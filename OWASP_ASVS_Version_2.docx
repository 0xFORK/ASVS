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2E1B214" w14:textId="77777777" w:rsidR="00C46B3D" w:rsidRPr="001C4CA0" w:rsidRDefault="00A42901">
      <w:pPr>
        <w:ind w:left="720" w:hanging="719"/>
        <w:rPr>
          <w:rFonts w:ascii="Myriad Pro" w:hAnsi="Myriad Pro"/>
        </w:rPr>
      </w:pPr>
      <w:r w:rsidRPr="001C4CA0">
        <w:rPr>
          <w:rFonts w:ascii="Myriad Pro" w:hAnsi="Myriad Pro"/>
          <w:noProof/>
        </w:rPr>
        <w:drawing>
          <wp:anchor distT="0" distB="0" distL="114300" distR="114300" simplePos="0" relativeHeight="251658240" behindDoc="1" locked="0" layoutInCell="0" hidden="0" allowOverlap="0" wp14:anchorId="526A162A" wp14:editId="45634957">
            <wp:simplePos x="0" y="0"/>
            <wp:positionH relativeFrom="margin">
              <wp:posOffset>-720090</wp:posOffset>
            </wp:positionH>
            <wp:positionV relativeFrom="paragraph">
              <wp:posOffset>-914400</wp:posOffset>
            </wp:positionV>
            <wp:extent cx="7761605" cy="10059670"/>
            <wp:effectExtent l="0" t="0" r="0" b="0"/>
            <wp:wrapNone/>
            <wp:docPr id="1" name="image60.png"/>
            <wp:cNvGraphicFramePr/>
            <a:graphic xmlns:a="http://schemas.openxmlformats.org/drawingml/2006/main">
              <a:graphicData uri="http://schemas.openxmlformats.org/drawingml/2006/picture">
                <pic:pic xmlns:pic="http://schemas.openxmlformats.org/drawingml/2006/picture">
                  <pic:nvPicPr>
                    <pic:cNvPr id="0" name="image60.png"/>
                    <pic:cNvPicPr preferRelativeResize="0"/>
                  </pic:nvPicPr>
                  <pic:blipFill>
                    <a:blip r:embed="rId8"/>
                    <a:srcRect/>
                    <a:stretch>
                      <a:fillRect/>
                    </a:stretch>
                  </pic:blipFill>
                  <pic:spPr>
                    <a:xfrm>
                      <a:off x="0" y="0"/>
                      <a:ext cx="7761605" cy="10059670"/>
                    </a:xfrm>
                    <a:prstGeom prst="rect">
                      <a:avLst/>
                    </a:prstGeom>
                    <a:ln/>
                  </pic:spPr>
                </pic:pic>
              </a:graphicData>
            </a:graphic>
            <wp14:sizeRelV relativeFrom="margin">
              <wp14:pctHeight>0</wp14:pctHeight>
            </wp14:sizeRelV>
          </wp:anchor>
        </w:drawing>
      </w:r>
    </w:p>
    <w:p w14:paraId="4779776A" w14:textId="77777777" w:rsidR="00C46B3D" w:rsidRPr="001C4CA0" w:rsidRDefault="00C46B3D">
      <w:pPr>
        <w:rPr>
          <w:rFonts w:ascii="Myriad Pro" w:hAnsi="Myriad Pro"/>
        </w:rPr>
      </w:pPr>
    </w:p>
    <w:p w14:paraId="19E708A8" w14:textId="77777777" w:rsidR="00C46B3D" w:rsidRPr="001C4CA0" w:rsidRDefault="00C46B3D">
      <w:pPr>
        <w:rPr>
          <w:rFonts w:ascii="Myriad Pro" w:hAnsi="Myriad Pro"/>
        </w:rPr>
      </w:pPr>
    </w:p>
    <w:p w14:paraId="4F43E521" w14:textId="77777777" w:rsidR="00A42901" w:rsidRPr="001C4CA0" w:rsidRDefault="00BE5856" w:rsidP="00BE5856">
      <w:pPr>
        <w:ind w:left="630"/>
        <w:rPr>
          <w:rFonts w:ascii="Myriad Pro" w:hAnsi="Myriad Pro"/>
        </w:rPr>
      </w:pPr>
      <w:r w:rsidRPr="001C4CA0">
        <w:rPr>
          <w:rFonts w:ascii="Myriad Pro" w:hAnsi="Myriad Pro"/>
          <w:noProof/>
        </w:rPr>
        <w:drawing>
          <wp:anchor distT="0" distB="0" distL="114300" distR="114300" simplePos="0" relativeHeight="251660288" behindDoc="0" locked="0" layoutInCell="0" hidden="0" allowOverlap="0" wp14:anchorId="3AFADD05" wp14:editId="44FDE56E">
            <wp:simplePos x="0" y="0"/>
            <wp:positionH relativeFrom="margin">
              <wp:posOffset>3152775</wp:posOffset>
            </wp:positionH>
            <wp:positionV relativeFrom="paragraph">
              <wp:posOffset>6669405</wp:posOffset>
            </wp:positionV>
            <wp:extent cx="3505200" cy="444500"/>
            <wp:effectExtent l="0" t="0" r="0" b="0"/>
            <wp:wrapSquare wrapText="bothSides" distT="0" distB="0" distL="114300" distR="114300"/>
            <wp:docPr id="353"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9"/>
                    <a:srcRect/>
                    <a:stretch>
                      <a:fillRect/>
                    </a:stretch>
                  </pic:blipFill>
                  <pic:spPr>
                    <a:xfrm>
                      <a:off x="0" y="0"/>
                      <a:ext cx="3505200" cy="444500"/>
                    </a:xfrm>
                    <a:prstGeom prst="rect">
                      <a:avLst/>
                    </a:prstGeom>
                    <a:ln/>
                  </pic:spPr>
                </pic:pic>
              </a:graphicData>
            </a:graphic>
          </wp:anchor>
        </w:drawing>
      </w:r>
      <w:r w:rsidR="00A679E2" w:rsidRPr="00A679E2">
        <w:rPr>
          <w:rFonts w:ascii="Myriad Pro" w:hAnsi="Myriad Pro"/>
          <w:noProof/>
        </w:rPr>
        <mc:AlternateContent>
          <mc:Choice Requires="wps">
            <w:drawing>
              <wp:inline distT="0" distB="0" distL="0" distR="0" wp14:anchorId="5B5773EB" wp14:editId="4506D8BC">
                <wp:extent cx="6667500" cy="7301230"/>
                <wp:effectExtent l="0" t="0" r="0" b="0"/>
                <wp:docPr id="9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0" cy="7301230"/>
                        </a:xfrm>
                        <a:prstGeom prst="rect">
                          <a:avLst/>
                        </a:prstGeom>
                        <a:noFill/>
                        <a:ln w="9525">
                          <a:noFill/>
                          <a:miter lim="800000"/>
                          <a:headEnd/>
                          <a:tailEnd/>
                        </a:ln>
                      </wps:spPr>
                      <wps:txbx>
                        <w:txbxContent>
                          <w:p w14:paraId="3F7E9304" w14:textId="0ED3093F" w:rsidR="00F37A39" w:rsidRPr="008B1699" w:rsidRDefault="00F37A39">
                            <w:pPr>
                              <w:rPr>
                                <w:rFonts w:ascii="Myriad Pro" w:hAnsi="Myriad Pro"/>
                                <w:color w:val="808080" w:themeColor="background1" w:themeShade="80"/>
                                <w:sz w:val="32"/>
                                <w:szCs w:val="32"/>
                                <w:rPrChange w:id="0" w:author="Andrew van der Stock" w:date="2014-11-18T11:13:00Z">
                                  <w:rPr>
                                    <w:rFonts w:ascii="Myriad Pro" w:hAnsi="Myriad Pro"/>
                                    <w:sz w:val="72"/>
                                    <w:szCs w:val="72"/>
                                  </w:rPr>
                                </w:rPrChange>
                              </w:rPr>
                            </w:pPr>
                            <w:r w:rsidRPr="008B1699">
                              <w:rPr>
                                <w:rFonts w:ascii="Myriad Pro" w:hAnsi="Myriad Pro"/>
                                <w:sz w:val="56"/>
                                <w:szCs w:val="56"/>
                                <w:rPrChange w:id="1" w:author="Andrew van der Stock" w:date="2014-11-18T11:13:00Z">
                                  <w:rPr>
                                    <w:rFonts w:ascii="Myriad Pro" w:hAnsi="Myriad Pro"/>
                                    <w:sz w:val="72"/>
                                    <w:szCs w:val="72"/>
                                  </w:rPr>
                                </w:rPrChange>
                              </w:rPr>
                              <w:t xml:space="preserve">Application Security Verification Standard </w:t>
                            </w:r>
                            <w:r w:rsidRPr="008B1699">
                              <w:rPr>
                                <w:rFonts w:ascii="Myriad Pro" w:hAnsi="Myriad Pro"/>
                                <w:sz w:val="56"/>
                                <w:szCs w:val="56"/>
                                <w:rPrChange w:id="2" w:author="Andrew van der Stock" w:date="2014-11-18T11:13:00Z">
                                  <w:rPr>
                                    <w:rFonts w:ascii="Myriad Pro" w:hAnsi="Myriad Pro"/>
                                    <w:sz w:val="72"/>
                                    <w:szCs w:val="72"/>
                                  </w:rPr>
                                </w:rPrChange>
                              </w:rPr>
                              <w:br/>
                            </w:r>
                            <w:r w:rsidRPr="008B1699">
                              <w:rPr>
                                <w:rFonts w:ascii="Myriad Pro" w:hAnsi="Myriad Pro"/>
                                <w:color w:val="808080" w:themeColor="background1" w:themeShade="80"/>
                                <w:sz w:val="32"/>
                                <w:szCs w:val="32"/>
                                <w:rPrChange w:id="3" w:author="Andrew van der Stock" w:date="2014-11-18T11:13:00Z">
                                  <w:rPr>
                                    <w:rFonts w:ascii="Myriad Pro" w:hAnsi="Myriad Pro"/>
                                    <w:sz w:val="72"/>
                                    <w:szCs w:val="72"/>
                                  </w:rPr>
                                </w:rPrChange>
                              </w:rPr>
                              <w:t>2014 v2.1</w:t>
                            </w:r>
                          </w:p>
                        </w:txbxContent>
                      </wps:txbx>
                      <wps:bodyPr rot="0" vert="horz" wrap="square" lIns="91440" tIns="45720" rIns="91440" bIns="45720" anchor="t" anchorCtr="0">
                        <a:spAutoFit/>
                      </wps:bodyPr>
                    </wps:wsp>
                  </a:graphicData>
                </a:graphic>
              </wp:inline>
            </w:drawing>
          </mc:Choice>
          <mc:Fallback>
            <w:pict>
              <v:shapetype id="_x0000_t202" coordsize="21600,21600" o:spt="202" path="m0,0l0,21600,21600,21600,21600,0xe">
                <v:stroke joinstyle="miter"/>
                <v:path gradientshapeok="t" o:connecttype="rect"/>
              </v:shapetype>
              <v:shape id="Text Box 2" o:spid="_x0000_s1026" type="#_x0000_t202" style="width:525pt;height:574.9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" filled="f" stroked="f">
                <v:textbox style="mso-fit-shape-to-text:t">
                  <w:txbxContent>
                    <w:p w14:paraId="3F7E9304" w14:textId="0ED3093F" w:rsidR="00F37A39" w:rsidRPr="008B1699" w:rsidRDefault="00F37A39">
                      <w:pPr>
                        <w:rPr>
                          <w:rFonts w:ascii="Myriad Pro" w:hAnsi="Myriad Pro"/>
                          <w:color w:val="808080" w:themeColor="background1" w:themeShade="80"/>
                          <w:sz w:val="32"/>
                          <w:szCs w:val="32"/>
                          <w:rPrChange w:id="4" w:author="Andrew van der Stock" w:date="2014-11-18T11:13:00Z">
                            <w:rPr>
                              <w:rFonts w:ascii="Myriad Pro" w:hAnsi="Myriad Pro"/>
                              <w:sz w:val="72"/>
                              <w:szCs w:val="72"/>
                            </w:rPr>
                          </w:rPrChange>
                        </w:rPr>
                      </w:pPr>
                      <w:r w:rsidRPr="008B1699">
                        <w:rPr>
                          <w:rFonts w:ascii="Myriad Pro" w:hAnsi="Myriad Pro"/>
                          <w:sz w:val="56"/>
                          <w:szCs w:val="56"/>
                          <w:rPrChange w:id="5" w:author="Andrew van der Stock" w:date="2014-11-18T11:13:00Z">
                            <w:rPr>
                              <w:rFonts w:ascii="Myriad Pro" w:hAnsi="Myriad Pro"/>
                              <w:sz w:val="72"/>
                              <w:szCs w:val="72"/>
                            </w:rPr>
                          </w:rPrChange>
                        </w:rPr>
                        <w:t xml:space="preserve">Application Security Verification Standard </w:t>
                      </w:r>
                      <w:r w:rsidRPr="008B1699">
                        <w:rPr>
                          <w:rFonts w:ascii="Myriad Pro" w:hAnsi="Myriad Pro"/>
                          <w:sz w:val="56"/>
                          <w:szCs w:val="56"/>
                          <w:rPrChange w:id="6" w:author="Andrew van der Stock" w:date="2014-11-18T11:13:00Z">
                            <w:rPr>
                              <w:rFonts w:ascii="Myriad Pro" w:hAnsi="Myriad Pro"/>
                              <w:sz w:val="72"/>
                              <w:szCs w:val="72"/>
                            </w:rPr>
                          </w:rPrChange>
                        </w:rPr>
                        <w:br/>
                      </w:r>
                      <w:r w:rsidRPr="008B1699">
                        <w:rPr>
                          <w:rFonts w:ascii="Myriad Pro" w:hAnsi="Myriad Pro"/>
                          <w:color w:val="808080" w:themeColor="background1" w:themeShade="80"/>
                          <w:sz w:val="32"/>
                          <w:szCs w:val="32"/>
                          <w:rPrChange w:id="7" w:author="Andrew van der Stock" w:date="2014-11-18T11:13:00Z">
                            <w:rPr>
                              <w:rFonts w:ascii="Myriad Pro" w:hAnsi="Myriad Pro"/>
                              <w:sz w:val="72"/>
                              <w:szCs w:val="72"/>
                            </w:rPr>
                          </w:rPrChange>
                        </w:rPr>
                        <w:t>2014 v2.1</w:t>
                      </w:r>
                    </w:p>
                  </w:txbxContent>
                </v:textbox>
                <w10:anchorlock/>
              </v:shape>
            </w:pict>
          </mc:Fallback>
        </mc:AlternateContent>
      </w:r>
      <w:r w:rsidR="00A42901" w:rsidRPr="001C4CA0">
        <w:rPr>
          <w:rFonts w:ascii="Myriad Pro" w:hAnsi="Myriad Pro"/>
        </w:rPr>
        <w:br w:type="page"/>
      </w:r>
    </w:p>
    <w:tbl>
      <w:tblPr>
        <w:tblStyle w:val="a"/>
        <w:tblW w:w="11037" w:type="dxa"/>
        <w:tblInd w:w="-1133" w:type="dxa"/>
        <w:tblLayout w:type="fixed"/>
        <w:tblLook w:val="0600" w:firstRow="0" w:lastRow="0" w:firstColumn="0" w:lastColumn="0" w:noHBand="1" w:noVBand="1"/>
      </w:tblPr>
      <w:tblGrid>
        <w:gridCol w:w="396"/>
        <w:gridCol w:w="659"/>
        <w:gridCol w:w="9982"/>
      </w:tblGrid>
      <w:tr w:rsidR="00C46B3D" w:rsidRPr="001C4CA0" w14:paraId="019B8DA9" w14:textId="77777777">
        <w:trPr>
          <w:trHeight w:val="960"/>
        </w:trPr>
        <w:tc>
          <w:tcPr>
            <w:tcW w:w="396" w:type="dxa"/>
            <w:shd w:val="clear" w:color="auto" w:fill="ECF0F1"/>
            <w:tcMar>
              <w:left w:w="108" w:type="dxa"/>
              <w:right w:w="108" w:type="dxa"/>
            </w:tcMar>
            <w:vAlign w:val="bottom"/>
          </w:tcPr>
          <w:p w14:paraId="7ABA037E" w14:textId="77777777" w:rsidR="00C46B3D" w:rsidRPr="001C4CA0" w:rsidRDefault="00C46B3D">
            <w:pPr>
              <w:spacing w:after="0"/>
              <w:rPr>
                <w:rFonts w:ascii="Myriad Pro" w:hAnsi="Myriad Pro"/>
              </w:rPr>
            </w:pPr>
          </w:p>
        </w:tc>
        <w:tc>
          <w:tcPr>
            <w:tcW w:w="659" w:type="dxa"/>
            <w:tcMar>
              <w:left w:w="108" w:type="dxa"/>
              <w:right w:w="108" w:type="dxa"/>
            </w:tcMar>
            <w:vAlign w:val="bottom"/>
          </w:tcPr>
          <w:p w14:paraId="4D24F72D" w14:textId="77777777" w:rsidR="00C46B3D" w:rsidRPr="001C4CA0" w:rsidRDefault="00C46B3D">
            <w:pPr>
              <w:spacing w:after="0"/>
              <w:rPr>
                <w:rFonts w:ascii="Myriad Pro" w:hAnsi="Myriad Pro"/>
              </w:rPr>
            </w:pPr>
          </w:p>
        </w:tc>
        <w:tc>
          <w:tcPr>
            <w:tcW w:w="9982" w:type="dxa"/>
            <w:shd w:val="clear" w:color="auto" w:fill="FFFFFF"/>
            <w:tcMar>
              <w:left w:w="108" w:type="dxa"/>
              <w:right w:w="108" w:type="dxa"/>
            </w:tcMar>
            <w:vAlign w:val="bottom"/>
          </w:tcPr>
          <w:p w14:paraId="1E2B63AC" w14:textId="77777777" w:rsidR="00C46B3D" w:rsidRPr="001C4CA0" w:rsidRDefault="00A42901">
            <w:pPr>
              <w:spacing w:after="0"/>
              <w:rPr>
                <w:rFonts w:ascii="Myriad Pro" w:hAnsi="Myriad Pro"/>
              </w:rPr>
            </w:pPr>
            <w:bookmarkStart w:id="8" w:name="h.gjdgxs" w:colFirst="0" w:colLast="0"/>
            <w:bookmarkEnd w:id="8"/>
            <w:r w:rsidRPr="001C4CA0">
              <w:rPr>
                <w:rFonts w:ascii="Myriad Pro" w:eastAsia="PT Sans" w:hAnsi="Myriad Pro" w:cs="PT Sans"/>
                <w:b/>
                <w:sz w:val="72"/>
              </w:rPr>
              <w:t>Preface</w:t>
            </w:r>
          </w:p>
        </w:tc>
      </w:tr>
    </w:tbl>
    <w:p w14:paraId="47964D82" w14:textId="77777777" w:rsidR="00C46B3D" w:rsidRPr="001C4CA0" w:rsidRDefault="00C46B3D">
      <w:pPr>
        <w:rPr>
          <w:rFonts w:ascii="Myriad Pro" w:hAnsi="Myriad Pro"/>
        </w:rPr>
      </w:pPr>
    </w:p>
    <w:p w14:paraId="6C284825" w14:textId="77777777" w:rsidR="00C46B3D" w:rsidRPr="00AF4A6D" w:rsidRDefault="00A42901">
      <w:pPr>
        <w:rPr>
          <w:rFonts w:ascii="Myriad Pro" w:hAnsi="Myriad Pro"/>
          <w:color w:val="auto"/>
        </w:rPr>
      </w:pPr>
      <w:r w:rsidRPr="00AF4A6D">
        <w:rPr>
          <w:rFonts w:ascii="Myriad Pro" w:eastAsia="PT Sans" w:hAnsi="Myriad Pro" w:cs="PT Sans"/>
          <w:color w:val="auto"/>
          <w:sz w:val="48"/>
        </w:rPr>
        <w:t xml:space="preserve">Our biggest goal with this version of the standard was to increase adoption. </w:t>
      </w:r>
    </w:p>
    <w:p w14:paraId="6064A987" w14:textId="77777777" w:rsidR="00C46B3D" w:rsidRPr="00AF4A6D" w:rsidRDefault="00C46B3D">
      <w:pPr>
        <w:rPr>
          <w:rFonts w:ascii="Myriad Pro" w:hAnsi="Myriad Pro"/>
          <w:color w:val="auto"/>
        </w:rPr>
      </w:pPr>
    </w:p>
    <w:p w14:paraId="10C88413" w14:textId="77777777" w:rsidR="00C46B3D" w:rsidRPr="00AF4A6D" w:rsidRDefault="00A42901">
      <w:pPr>
        <w:rPr>
          <w:rFonts w:ascii="Myriad Pro" w:hAnsi="Myriad Pro"/>
          <w:color w:val="auto"/>
        </w:rPr>
      </w:pPr>
      <w:r w:rsidRPr="00AF4A6D">
        <w:rPr>
          <w:rFonts w:ascii="Myriad Pro" w:hAnsi="Myriad Pro"/>
          <w:color w:val="auto"/>
        </w:rPr>
        <w:t xml:space="preserve">One of the major challenges of a standard such as this is that it needs to satisfy two distinct, and very different, targets: individuals who are involved in organizing or executing a software security program within their organization, and software security professionals who conduct verification of applications.  While both targets seek an industry-accepted standard for verification of applications, they operate under different constraints.  For example, one of the most widely voiced criticisms of ASVS 2009 standard was that it specified automated assessments as one of the levels (or sub-levels).  Many large organizations see automated assessments as a point of entry into the verification hierarchy, and thus a fully automated level is a convenient concept for them.  Information security professionals, however, know that the depth and breadth of such a review will depend on what technology is used to perform the scan, thus leaving too much room for interpretation of the standard.  ASVS 2014 introduces a Cursory Level 0 to allow for the flexibility needed to overcome this challenge.   </w:t>
      </w:r>
    </w:p>
    <w:p w14:paraId="777F932F" w14:textId="77777777" w:rsidR="00C46B3D" w:rsidRPr="00AF4A6D" w:rsidRDefault="00A42901">
      <w:pPr>
        <w:rPr>
          <w:rFonts w:ascii="Myriad Pro" w:hAnsi="Myriad Pro"/>
          <w:color w:val="auto"/>
        </w:rPr>
      </w:pPr>
      <w:r w:rsidRPr="00AF4A6D">
        <w:rPr>
          <w:rFonts w:ascii="Myriad Pro" w:hAnsi="Myriad Pro"/>
          <w:color w:val="auto"/>
        </w:rPr>
        <w:t xml:space="preserve">On a similar note, one of the main goals for this version of the standard was to focus on the "what" and not the "how".  Whereas the previous version of the standard talked about dynamic scanning, static analysis, Threat Modeling, and design reviews, you will notice that such terms do not appear in this version of the standard.  Instead, we essentially define security requirements that must be verified for an application to achieve a certain level.  How those requirements are verified is left up to the verifier.   </w:t>
      </w:r>
    </w:p>
    <w:p w14:paraId="743E5A72" w14:textId="77777777" w:rsidR="00C46B3D" w:rsidRPr="00AF4A6D" w:rsidRDefault="00A42901">
      <w:pPr>
        <w:rPr>
          <w:rFonts w:ascii="Myriad Pro" w:hAnsi="Myriad Pro"/>
          <w:color w:val="auto"/>
        </w:rPr>
      </w:pPr>
      <w:r w:rsidRPr="00AF4A6D">
        <w:rPr>
          <w:rFonts w:ascii="Myriad Pro" w:hAnsi="Myriad Pro"/>
          <w:color w:val="auto"/>
        </w:rPr>
        <w:t>Another major challenge that we overcame is to clearly separate requirements from design from scope.  The previous version of the standard did not clearly distinguish between these concepts, leaving room for confusion.  In this version, Level 3 is where design considerations are introduced and clearly separated from detailed verification requirements.  Furthermore, we have now separated out the concept of scope completely – the new (+) notation allows for a verifier to optionally include third party components and frameworks in their review.</w:t>
      </w:r>
    </w:p>
    <w:p w14:paraId="1720C8AB" w14:textId="77777777" w:rsidR="00C46B3D" w:rsidRPr="001C4CA0" w:rsidRDefault="00A42901">
      <w:pPr>
        <w:rPr>
          <w:rFonts w:ascii="Myriad Pro" w:hAnsi="Myriad Pro"/>
        </w:rPr>
      </w:pPr>
      <w:r w:rsidRPr="00AF4A6D">
        <w:rPr>
          <w:rFonts w:ascii="Myriad Pro" w:hAnsi="Myriad Pro"/>
          <w:color w:val="auto"/>
        </w:rPr>
        <w:t>We expect that there will most likely never be 100% agreement on this standard.  Risk analysis is always subjective to some extent, which creates a challenge when attempting to generalize in a one size fits all standard.  However, we hope that the latest updates made in this version are a step in the right direction, and respectfully enhance the concepts introduced in this important industry standard.</w:t>
      </w:r>
      <w:r w:rsidRPr="001C4CA0">
        <w:rPr>
          <w:rFonts w:ascii="Myriad Pro" w:hAnsi="Myriad Pro"/>
        </w:rPr>
        <w:br w:type="page"/>
      </w:r>
    </w:p>
    <w:tbl>
      <w:tblPr>
        <w:tblStyle w:val="a0"/>
        <w:tblW w:w="11037" w:type="dxa"/>
        <w:tblInd w:w="-1133" w:type="dxa"/>
        <w:tblLayout w:type="fixed"/>
        <w:tblLook w:val="0600" w:firstRow="0" w:lastRow="0" w:firstColumn="0" w:lastColumn="0" w:noHBand="1" w:noVBand="1"/>
      </w:tblPr>
      <w:tblGrid>
        <w:gridCol w:w="396"/>
        <w:gridCol w:w="659"/>
        <w:gridCol w:w="9982"/>
      </w:tblGrid>
      <w:tr w:rsidR="00C46B3D" w:rsidRPr="001C4CA0" w14:paraId="253FF010" w14:textId="77777777">
        <w:trPr>
          <w:trHeight w:val="560"/>
        </w:trPr>
        <w:tc>
          <w:tcPr>
            <w:tcW w:w="396" w:type="dxa"/>
            <w:shd w:val="clear" w:color="auto" w:fill="ECF0F1"/>
            <w:tcMar>
              <w:left w:w="108" w:type="dxa"/>
              <w:right w:w="108" w:type="dxa"/>
            </w:tcMar>
          </w:tcPr>
          <w:p w14:paraId="5FBF0855" w14:textId="77777777" w:rsidR="00C46B3D" w:rsidRPr="001C4CA0" w:rsidRDefault="00C46B3D">
            <w:pPr>
              <w:spacing w:after="0"/>
              <w:rPr>
                <w:rFonts w:ascii="Myriad Pro" w:hAnsi="Myriad Pro"/>
              </w:rPr>
            </w:pPr>
          </w:p>
        </w:tc>
        <w:tc>
          <w:tcPr>
            <w:tcW w:w="659" w:type="dxa"/>
            <w:tcMar>
              <w:left w:w="108" w:type="dxa"/>
              <w:right w:w="108" w:type="dxa"/>
            </w:tcMar>
          </w:tcPr>
          <w:p w14:paraId="3EAF9845" w14:textId="77777777" w:rsidR="00C46B3D" w:rsidRPr="001C4CA0" w:rsidRDefault="00C46B3D">
            <w:pPr>
              <w:spacing w:after="0"/>
              <w:rPr>
                <w:rFonts w:ascii="Myriad Pro" w:hAnsi="Myriad Pro"/>
              </w:rPr>
            </w:pPr>
          </w:p>
        </w:tc>
        <w:tc>
          <w:tcPr>
            <w:tcW w:w="9982" w:type="dxa"/>
            <w:tcMar>
              <w:left w:w="108" w:type="dxa"/>
              <w:right w:w="108" w:type="dxa"/>
            </w:tcMar>
          </w:tcPr>
          <w:p w14:paraId="71715E6A" w14:textId="77777777" w:rsidR="00C46B3D" w:rsidRPr="001C4CA0" w:rsidRDefault="00A42901">
            <w:pPr>
              <w:spacing w:after="0"/>
              <w:rPr>
                <w:rFonts w:ascii="Myriad Pro" w:hAnsi="Myriad Pro"/>
              </w:rPr>
            </w:pPr>
            <w:bookmarkStart w:id="9" w:name="h.30j0zll" w:colFirst="0" w:colLast="0"/>
            <w:bookmarkEnd w:id="9"/>
            <w:r w:rsidRPr="001C4CA0">
              <w:rPr>
                <w:rFonts w:ascii="Myriad Pro" w:eastAsia="PT Sans" w:hAnsi="Myriad Pro" w:cs="PT Sans"/>
                <w:b/>
                <w:sz w:val="72"/>
              </w:rPr>
              <w:t>Acknowledgements</w:t>
            </w:r>
          </w:p>
        </w:tc>
      </w:tr>
    </w:tbl>
    <w:p w14:paraId="20E94A7D" w14:textId="77777777" w:rsidR="00C46B3D" w:rsidRPr="001C4CA0" w:rsidRDefault="00C46B3D">
      <w:pPr>
        <w:rPr>
          <w:rFonts w:ascii="Myriad Pro" w:hAnsi="Myriad Pro"/>
        </w:rPr>
      </w:pPr>
    </w:p>
    <w:p w14:paraId="30DB6B7D" w14:textId="77777777" w:rsidR="00C46B3D" w:rsidRPr="00AF4A6D" w:rsidRDefault="00A42901">
      <w:pPr>
        <w:rPr>
          <w:rFonts w:ascii="Myriad Pro" w:hAnsi="Myriad Pro"/>
          <w:color w:val="auto"/>
        </w:rPr>
      </w:pPr>
      <w:r w:rsidRPr="00AF4A6D">
        <w:rPr>
          <w:rFonts w:ascii="Myriad Pro" w:eastAsia="PT Sans" w:hAnsi="Myriad Pro" w:cs="PT Sans"/>
          <w:b/>
          <w:color w:val="auto"/>
        </w:rPr>
        <w:t>Version 2014</w:t>
      </w:r>
    </w:p>
    <w:p w14:paraId="6CB75839" w14:textId="77777777" w:rsidR="00C46B3D" w:rsidRPr="00AF4A6D" w:rsidRDefault="00A42901">
      <w:pPr>
        <w:rPr>
          <w:rFonts w:ascii="Myriad Pro" w:hAnsi="Myriad Pro"/>
          <w:color w:val="auto"/>
        </w:rPr>
      </w:pPr>
      <w:r w:rsidRPr="00AF4A6D">
        <w:rPr>
          <w:rFonts w:ascii="Myriad Pro" w:eastAsia="PT Sans" w:hAnsi="Myriad Pro" w:cs="PT Sans"/>
          <w:color w:val="auto"/>
        </w:rPr>
        <w:t>Project Leads:</w:t>
      </w:r>
      <w:r w:rsidRPr="00AF4A6D">
        <w:rPr>
          <w:rFonts w:ascii="Myriad Pro" w:eastAsia="PT Sans" w:hAnsi="Myriad Pro" w:cs="PT Sans"/>
          <w:color w:val="auto"/>
        </w:rPr>
        <w:tab/>
      </w:r>
      <w:r w:rsidRPr="00AF4A6D">
        <w:rPr>
          <w:rFonts w:ascii="Myriad Pro" w:eastAsia="PT Sans" w:hAnsi="Myriad Pro" w:cs="PT Sans"/>
          <w:color w:val="auto"/>
        </w:rPr>
        <w:tab/>
      </w:r>
      <w:r w:rsidRPr="00AF4A6D">
        <w:rPr>
          <w:rFonts w:ascii="Myriad Pro" w:eastAsia="PT Sans" w:hAnsi="Myriad Pro" w:cs="PT Sans"/>
          <w:color w:val="auto"/>
        </w:rPr>
        <w:tab/>
      </w:r>
      <w:proofErr w:type="spellStart"/>
      <w:r w:rsidRPr="00AF4A6D">
        <w:rPr>
          <w:rFonts w:ascii="Myriad Pro" w:eastAsia="PT Sans" w:hAnsi="Myriad Pro" w:cs="PT Sans"/>
          <w:color w:val="auto"/>
        </w:rPr>
        <w:t>Sahba</w:t>
      </w:r>
      <w:proofErr w:type="spellEnd"/>
      <w:r w:rsidRPr="00AF4A6D">
        <w:rPr>
          <w:rFonts w:ascii="Myriad Pro" w:eastAsia="PT Sans" w:hAnsi="Myriad Pro" w:cs="PT Sans"/>
          <w:color w:val="auto"/>
        </w:rPr>
        <w:t xml:space="preserve"> </w:t>
      </w:r>
      <w:proofErr w:type="spellStart"/>
      <w:r w:rsidRPr="00AF4A6D">
        <w:rPr>
          <w:rFonts w:ascii="Myriad Pro" w:eastAsia="PT Sans" w:hAnsi="Myriad Pro" w:cs="PT Sans"/>
          <w:color w:val="auto"/>
        </w:rPr>
        <w:t>Kazerooni</w:t>
      </w:r>
      <w:proofErr w:type="spellEnd"/>
      <w:r w:rsidRPr="00AF4A6D">
        <w:rPr>
          <w:rFonts w:ascii="Myriad Pro" w:eastAsia="PT Sans" w:hAnsi="Myriad Pro" w:cs="PT Sans"/>
          <w:color w:val="auto"/>
        </w:rPr>
        <w:t xml:space="preserve"> (Security Compass, </w:t>
      </w:r>
      <w:hyperlink r:id="rId10">
        <w:r w:rsidRPr="00AF4A6D">
          <w:rPr>
            <w:rFonts w:ascii="Myriad Pro" w:eastAsia="PT Sans" w:hAnsi="Myriad Pro" w:cs="PT Sans"/>
            <w:color w:val="auto"/>
            <w:u w:val="single"/>
          </w:rPr>
          <w:t>http://www.securitycompass.com</w:t>
        </w:r>
      </w:hyperlink>
      <w:r w:rsidRPr="00AF4A6D">
        <w:rPr>
          <w:rFonts w:ascii="Myriad Pro" w:eastAsia="PT Sans" w:hAnsi="Myriad Pro" w:cs="PT Sans"/>
          <w:color w:val="auto"/>
        </w:rPr>
        <w:t xml:space="preserve">), </w:t>
      </w:r>
    </w:p>
    <w:p w14:paraId="50C07D4A" w14:textId="77777777" w:rsidR="00C46B3D" w:rsidRPr="00AF4A6D" w:rsidRDefault="00A42901">
      <w:pPr>
        <w:ind w:left="2160" w:firstLine="720"/>
        <w:rPr>
          <w:rFonts w:ascii="Myriad Pro" w:hAnsi="Myriad Pro"/>
          <w:color w:val="auto"/>
        </w:rPr>
      </w:pPr>
      <w:r w:rsidRPr="00AF4A6D">
        <w:rPr>
          <w:rFonts w:ascii="Myriad Pro" w:eastAsia="PT Sans" w:hAnsi="Myriad Pro" w:cs="PT Sans"/>
          <w:color w:val="auto"/>
        </w:rPr>
        <w:t>Daniel Cuthbert (</w:t>
      </w:r>
      <w:proofErr w:type="spellStart"/>
      <w:r w:rsidRPr="00AF4A6D">
        <w:rPr>
          <w:rFonts w:ascii="Myriad Pro" w:eastAsia="PT Sans" w:hAnsi="Myriad Pro" w:cs="PT Sans"/>
          <w:color w:val="auto"/>
        </w:rPr>
        <w:t>SensePost</w:t>
      </w:r>
      <w:proofErr w:type="spellEnd"/>
      <w:r w:rsidRPr="00AF4A6D">
        <w:rPr>
          <w:rFonts w:ascii="Myriad Pro" w:eastAsia="PT Sans" w:hAnsi="Myriad Pro" w:cs="PT Sans"/>
          <w:color w:val="auto"/>
        </w:rPr>
        <w:t xml:space="preserve">, </w:t>
      </w:r>
      <w:hyperlink r:id="rId11">
        <w:r w:rsidRPr="00AF4A6D">
          <w:rPr>
            <w:rFonts w:ascii="Myriad Pro" w:eastAsia="PT Sans" w:hAnsi="Myriad Pro" w:cs="PT Sans"/>
            <w:color w:val="auto"/>
            <w:u w:val="single"/>
          </w:rPr>
          <w:t>http://www.sensepost.com/</w:t>
        </w:r>
      </w:hyperlink>
      <w:r w:rsidRPr="00AF4A6D">
        <w:rPr>
          <w:rFonts w:ascii="Myriad Pro" w:eastAsia="PT Sans" w:hAnsi="Myriad Pro" w:cs="PT Sans"/>
          <w:color w:val="auto"/>
        </w:rPr>
        <w:t xml:space="preserve">) </w:t>
      </w:r>
    </w:p>
    <w:p w14:paraId="03936005" w14:textId="77777777" w:rsidR="00C46B3D" w:rsidRPr="00AF4A6D" w:rsidRDefault="00A42901">
      <w:pPr>
        <w:tabs>
          <w:tab w:val="left" w:pos="720"/>
          <w:tab w:val="left" w:pos="1440"/>
          <w:tab w:val="left" w:pos="2160"/>
          <w:tab w:val="left" w:pos="2880"/>
        </w:tabs>
        <w:rPr>
          <w:rFonts w:ascii="Myriad Pro" w:hAnsi="Myriad Pro"/>
          <w:color w:val="auto"/>
        </w:rPr>
      </w:pPr>
      <w:r w:rsidRPr="00AF4A6D">
        <w:rPr>
          <w:rFonts w:ascii="Myriad Pro" w:eastAsia="PT Sans" w:hAnsi="Myriad Pro" w:cs="PT Sans"/>
          <w:color w:val="auto"/>
        </w:rPr>
        <w:t>Lead Authors:</w:t>
      </w:r>
      <w:r w:rsidRPr="00AF4A6D">
        <w:rPr>
          <w:rFonts w:ascii="Myriad Pro" w:eastAsia="PT Sans" w:hAnsi="Myriad Pro" w:cs="PT Sans"/>
          <w:color w:val="auto"/>
        </w:rPr>
        <w:tab/>
      </w:r>
      <w:r w:rsidRPr="00AF4A6D">
        <w:rPr>
          <w:rFonts w:ascii="Myriad Pro" w:eastAsia="PT Sans" w:hAnsi="Myriad Pro" w:cs="PT Sans"/>
          <w:color w:val="auto"/>
        </w:rPr>
        <w:tab/>
      </w:r>
      <w:r w:rsidRPr="00AF4A6D">
        <w:rPr>
          <w:rFonts w:ascii="Myriad Pro" w:eastAsia="PT Sans" w:hAnsi="Myriad Pro" w:cs="PT Sans"/>
          <w:color w:val="auto"/>
        </w:rPr>
        <w:tab/>
        <w:t xml:space="preserve">Andrew van der Stock, </w:t>
      </w:r>
      <w:proofErr w:type="spellStart"/>
      <w:r w:rsidRPr="00AF4A6D">
        <w:rPr>
          <w:rFonts w:ascii="Myriad Pro" w:eastAsia="PT Sans" w:hAnsi="Myriad Pro" w:cs="PT Sans"/>
          <w:color w:val="auto"/>
        </w:rPr>
        <w:t>Sahba</w:t>
      </w:r>
      <w:proofErr w:type="spellEnd"/>
      <w:r w:rsidRPr="00AF4A6D">
        <w:rPr>
          <w:rFonts w:ascii="Myriad Pro" w:eastAsia="PT Sans" w:hAnsi="Myriad Pro" w:cs="PT Sans"/>
          <w:color w:val="auto"/>
        </w:rPr>
        <w:t xml:space="preserve"> </w:t>
      </w:r>
      <w:proofErr w:type="spellStart"/>
      <w:r w:rsidRPr="00AF4A6D">
        <w:rPr>
          <w:rFonts w:ascii="Myriad Pro" w:eastAsia="PT Sans" w:hAnsi="Myriad Pro" w:cs="PT Sans"/>
          <w:color w:val="auto"/>
        </w:rPr>
        <w:t>Kazerooni</w:t>
      </w:r>
      <w:proofErr w:type="spellEnd"/>
      <w:r w:rsidRPr="00AF4A6D">
        <w:rPr>
          <w:rFonts w:ascii="Myriad Pro" w:eastAsia="PT Sans" w:hAnsi="Myriad Pro" w:cs="PT Sans"/>
          <w:color w:val="auto"/>
        </w:rPr>
        <w:t>, Daniel Cuthbert, Krishna Raja</w:t>
      </w:r>
    </w:p>
    <w:p w14:paraId="47D75504" w14:textId="6FFAD39D" w:rsidR="00C46B3D" w:rsidRPr="00AF4A6D" w:rsidRDefault="00A42901">
      <w:pPr>
        <w:rPr>
          <w:rFonts w:ascii="Myriad Pro" w:hAnsi="Myriad Pro"/>
          <w:color w:val="auto"/>
        </w:rPr>
      </w:pPr>
      <w:bookmarkStart w:id="10" w:name="h.y6phxlmef2cx" w:colFirst="0" w:colLast="0"/>
      <w:bookmarkEnd w:id="10"/>
      <w:r w:rsidRPr="00AF4A6D">
        <w:rPr>
          <w:rFonts w:ascii="Myriad Pro" w:eastAsia="PT Sans" w:hAnsi="Myriad Pro" w:cs="PT Sans"/>
          <w:color w:val="auto"/>
        </w:rPr>
        <w:t>Reviewers and contributors:</w:t>
      </w:r>
      <w:r w:rsidRPr="00AF4A6D">
        <w:rPr>
          <w:rFonts w:ascii="Myriad Pro" w:eastAsia="PT Sans" w:hAnsi="Myriad Pro" w:cs="PT Sans"/>
          <w:color w:val="auto"/>
        </w:rPr>
        <w:tab/>
        <w:t xml:space="preserve">Jerome </w:t>
      </w:r>
      <w:proofErr w:type="spellStart"/>
      <w:r w:rsidRPr="00AF4A6D">
        <w:rPr>
          <w:rFonts w:ascii="Myriad Pro" w:eastAsia="PT Sans" w:hAnsi="Myriad Pro" w:cs="PT Sans"/>
          <w:color w:val="auto"/>
        </w:rPr>
        <w:t>Athias</w:t>
      </w:r>
      <w:proofErr w:type="spellEnd"/>
      <w:r w:rsidRPr="00AF4A6D">
        <w:rPr>
          <w:rFonts w:ascii="Myriad Pro" w:eastAsia="PT Sans" w:hAnsi="Myriad Pro" w:cs="PT Sans"/>
          <w:color w:val="auto"/>
        </w:rPr>
        <w:t xml:space="preserve">, Boy </w:t>
      </w:r>
      <w:proofErr w:type="spellStart"/>
      <w:r w:rsidRPr="00AF4A6D">
        <w:rPr>
          <w:rFonts w:ascii="Myriad Pro" w:eastAsia="PT Sans" w:hAnsi="Myriad Pro" w:cs="PT Sans"/>
          <w:color w:val="auto"/>
        </w:rPr>
        <w:t>Baukema</w:t>
      </w:r>
      <w:proofErr w:type="spellEnd"/>
      <w:r w:rsidRPr="00AF4A6D">
        <w:rPr>
          <w:rFonts w:ascii="Myriad Pro" w:eastAsia="PT Sans" w:hAnsi="Myriad Pro" w:cs="PT Sans"/>
          <w:color w:val="auto"/>
        </w:rPr>
        <w:t xml:space="preserve">, Archangel </w:t>
      </w:r>
      <w:proofErr w:type="spellStart"/>
      <w:r w:rsidRPr="00AF4A6D">
        <w:rPr>
          <w:rFonts w:ascii="Myriad Pro" w:eastAsia="PT Sans" w:hAnsi="Myriad Pro" w:cs="PT Sans"/>
          <w:color w:val="auto"/>
        </w:rPr>
        <w:t>Cuison</w:t>
      </w:r>
      <w:proofErr w:type="spellEnd"/>
      <w:r w:rsidRPr="00AF4A6D">
        <w:rPr>
          <w:rFonts w:ascii="Myriad Pro" w:eastAsia="PT Sans" w:hAnsi="Myriad Pro" w:cs="PT Sans"/>
          <w:color w:val="auto"/>
        </w:rPr>
        <w:t xml:space="preserve">, </w:t>
      </w:r>
      <w:proofErr w:type="spellStart"/>
      <w:r w:rsidRPr="00AF4A6D">
        <w:rPr>
          <w:rFonts w:ascii="Myriad Pro" w:eastAsia="PT Sans" w:hAnsi="Myriad Pro" w:cs="PT Sans"/>
          <w:color w:val="auto"/>
        </w:rPr>
        <w:t>Sebastien</w:t>
      </w:r>
      <w:proofErr w:type="spellEnd"/>
      <w:r w:rsidRPr="00AF4A6D">
        <w:rPr>
          <w:rFonts w:ascii="Myriad Pro" w:eastAsia="PT Sans" w:hAnsi="Myriad Pro" w:cs="PT Sans"/>
          <w:color w:val="auto"/>
        </w:rPr>
        <w:t xml:space="preserve"> </w:t>
      </w:r>
      <w:proofErr w:type="spellStart"/>
      <w:r w:rsidRPr="00AF4A6D">
        <w:rPr>
          <w:rFonts w:ascii="Myriad Pro" w:eastAsia="PT Sans" w:hAnsi="Myriad Pro" w:cs="PT Sans"/>
          <w:color w:val="auto"/>
        </w:rPr>
        <w:t>Deleersnyder</w:t>
      </w:r>
      <w:proofErr w:type="spellEnd"/>
      <w:r w:rsidRPr="00AF4A6D">
        <w:rPr>
          <w:rFonts w:ascii="Myriad Pro" w:eastAsia="PT Sans" w:hAnsi="Myriad Pro" w:cs="PT Sans"/>
          <w:color w:val="auto"/>
        </w:rPr>
        <w:t xml:space="preserve">, Antonio </w:t>
      </w:r>
      <w:proofErr w:type="spellStart"/>
      <w:r w:rsidRPr="00AF4A6D">
        <w:rPr>
          <w:rFonts w:ascii="Myriad Pro" w:eastAsia="PT Sans" w:hAnsi="Myriad Pro" w:cs="PT Sans"/>
          <w:color w:val="auto"/>
        </w:rPr>
        <w:t>Fontes</w:t>
      </w:r>
      <w:proofErr w:type="spellEnd"/>
      <w:r w:rsidRPr="00AF4A6D">
        <w:rPr>
          <w:rFonts w:ascii="Myriad Pro" w:eastAsia="PT Sans" w:hAnsi="Myriad Pro" w:cs="PT Sans"/>
          <w:color w:val="auto"/>
        </w:rPr>
        <w:t xml:space="preserve">, Evan </w:t>
      </w:r>
      <w:proofErr w:type="spellStart"/>
      <w:r w:rsidRPr="00AF4A6D">
        <w:rPr>
          <w:rFonts w:ascii="Myriad Pro" w:eastAsia="PT Sans" w:hAnsi="Myriad Pro" w:cs="PT Sans"/>
          <w:color w:val="auto"/>
        </w:rPr>
        <w:t>Gaustad</w:t>
      </w:r>
      <w:proofErr w:type="spellEnd"/>
      <w:r w:rsidRPr="00AF4A6D">
        <w:rPr>
          <w:rFonts w:ascii="Myriad Pro" w:eastAsia="PT Sans" w:hAnsi="Myriad Pro" w:cs="PT Sans"/>
          <w:color w:val="auto"/>
        </w:rPr>
        <w:t xml:space="preserve">, </w:t>
      </w:r>
      <w:proofErr w:type="spellStart"/>
      <w:r w:rsidRPr="00AF4A6D">
        <w:rPr>
          <w:rFonts w:ascii="Myriad Pro" w:eastAsia="PT Sans" w:hAnsi="Myriad Pro" w:cs="PT Sans"/>
          <w:color w:val="auto"/>
        </w:rPr>
        <w:t>Safuat</w:t>
      </w:r>
      <w:proofErr w:type="spellEnd"/>
      <w:r w:rsidRPr="00AF4A6D">
        <w:rPr>
          <w:rFonts w:ascii="Myriad Pro" w:eastAsia="PT Sans" w:hAnsi="Myriad Pro" w:cs="PT Sans"/>
          <w:color w:val="auto"/>
        </w:rPr>
        <w:t xml:space="preserve"> </w:t>
      </w:r>
      <w:proofErr w:type="spellStart"/>
      <w:r w:rsidRPr="00AF4A6D">
        <w:rPr>
          <w:rFonts w:ascii="Myriad Pro" w:eastAsia="PT Sans" w:hAnsi="Myriad Pro" w:cs="PT Sans"/>
          <w:color w:val="auto"/>
        </w:rPr>
        <w:t>Hamdy</w:t>
      </w:r>
      <w:proofErr w:type="spellEnd"/>
      <w:r w:rsidRPr="00AF4A6D">
        <w:rPr>
          <w:rFonts w:ascii="Myriad Pro" w:eastAsia="PT Sans" w:hAnsi="Myriad Pro" w:cs="PT Sans"/>
          <w:color w:val="auto"/>
        </w:rPr>
        <w:t xml:space="preserve">, Ari </w:t>
      </w:r>
      <w:proofErr w:type="spellStart"/>
      <w:r w:rsidRPr="00AF4A6D">
        <w:rPr>
          <w:rFonts w:ascii="Myriad Pro" w:eastAsia="PT Sans" w:hAnsi="Myriad Pro" w:cs="PT Sans"/>
          <w:color w:val="auto"/>
        </w:rPr>
        <w:t>Kesäniemi</w:t>
      </w:r>
      <w:proofErr w:type="spellEnd"/>
      <w:r w:rsidRPr="00AF4A6D">
        <w:rPr>
          <w:rFonts w:ascii="Myriad Pro" w:eastAsia="PT Sans" w:hAnsi="Myriad Pro" w:cs="PT Sans"/>
          <w:color w:val="auto"/>
        </w:rPr>
        <w:t xml:space="preserve">, Scott Luc, Jim </w:t>
      </w:r>
      <w:proofErr w:type="spellStart"/>
      <w:r w:rsidRPr="00AF4A6D">
        <w:rPr>
          <w:rFonts w:ascii="Myriad Pro" w:eastAsia="PT Sans" w:hAnsi="Myriad Pro" w:cs="PT Sans"/>
          <w:color w:val="auto"/>
        </w:rPr>
        <w:t>Manico</w:t>
      </w:r>
      <w:proofErr w:type="spellEnd"/>
      <w:r w:rsidRPr="00AF4A6D">
        <w:rPr>
          <w:rFonts w:ascii="Myriad Pro" w:eastAsia="PT Sans" w:hAnsi="Myriad Pro" w:cs="PT Sans"/>
          <w:color w:val="auto"/>
        </w:rPr>
        <w:t xml:space="preserve">, </w:t>
      </w:r>
      <w:proofErr w:type="spellStart"/>
      <w:r w:rsidRPr="00AF4A6D">
        <w:rPr>
          <w:rFonts w:ascii="Myriad Pro" w:eastAsia="PT Sans" w:hAnsi="Myriad Pro" w:cs="PT Sans"/>
          <w:color w:val="auto"/>
        </w:rPr>
        <w:t>Mait</w:t>
      </w:r>
      <w:proofErr w:type="spellEnd"/>
      <w:r w:rsidRPr="00AF4A6D">
        <w:rPr>
          <w:rFonts w:ascii="Myriad Pro" w:eastAsia="PT Sans" w:hAnsi="Myriad Pro" w:cs="PT Sans"/>
          <w:color w:val="auto"/>
        </w:rPr>
        <w:t xml:space="preserve"> </w:t>
      </w:r>
      <w:proofErr w:type="spellStart"/>
      <w:r w:rsidRPr="00AF4A6D">
        <w:rPr>
          <w:rFonts w:ascii="Myriad Pro" w:eastAsia="PT Sans" w:hAnsi="Myriad Pro" w:cs="PT Sans"/>
          <w:color w:val="auto"/>
        </w:rPr>
        <w:t>Peekma</w:t>
      </w:r>
      <w:proofErr w:type="spellEnd"/>
      <w:r w:rsidRPr="00AF4A6D">
        <w:rPr>
          <w:rFonts w:ascii="Myriad Pro" w:eastAsia="PT Sans" w:hAnsi="Myriad Pro" w:cs="PT Sans"/>
          <w:color w:val="auto"/>
        </w:rPr>
        <w:t xml:space="preserve">, </w:t>
      </w:r>
      <w:proofErr w:type="spellStart"/>
      <w:r w:rsidRPr="00AF4A6D">
        <w:rPr>
          <w:rFonts w:ascii="Myriad Pro" w:eastAsia="PT Sans" w:hAnsi="Myriad Pro" w:cs="PT Sans"/>
          <w:color w:val="auto"/>
        </w:rPr>
        <w:t>Pekka</w:t>
      </w:r>
      <w:proofErr w:type="spellEnd"/>
      <w:r w:rsidRPr="00AF4A6D">
        <w:rPr>
          <w:rFonts w:ascii="Myriad Pro" w:eastAsia="PT Sans" w:hAnsi="Myriad Pro" w:cs="PT Sans"/>
          <w:color w:val="auto"/>
        </w:rPr>
        <w:t xml:space="preserve"> </w:t>
      </w:r>
      <w:proofErr w:type="spellStart"/>
      <w:r w:rsidRPr="00AF4A6D">
        <w:rPr>
          <w:rFonts w:ascii="Myriad Pro" w:eastAsia="PT Sans" w:hAnsi="Myriad Pro" w:cs="PT Sans"/>
          <w:color w:val="auto"/>
        </w:rPr>
        <w:t>Sillanpää</w:t>
      </w:r>
      <w:proofErr w:type="spellEnd"/>
      <w:r w:rsidRPr="00AF4A6D">
        <w:rPr>
          <w:rFonts w:ascii="Myriad Pro" w:eastAsia="PT Sans" w:hAnsi="Myriad Pro" w:cs="PT Sans"/>
          <w:color w:val="auto"/>
        </w:rPr>
        <w:t xml:space="preserve">, Jeff Sergeant, Etienne </w:t>
      </w:r>
      <w:proofErr w:type="spellStart"/>
      <w:r w:rsidRPr="00AF4A6D">
        <w:rPr>
          <w:rFonts w:ascii="Myriad Pro" w:eastAsia="PT Sans" w:hAnsi="Myriad Pro" w:cs="PT Sans"/>
          <w:color w:val="auto"/>
        </w:rPr>
        <w:t>Stalmans</w:t>
      </w:r>
      <w:proofErr w:type="spellEnd"/>
      <w:r w:rsidRPr="00AF4A6D">
        <w:rPr>
          <w:rFonts w:ascii="Myriad Pro" w:eastAsia="PT Sans" w:hAnsi="Myriad Pro" w:cs="PT Sans"/>
          <w:color w:val="auto"/>
        </w:rPr>
        <w:t>, Colin Watson</w:t>
      </w:r>
      <w:r w:rsidR="001C1487">
        <w:rPr>
          <w:rFonts w:ascii="Myriad Pro" w:eastAsia="PT Sans" w:hAnsi="Myriad Pro" w:cs="PT Sans"/>
          <w:color w:val="auto"/>
        </w:rPr>
        <w:t xml:space="preserve">, </w:t>
      </w:r>
      <w:proofErr w:type="spellStart"/>
      <w:r w:rsidR="001C1487">
        <w:rPr>
          <w:rFonts w:ascii="Myriad Pro" w:eastAsia="PT Sans" w:hAnsi="Myriad Pro" w:cs="PT Sans"/>
          <w:color w:val="auto"/>
        </w:rPr>
        <w:t>Dr</w:t>
      </w:r>
      <w:proofErr w:type="spellEnd"/>
      <w:r w:rsidR="001C1487">
        <w:rPr>
          <w:rFonts w:ascii="Myriad Pro" w:eastAsia="PT Sans" w:hAnsi="Myriad Pro" w:cs="PT Sans"/>
          <w:color w:val="auto"/>
        </w:rPr>
        <w:t xml:space="preserve"> </w:t>
      </w:r>
      <w:proofErr w:type="spellStart"/>
      <w:r w:rsidR="001C1487">
        <w:rPr>
          <w:rFonts w:ascii="Myriad Pro" w:eastAsia="PT Sans" w:hAnsi="Myriad Pro" w:cs="PT Sans"/>
          <w:color w:val="auto"/>
        </w:rPr>
        <w:t>Emin</w:t>
      </w:r>
      <w:proofErr w:type="spellEnd"/>
      <w:r w:rsidR="001C1487">
        <w:rPr>
          <w:rFonts w:ascii="Myriad Pro" w:eastAsia="PT Sans" w:hAnsi="Myriad Pro" w:cs="PT Sans"/>
          <w:color w:val="auto"/>
        </w:rPr>
        <w:t xml:space="preserve"> </w:t>
      </w:r>
      <w:proofErr w:type="spellStart"/>
      <w:r w:rsidR="001C1487">
        <w:rPr>
          <w:rFonts w:ascii="Myriad Pro" w:eastAsia="PT Sans" w:hAnsi="Myriad Pro" w:cs="PT Sans"/>
          <w:color w:val="auto"/>
        </w:rPr>
        <w:t>Tatli</w:t>
      </w:r>
      <w:proofErr w:type="spellEnd"/>
      <w:r w:rsidR="001C1487">
        <w:rPr>
          <w:rFonts w:ascii="Myriad Pro" w:eastAsia="PT Sans" w:hAnsi="Myriad Pro" w:cs="PT Sans"/>
          <w:color w:val="auto"/>
        </w:rPr>
        <w:t>.</w:t>
      </w:r>
    </w:p>
    <w:p w14:paraId="2AE552F2" w14:textId="77777777" w:rsidR="00C46B3D" w:rsidRPr="00AF4A6D" w:rsidRDefault="00A42901">
      <w:pPr>
        <w:rPr>
          <w:rFonts w:ascii="Myriad Pro" w:hAnsi="Myriad Pro"/>
          <w:color w:val="auto"/>
        </w:rPr>
      </w:pPr>
      <w:r w:rsidRPr="00AF4A6D">
        <w:rPr>
          <w:rFonts w:ascii="Myriad Pro" w:eastAsia="PT Sans" w:hAnsi="Myriad Pro" w:cs="PT Sans"/>
          <w:color w:val="auto"/>
        </w:rPr>
        <w:t>Additionally, thanks are given to the application security verification community and others interested in trusted web computing for their enthusiastic advice and assistance throughout this effort.</w:t>
      </w:r>
    </w:p>
    <w:p w14:paraId="3AABD53F" w14:textId="77777777" w:rsidR="00C46B3D" w:rsidRPr="00AF4A6D" w:rsidRDefault="00C46B3D">
      <w:pPr>
        <w:rPr>
          <w:rFonts w:ascii="Myriad Pro" w:hAnsi="Myriad Pro"/>
          <w:color w:val="auto"/>
        </w:rPr>
      </w:pPr>
    </w:p>
    <w:p w14:paraId="6D20A8BA" w14:textId="77777777" w:rsidR="00C46B3D" w:rsidRPr="00AF4A6D" w:rsidRDefault="00A42901">
      <w:pPr>
        <w:rPr>
          <w:rFonts w:ascii="Myriad Pro" w:hAnsi="Myriad Pro"/>
          <w:color w:val="auto"/>
        </w:rPr>
      </w:pPr>
      <w:r w:rsidRPr="00AF4A6D">
        <w:rPr>
          <w:rFonts w:ascii="Myriad Pro" w:eastAsia="PT Sans" w:hAnsi="Myriad Pro" w:cs="PT Sans"/>
          <w:b/>
          <w:color w:val="auto"/>
        </w:rPr>
        <w:t>Version 2009</w:t>
      </w:r>
    </w:p>
    <w:p w14:paraId="18F5D56B" w14:textId="1DCAC4BA" w:rsidR="00C46B3D" w:rsidRPr="00AF4A6D" w:rsidRDefault="006D70FB">
      <w:pPr>
        <w:rPr>
          <w:rFonts w:ascii="Myriad Pro" w:hAnsi="Myriad Pro"/>
          <w:color w:val="auto"/>
        </w:rPr>
      </w:pPr>
      <w:r>
        <w:rPr>
          <w:rFonts w:ascii="Myriad Pro" w:eastAsia="PT Sans" w:hAnsi="Myriad Pro" w:cs="PT Sans"/>
          <w:color w:val="auto"/>
        </w:rPr>
        <w:t>As ASVS 2014</w:t>
      </w:r>
      <w:r w:rsidR="00A42901" w:rsidRPr="00AF4A6D">
        <w:rPr>
          <w:rFonts w:ascii="Myriad Pro" w:eastAsia="PT Sans" w:hAnsi="Myriad Pro" w:cs="PT Sans"/>
          <w:color w:val="auto"/>
        </w:rPr>
        <w:t xml:space="preserve"> includes many of the original requirements, the following contributors are recognized for their efforts during the original Application Security Verification Standard effort: Mike </w:t>
      </w:r>
      <w:proofErr w:type="spellStart"/>
      <w:r w:rsidR="00A42901" w:rsidRPr="00AF4A6D">
        <w:rPr>
          <w:rFonts w:ascii="Myriad Pro" w:eastAsia="PT Sans" w:hAnsi="Myriad Pro" w:cs="PT Sans"/>
          <w:color w:val="auto"/>
        </w:rPr>
        <w:t>Boberski</w:t>
      </w:r>
      <w:proofErr w:type="spellEnd"/>
      <w:r w:rsidR="00A42901" w:rsidRPr="00AF4A6D">
        <w:rPr>
          <w:rFonts w:ascii="Myriad Pro" w:eastAsia="PT Sans" w:hAnsi="Myriad Pro" w:cs="PT Sans"/>
          <w:color w:val="auto"/>
        </w:rPr>
        <w:t xml:space="preserve">, Jeff Williams, Dave </w:t>
      </w:r>
      <w:proofErr w:type="spellStart"/>
      <w:r w:rsidR="00A42901" w:rsidRPr="00AF4A6D">
        <w:rPr>
          <w:rFonts w:ascii="Myriad Pro" w:eastAsia="PT Sans" w:hAnsi="Myriad Pro" w:cs="PT Sans"/>
          <w:color w:val="auto"/>
        </w:rPr>
        <w:t>Wichers</w:t>
      </w:r>
      <w:proofErr w:type="spellEnd"/>
      <w:r w:rsidR="00A42901" w:rsidRPr="00AF4A6D">
        <w:rPr>
          <w:rFonts w:ascii="Myriad Pro" w:eastAsia="PT Sans" w:hAnsi="Myriad Pro" w:cs="PT Sans"/>
          <w:color w:val="auto"/>
        </w:rPr>
        <w:t xml:space="preserve">, Pierre </w:t>
      </w:r>
      <w:proofErr w:type="spellStart"/>
      <w:r w:rsidR="00A42901" w:rsidRPr="00AF4A6D">
        <w:rPr>
          <w:rFonts w:ascii="Myriad Pro" w:eastAsia="PT Sans" w:hAnsi="Myriad Pro" w:cs="PT Sans"/>
          <w:color w:val="auto"/>
        </w:rPr>
        <w:t>Parrend</w:t>
      </w:r>
      <w:proofErr w:type="spellEnd"/>
      <w:r w:rsidR="00A42901" w:rsidRPr="00AF4A6D">
        <w:rPr>
          <w:rFonts w:ascii="Myriad Pro" w:eastAsia="PT Sans" w:hAnsi="Myriad Pro" w:cs="PT Sans"/>
          <w:color w:val="auto"/>
        </w:rPr>
        <w:t xml:space="preserve"> (OWASP Summer of Code), Andrew van der Stock, Nam Nguyen, John Martin, </w:t>
      </w:r>
      <w:proofErr w:type="spellStart"/>
      <w:r w:rsidR="00A42901" w:rsidRPr="00AF4A6D">
        <w:rPr>
          <w:rFonts w:ascii="Myriad Pro" w:eastAsia="PT Sans" w:hAnsi="Myriad Pro" w:cs="PT Sans"/>
          <w:color w:val="auto"/>
        </w:rPr>
        <w:t>Gaurang</w:t>
      </w:r>
      <w:proofErr w:type="spellEnd"/>
      <w:r w:rsidR="00A42901" w:rsidRPr="00AF4A6D">
        <w:rPr>
          <w:rFonts w:ascii="Myriad Pro" w:eastAsia="PT Sans" w:hAnsi="Myriad Pro" w:cs="PT Sans"/>
          <w:color w:val="auto"/>
        </w:rPr>
        <w:t xml:space="preserve"> Shah, Theodore </w:t>
      </w:r>
      <w:proofErr w:type="spellStart"/>
      <w:r w:rsidR="00A42901" w:rsidRPr="00AF4A6D">
        <w:rPr>
          <w:rFonts w:ascii="Myriad Pro" w:eastAsia="PT Sans" w:hAnsi="Myriad Pro" w:cs="PT Sans"/>
          <w:color w:val="auto"/>
        </w:rPr>
        <w:t>Winograd</w:t>
      </w:r>
      <w:proofErr w:type="spellEnd"/>
      <w:r w:rsidR="00A42901" w:rsidRPr="00AF4A6D">
        <w:rPr>
          <w:rFonts w:ascii="Myriad Pro" w:eastAsia="PT Sans" w:hAnsi="Myriad Pro" w:cs="PT Sans"/>
          <w:color w:val="auto"/>
        </w:rPr>
        <w:t xml:space="preserve">, Stan </w:t>
      </w:r>
      <w:proofErr w:type="spellStart"/>
      <w:r w:rsidR="00A42901" w:rsidRPr="00AF4A6D">
        <w:rPr>
          <w:rFonts w:ascii="Myriad Pro" w:eastAsia="PT Sans" w:hAnsi="Myriad Pro" w:cs="PT Sans"/>
          <w:color w:val="auto"/>
        </w:rPr>
        <w:t>Wisseman</w:t>
      </w:r>
      <w:proofErr w:type="spellEnd"/>
      <w:r w:rsidR="00A42901" w:rsidRPr="00AF4A6D">
        <w:rPr>
          <w:rFonts w:ascii="Myriad Pro" w:eastAsia="PT Sans" w:hAnsi="Myriad Pro" w:cs="PT Sans"/>
          <w:color w:val="auto"/>
        </w:rPr>
        <w:t xml:space="preserve">, Barry Boyd, Steve Coyle, Paul </w:t>
      </w:r>
      <w:proofErr w:type="spellStart"/>
      <w:r w:rsidR="00A42901" w:rsidRPr="00AF4A6D">
        <w:rPr>
          <w:rFonts w:ascii="Myriad Pro" w:eastAsia="PT Sans" w:hAnsi="Myriad Pro" w:cs="PT Sans"/>
          <w:color w:val="auto"/>
        </w:rPr>
        <w:t>Douthit</w:t>
      </w:r>
      <w:proofErr w:type="spellEnd"/>
      <w:r w:rsidR="00A42901" w:rsidRPr="00AF4A6D">
        <w:rPr>
          <w:rFonts w:ascii="Myriad Pro" w:eastAsia="PT Sans" w:hAnsi="Myriad Pro" w:cs="PT Sans"/>
          <w:color w:val="auto"/>
        </w:rPr>
        <w:t xml:space="preserve">, Ken Huang, Dave </w:t>
      </w:r>
      <w:proofErr w:type="spellStart"/>
      <w:r w:rsidR="00A42901" w:rsidRPr="00AF4A6D">
        <w:rPr>
          <w:rFonts w:ascii="Myriad Pro" w:eastAsia="PT Sans" w:hAnsi="Myriad Pro" w:cs="PT Sans"/>
          <w:color w:val="auto"/>
        </w:rPr>
        <w:t>Hausladen</w:t>
      </w:r>
      <w:proofErr w:type="spellEnd"/>
      <w:r w:rsidR="00A42901" w:rsidRPr="00AF4A6D">
        <w:rPr>
          <w:rFonts w:ascii="Myriad Pro" w:eastAsia="PT Sans" w:hAnsi="Myriad Pro" w:cs="PT Sans"/>
          <w:color w:val="auto"/>
        </w:rPr>
        <w:t xml:space="preserve">, </w:t>
      </w:r>
      <w:proofErr w:type="spellStart"/>
      <w:r w:rsidR="00A42901" w:rsidRPr="00AF4A6D">
        <w:rPr>
          <w:rFonts w:ascii="Myriad Pro" w:eastAsia="PT Sans" w:hAnsi="Myriad Pro" w:cs="PT Sans"/>
          <w:color w:val="auto"/>
        </w:rPr>
        <w:t>Mandeep</w:t>
      </w:r>
      <w:proofErr w:type="spellEnd"/>
      <w:r w:rsidR="00A42901" w:rsidRPr="00AF4A6D">
        <w:rPr>
          <w:rFonts w:ascii="Myriad Pro" w:eastAsia="PT Sans" w:hAnsi="Myriad Pro" w:cs="PT Sans"/>
          <w:color w:val="auto"/>
        </w:rPr>
        <w:t xml:space="preserve"> </w:t>
      </w:r>
      <w:proofErr w:type="spellStart"/>
      <w:r w:rsidR="00A42901" w:rsidRPr="00AF4A6D">
        <w:rPr>
          <w:rFonts w:ascii="Myriad Pro" w:eastAsia="PT Sans" w:hAnsi="Myriad Pro" w:cs="PT Sans"/>
          <w:color w:val="auto"/>
        </w:rPr>
        <w:t>Khera</w:t>
      </w:r>
      <w:proofErr w:type="spellEnd"/>
      <w:r w:rsidR="00A42901" w:rsidRPr="00AF4A6D">
        <w:rPr>
          <w:rFonts w:ascii="Myriad Pro" w:eastAsia="PT Sans" w:hAnsi="Myriad Pro" w:cs="PT Sans"/>
          <w:color w:val="auto"/>
        </w:rPr>
        <w:t xml:space="preserve"> Scott Matsumoto, John Steven, Stephen de </w:t>
      </w:r>
      <w:proofErr w:type="spellStart"/>
      <w:r w:rsidR="00A42901" w:rsidRPr="00AF4A6D">
        <w:rPr>
          <w:rFonts w:ascii="Myriad Pro" w:eastAsia="PT Sans" w:hAnsi="Myriad Pro" w:cs="PT Sans"/>
          <w:color w:val="auto"/>
        </w:rPr>
        <w:t>Vries</w:t>
      </w:r>
      <w:proofErr w:type="spellEnd"/>
      <w:r w:rsidR="00A42901" w:rsidRPr="00AF4A6D">
        <w:rPr>
          <w:rFonts w:ascii="Myriad Pro" w:eastAsia="PT Sans" w:hAnsi="Myriad Pro" w:cs="PT Sans"/>
          <w:color w:val="auto"/>
        </w:rPr>
        <w:t xml:space="preserve">, Dan Cornell, </w:t>
      </w:r>
      <w:proofErr w:type="spellStart"/>
      <w:r w:rsidR="00A42901" w:rsidRPr="00AF4A6D">
        <w:rPr>
          <w:rFonts w:ascii="Myriad Pro" w:eastAsia="PT Sans" w:hAnsi="Myriad Pro" w:cs="PT Sans"/>
          <w:color w:val="auto"/>
        </w:rPr>
        <w:t>Shouvik</w:t>
      </w:r>
      <w:proofErr w:type="spellEnd"/>
      <w:r w:rsidR="00A42901" w:rsidRPr="00AF4A6D">
        <w:rPr>
          <w:rFonts w:ascii="Myriad Pro" w:eastAsia="PT Sans" w:hAnsi="Myriad Pro" w:cs="PT Sans"/>
          <w:color w:val="auto"/>
        </w:rPr>
        <w:t xml:space="preserve"> </w:t>
      </w:r>
      <w:proofErr w:type="spellStart"/>
      <w:r w:rsidR="00A42901" w:rsidRPr="00AF4A6D">
        <w:rPr>
          <w:rFonts w:ascii="Myriad Pro" w:eastAsia="PT Sans" w:hAnsi="Myriad Pro" w:cs="PT Sans"/>
          <w:color w:val="auto"/>
        </w:rPr>
        <w:t>Bardhan</w:t>
      </w:r>
      <w:proofErr w:type="spellEnd"/>
      <w:r w:rsidR="00A42901" w:rsidRPr="00AF4A6D">
        <w:rPr>
          <w:rFonts w:ascii="Myriad Pro" w:eastAsia="PT Sans" w:hAnsi="Myriad Pro" w:cs="PT Sans"/>
          <w:color w:val="auto"/>
        </w:rPr>
        <w:t xml:space="preserve">, Dr. </w:t>
      </w:r>
      <w:proofErr w:type="spellStart"/>
      <w:r w:rsidR="00A42901" w:rsidRPr="00AF4A6D">
        <w:rPr>
          <w:rFonts w:ascii="Myriad Pro" w:eastAsia="PT Sans" w:hAnsi="Myriad Pro" w:cs="PT Sans"/>
          <w:color w:val="auto"/>
        </w:rPr>
        <w:t>Sarbari</w:t>
      </w:r>
      <w:proofErr w:type="spellEnd"/>
      <w:r w:rsidR="00A42901" w:rsidRPr="00AF4A6D">
        <w:rPr>
          <w:rFonts w:ascii="Myriad Pro" w:eastAsia="PT Sans" w:hAnsi="Myriad Pro" w:cs="PT Sans"/>
          <w:color w:val="auto"/>
        </w:rPr>
        <w:t xml:space="preserve"> Gupta, </w:t>
      </w:r>
      <w:proofErr w:type="spellStart"/>
      <w:r w:rsidR="00A42901" w:rsidRPr="00AF4A6D">
        <w:rPr>
          <w:rFonts w:ascii="Myriad Pro" w:eastAsia="PT Sans" w:hAnsi="Myriad Pro" w:cs="PT Sans"/>
          <w:color w:val="auto"/>
        </w:rPr>
        <w:t>Eoin</w:t>
      </w:r>
      <w:proofErr w:type="spellEnd"/>
      <w:r w:rsidR="00A42901" w:rsidRPr="00AF4A6D">
        <w:rPr>
          <w:rFonts w:ascii="Myriad Pro" w:eastAsia="PT Sans" w:hAnsi="Myriad Pro" w:cs="PT Sans"/>
          <w:color w:val="auto"/>
        </w:rPr>
        <w:t xml:space="preserve"> </w:t>
      </w:r>
      <w:proofErr w:type="spellStart"/>
      <w:r w:rsidR="00A42901" w:rsidRPr="00AF4A6D">
        <w:rPr>
          <w:rFonts w:ascii="Myriad Pro" w:eastAsia="PT Sans" w:hAnsi="Myriad Pro" w:cs="PT Sans"/>
          <w:color w:val="auto"/>
        </w:rPr>
        <w:t>Keary</w:t>
      </w:r>
      <w:proofErr w:type="spellEnd"/>
      <w:r w:rsidR="00A42901" w:rsidRPr="00AF4A6D">
        <w:rPr>
          <w:rFonts w:ascii="Myriad Pro" w:eastAsia="PT Sans" w:hAnsi="Myriad Pro" w:cs="PT Sans"/>
          <w:color w:val="auto"/>
        </w:rPr>
        <w:t xml:space="preserve">, Richard Campbell, Matt </w:t>
      </w:r>
      <w:proofErr w:type="spellStart"/>
      <w:r w:rsidR="00A42901" w:rsidRPr="00AF4A6D">
        <w:rPr>
          <w:rFonts w:ascii="Myriad Pro" w:eastAsia="PT Sans" w:hAnsi="Myriad Pro" w:cs="PT Sans"/>
          <w:color w:val="auto"/>
        </w:rPr>
        <w:t>Presson</w:t>
      </w:r>
      <w:proofErr w:type="spellEnd"/>
      <w:r w:rsidR="00A42901" w:rsidRPr="00AF4A6D">
        <w:rPr>
          <w:rFonts w:ascii="Myriad Pro" w:eastAsia="PT Sans" w:hAnsi="Myriad Pro" w:cs="PT Sans"/>
          <w:color w:val="auto"/>
        </w:rPr>
        <w:t xml:space="preserve">, Jeff </w:t>
      </w:r>
      <w:proofErr w:type="spellStart"/>
      <w:r w:rsidR="00A42901" w:rsidRPr="00AF4A6D">
        <w:rPr>
          <w:rFonts w:ascii="Myriad Pro" w:eastAsia="PT Sans" w:hAnsi="Myriad Pro" w:cs="PT Sans"/>
          <w:color w:val="auto"/>
        </w:rPr>
        <w:t>LoSapio</w:t>
      </w:r>
      <w:proofErr w:type="spellEnd"/>
      <w:r w:rsidR="00A42901" w:rsidRPr="00AF4A6D">
        <w:rPr>
          <w:rFonts w:ascii="Myriad Pro" w:eastAsia="PT Sans" w:hAnsi="Myriad Pro" w:cs="PT Sans"/>
          <w:color w:val="auto"/>
        </w:rPr>
        <w:t xml:space="preserve">, Liz Fong, George Lawless, Dave van Stein, Terrie Diaz, </w:t>
      </w:r>
      <w:proofErr w:type="spellStart"/>
      <w:r w:rsidR="00A42901" w:rsidRPr="00AF4A6D">
        <w:rPr>
          <w:rFonts w:ascii="Myriad Pro" w:eastAsia="PT Sans" w:hAnsi="Myriad Pro" w:cs="PT Sans"/>
          <w:color w:val="auto"/>
        </w:rPr>
        <w:t>Ketan</w:t>
      </w:r>
      <w:proofErr w:type="spellEnd"/>
      <w:r w:rsidR="00A42901" w:rsidRPr="00AF4A6D">
        <w:rPr>
          <w:rFonts w:ascii="Myriad Pro" w:eastAsia="PT Sans" w:hAnsi="Myriad Pro" w:cs="PT Sans"/>
          <w:color w:val="auto"/>
        </w:rPr>
        <w:t xml:space="preserve"> </w:t>
      </w:r>
      <w:proofErr w:type="spellStart"/>
      <w:r w:rsidR="00A42901" w:rsidRPr="00AF4A6D">
        <w:rPr>
          <w:rFonts w:ascii="Myriad Pro" w:eastAsia="PT Sans" w:hAnsi="Myriad Pro" w:cs="PT Sans"/>
          <w:color w:val="auto"/>
        </w:rPr>
        <w:t>Dilipkumar</w:t>
      </w:r>
      <w:proofErr w:type="spellEnd"/>
      <w:r w:rsidR="00A42901" w:rsidRPr="00AF4A6D">
        <w:rPr>
          <w:rFonts w:ascii="Myriad Pro" w:eastAsia="PT Sans" w:hAnsi="Myriad Pro" w:cs="PT Sans"/>
          <w:color w:val="auto"/>
        </w:rPr>
        <w:t xml:space="preserve"> </w:t>
      </w:r>
      <w:proofErr w:type="spellStart"/>
      <w:r w:rsidR="00A42901" w:rsidRPr="00AF4A6D">
        <w:rPr>
          <w:rFonts w:ascii="Myriad Pro" w:eastAsia="PT Sans" w:hAnsi="Myriad Pro" w:cs="PT Sans"/>
          <w:color w:val="auto"/>
        </w:rPr>
        <w:t>Vyas</w:t>
      </w:r>
      <w:proofErr w:type="spellEnd"/>
      <w:r w:rsidR="00A42901" w:rsidRPr="00AF4A6D">
        <w:rPr>
          <w:rFonts w:ascii="Myriad Pro" w:eastAsia="PT Sans" w:hAnsi="Myriad Pro" w:cs="PT Sans"/>
          <w:color w:val="auto"/>
        </w:rPr>
        <w:t xml:space="preserve">, </w:t>
      </w:r>
      <w:proofErr w:type="spellStart"/>
      <w:r w:rsidR="00A42901" w:rsidRPr="00AF4A6D">
        <w:rPr>
          <w:rFonts w:ascii="Myriad Pro" w:eastAsia="PT Sans" w:hAnsi="Myriad Pro" w:cs="PT Sans"/>
          <w:color w:val="auto"/>
        </w:rPr>
        <w:t>Bedirhan</w:t>
      </w:r>
      <w:proofErr w:type="spellEnd"/>
      <w:r w:rsidR="00A42901" w:rsidRPr="00AF4A6D">
        <w:rPr>
          <w:rFonts w:ascii="Myriad Pro" w:eastAsia="PT Sans" w:hAnsi="Myriad Pro" w:cs="PT Sans"/>
          <w:color w:val="auto"/>
        </w:rPr>
        <w:t xml:space="preserve"> </w:t>
      </w:r>
      <w:proofErr w:type="spellStart"/>
      <w:r w:rsidR="00A42901" w:rsidRPr="00AF4A6D">
        <w:rPr>
          <w:rFonts w:ascii="Myriad Pro" w:eastAsia="PT Sans" w:hAnsi="Myriad Pro" w:cs="PT Sans"/>
          <w:color w:val="auto"/>
        </w:rPr>
        <w:t>Urgun</w:t>
      </w:r>
      <w:proofErr w:type="spellEnd"/>
      <w:r w:rsidR="00A42901" w:rsidRPr="00AF4A6D">
        <w:rPr>
          <w:rFonts w:ascii="Myriad Pro" w:eastAsia="PT Sans" w:hAnsi="Myriad Pro" w:cs="PT Sans"/>
          <w:color w:val="auto"/>
        </w:rPr>
        <w:t>, Dr. Thomas Braun, Colin Watson, Jeremiah Grossman.</w:t>
      </w:r>
      <w:r w:rsidR="00A42901" w:rsidRPr="00AF4A6D">
        <w:rPr>
          <w:rFonts w:ascii="Myriad Pro" w:hAnsi="Myriad Pro"/>
          <w:color w:val="auto"/>
        </w:rPr>
        <w:t xml:space="preserve"> </w:t>
      </w:r>
    </w:p>
    <w:p w14:paraId="2A092870" w14:textId="77777777" w:rsidR="00C46B3D" w:rsidRPr="00AF4A6D" w:rsidRDefault="00C46B3D">
      <w:pPr>
        <w:rPr>
          <w:rFonts w:ascii="Myriad Pro" w:hAnsi="Myriad Pro"/>
          <w:color w:val="auto"/>
        </w:rPr>
      </w:pPr>
    </w:p>
    <w:p w14:paraId="3C611DDD" w14:textId="77777777" w:rsidR="00C46B3D" w:rsidRPr="00AF4A6D" w:rsidRDefault="00C46B3D">
      <w:pPr>
        <w:rPr>
          <w:rFonts w:ascii="Myriad Pro" w:hAnsi="Myriad Pro"/>
          <w:color w:val="auto"/>
        </w:rPr>
      </w:pPr>
    </w:p>
    <w:tbl>
      <w:tblPr>
        <w:tblStyle w:val="a1"/>
        <w:tblW w:w="11037" w:type="dxa"/>
        <w:tblInd w:w="-1133" w:type="dxa"/>
        <w:tblLayout w:type="fixed"/>
        <w:tblLook w:val="0600" w:firstRow="0" w:lastRow="0" w:firstColumn="0" w:lastColumn="0" w:noHBand="1" w:noVBand="1"/>
      </w:tblPr>
      <w:tblGrid>
        <w:gridCol w:w="396"/>
        <w:gridCol w:w="659"/>
        <w:gridCol w:w="9982"/>
      </w:tblGrid>
      <w:tr w:rsidR="00C46B3D" w:rsidRPr="00AF4A6D" w14:paraId="5FF62A8D" w14:textId="77777777">
        <w:trPr>
          <w:trHeight w:val="960"/>
        </w:trPr>
        <w:tc>
          <w:tcPr>
            <w:tcW w:w="396" w:type="dxa"/>
            <w:shd w:val="clear" w:color="auto" w:fill="ECF0F1"/>
            <w:tcMar>
              <w:left w:w="108" w:type="dxa"/>
              <w:right w:w="108" w:type="dxa"/>
            </w:tcMar>
            <w:vAlign w:val="bottom"/>
          </w:tcPr>
          <w:p w14:paraId="74C38491" w14:textId="77777777" w:rsidR="00C46B3D" w:rsidRPr="00AF4A6D" w:rsidRDefault="00C46B3D">
            <w:pPr>
              <w:spacing w:after="0"/>
              <w:rPr>
                <w:rFonts w:ascii="Myriad Pro" w:hAnsi="Myriad Pro"/>
                <w:color w:val="auto"/>
              </w:rPr>
            </w:pPr>
          </w:p>
        </w:tc>
        <w:tc>
          <w:tcPr>
            <w:tcW w:w="659" w:type="dxa"/>
            <w:tcMar>
              <w:left w:w="108" w:type="dxa"/>
              <w:right w:w="108" w:type="dxa"/>
            </w:tcMar>
            <w:vAlign w:val="bottom"/>
          </w:tcPr>
          <w:p w14:paraId="0BC1B45A" w14:textId="77777777" w:rsidR="00C46B3D" w:rsidRPr="00AF4A6D" w:rsidRDefault="00C46B3D">
            <w:pPr>
              <w:spacing w:after="0"/>
              <w:rPr>
                <w:rFonts w:ascii="Myriad Pro" w:hAnsi="Myriad Pro"/>
                <w:color w:val="auto"/>
              </w:rPr>
            </w:pPr>
          </w:p>
        </w:tc>
        <w:tc>
          <w:tcPr>
            <w:tcW w:w="9982" w:type="dxa"/>
            <w:tcMar>
              <w:left w:w="108" w:type="dxa"/>
              <w:right w:w="108" w:type="dxa"/>
            </w:tcMar>
            <w:vAlign w:val="bottom"/>
          </w:tcPr>
          <w:p w14:paraId="213095F9" w14:textId="77777777" w:rsidR="00C46B3D" w:rsidRPr="00AF4A6D" w:rsidRDefault="00A42901">
            <w:pPr>
              <w:spacing w:after="0"/>
              <w:rPr>
                <w:rFonts w:ascii="Myriad Pro" w:hAnsi="Myriad Pro"/>
                <w:color w:val="auto"/>
              </w:rPr>
            </w:pPr>
            <w:r w:rsidRPr="00AF4A6D">
              <w:rPr>
                <w:rFonts w:ascii="Myriad Pro" w:eastAsia="PT Sans" w:hAnsi="Myriad Pro" w:cs="PT Sans"/>
                <w:b/>
                <w:color w:val="auto"/>
                <w:sz w:val="72"/>
              </w:rPr>
              <w:t>Copyright and License</w:t>
            </w:r>
          </w:p>
        </w:tc>
      </w:tr>
    </w:tbl>
    <w:p w14:paraId="01CB4CCD" w14:textId="77777777" w:rsidR="00C46B3D" w:rsidRPr="00AF4A6D" w:rsidRDefault="00C46B3D">
      <w:pPr>
        <w:spacing w:after="120"/>
        <w:rPr>
          <w:rFonts w:ascii="Myriad Pro" w:hAnsi="Myriad Pro"/>
          <w:color w:val="auto"/>
        </w:rPr>
      </w:pPr>
    </w:p>
    <w:p w14:paraId="6F4E0553" w14:textId="2C03F209" w:rsidR="00C46B3D" w:rsidRPr="00AF4A6D" w:rsidRDefault="001B044B">
      <w:pPr>
        <w:rPr>
          <w:rFonts w:ascii="Myriad Pro" w:hAnsi="Myriad Pro"/>
          <w:color w:val="auto"/>
        </w:rPr>
      </w:pPr>
      <w:proofErr w:type="gramStart"/>
      <w:r>
        <w:rPr>
          <w:rFonts w:ascii="Myriad Pro" w:eastAsia="PT Sans" w:hAnsi="Myriad Pro" w:cs="PT Sans"/>
          <w:color w:val="auto"/>
        </w:rPr>
        <w:t>Copyright © 2008 – 2014</w:t>
      </w:r>
      <w:r w:rsidR="00A42901" w:rsidRPr="00AF4A6D">
        <w:rPr>
          <w:rFonts w:ascii="Myriad Pro" w:eastAsia="PT Sans" w:hAnsi="Myriad Pro" w:cs="PT Sans"/>
          <w:color w:val="auto"/>
        </w:rPr>
        <w:t xml:space="preserve"> The OWASP Foundation.</w:t>
      </w:r>
      <w:proofErr w:type="gramEnd"/>
      <w:r w:rsidR="006D70FB">
        <w:rPr>
          <w:rFonts w:ascii="Myriad Pro" w:eastAsia="PT Sans" w:hAnsi="Myriad Pro" w:cs="PT Sans"/>
          <w:color w:val="auto"/>
        </w:rPr>
        <w:t xml:space="preserve"> </w:t>
      </w:r>
      <w:r w:rsidR="00A42901" w:rsidRPr="00AF4A6D">
        <w:rPr>
          <w:rFonts w:ascii="Myriad Pro" w:eastAsia="PT Sans" w:hAnsi="Myriad Pro" w:cs="PT Sans"/>
          <w:color w:val="auto"/>
        </w:rPr>
        <w:t xml:space="preserve">This document is released under the Creative Commons Attribution </w:t>
      </w:r>
      <w:proofErr w:type="spellStart"/>
      <w:r w:rsidR="00A42901" w:rsidRPr="00AF4A6D">
        <w:rPr>
          <w:rFonts w:ascii="Myriad Pro" w:eastAsia="PT Sans" w:hAnsi="Myriad Pro" w:cs="PT Sans"/>
          <w:color w:val="auto"/>
        </w:rPr>
        <w:t>ShareAlike</w:t>
      </w:r>
      <w:proofErr w:type="spellEnd"/>
      <w:r w:rsidR="00A42901" w:rsidRPr="00AF4A6D">
        <w:rPr>
          <w:rFonts w:ascii="Myriad Pro" w:eastAsia="PT Sans" w:hAnsi="Myriad Pro" w:cs="PT Sans"/>
          <w:color w:val="auto"/>
        </w:rPr>
        <w:t xml:space="preserve"> 3.0 license. For any reuse or distribution, you must make clear to others the license terms of this work.</w:t>
      </w:r>
      <w:r w:rsidR="00A42901" w:rsidRPr="00AF4A6D">
        <w:rPr>
          <w:rFonts w:ascii="Myriad Pro" w:hAnsi="Myriad Pro"/>
          <w:noProof/>
          <w:color w:val="auto"/>
        </w:rPr>
        <w:drawing>
          <wp:anchor distT="0" distB="0" distL="114300" distR="114300" simplePos="0" relativeHeight="251661312" behindDoc="0" locked="0" layoutInCell="0" hidden="0" allowOverlap="0" wp14:anchorId="32B58063" wp14:editId="780B1281">
            <wp:simplePos x="0" y="0"/>
            <wp:positionH relativeFrom="margin">
              <wp:posOffset>0</wp:posOffset>
            </wp:positionH>
            <wp:positionV relativeFrom="paragraph">
              <wp:posOffset>244475</wp:posOffset>
            </wp:positionV>
            <wp:extent cx="1108710" cy="400050"/>
            <wp:effectExtent l="0" t="0" r="0" b="0"/>
            <wp:wrapSquare wrapText="bothSides" distT="0" distB="0" distL="114300" distR="114300"/>
            <wp:docPr id="235"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12"/>
                    <a:srcRect/>
                    <a:stretch>
                      <a:fillRect/>
                    </a:stretch>
                  </pic:blipFill>
                  <pic:spPr>
                    <a:xfrm>
                      <a:off x="0" y="0"/>
                      <a:ext cx="1108710" cy="400050"/>
                    </a:xfrm>
                    <a:prstGeom prst="rect">
                      <a:avLst/>
                    </a:prstGeom>
                    <a:ln/>
                  </pic:spPr>
                </pic:pic>
              </a:graphicData>
            </a:graphic>
          </wp:anchor>
        </w:drawing>
      </w:r>
    </w:p>
    <w:p w14:paraId="1F2F2B7B" w14:textId="77777777" w:rsidR="00C46B3D" w:rsidRPr="001C4CA0" w:rsidRDefault="00A42901">
      <w:pPr>
        <w:rPr>
          <w:rFonts w:ascii="Myriad Pro" w:hAnsi="Myriad Pro"/>
        </w:rPr>
      </w:pPr>
      <w:r w:rsidRPr="001C4CA0">
        <w:rPr>
          <w:rFonts w:ascii="Myriad Pro" w:hAnsi="Myriad Pro"/>
        </w:rPr>
        <w:br w:type="page"/>
      </w:r>
    </w:p>
    <w:tbl>
      <w:tblPr>
        <w:tblStyle w:val="a2"/>
        <w:tblW w:w="11037" w:type="dxa"/>
        <w:tblInd w:w="-1133" w:type="dxa"/>
        <w:tblLayout w:type="fixed"/>
        <w:tblLook w:val="0600" w:firstRow="0" w:lastRow="0" w:firstColumn="0" w:lastColumn="0" w:noHBand="1" w:noVBand="1"/>
      </w:tblPr>
      <w:tblGrid>
        <w:gridCol w:w="396"/>
        <w:gridCol w:w="659"/>
        <w:gridCol w:w="9982"/>
      </w:tblGrid>
      <w:tr w:rsidR="00C46B3D" w:rsidRPr="001C4CA0" w14:paraId="5F22CD91" w14:textId="77777777">
        <w:trPr>
          <w:trHeight w:val="960"/>
        </w:trPr>
        <w:tc>
          <w:tcPr>
            <w:tcW w:w="396" w:type="dxa"/>
            <w:shd w:val="clear" w:color="auto" w:fill="ECF0F1"/>
            <w:tcMar>
              <w:left w:w="108" w:type="dxa"/>
              <w:right w:w="108" w:type="dxa"/>
            </w:tcMar>
            <w:vAlign w:val="bottom"/>
          </w:tcPr>
          <w:p w14:paraId="6FA3CE7E" w14:textId="77777777" w:rsidR="00C46B3D" w:rsidRPr="001C4CA0" w:rsidRDefault="00C46B3D">
            <w:pPr>
              <w:spacing w:after="0"/>
              <w:rPr>
                <w:rFonts w:ascii="Myriad Pro" w:hAnsi="Myriad Pro"/>
              </w:rPr>
            </w:pPr>
          </w:p>
        </w:tc>
        <w:tc>
          <w:tcPr>
            <w:tcW w:w="659" w:type="dxa"/>
            <w:tcMar>
              <w:left w:w="108" w:type="dxa"/>
              <w:right w:w="108" w:type="dxa"/>
            </w:tcMar>
            <w:vAlign w:val="bottom"/>
          </w:tcPr>
          <w:p w14:paraId="7A35BC8B" w14:textId="77777777" w:rsidR="00C46B3D" w:rsidRPr="001C4CA0" w:rsidRDefault="00C46B3D">
            <w:pPr>
              <w:spacing w:after="0"/>
              <w:rPr>
                <w:rFonts w:ascii="Myriad Pro" w:hAnsi="Myriad Pro"/>
              </w:rPr>
            </w:pPr>
          </w:p>
        </w:tc>
        <w:tc>
          <w:tcPr>
            <w:tcW w:w="9982" w:type="dxa"/>
            <w:tcMar>
              <w:left w:w="108" w:type="dxa"/>
              <w:right w:w="108" w:type="dxa"/>
            </w:tcMar>
            <w:vAlign w:val="bottom"/>
          </w:tcPr>
          <w:p w14:paraId="7A8F1B9A" w14:textId="77777777" w:rsidR="00C46B3D" w:rsidRPr="001C4CA0" w:rsidRDefault="00A42901">
            <w:pPr>
              <w:spacing w:after="0"/>
              <w:rPr>
                <w:rFonts w:ascii="Myriad Pro" w:hAnsi="Myriad Pro"/>
              </w:rPr>
            </w:pPr>
            <w:r w:rsidRPr="001C4CA0">
              <w:rPr>
                <w:rFonts w:ascii="Myriad Pro" w:eastAsia="PT Sans" w:hAnsi="Myriad Pro" w:cs="PT Sans"/>
                <w:b/>
                <w:sz w:val="72"/>
              </w:rPr>
              <w:t>Table of Contents</w:t>
            </w:r>
          </w:p>
        </w:tc>
      </w:tr>
    </w:tbl>
    <w:sdt>
      <w:sdtPr>
        <w:rPr>
          <w:rFonts w:ascii="Calibri" w:eastAsiaTheme="minorHAnsi" w:hAnsi="Calibri" w:cstheme="minorBidi"/>
          <w:b w:val="0"/>
          <w:color w:val="auto"/>
          <w:sz w:val="22"/>
          <w:szCs w:val="22"/>
          <w:lang w:val="en-CA"/>
        </w:rPr>
        <w:id w:val="663980873"/>
        <w:docPartObj>
          <w:docPartGallery w:val="Table of Contents"/>
          <w:docPartUnique/>
        </w:docPartObj>
      </w:sdtPr>
      <w:sdtEndPr>
        <w:rPr>
          <w:rFonts w:eastAsia="Calibri" w:cs="Calibri"/>
          <w:bCs/>
          <w:noProof/>
          <w:szCs w:val="20"/>
          <w:lang w:val="en-US"/>
        </w:rPr>
      </w:sdtEndPr>
      <w:sdtContent>
        <w:p w14:paraId="55351FCC" w14:textId="77777777" w:rsidR="00A42901" w:rsidRPr="00AF4A6D" w:rsidRDefault="00A42901" w:rsidP="00A42901">
          <w:pPr>
            <w:pStyle w:val="TOCHeading"/>
            <w:spacing w:before="0"/>
            <w:rPr>
              <w:b w:val="0"/>
              <w:color w:val="auto"/>
            </w:rPr>
          </w:pPr>
        </w:p>
        <w:p w14:paraId="7211B311" w14:textId="77777777" w:rsidR="00A679E2" w:rsidRPr="00AF4A6D" w:rsidRDefault="00A42901">
          <w:pPr>
            <w:pStyle w:val="TOC1"/>
            <w:tabs>
              <w:tab w:val="right" w:leader="dot" w:pos="9962"/>
            </w:tabs>
            <w:rPr>
              <w:rFonts w:eastAsiaTheme="minorEastAsia"/>
              <w:noProof/>
              <w:color w:val="auto"/>
              <w:lang w:val="en-US"/>
            </w:rPr>
          </w:pPr>
          <w:r w:rsidRPr="00AF4A6D">
            <w:rPr>
              <w:rFonts w:ascii="Myriad Pro" w:hAnsi="Myriad Pro"/>
              <w:color w:val="auto"/>
            </w:rPr>
            <w:fldChar w:fldCharType="begin"/>
          </w:r>
          <w:r w:rsidRPr="00AF4A6D">
            <w:rPr>
              <w:rFonts w:ascii="Myriad Pro" w:hAnsi="Myriad Pro"/>
              <w:color w:val="auto"/>
            </w:rPr>
            <w:instrText xml:space="preserve"> TOC \o "1-3" \h \z \u </w:instrText>
          </w:r>
          <w:r w:rsidRPr="00AF4A6D">
            <w:rPr>
              <w:rFonts w:ascii="Myriad Pro" w:hAnsi="Myriad Pro"/>
              <w:color w:val="auto"/>
            </w:rPr>
            <w:fldChar w:fldCharType="separate"/>
          </w:r>
          <w:hyperlink w:anchor="_Toc392074657" w:history="1">
            <w:r w:rsidR="00A679E2" w:rsidRPr="00AF4A6D">
              <w:rPr>
                <w:rStyle w:val="Hyperlink"/>
                <w:rFonts w:ascii="Myriad Pro" w:hAnsi="Myriad Pro"/>
                <w:noProof/>
                <w:color w:val="auto"/>
              </w:rPr>
              <w:t>Introduction</w:t>
            </w:r>
            <w:r w:rsidR="00A679E2" w:rsidRPr="00AF4A6D">
              <w:rPr>
                <w:noProof/>
                <w:webHidden/>
                <w:color w:val="auto"/>
              </w:rPr>
              <w:tab/>
            </w:r>
            <w:r w:rsidR="00A679E2" w:rsidRPr="00AF4A6D">
              <w:rPr>
                <w:noProof/>
                <w:webHidden/>
                <w:color w:val="auto"/>
              </w:rPr>
              <w:fldChar w:fldCharType="begin"/>
            </w:r>
            <w:r w:rsidR="00A679E2" w:rsidRPr="00AF4A6D">
              <w:rPr>
                <w:noProof/>
                <w:webHidden/>
                <w:color w:val="auto"/>
              </w:rPr>
              <w:instrText xml:space="preserve"> PAGEREF _Toc392074657 \h </w:instrText>
            </w:r>
            <w:r w:rsidR="00A679E2" w:rsidRPr="00AF4A6D">
              <w:rPr>
                <w:noProof/>
                <w:webHidden/>
                <w:color w:val="auto"/>
              </w:rPr>
            </w:r>
            <w:r w:rsidR="00A679E2" w:rsidRPr="00AF4A6D">
              <w:rPr>
                <w:noProof/>
                <w:webHidden/>
                <w:color w:val="auto"/>
              </w:rPr>
              <w:fldChar w:fldCharType="separate"/>
            </w:r>
            <w:r w:rsidR="008E3FCB">
              <w:rPr>
                <w:noProof/>
                <w:webHidden/>
                <w:color w:val="auto"/>
              </w:rPr>
              <w:t>5</w:t>
            </w:r>
            <w:r w:rsidR="00A679E2" w:rsidRPr="00AF4A6D">
              <w:rPr>
                <w:noProof/>
                <w:webHidden/>
                <w:color w:val="auto"/>
              </w:rPr>
              <w:fldChar w:fldCharType="end"/>
            </w:r>
          </w:hyperlink>
        </w:p>
        <w:p w14:paraId="2C0F8AD6" w14:textId="77777777" w:rsidR="00A679E2" w:rsidRPr="00AF4A6D" w:rsidRDefault="008B1699">
          <w:pPr>
            <w:pStyle w:val="TOC1"/>
            <w:tabs>
              <w:tab w:val="right" w:leader="dot" w:pos="9962"/>
            </w:tabs>
            <w:rPr>
              <w:rFonts w:eastAsiaTheme="minorEastAsia"/>
              <w:noProof/>
              <w:color w:val="auto"/>
              <w:lang w:val="en-US"/>
            </w:rPr>
          </w:pPr>
          <w:hyperlink w:anchor="_Toc392074658" w:history="1">
            <w:r w:rsidR="00A679E2" w:rsidRPr="00AF4A6D">
              <w:rPr>
                <w:rStyle w:val="Hyperlink"/>
                <w:rFonts w:ascii="Myriad Pro" w:hAnsi="Myriad Pro"/>
                <w:noProof/>
                <w:color w:val="auto"/>
              </w:rPr>
              <w:t>How to Use This Standard</w:t>
            </w:r>
            <w:r w:rsidR="00A679E2" w:rsidRPr="00AF4A6D">
              <w:rPr>
                <w:noProof/>
                <w:webHidden/>
                <w:color w:val="auto"/>
              </w:rPr>
              <w:tab/>
            </w:r>
            <w:r w:rsidR="00A679E2" w:rsidRPr="00AF4A6D">
              <w:rPr>
                <w:noProof/>
                <w:webHidden/>
                <w:color w:val="auto"/>
              </w:rPr>
              <w:fldChar w:fldCharType="begin"/>
            </w:r>
            <w:r w:rsidR="00A679E2" w:rsidRPr="00AF4A6D">
              <w:rPr>
                <w:noProof/>
                <w:webHidden/>
                <w:color w:val="auto"/>
              </w:rPr>
              <w:instrText xml:space="preserve"> PAGEREF _Toc392074658 \h </w:instrText>
            </w:r>
            <w:r w:rsidR="00A679E2" w:rsidRPr="00AF4A6D">
              <w:rPr>
                <w:noProof/>
                <w:webHidden/>
                <w:color w:val="auto"/>
              </w:rPr>
            </w:r>
            <w:r w:rsidR="00A679E2" w:rsidRPr="00AF4A6D">
              <w:rPr>
                <w:noProof/>
                <w:webHidden/>
                <w:color w:val="auto"/>
              </w:rPr>
              <w:fldChar w:fldCharType="separate"/>
            </w:r>
            <w:r w:rsidR="008E3FCB">
              <w:rPr>
                <w:noProof/>
                <w:webHidden/>
                <w:color w:val="auto"/>
              </w:rPr>
              <w:t>6</w:t>
            </w:r>
            <w:r w:rsidR="00A679E2" w:rsidRPr="00AF4A6D">
              <w:rPr>
                <w:noProof/>
                <w:webHidden/>
                <w:color w:val="auto"/>
              </w:rPr>
              <w:fldChar w:fldCharType="end"/>
            </w:r>
          </w:hyperlink>
        </w:p>
        <w:p w14:paraId="6B4E10BA" w14:textId="77777777" w:rsidR="00A679E2" w:rsidRPr="00AF4A6D" w:rsidRDefault="008B1699">
          <w:pPr>
            <w:pStyle w:val="TOC1"/>
            <w:tabs>
              <w:tab w:val="right" w:leader="dot" w:pos="9962"/>
            </w:tabs>
            <w:rPr>
              <w:rFonts w:eastAsiaTheme="minorEastAsia"/>
              <w:noProof/>
              <w:color w:val="auto"/>
              <w:lang w:val="en-US"/>
            </w:rPr>
          </w:pPr>
          <w:hyperlink w:anchor="_Toc392074659" w:history="1">
            <w:r w:rsidR="00A679E2" w:rsidRPr="00AF4A6D">
              <w:rPr>
                <w:rStyle w:val="Hyperlink"/>
                <w:rFonts w:ascii="Myriad Pro" w:hAnsi="Myriad Pro"/>
                <w:noProof/>
                <w:color w:val="auto"/>
              </w:rPr>
              <w:t>Application Security Verification Levels</w:t>
            </w:r>
            <w:r w:rsidR="00A679E2" w:rsidRPr="00AF4A6D">
              <w:rPr>
                <w:noProof/>
                <w:webHidden/>
                <w:color w:val="auto"/>
              </w:rPr>
              <w:tab/>
            </w:r>
            <w:r w:rsidR="00A679E2" w:rsidRPr="00AF4A6D">
              <w:rPr>
                <w:noProof/>
                <w:webHidden/>
                <w:color w:val="auto"/>
              </w:rPr>
              <w:fldChar w:fldCharType="begin"/>
            </w:r>
            <w:r w:rsidR="00A679E2" w:rsidRPr="00AF4A6D">
              <w:rPr>
                <w:noProof/>
                <w:webHidden/>
                <w:color w:val="auto"/>
              </w:rPr>
              <w:instrText xml:space="preserve"> PAGEREF _Toc392074659 \h </w:instrText>
            </w:r>
            <w:r w:rsidR="00A679E2" w:rsidRPr="00AF4A6D">
              <w:rPr>
                <w:noProof/>
                <w:webHidden/>
                <w:color w:val="auto"/>
              </w:rPr>
            </w:r>
            <w:r w:rsidR="00A679E2" w:rsidRPr="00AF4A6D">
              <w:rPr>
                <w:noProof/>
                <w:webHidden/>
                <w:color w:val="auto"/>
              </w:rPr>
              <w:fldChar w:fldCharType="separate"/>
            </w:r>
            <w:r w:rsidR="008E3FCB">
              <w:rPr>
                <w:noProof/>
                <w:webHidden/>
                <w:color w:val="auto"/>
              </w:rPr>
              <w:t>9</w:t>
            </w:r>
            <w:r w:rsidR="00A679E2" w:rsidRPr="00AF4A6D">
              <w:rPr>
                <w:noProof/>
                <w:webHidden/>
                <w:color w:val="auto"/>
              </w:rPr>
              <w:fldChar w:fldCharType="end"/>
            </w:r>
          </w:hyperlink>
        </w:p>
        <w:p w14:paraId="2CE4995F" w14:textId="77777777" w:rsidR="00A679E2" w:rsidRPr="00AF4A6D" w:rsidRDefault="008B1699">
          <w:pPr>
            <w:pStyle w:val="TOC2"/>
            <w:tabs>
              <w:tab w:val="right" w:leader="dot" w:pos="9962"/>
            </w:tabs>
            <w:rPr>
              <w:rFonts w:eastAsiaTheme="minorEastAsia"/>
              <w:noProof/>
              <w:color w:val="auto"/>
              <w:lang w:val="en-US"/>
            </w:rPr>
          </w:pPr>
          <w:hyperlink w:anchor="_Toc392074660" w:history="1">
            <w:r w:rsidR="00A679E2" w:rsidRPr="00AF4A6D">
              <w:rPr>
                <w:rStyle w:val="Hyperlink"/>
                <w:rFonts w:ascii="Myriad Pro" w:eastAsia="PT Sans" w:hAnsi="Myriad Pro" w:cs="PT Sans"/>
                <w:noProof/>
                <w:color w:val="auto"/>
              </w:rPr>
              <w:t>Level 0: Cursory</w:t>
            </w:r>
            <w:r w:rsidR="00A679E2" w:rsidRPr="00AF4A6D">
              <w:rPr>
                <w:noProof/>
                <w:webHidden/>
                <w:color w:val="auto"/>
              </w:rPr>
              <w:tab/>
            </w:r>
            <w:r w:rsidR="00A679E2" w:rsidRPr="00AF4A6D">
              <w:rPr>
                <w:noProof/>
                <w:webHidden/>
                <w:color w:val="auto"/>
              </w:rPr>
              <w:fldChar w:fldCharType="begin"/>
            </w:r>
            <w:r w:rsidR="00A679E2" w:rsidRPr="00AF4A6D">
              <w:rPr>
                <w:noProof/>
                <w:webHidden/>
                <w:color w:val="auto"/>
              </w:rPr>
              <w:instrText xml:space="preserve"> PAGEREF _Toc392074660 \h </w:instrText>
            </w:r>
            <w:r w:rsidR="00A679E2" w:rsidRPr="00AF4A6D">
              <w:rPr>
                <w:noProof/>
                <w:webHidden/>
                <w:color w:val="auto"/>
              </w:rPr>
            </w:r>
            <w:r w:rsidR="00A679E2" w:rsidRPr="00AF4A6D">
              <w:rPr>
                <w:noProof/>
                <w:webHidden/>
                <w:color w:val="auto"/>
              </w:rPr>
              <w:fldChar w:fldCharType="separate"/>
            </w:r>
            <w:r w:rsidR="008E3FCB">
              <w:rPr>
                <w:noProof/>
                <w:webHidden/>
                <w:color w:val="auto"/>
              </w:rPr>
              <w:t>11</w:t>
            </w:r>
            <w:r w:rsidR="00A679E2" w:rsidRPr="00AF4A6D">
              <w:rPr>
                <w:noProof/>
                <w:webHidden/>
                <w:color w:val="auto"/>
              </w:rPr>
              <w:fldChar w:fldCharType="end"/>
            </w:r>
          </w:hyperlink>
        </w:p>
        <w:p w14:paraId="58DC9745" w14:textId="77777777" w:rsidR="00A679E2" w:rsidRPr="00AF4A6D" w:rsidRDefault="008B1699">
          <w:pPr>
            <w:pStyle w:val="TOC2"/>
            <w:tabs>
              <w:tab w:val="right" w:leader="dot" w:pos="9962"/>
            </w:tabs>
            <w:rPr>
              <w:rFonts w:eastAsiaTheme="minorEastAsia"/>
              <w:noProof/>
              <w:color w:val="auto"/>
              <w:lang w:val="en-US"/>
            </w:rPr>
          </w:pPr>
          <w:hyperlink w:anchor="_Toc392074661" w:history="1">
            <w:r w:rsidR="00A679E2" w:rsidRPr="00AF4A6D">
              <w:rPr>
                <w:rStyle w:val="Hyperlink"/>
                <w:rFonts w:ascii="Myriad Pro" w:eastAsia="PT Sans" w:hAnsi="Myriad Pro" w:cs="PT Sans"/>
                <w:noProof/>
                <w:color w:val="auto"/>
              </w:rPr>
              <w:t>Level 1: Opportunistic</w:t>
            </w:r>
            <w:r w:rsidR="00A679E2" w:rsidRPr="00AF4A6D">
              <w:rPr>
                <w:noProof/>
                <w:webHidden/>
                <w:color w:val="auto"/>
              </w:rPr>
              <w:tab/>
            </w:r>
            <w:r w:rsidR="00A679E2" w:rsidRPr="00AF4A6D">
              <w:rPr>
                <w:noProof/>
                <w:webHidden/>
                <w:color w:val="auto"/>
              </w:rPr>
              <w:fldChar w:fldCharType="begin"/>
            </w:r>
            <w:r w:rsidR="00A679E2" w:rsidRPr="00AF4A6D">
              <w:rPr>
                <w:noProof/>
                <w:webHidden/>
                <w:color w:val="auto"/>
              </w:rPr>
              <w:instrText xml:space="preserve"> PAGEREF _Toc392074661 \h </w:instrText>
            </w:r>
            <w:r w:rsidR="00A679E2" w:rsidRPr="00AF4A6D">
              <w:rPr>
                <w:noProof/>
                <w:webHidden/>
                <w:color w:val="auto"/>
              </w:rPr>
            </w:r>
            <w:r w:rsidR="00A679E2" w:rsidRPr="00AF4A6D">
              <w:rPr>
                <w:noProof/>
                <w:webHidden/>
                <w:color w:val="auto"/>
              </w:rPr>
              <w:fldChar w:fldCharType="separate"/>
            </w:r>
            <w:r w:rsidR="008E3FCB">
              <w:rPr>
                <w:noProof/>
                <w:webHidden/>
                <w:color w:val="auto"/>
              </w:rPr>
              <w:t>12</w:t>
            </w:r>
            <w:r w:rsidR="00A679E2" w:rsidRPr="00AF4A6D">
              <w:rPr>
                <w:noProof/>
                <w:webHidden/>
                <w:color w:val="auto"/>
              </w:rPr>
              <w:fldChar w:fldCharType="end"/>
            </w:r>
          </w:hyperlink>
        </w:p>
        <w:p w14:paraId="21A41007" w14:textId="77777777" w:rsidR="00A679E2" w:rsidRPr="00AF4A6D" w:rsidRDefault="008B1699">
          <w:pPr>
            <w:pStyle w:val="TOC2"/>
            <w:tabs>
              <w:tab w:val="right" w:leader="dot" w:pos="9962"/>
            </w:tabs>
            <w:rPr>
              <w:rFonts w:eastAsiaTheme="minorEastAsia"/>
              <w:noProof/>
              <w:color w:val="auto"/>
              <w:lang w:val="en-US"/>
            </w:rPr>
          </w:pPr>
          <w:hyperlink w:anchor="_Toc392074662" w:history="1">
            <w:r w:rsidR="00A679E2" w:rsidRPr="00AF4A6D">
              <w:rPr>
                <w:rStyle w:val="Hyperlink"/>
                <w:rFonts w:ascii="Myriad Pro" w:eastAsia="PT Sans" w:hAnsi="Myriad Pro" w:cs="PT Sans"/>
                <w:noProof/>
                <w:color w:val="auto"/>
              </w:rPr>
              <w:t>Level 2: Standard</w:t>
            </w:r>
            <w:r w:rsidR="00A679E2" w:rsidRPr="00AF4A6D">
              <w:rPr>
                <w:noProof/>
                <w:webHidden/>
                <w:color w:val="auto"/>
              </w:rPr>
              <w:tab/>
            </w:r>
            <w:r w:rsidR="00A679E2" w:rsidRPr="00AF4A6D">
              <w:rPr>
                <w:noProof/>
                <w:webHidden/>
                <w:color w:val="auto"/>
              </w:rPr>
              <w:fldChar w:fldCharType="begin"/>
            </w:r>
            <w:r w:rsidR="00A679E2" w:rsidRPr="00AF4A6D">
              <w:rPr>
                <w:noProof/>
                <w:webHidden/>
                <w:color w:val="auto"/>
              </w:rPr>
              <w:instrText xml:space="preserve"> PAGEREF _Toc392074662 \h </w:instrText>
            </w:r>
            <w:r w:rsidR="00A679E2" w:rsidRPr="00AF4A6D">
              <w:rPr>
                <w:noProof/>
                <w:webHidden/>
                <w:color w:val="auto"/>
              </w:rPr>
            </w:r>
            <w:r w:rsidR="00A679E2" w:rsidRPr="00AF4A6D">
              <w:rPr>
                <w:noProof/>
                <w:webHidden/>
                <w:color w:val="auto"/>
              </w:rPr>
              <w:fldChar w:fldCharType="separate"/>
            </w:r>
            <w:r w:rsidR="008E3FCB">
              <w:rPr>
                <w:noProof/>
                <w:webHidden/>
                <w:color w:val="auto"/>
              </w:rPr>
              <w:t>13</w:t>
            </w:r>
            <w:r w:rsidR="00A679E2" w:rsidRPr="00AF4A6D">
              <w:rPr>
                <w:noProof/>
                <w:webHidden/>
                <w:color w:val="auto"/>
              </w:rPr>
              <w:fldChar w:fldCharType="end"/>
            </w:r>
          </w:hyperlink>
        </w:p>
        <w:p w14:paraId="2E07ADD7" w14:textId="77777777" w:rsidR="00A679E2" w:rsidRPr="00AF4A6D" w:rsidRDefault="008B1699">
          <w:pPr>
            <w:pStyle w:val="TOC2"/>
            <w:tabs>
              <w:tab w:val="right" w:leader="dot" w:pos="9962"/>
            </w:tabs>
            <w:rPr>
              <w:rFonts w:eastAsiaTheme="minorEastAsia"/>
              <w:noProof/>
              <w:color w:val="auto"/>
              <w:lang w:val="en-US"/>
            </w:rPr>
          </w:pPr>
          <w:hyperlink w:anchor="_Toc392074663" w:history="1">
            <w:r w:rsidR="00A679E2" w:rsidRPr="00AF4A6D">
              <w:rPr>
                <w:rStyle w:val="Hyperlink"/>
                <w:rFonts w:ascii="Myriad Pro" w:eastAsia="PT Sans" w:hAnsi="Myriad Pro" w:cs="PT Sans"/>
                <w:noProof/>
                <w:color w:val="auto"/>
              </w:rPr>
              <w:t>Level 3: Advanced</w:t>
            </w:r>
            <w:r w:rsidR="00A679E2" w:rsidRPr="00AF4A6D">
              <w:rPr>
                <w:noProof/>
                <w:webHidden/>
                <w:color w:val="auto"/>
              </w:rPr>
              <w:tab/>
            </w:r>
            <w:r w:rsidR="00A679E2" w:rsidRPr="00AF4A6D">
              <w:rPr>
                <w:noProof/>
                <w:webHidden/>
                <w:color w:val="auto"/>
              </w:rPr>
              <w:fldChar w:fldCharType="begin"/>
            </w:r>
            <w:r w:rsidR="00A679E2" w:rsidRPr="00AF4A6D">
              <w:rPr>
                <w:noProof/>
                <w:webHidden/>
                <w:color w:val="auto"/>
              </w:rPr>
              <w:instrText xml:space="preserve"> PAGEREF _Toc392074663 \h </w:instrText>
            </w:r>
            <w:r w:rsidR="00A679E2" w:rsidRPr="00AF4A6D">
              <w:rPr>
                <w:noProof/>
                <w:webHidden/>
                <w:color w:val="auto"/>
              </w:rPr>
            </w:r>
            <w:r w:rsidR="00A679E2" w:rsidRPr="00AF4A6D">
              <w:rPr>
                <w:noProof/>
                <w:webHidden/>
                <w:color w:val="auto"/>
              </w:rPr>
              <w:fldChar w:fldCharType="separate"/>
            </w:r>
            <w:r w:rsidR="008E3FCB">
              <w:rPr>
                <w:noProof/>
                <w:webHidden/>
                <w:color w:val="auto"/>
              </w:rPr>
              <w:t>14</w:t>
            </w:r>
            <w:r w:rsidR="00A679E2" w:rsidRPr="00AF4A6D">
              <w:rPr>
                <w:noProof/>
                <w:webHidden/>
                <w:color w:val="auto"/>
              </w:rPr>
              <w:fldChar w:fldCharType="end"/>
            </w:r>
          </w:hyperlink>
        </w:p>
        <w:p w14:paraId="77A4EE03" w14:textId="77777777" w:rsidR="00A679E2" w:rsidRPr="00AF4A6D" w:rsidRDefault="008B1699">
          <w:pPr>
            <w:pStyle w:val="TOC2"/>
            <w:tabs>
              <w:tab w:val="right" w:leader="dot" w:pos="9962"/>
            </w:tabs>
            <w:rPr>
              <w:rFonts w:eastAsiaTheme="minorEastAsia"/>
              <w:noProof/>
              <w:color w:val="auto"/>
              <w:lang w:val="en-US"/>
            </w:rPr>
          </w:pPr>
          <w:hyperlink w:anchor="_Toc392074664" w:history="1">
            <w:r w:rsidR="00A679E2" w:rsidRPr="00AF4A6D">
              <w:rPr>
                <w:rStyle w:val="Hyperlink"/>
                <w:rFonts w:ascii="Myriad Pro" w:eastAsia="PT Sans" w:hAnsi="Myriad Pro" w:cs="PT Sans"/>
                <w:noProof/>
                <w:color w:val="auto"/>
              </w:rPr>
              <w:t>Scope of Verification</w:t>
            </w:r>
            <w:r w:rsidR="00A679E2" w:rsidRPr="00AF4A6D">
              <w:rPr>
                <w:noProof/>
                <w:webHidden/>
                <w:color w:val="auto"/>
              </w:rPr>
              <w:tab/>
            </w:r>
            <w:r w:rsidR="00A679E2" w:rsidRPr="00AF4A6D">
              <w:rPr>
                <w:noProof/>
                <w:webHidden/>
                <w:color w:val="auto"/>
              </w:rPr>
              <w:fldChar w:fldCharType="begin"/>
            </w:r>
            <w:r w:rsidR="00A679E2" w:rsidRPr="00AF4A6D">
              <w:rPr>
                <w:noProof/>
                <w:webHidden/>
                <w:color w:val="auto"/>
              </w:rPr>
              <w:instrText xml:space="preserve"> PAGEREF _Toc392074664 \h </w:instrText>
            </w:r>
            <w:r w:rsidR="00A679E2" w:rsidRPr="00AF4A6D">
              <w:rPr>
                <w:noProof/>
                <w:webHidden/>
                <w:color w:val="auto"/>
              </w:rPr>
            </w:r>
            <w:r w:rsidR="00A679E2" w:rsidRPr="00AF4A6D">
              <w:rPr>
                <w:noProof/>
                <w:webHidden/>
                <w:color w:val="auto"/>
              </w:rPr>
              <w:fldChar w:fldCharType="separate"/>
            </w:r>
            <w:r w:rsidR="008E3FCB">
              <w:rPr>
                <w:noProof/>
                <w:webHidden/>
                <w:color w:val="auto"/>
              </w:rPr>
              <w:t>16</w:t>
            </w:r>
            <w:r w:rsidR="00A679E2" w:rsidRPr="00AF4A6D">
              <w:rPr>
                <w:noProof/>
                <w:webHidden/>
                <w:color w:val="auto"/>
              </w:rPr>
              <w:fldChar w:fldCharType="end"/>
            </w:r>
          </w:hyperlink>
        </w:p>
        <w:p w14:paraId="0D4BF249" w14:textId="77777777" w:rsidR="00A679E2" w:rsidRPr="00AF4A6D" w:rsidRDefault="008B1699">
          <w:pPr>
            <w:pStyle w:val="TOC1"/>
            <w:tabs>
              <w:tab w:val="right" w:leader="dot" w:pos="9962"/>
            </w:tabs>
            <w:rPr>
              <w:rFonts w:eastAsiaTheme="minorEastAsia"/>
              <w:noProof/>
              <w:color w:val="auto"/>
              <w:lang w:val="en-US"/>
            </w:rPr>
          </w:pPr>
          <w:hyperlink w:anchor="_Toc392074665" w:history="1">
            <w:r w:rsidR="00A679E2" w:rsidRPr="00AF4A6D">
              <w:rPr>
                <w:rStyle w:val="Hyperlink"/>
                <w:rFonts w:ascii="Myriad Pro" w:hAnsi="Myriad Pro"/>
                <w:noProof/>
                <w:color w:val="auto"/>
              </w:rPr>
              <w:t>Detailed Verification Requirements</w:t>
            </w:r>
            <w:r w:rsidR="00A679E2" w:rsidRPr="00AF4A6D">
              <w:rPr>
                <w:noProof/>
                <w:webHidden/>
                <w:color w:val="auto"/>
              </w:rPr>
              <w:tab/>
            </w:r>
            <w:r w:rsidR="00A679E2" w:rsidRPr="00AF4A6D">
              <w:rPr>
                <w:noProof/>
                <w:webHidden/>
                <w:color w:val="auto"/>
              </w:rPr>
              <w:fldChar w:fldCharType="begin"/>
            </w:r>
            <w:r w:rsidR="00A679E2" w:rsidRPr="00AF4A6D">
              <w:rPr>
                <w:noProof/>
                <w:webHidden/>
                <w:color w:val="auto"/>
              </w:rPr>
              <w:instrText xml:space="preserve"> PAGEREF _Toc392074665 \h </w:instrText>
            </w:r>
            <w:r w:rsidR="00A679E2" w:rsidRPr="00AF4A6D">
              <w:rPr>
                <w:noProof/>
                <w:webHidden/>
                <w:color w:val="auto"/>
              </w:rPr>
            </w:r>
            <w:r w:rsidR="00A679E2" w:rsidRPr="00AF4A6D">
              <w:rPr>
                <w:noProof/>
                <w:webHidden/>
                <w:color w:val="auto"/>
              </w:rPr>
              <w:fldChar w:fldCharType="separate"/>
            </w:r>
            <w:r w:rsidR="008E3FCB">
              <w:rPr>
                <w:noProof/>
                <w:webHidden/>
                <w:color w:val="auto"/>
              </w:rPr>
              <w:t>17</w:t>
            </w:r>
            <w:r w:rsidR="00A679E2" w:rsidRPr="00AF4A6D">
              <w:rPr>
                <w:noProof/>
                <w:webHidden/>
                <w:color w:val="auto"/>
              </w:rPr>
              <w:fldChar w:fldCharType="end"/>
            </w:r>
          </w:hyperlink>
        </w:p>
        <w:p w14:paraId="359AA47A" w14:textId="77777777" w:rsidR="00A679E2" w:rsidRPr="00AF4A6D" w:rsidRDefault="008B1699">
          <w:pPr>
            <w:pStyle w:val="TOC2"/>
            <w:tabs>
              <w:tab w:val="right" w:leader="dot" w:pos="9962"/>
            </w:tabs>
            <w:rPr>
              <w:rFonts w:eastAsiaTheme="minorEastAsia"/>
              <w:noProof/>
              <w:color w:val="auto"/>
              <w:lang w:val="en-US"/>
            </w:rPr>
          </w:pPr>
          <w:hyperlink w:anchor="_Toc392074666" w:history="1">
            <w:r w:rsidR="00A679E2" w:rsidRPr="00AF4A6D">
              <w:rPr>
                <w:rStyle w:val="Hyperlink"/>
                <w:rFonts w:ascii="Myriad Pro" w:eastAsia="PT Sans" w:hAnsi="Myriad Pro" w:cs="PT Sans"/>
                <w:noProof/>
                <w:color w:val="auto"/>
              </w:rPr>
              <w:t>V2: Authentication Verification Requirements</w:t>
            </w:r>
            <w:r w:rsidR="00A679E2" w:rsidRPr="00AF4A6D">
              <w:rPr>
                <w:noProof/>
                <w:webHidden/>
                <w:color w:val="auto"/>
              </w:rPr>
              <w:tab/>
            </w:r>
            <w:r w:rsidR="00A679E2" w:rsidRPr="00AF4A6D">
              <w:rPr>
                <w:noProof/>
                <w:webHidden/>
                <w:color w:val="auto"/>
              </w:rPr>
              <w:fldChar w:fldCharType="begin"/>
            </w:r>
            <w:r w:rsidR="00A679E2" w:rsidRPr="00AF4A6D">
              <w:rPr>
                <w:noProof/>
                <w:webHidden/>
                <w:color w:val="auto"/>
              </w:rPr>
              <w:instrText xml:space="preserve"> PAGEREF _Toc392074666 \h </w:instrText>
            </w:r>
            <w:r w:rsidR="00A679E2" w:rsidRPr="00AF4A6D">
              <w:rPr>
                <w:noProof/>
                <w:webHidden/>
                <w:color w:val="auto"/>
              </w:rPr>
            </w:r>
            <w:r w:rsidR="00A679E2" w:rsidRPr="00AF4A6D">
              <w:rPr>
                <w:noProof/>
                <w:webHidden/>
                <w:color w:val="auto"/>
              </w:rPr>
              <w:fldChar w:fldCharType="separate"/>
            </w:r>
            <w:r w:rsidR="008E3FCB">
              <w:rPr>
                <w:noProof/>
                <w:webHidden/>
                <w:color w:val="auto"/>
              </w:rPr>
              <w:t>18</w:t>
            </w:r>
            <w:r w:rsidR="00A679E2" w:rsidRPr="00AF4A6D">
              <w:rPr>
                <w:noProof/>
                <w:webHidden/>
                <w:color w:val="auto"/>
              </w:rPr>
              <w:fldChar w:fldCharType="end"/>
            </w:r>
          </w:hyperlink>
        </w:p>
        <w:p w14:paraId="08A49A84" w14:textId="77777777" w:rsidR="00A679E2" w:rsidRPr="00AF4A6D" w:rsidRDefault="008B1699">
          <w:pPr>
            <w:pStyle w:val="TOC2"/>
            <w:tabs>
              <w:tab w:val="right" w:leader="dot" w:pos="9962"/>
            </w:tabs>
            <w:rPr>
              <w:rFonts w:eastAsiaTheme="minorEastAsia"/>
              <w:noProof/>
              <w:color w:val="auto"/>
              <w:lang w:val="en-US"/>
            </w:rPr>
          </w:pPr>
          <w:hyperlink w:anchor="_Toc392074667" w:history="1">
            <w:r w:rsidR="00A679E2" w:rsidRPr="00AF4A6D">
              <w:rPr>
                <w:rStyle w:val="Hyperlink"/>
                <w:rFonts w:ascii="Myriad Pro" w:eastAsia="PT Sans" w:hAnsi="Myriad Pro" w:cs="PT Sans"/>
                <w:noProof/>
                <w:color w:val="auto"/>
              </w:rPr>
              <w:t>V3: Session Management Verification Requirements</w:t>
            </w:r>
            <w:r w:rsidR="00A679E2" w:rsidRPr="00AF4A6D">
              <w:rPr>
                <w:noProof/>
                <w:webHidden/>
                <w:color w:val="auto"/>
              </w:rPr>
              <w:tab/>
            </w:r>
            <w:r w:rsidR="00A679E2" w:rsidRPr="00AF4A6D">
              <w:rPr>
                <w:noProof/>
                <w:webHidden/>
                <w:color w:val="auto"/>
              </w:rPr>
              <w:fldChar w:fldCharType="begin"/>
            </w:r>
            <w:r w:rsidR="00A679E2" w:rsidRPr="00AF4A6D">
              <w:rPr>
                <w:noProof/>
                <w:webHidden/>
                <w:color w:val="auto"/>
              </w:rPr>
              <w:instrText xml:space="preserve"> PAGEREF _Toc392074667 \h </w:instrText>
            </w:r>
            <w:r w:rsidR="00A679E2" w:rsidRPr="00AF4A6D">
              <w:rPr>
                <w:noProof/>
                <w:webHidden/>
                <w:color w:val="auto"/>
              </w:rPr>
            </w:r>
            <w:r w:rsidR="00A679E2" w:rsidRPr="00AF4A6D">
              <w:rPr>
                <w:noProof/>
                <w:webHidden/>
                <w:color w:val="auto"/>
              </w:rPr>
              <w:fldChar w:fldCharType="separate"/>
            </w:r>
            <w:r w:rsidR="008E3FCB">
              <w:rPr>
                <w:noProof/>
                <w:webHidden/>
                <w:color w:val="auto"/>
              </w:rPr>
              <w:t>20</w:t>
            </w:r>
            <w:r w:rsidR="00A679E2" w:rsidRPr="00AF4A6D">
              <w:rPr>
                <w:noProof/>
                <w:webHidden/>
                <w:color w:val="auto"/>
              </w:rPr>
              <w:fldChar w:fldCharType="end"/>
            </w:r>
          </w:hyperlink>
        </w:p>
        <w:p w14:paraId="2DC8644A" w14:textId="77777777" w:rsidR="00A679E2" w:rsidRPr="00AF4A6D" w:rsidRDefault="008B1699">
          <w:pPr>
            <w:pStyle w:val="TOC2"/>
            <w:tabs>
              <w:tab w:val="right" w:leader="dot" w:pos="9962"/>
            </w:tabs>
            <w:rPr>
              <w:rFonts w:eastAsiaTheme="minorEastAsia"/>
              <w:noProof/>
              <w:color w:val="auto"/>
              <w:lang w:val="en-US"/>
            </w:rPr>
          </w:pPr>
          <w:hyperlink w:anchor="_Toc392074668" w:history="1">
            <w:r w:rsidR="00A679E2" w:rsidRPr="00AF4A6D">
              <w:rPr>
                <w:rStyle w:val="Hyperlink"/>
                <w:rFonts w:ascii="Myriad Pro" w:eastAsia="PT Sans" w:hAnsi="Myriad Pro" w:cs="PT Sans"/>
                <w:noProof/>
                <w:color w:val="auto"/>
              </w:rPr>
              <w:t>V4: Access Control Verification Requirements</w:t>
            </w:r>
            <w:r w:rsidR="00A679E2" w:rsidRPr="00AF4A6D">
              <w:rPr>
                <w:noProof/>
                <w:webHidden/>
                <w:color w:val="auto"/>
              </w:rPr>
              <w:tab/>
            </w:r>
            <w:r w:rsidR="00A679E2" w:rsidRPr="00AF4A6D">
              <w:rPr>
                <w:noProof/>
                <w:webHidden/>
                <w:color w:val="auto"/>
              </w:rPr>
              <w:fldChar w:fldCharType="begin"/>
            </w:r>
            <w:r w:rsidR="00A679E2" w:rsidRPr="00AF4A6D">
              <w:rPr>
                <w:noProof/>
                <w:webHidden/>
                <w:color w:val="auto"/>
              </w:rPr>
              <w:instrText xml:space="preserve"> PAGEREF _Toc392074668 \h </w:instrText>
            </w:r>
            <w:r w:rsidR="00A679E2" w:rsidRPr="00AF4A6D">
              <w:rPr>
                <w:noProof/>
                <w:webHidden/>
                <w:color w:val="auto"/>
              </w:rPr>
            </w:r>
            <w:r w:rsidR="00A679E2" w:rsidRPr="00AF4A6D">
              <w:rPr>
                <w:noProof/>
                <w:webHidden/>
                <w:color w:val="auto"/>
              </w:rPr>
              <w:fldChar w:fldCharType="separate"/>
            </w:r>
            <w:r w:rsidR="008E3FCB">
              <w:rPr>
                <w:noProof/>
                <w:webHidden/>
                <w:color w:val="auto"/>
              </w:rPr>
              <w:t>22</w:t>
            </w:r>
            <w:r w:rsidR="00A679E2" w:rsidRPr="00AF4A6D">
              <w:rPr>
                <w:noProof/>
                <w:webHidden/>
                <w:color w:val="auto"/>
              </w:rPr>
              <w:fldChar w:fldCharType="end"/>
            </w:r>
          </w:hyperlink>
        </w:p>
        <w:p w14:paraId="7BBC3668" w14:textId="77777777" w:rsidR="00A679E2" w:rsidRPr="00AF4A6D" w:rsidRDefault="008B1699">
          <w:pPr>
            <w:pStyle w:val="TOC2"/>
            <w:tabs>
              <w:tab w:val="right" w:leader="dot" w:pos="9962"/>
            </w:tabs>
            <w:rPr>
              <w:rFonts w:eastAsiaTheme="minorEastAsia"/>
              <w:noProof/>
              <w:color w:val="auto"/>
              <w:lang w:val="en-US"/>
            </w:rPr>
          </w:pPr>
          <w:hyperlink w:anchor="_Toc392074669" w:history="1">
            <w:r w:rsidR="00A679E2" w:rsidRPr="00AF4A6D">
              <w:rPr>
                <w:rStyle w:val="Hyperlink"/>
                <w:rFonts w:ascii="Myriad Pro" w:eastAsia="PT Sans" w:hAnsi="Myriad Pro" w:cs="PT Sans"/>
                <w:noProof/>
                <w:color w:val="auto"/>
              </w:rPr>
              <w:t>V5: Malicious Input Handling Verification Requirements</w:t>
            </w:r>
            <w:r w:rsidR="00A679E2" w:rsidRPr="00AF4A6D">
              <w:rPr>
                <w:noProof/>
                <w:webHidden/>
                <w:color w:val="auto"/>
              </w:rPr>
              <w:tab/>
            </w:r>
            <w:r w:rsidR="00A679E2" w:rsidRPr="00AF4A6D">
              <w:rPr>
                <w:noProof/>
                <w:webHidden/>
                <w:color w:val="auto"/>
              </w:rPr>
              <w:fldChar w:fldCharType="begin"/>
            </w:r>
            <w:r w:rsidR="00A679E2" w:rsidRPr="00AF4A6D">
              <w:rPr>
                <w:noProof/>
                <w:webHidden/>
                <w:color w:val="auto"/>
              </w:rPr>
              <w:instrText xml:space="preserve"> PAGEREF _Toc392074669 \h </w:instrText>
            </w:r>
            <w:r w:rsidR="00A679E2" w:rsidRPr="00AF4A6D">
              <w:rPr>
                <w:noProof/>
                <w:webHidden/>
                <w:color w:val="auto"/>
              </w:rPr>
            </w:r>
            <w:r w:rsidR="00A679E2" w:rsidRPr="00AF4A6D">
              <w:rPr>
                <w:noProof/>
                <w:webHidden/>
                <w:color w:val="auto"/>
              </w:rPr>
              <w:fldChar w:fldCharType="separate"/>
            </w:r>
            <w:r w:rsidR="008E3FCB">
              <w:rPr>
                <w:noProof/>
                <w:webHidden/>
                <w:color w:val="auto"/>
              </w:rPr>
              <w:t>24</w:t>
            </w:r>
            <w:r w:rsidR="00A679E2" w:rsidRPr="00AF4A6D">
              <w:rPr>
                <w:noProof/>
                <w:webHidden/>
                <w:color w:val="auto"/>
              </w:rPr>
              <w:fldChar w:fldCharType="end"/>
            </w:r>
          </w:hyperlink>
        </w:p>
        <w:p w14:paraId="7E803794" w14:textId="77777777" w:rsidR="00A679E2" w:rsidRPr="00AF4A6D" w:rsidRDefault="008B1699">
          <w:pPr>
            <w:pStyle w:val="TOC2"/>
            <w:tabs>
              <w:tab w:val="right" w:leader="dot" w:pos="9962"/>
            </w:tabs>
            <w:rPr>
              <w:rFonts w:eastAsiaTheme="minorEastAsia"/>
              <w:noProof/>
              <w:color w:val="auto"/>
              <w:lang w:val="en-US"/>
            </w:rPr>
          </w:pPr>
          <w:hyperlink w:anchor="_Toc392074670" w:history="1">
            <w:r w:rsidR="00A679E2" w:rsidRPr="00AF4A6D">
              <w:rPr>
                <w:rStyle w:val="Hyperlink"/>
                <w:rFonts w:ascii="Myriad Pro" w:eastAsia="PT Sans" w:hAnsi="Myriad Pro" w:cs="PT Sans"/>
                <w:noProof/>
                <w:color w:val="auto"/>
              </w:rPr>
              <w:t>V7: Cryptography at Rest Verification Requirements</w:t>
            </w:r>
            <w:r w:rsidR="00A679E2" w:rsidRPr="00AF4A6D">
              <w:rPr>
                <w:noProof/>
                <w:webHidden/>
                <w:color w:val="auto"/>
              </w:rPr>
              <w:tab/>
            </w:r>
            <w:r w:rsidR="00A679E2" w:rsidRPr="00AF4A6D">
              <w:rPr>
                <w:noProof/>
                <w:webHidden/>
                <w:color w:val="auto"/>
              </w:rPr>
              <w:fldChar w:fldCharType="begin"/>
            </w:r>
            <w:r w:rsidR="00A679E2" w:rsidRPr="00AF4A6D">
              <w:rPr>
                <w:noProof/>
                <w:webHidden/>
                <w:color w:val="auto"/>
              </w:rPr>
              <w:instrText xml:space="preserve"> PAGEREF _Toc392074670 \h </w:instrText>
            </w:r>
            <w:r w:rsidR="00A679E2" w:rsidRPr="00AF4A6D">
              <w:rPr>
                <w:noProof/>
                <w:webHidden/>
                <w:color w:val="auto"/>
              </w:rPr>
            </w:r>
            <w:r w:rsidR="00A679E2" w:rsidRPr="00AF4A6D">
              <w:rPr>
                <w:noProof/>
                <w:webHidden/>
                <w:color w:val="auto"/>
              </w:rPr>
              <w:fldChar w:fldCharType="separate"/>
            </w:r>
            <w:r w:rsidR="008E3FCB">
              <w:rPr>
                <w:noProof/>
                <w:webHidden/>
                <w:color w:val="auto"/>
              </w:rPr>
              <w:t>26</w:t>
            </w:r>
            <w:r w:rsidR="00A679E2" w:rsidRPr="00AF4A6D">
              <w:rPr>
                <w:noProof/>
                <w:webHidden/>
                <w:color w:val="auto"/>
              </w:rPr>
              <w:fldChar w:fldCharType="end"/>
            </w:r>
          </w:hyperlink>
        </w:p>
        <w:p w14:paraId="17E11617" w14:textId="77777777" w:rsidR="00A679E2" w:rsidRPr="00AF4A6D" w:rsidRDefault="008B1699">
          <w:pPr>
            <w:pStyle w:val="TOC2"/>
            <w:tabs>
              <w:tab w:val="right" w:leader="dot" w:pos="9962"/>
            </w:tabs>
            <w:rPr>
              <w:rFonts w:eastAsiaTheme="minorEastAsia"/>
              <w:noProof/>
              <w:color w:val="auto"/>
              <w:lang w:val="en-US"/>
            </w:rPr>
          </w:pPr>
          <w:hyperlink w:anchor="_Toc392074671" w:history="1">
            <w:r w:rsidR="00A679E2" w:rsidRPr="00AF4A6D">
              <w:rPr>
                <w:rStyle w:val="Hyperlink"/>
                <w:rFonts w:ascii="Myriad Pro" w:eastAsia="PT Sans" w:hAnsi="Myriad Pro" w:cs="PT Sans"/>
                <w:noProof/>
                <w:color w:val="auto"/>
              </w:rPr>
              <w:t>V8: Error Handling and Logging Verification Requirements</w:t>
            </w:r>
            <w:r w:rsidR="00A679E2" w:rsidRPr="00AF4A6D">
              <w:rPr>
                <w:noProof/>
                <w:webHidden/>
                <w:color w:val="auto"/>
              </w:rPr>
              <w:tab/>
            </w:r>
            <w:r w:rsidR="00A679E2" w:rsidRPr="00AF4A6D">
              <w:rPr>
                <w:noProof/>
                <w:webHidden/>
                <w:color w:val="auto"/>
              </w:rPr>
              <w:fldChar w:fldCharType="begin"/>
            </w:r>
            <w:r w:rsidR="00A679E2" w:rsidRPr="00AF4A6D">
              <w:rPr>
                <w:noProof/>
                <w:webHidden/>
                <w:color w:val="auto"/>
              </w:rPr>
              <w:instrText xml:space="preserve"> PAGEREF _Toc392074671 \h </w:instrText>
            </w:r>
            <w:r w:rsidR="00A679E2" w:rsidRPr="00AF4A6D">
              <w:rPr>
                <w:noProof/>
                <w:webHidden/>
                <w:color w:val="auto"/>
              </w:rPr>
            </w:r>
            <w:r w:rsidR="00A679E2" w:rsidRPr="00AF4A6D">
              <w:rPr>
                <w:noProof/>
                <w:webHidden/>
                <w:color w:val="auto"/>
              </w:rPr>
              <w:fldChar w:fldCharType="separate"/>
            </w:r>
            <w:r w:rsidR="008E3FCB">
              <w:rPr>
                <w:noProof/>
                <w:webHidden/>
                <w:color w:val="auto"/>
              </w:rPr>
              <w:t>27</w:t>
            </w:r>
            <w:r w:rsidR="00A679E2" w:rsidRPr="00AF4A6D">
              <w:rPr>
                <w:noProof/>
                <w:webHidden/>
                <w:color w:val="auto"/>
              </w:rPr>
              <w:fldChar w:fldCharType="end"/>
            </w:r>
          </w:hyperlink>
        </w:p>
        <w:p w14:paraId="3119246F" w14:textId="77777777" w:rsidR="00A679E2" w:rsidRPr="00AF4A6D" w:rsidRDefault="008B1699">
          <w:pPr>
            <w:pStyle w:val="TOC2"/>
            <w:tabs>
              <w:tab w:val="right" w:leader="dot" w:pos="9962"/>
            </w:tabs>
            <w:rPr>
              <w:rFonts w:eastAsiaTheme="minorEastAsia"/>
              <w:noProof/>
              <w:color w:val="auto"/>
              <w:lang w:val="en-US"/>
            </w:rPr>
          </w:pPr>
          <w:hyperlink w:anchor="_Toc392074672" w:history="1">
            <w:r w:rsidR="00A679E2" w:rsidRPr="00AF4A6D">
              <w:rPr>
                <w:rStyle w:val="Hyperlink"/>
                <w:rFonts w:ascii="Myriad Pro" w:eastAsia="PT Sans" w:hAnsi="Myriad Pro" w:cs="PT Sans"/>
                <w:noProof/>
                <w:color w:val="auto"/>
              </w:rPr>
              <w:t>V9: Data Protection Verification Requirements</w:t>
            </w:r>
            <w:r w:rsidR="00A679E2" w:rsidRPr="00AF4A6D">
              <w:rPr>
                <w:noProof/>
                <w:webHidden/>
                <w:color w:val="auto"/>
              </w:rPr>
              <w:tab/>
            </w:r>
            <w:r w:rsidR="00A679E2" w:rsidRPr="00AF4A6D">
              <w:rPr>
                <w:noProof/>
                <w:webHidden/>
                <w:color w:val="auto"/>
              </w:rPr>
              <w:fldChar w:fldCharType="begin"/>
            </w:r>
            <w:r w:rsidR="00A679E2" w:rsidRPr="00AF4A6D">
              <w:rPr>
                <w:noProof/>
                <w:webHidden/>
                <w:color w:val="auto"/>
              </w:rPr>
              <w:instrText xml:space="preserve"> PAGEREF _Toc392074672 \h </w:instrText>
            </w:r>
            <w:r w:rsidR="00A679E2" w:rsidRPr="00AF4A6D">
              <w:rPr>
                <w:noProof/>
                <w:webHidden/>
                <w:color w:val="auto"/>
              </w:rPr>
            </w:r>
            <w:r w:rsidR="00A679E2" w:rsidRPr="00AF4A6D">
              <w:rPr>
                <w:noProof/>
                <w:webHidden/>
                <w:color w:val="auto"/>
              </w:rPr>
              <w:fldChar w:fldCharType="separate"/>
            </w:r>
            <w:r w:rsidR="008E3FCB">
              <w:rPr>
                <w:noProof/>
                <w:webHidden/>
                <w:color w:val="auto"/>
              </w:rPr>
              <w:t>29</w:t>
            </w:r>
            <w:r w:rsidR="00A679E2" w:rsidRPr="00AF4A6D">
              <w:rPr>
                <w:noProof/>
                <w:webHidden/>
                <w:color w:val="auto"/>
              </w:rPr>
              <w:fldChar w:fldCharType="end"/>
            </w:r>
          </w:hyperlink>
        </w:p>
        <w:p w14:paraId="2C977305" w14:textId="77777777" w:rsidR="00A679E2" w:rsidRPr="00AF4A6D" w:rsidRDefault="008B1699">
          <w:pPr>
            <w:pStyle w:val="TOC2"/>
            <w:tabs>
              <w:tab w:val="right" w:leader="dot" w:pos="9962"/>
            </w:tabs>
            <w:rPr>
              <w:rFonts w:eastAsiaTheme="minorEastAsia"/>
              <w:noProof/>
              <w:color w:val="auto"/>
              <w:lang w:val="en-US"/>
            </w:rPr>
          </w:pPr>
          <w:hyperlink w:anchor="_Toc392074673" w:history="1">
            <w:r w:rsidR="00A679E2" w:rsidRPr="00AF4A6D">
              <w:rPr>
                <w:rStyle w:val="Hyperlink"/>
                <w:rFonts w:ascii="Myriad Pro" w:eastAsia="PT Sans" w:hAnsi="Myriad Pro" w:cs="PT Sans"/>
                <w:noProof/>
                <w:color w:val="auto"/>
              </w:rPr>
              <w:t>V10: Communications Security Verification Requirements</w:t>
            </w:r>
            <w:r w:rsidR="00A679E2" w:rsidRPr="00AF4A6D">
              <w:rPr>
                <w:noProof/>
                <w:webHidden/>
                <w:color w:val="auto"/>
              </w:rPr>
              <w:tab/>
            </w:r>
            <w:r w:rsidR="00A679E2" w:rsidRPr="00AF4A6D">
              <w:rPr>
                <w:noProof/>
                <w:webHidden/>
                <w:color w:val="auto"/>
              </w:rPr>
              <w:fldChar w:fldCharType="begin"/>
            </w:r>
            <w:r w:rsidR="00A679E2" w:rsidRPr="00AF4A6D">
              <w:rPr>
                <w:noProof/>
                <w:webHidden/>
                <w:color w:val="auto"/>
              </w:rPr>
              <w:instrText xml:space="preserve"> PAGEREF _Toc392074673 \h </w:instrText>
            </w:r>
            <w:r w:rsidR="00A679E2" w:rsidRPr="00AF4A6D">
              <w:rPr>
                <w:noProof/>
                <w:webHidden/>
                <w:color w:val="auto"/>
              </w:rPr>
            </w:r>
            <w:r w:rsidR="00A679E2" w:rsidRPr="00AF4A6D">
              <w:rPr>
                <w:noProof/>
                <w:webHidden/>
                <w:color w:val="auto"/>
              </w:rPr>
              <w:fldChar w:fldCharType="separate"/>
            </w:r>
            <w:r w:rsidR="008E3FCB">
              <w:rPr>
                <w:noProof/>
                <w:webHidden/>
                <w:color w:val="auto"/>
              </w:rPr>
              <w:t>30</w:t>
            </w:r>
            <w:r w:rsidR="00A679E2" w:rsidRPr="00AF4A6D">
              <w:rPr>
                <w:noProof/>
                <w:webHidden/>
                <w:color w:val="auto"/>
              </w:rPr>
              <w:fldChar w:fldCharType="end"/>
            </w:r>
          </w:hyperlink>
        </w:p>
        <w:p w14:paraId="49243F3D" w14:textId="77777777" w:rsidR="00A679E2" w:rsidRPr="00AF4A6D" w:rsidRDefault="008B1699">
          <w:pPr>
            <w:pStyle w:val="TOC2"/>
            <w:tabs>
              <w:tab w:val="right" w:leader="dot" w:pos="9962"/>
            </w:tabs>
            <w:rPr>
              <w:rFonts w:eastAsiaTheme="minorEastAsia"/>
              <w:noProof/>
              <w:color w:val="auto"/>
              <w:lang w:val="en-US"/>
            </w:rPr>
          </w:pPr>
          <w:hyperlink w:anchor="_Toc392074674" w:history="1">
            <w:r w:rsidR="00A679E2" w:rsidRPr="00AF4A6D">
              <w:rPr>
                <w:rStyle w:val="Hyperlink"/>
                <w:rFonts w:ascii="Myriad Pro" w:eastAsia="PT Sans" w:hAnsi="Myriad Pro" w:cs="PT Sans"/>
                <w:noProof/>
                <w:color w:val="auto"/>
              </w:rPr>
              <w:t>V11: HTTP Security Verification Requirements</w:t>
            </w:r>
            <w:r w:rsidR="00A679E2" w:rsidRPr="00AF4A6D">
              <w:rPr>
                <w:noProof/>
                <w:webHidden/>
                <w:color w:val="auto"/>
              </w:rPr>
              <w:tab/>
            </w:r>
            <w:r w:rsidR="00A679E2" w:rsidRPr="00AF4A6D">
              <w:rPr>
                <w:noProof/>
                <w:webHidden/>
                <w:color w:val="auto"/>
              </w:rPr>
              <w:fldChar w:fldCharType="begin"/>
            </w:r>
            <w:r w:rsidR="00A679E2" w:rsidRPr="00AF4A6D">
              <w:rPr>
                <w:noProof/>
                <w:webHidden/>
                <w:color w:val="auto"/>
              </w:rPr>
              <w:instrText xml:space="preserve"> PAGEREF _Toc392074674 \h </w:instrText>
            </w:r>
            <w:r w:rsidR="00A679E2" w:rsidRPr="00AF4A6D">
              <w:rPr>
                <w:noProof/>
                <w:webHidden/>
                <w:color w:val="auto"/>
              </w:rPr>
            </w:r>
            <w:r w:rsidR="00A679E2" w:rsidRPr="00AF4A6D">
              <w:rPr>
                <w:noProof/>
                <w:webHidden/>
                <w:color w:val="auto"/>
              </w:rPr>
              <w:fldChar w:fldCharType="separate"/>
            </w:r>
            <w:r w:rsidR="008E3FCB">
              <w:rPr>
                <w:noProof/>
                <w:webHidden/>
                <w:color w:val="auto"/>
              </w:rPr>
              <w:t>31</w:t>
            </w:r>
            <w:r w:rsidR="00A679E2" w:rsidRPr="00AF4A6D">
              <w:rPr>
                <w:noProof/>
                <w:webHidden/>
                <w:color w:val="auto"/>
              </w:rPr>
              <w:fldChar w:fldCharType="end"/>
            </w:r>
          </w:hyperlink>
        </w:p>
        <w:p w14:paraId="0E9AD863" w14:textId="77777777" w:rsidR="00A679E2" w:rsidRPr="00AF4A6D" w:rsidRDefault="008B1699">
          <w:pPr>
            <w:pStyle w:val="TOC2"/>
            <w:tabs>
              <w:tab w:val="right" w:leader="dot" w:pos="9962"/>
            </w:tabs>
            <w:rPr>
              <w:rFonts w:eastAsiaTheme="minorEastAsia"/>
              <w:noProof/>
              <w:color w:val="auto"/>
              <w:lang w:val="en-US"/>
            </w:rPr>
          </w:pPr>
          <w:hyperlink w:anchor="_Toc392074675" w:history="1">
            <w:r w:rsidR="00A679E2" w:rsidRPr="00AF4A6D">
              <w:rPr>
                <w:rStyle w:val="Hyperlink"/>
                <w:rFonts w:ascii="Myriad Pro" w:eastAsia="PT Sans" w:hAnsi="Myriad Pro" w:cs="PT Sans"/>
                <w:noProof/>
                <w:color w:val="auto"/>
              </w:rPr>
              <w:t>V13: Malicious Controls Verification Requirements</w:t>
            </w:r>
            <w:r w:rsidR="00A679E2" w:rsidRPr="00AF4A6D">
              <w:rPr>
                <w:noProof/>
                <w:webHidden/>
                <w:color w:val="auto"/>
              </w:rPr>
              <w:tab/>
            </w:r>
            <w:r w:rsidR="00A679E2" w:rsidRPr="00AF4A6D">
              <w:rPr>
                <w:noProof/>
                <w:webHidden/>
                <w:color w:val="auto"/>
              </w:rPr>
              <w:fldChar w:fldCharType="begin"/>
            </w:r>
            <w:r w:rsidR="00A679E2" w:rsidRPr="00AF4A6D">
              <w:rPr>
                <w:noProof/>
                <w:webHidden/>
                <w:color w:val="auto"/>
              </w:rPr>
              <w:instrText xml:space="preserve"> PAGEREF _Toc392074675 \h </w:instrText>
            </w:r>
            <w:r w:rsidR="00A679E2" w:rsidRPr="00AF4A6D">
              <w:rPr>
                <w:noProof/>
                <w:webHidden/>
                <w:color w:val="auto"/>
              </w:rPr>
            </w:r>
            <w:r w:rsidR="00A679E2" w:rsidRPr="00AF4A6D">
              <w:rPr>
                <w:noProof/>
                <w:webHidden/>
                <w:color w:val="auto"/>
              </w:rPr>
              <w:fldChar w:fldCharType="separate"/>
            </w:r>
            <w:r w:rsidR="008E3FCB">
              <w:rPr>
                <w:noProof/>
                <w:webHidden/>
                <w:color w:val="auto"/>
              </w:rPr>
              <w:t>32</w:t>
            </w:r>
            <w:r w:rsidR="00A679E2" w:rsidRPr="00AF4A6D">
              <w:rPr>
                <w:noProof/>
                <w:webHidden/>
                <w:color w:val="auto"/>
              </w:rPr>
              <w:fldChar w:fldCharType="end"/>
            </w:r>
          </w:hyperlink>
        </w:p>
        <w:p w14:paraId="656BFD8B" w14:textId="77777777" w:rsidR="00A679E2" w:rsidRPr="00AF4A6D" w:rsidRDefault="008B1699">
          <w:pPr>
            <w:pStyle w:val="TOC2"/>
            <w:tabs>
              <w:tab w:val="right" w:leader="dot" w:pos="9962"/>
            </w:tabs>
            <w:rPr>
              <w:rFonts w:eastAsiaTheme="minorEastAsia"/>
              <w:noProof/>
              <w:color w:val="auto"/>
              <w:lang w:val="en-US"/>
            </w:rPr>
          </w:pPr>
          <w:hyperlink w:anchor="_Toc392074676" w:history="1">
            <w:r w:rsidR="00A679E2" w:rsidRPr="00AF4A6D">
              <w:rPr>
                <w:rStyle w:val="Hyperlink"/>
                <w:rFonts w:ascii="Myriad Pro" w:eastAsia="PT Sans" w:hAnsi="Myriad Pro" w:cs="PT Sans"/>
                <w:noProof/>
                <w:color w:val="auto"/>
              </w:rPr>
              <w:t>V15: Business Logic Verification Requirements</w:t>
            </w:r>
            <w:r w:rsidR="00A679E2" w:rsidRPr="00AF4A6D">
              <w:rPr>
                <w:noProof/>
                <w:webHidden/>
                <w:color w:val="auto"/>
              </w:rPr>
              <w:tab/>
            </w:r>
            <w:r w:rsidR="00A679E2" w:rsidRPr="00AF4A6D">
              <w:rPr>
                <w:noProof/>
                <w:webHidden/>
                <w:color w:val="auto"/>
              </w:rPr>
              <w:fldChar w:fldCharType="begin"/>
            </w:r>
            <w:r w:rsidR="00A679E2" w:rsidRPr="00AF4A6D">
              <w:rPr>
                <w:noProof/>
                <w:webHidden/>
                <w:color w:val="auto"/>
              </w:rPr>
              <w:instrText xml:space="preserve"> PAGEREF _Toc392074676 \h </w:instrText>
            </w:r>
            <w:r w:rsidR="00A679E2" w:rsidRPr="00AF4A6D">
              <w:rPr>
                <w:noProof/>
                <w:webHidden/>
                <w:color w:val="auto"/>
              </w:rPr>
            </w:r>
            <w:r w:rsidR="00A679E2" w:rsidRPr="00AF4A6D">
              <w:rPr>
                <w:noProof/>
                <w:webHidden/>
                <w:color w:val="auto"/>
              </w:rPr>
              <w:fldChar w:fldCharType="separate"/>
            </w:r>
            <w:r w:rsidR="008E3FCB">
              <w:rPr>
                <w:noProof/>
                <w:webHidden/>
                <w:color w:val="auto"/>
              </w:rPr>
              <w:t>33</w:t>
            </w:r>
            <w:r w:rsidR="00A679E2" w:rsidRPr="00AF4A6D">
              <w:rPr>
                <w:noProof/>
                <w:webHidden/>
                <w:color w:val="auto"/>
              </w:rPr>
              <w:fldChar w:fldCharType="end"/>
            </w:r>
          </w:hyperlink>
        </w:p>
        <w:p w14:paraId="7AEAA472" w14:textId="77777777" w:rsidR="00A679E2" w:rsidRPr="00AF4A6D" w:rsidRDefault="008B1699">
          <w:pPr>
            <w:pStyle w:val="TOC2"/>
            <w:tabs>
              <w:tab w:val="right" w:leader="dot" w:pos="9962"/>
            </w:tabs>
            <w:rPr>
              <w:rFonts w:eastAsiaTheme="minorEastAsia"/>
              <w:noProof/>
              <w:color w:val="auto"/>
              <w:lang w:val="en-US"/>
            </w:rPr>
          </w:pPr>
          <w:hyperlink w:anchor="_Toc392074677" w:history="1">
            <w:r w:rsidR="00A679E2" w:rsidRPr="00AF4A6D">
              <w:rPr>
                <w:rStyle w:val="Hyperlink"/>
                <w:rFonts w:ascii="Myriad Pro" w:eastAsia="PT Sans" w:hAnsi="Myriad Pro" w:cs="PT Sans"/>
                <w:noProof/>
                <w:color w:val="auto"/>
              </w:rPr>
              <w:t>V16: Files and Resources Verification Requirements</w:t>
            </w:r>
            <w:r w:rsidR="00A679E2" w:rsidRPr="00AF4A6D">
              <w:rPr>
                <w:noProof/>
                <w:webHidden/>
                <w:color w:val="auto"/>
              </w:rPr>
              <w:tab/>
            </w:r>
            <w:r w:rsidR="00A679E2" w:rsidRPr="00AF4A6D">
              <w:rPr>
                <w:noProof/>
                <w:webHidden/>
                <w:color w:val="auto"/>
              </w:rPr>
              <w:fldChar w:fldCharType="begin"/>
            </w:r>
            <w:r w:rsidR="00A679E2" w:rsidRPr="00AF4A6D">
              <w:rPr>
                <w:noProof/>
                <w:webHidden/>
                <w:color w:val="auto"/>
              </w:rPr>
              <w:instrText xml:space="preserve"> PAGEREF _Toc392074677 \h </w:instrText>
            </w:r>
            <w:r w:rsidR="00A679E2" w:rsidRPr="00AF4A6D">
              <w:rPr>
                <w:noProof/>
                <w:webHidden/>
                <w:color w:val="auto"/>
              </w:rPr>
            </w:r>
            <w:r w:rsidR="00A679E2" w:rsidRPr="00AF4A6D">
              <w:rPr>
                <w:noProof/>
                <w:webHidden/>
                <w:color w:val="auto"/>
              </w:rPr>
              <w:fldChar w:fldCharType="separate"/>
            </w:r>
            <w:r w:rsidR="008E3FCB">
              <w:rPr>
                <w:noProof/>
                <w:webHidden/>
                <w:color w:val="auto"/>
              </w:rPr>
              <w:t>35</w:t>
            </w:r>
            <w:r w:rsidR="00A679E2" w:rsidRPr="00AF4A6D">
              <w:rPr>
                <w:noProof/>
                <w:webHidden/>
                <w:color w:val="auto"/>
              </w:rPr>
              <w:fldChar w:fldCharType="end"/>
            </w:r>
          </w:hyperlink>
        </w:p>
        <w:p w14:paraId="16B39949" w14:textId="77777777" w:rsidR="00A679E2" w:rsidRPr="00AF4A6D" w:rsidRDefault="008B1699">
          <w:pPr>
            <w:pStyle w:val="TOC2"/>
            <w:tabs>
              <w:tab w:val="right" w:leader="dot" w:pos="9962"/>
            </w:tabs>
            <w:rPr>
              <w:rFonts w:eastAsiaTheme="minorEastAsia"/>
              <w:noProof/>
              <w:color w:val="auto"/>
              <w:lang w:val="en-US"/>
            </w:rPr>
          </w:pPr>
          <w:hyperlink w:anchor="_Toc392074678" w:history="1">
            <w:r w:rsidR="00A679E2" w:rsidRPr="00AF4A6D">
              <w:rPr>
                <w:rStyle w:val="Hyperlink"/>
                <w:rFonts w:ascii="Myriad Pro" w:eastAsia="PT Sans" w:hAnsi="Myriad Pro" w:cs="PT Sans"/>
                <w:noProof/>
                <w:color w:val="auto"/>
              </w:rPr>
              <w:t>V17: Mobile Verification Requirements</w:t>
            </w:r>
            <w:r w:rsidR="00A679E2" w:rsidRPr="00AF4A6D">
              <w:rPr>
                <w:noProof/>
                <w:webHidden/>
                <w:color w:val="auto"/>
              </w:rPr>
              <w:tab/>
            </w:r>
            <w:r w:rsidR="00A679E2" w:rsidRPr="00AF4A6D">
              <w:rPr>
                <w:noProof/>
                <w:webHidden/>
                <w:color w:val="auto"/>
              </w:rPr>
              <w:fldChar w:fldCharType="begin"/>
            </w:r>
            <w:r w:rsidR="00A679E2" w:rsidRPr="00AF4A6D">
              <w:rPr>
                <w:noProof/>
                <w:webHidden/>
                <w:color w:val="auto"/>
              </w:rPr>
              <w:instrText xml:space="preserve"> PAGEREF _Toc392074678 \h </w:instrText>
            </w:r>
            <w:r w:rsidR="00A679E2" w:rsidRPr="00AF4A6D">
              <w:rPr>
                <w:noProof/>
                <w:webHidden/>
                <w:color w:val="auto"/>
              </w:rPr>
            </w:r>
            <w:r w:rsidR="00A679E2" w:rsidRPr="00AF4A6D">
              <w:rPr>
                <w:noProof/>
                <w:webHidden/>
                <w:color w:val="auto"/>
              </w:rPr>
              <w:fldChar w:fldCharType="separate"/>
            </w:r>
            <w:r w:rsidR="008E3FCB">
              <w:rPr>
                <w:noProof/>
                <w:webHidden/>
                <w:color w:val="auto"/>
              </w:rPr>
              <w:t>36</w:t>
            </w:r>
            <w:r w:rsidR="00A679E2" w:rsidRPr="00AF4A6D">
              <w:rPr>
                <w:noProof/>
                <w:webHidden/>
                <w:color w:val="auto"/>
              </w:rPr>
              <w:fldChar w:fldCharType="end"/>
            </w:r>
          </w:hyperlink>
        </w:p>
        <w:p w14:paraId="030C4058" w14:textId="77777777" w:rsidR="00A679E2" w:rsidRPr="00AF4A6D" w:rsidRDefault="008B1699">
          <w:pPr>
            <w:pStyle w:val="TOC1"/>
            <w:tabs>
              <w:tab w:val="right" w:leader="dot" w:pos="9962"/>
            </w:tabs>
            <w:rPr>
              <w:rFonts w:eastAsiaTheme="minorEastAsia"/>
              <w:noProof/>
              <w:color w:val="auto"/>
              <w:lang w:val="en-US"/>
            </w:rPr>
          </w:pPr>
          <w:hyperlink w:anchor="_Toc392074679" w:history="1">
            <w:r w:rsidR="00A679E2" w:rsidRPr="00AF4A6D">
              <w:rPr>
                <w:rStyle w:val="Hyperlink"/>
                <w:rFonts w:ascii="Myriad Pro" w:hAnsi="Myriad Pro"/>
                <w:noProof/>
                <w:color w:val="auto"/>
              </w:rPr>
              <w:t>Appendix A: Applying ASVS in Practice</w:t>
            </w:r>
            <w:r w:rsidR="00A679E2" w:rsidRPr="00AF4A6D">
              <w:rPr>
                <w:noProof/>
                <w:webHidden/>
                <w:color w:val="auto"/>
              </w:rPr>
              <w:tab/>
            </w:r>
            <w:r w:rsidR="00A679E2" w:rsidRPr="00AF4A6D">
              <w:rPr>
                <w:noProof/>
                <w:webHidden/>
                <w:color w:val="auto"/>
              </w:rPr>
              <w:fldChar w:fldCharType="begin"/>
            </w:r>
            <w:r w:rsidR="00A679E2" w:rsidRPr="00AF4A6D">
              <w:rPr>
                <w:noProof/>
                <w:webHidden/>
                <w:color w:val="auto"/>
              </w:rPr>
              <w:instrText xml:space="preserve"> PAGEREF _Toc392074679 \h </w:instrText>
            </w:r>
            <w:r w:rsidR="00A679E2" w:rsidRPr="00AF4A6D">
              <w:rPr>
                <w:noProof/>
                <w:webHidden/>
                <w:color w:val="auto"/>
              </w:rPr>
            </w:r>
            <w:r w:rsidR="00A679E2" w:rsidRPr="00AF4A6D">
              <w:rPr>
                <w:noProof/>
                <w:webHidden/>
                <w:color w:val="auto"/>
              </w:rPr>
              <w:fldChar w:fldCharType="separate"/>
            </w:r>
            <w:r w:rsidR="008E3FCB">
              <w:rPr>
                <w:noProof/>
                <w:webHidden/>
                <w:color w:val="auto"/>
              </w:rPr>
              <w:t>39</w:t>
            </w:r>
            <w:r w:rsidR="00A679E2" w:rsidRPr="00AF4A6D">
              <w:rPr>
                <w:noProof/>
                <w:webHidden/>
                <w:color w:val="auto"/>
              </w:rPr>
              <w:fldChar w:fldCharType="end"/>
            </w:r>
          </w:hyperlink>
        </w:p>
        <w:p w14:paraId="080D13A3" w14:textId="77777777" w:rsidR="00A679E2" w:rsidRPr="00AF4A6D" w:rsidRDefault="008B1699">
          <w:pPr>
            <w:pStyle w:val="TOC1"/>
            <w:tabs>
              <w:tab w:val="right" w:leader="dot" w:pos="9962"/>
            </w:tabs>
            <w:rPr>
              <w:rFonts w:eastAsiaTheme="minorEastAsia"/>
              <w:noProof/>
              <w:color w:val="auto"/>
              <w:lang w:val="en-US"/>
            </w:rPr>
          </w:pPr>
          <w:hyperlink w:anchor="_Toc392074680" w:history="1">
            <w:r w:rsidR="00A679E2" w:rsidRPr="00AF4A6D">
              <w:rPr>
                <w:rStyle w:val="Hyperlink"/>
                <w:rFonts w:ascii="Myriad Pro" w:hAnsi="Myriad Pro"/>
                <w:noProof/>
                <w:color w:val="auto"/>
              </w:rPr>
              <w:t>Appendix B: Glossary</w:t>
            </w:r>
            <w:r w:rsidR="00A679E2" w:rsidRPr="00AF4A6D">
              <w:rPr>
                <w:noProof/>
                <w:webHidden/>
                <w:color w:val="auto"/>
              </w:rPr>
              <w:tab/>
            </w:r>
            <w:r w:rsidR="00A679E2" w:rsidRPr="00AF4A6D">
              <w:rPr>
                <w:noProof/>
                <w:webHidden/>
                <w:color w:val="auto"/>
              </w:rPr>
              <w:fldChar w:fldCharType="begin"/>
            </w:r>
            <w:r w:rsidR="00A679E2" w:rsidRPr="00AF4A6D">
              <w:rPr>
                <w:noProof/>
                <w:webHidden/>
                <w:color w:val="auto"/>
              </w:rPr>
              <w:instrText xml:space="preserve"> PAGEREF _Toc392074680 \h </w:instrText>
            </w:r>
            <w:r w:rsidR="00A679E2" w:rsidRPr="00AF4A6D">
              <w:rPr>
                <w:noProof/>
                <w:webHidden/>
                <w:color w:val="auto"/>
              </w:rPr>
            </w:r>
            <w:r w:rsidR="00A679E2" w:rsidRPr="00AF4A6D">
              <w:rPr>
                <w:noProof/>
                <w:webHidden/>
                <w:color w:val="auto"/>
              </w:rPr>
              <w:fldChar w:fldCharType="separate"/>
            </w:r>
            <w:r w:rsidR="008E3FCB">
              <w:rPr>
                <w:noProof/>
                <w:webHidden/>
                <w:color w:val="auto"/>
              </w:rPr>
              <w:t>44</w:t>
            </w:r>
            <w:r w:rsidR="00A679E2" w:rsidRPr="00AF4A6D">
              <w:rPr>
                <w:noProof/>
                <w:webHidden/>
                <w:color w:val="auto"/>
              </w:rPr>
              <w:fldChar w:fldCharType="end"/>
            </w:r>
          </w:hyperlink>
        </w:p>
        <w:p w14:paraId="78B7195F" w14:textId="77777777" w:rsidR="00A679E2" w:rsidRPr="00AF4A6D" w:rsidRDefault="008B1699">
          <w:pPr>
            <w:pStyle w:val="TOC1"/>
            <w:tabs>
              <w:tab w:val="right" w:leader="dot" w:pos="9962"/>
            </w:tabs>
            <w:rPr>
              <w:rFonts w:eastAsiaTheme="minorEastAsia"/>
              <w:noProof/>
              <w:color w:val="auto"/>
              <w:lang w:val="en-US"/>
            </w:rPr>
          </w:pPr>
          <w:hyperlink w:anchor="_Toc392074681" w:history="1">
            <w:r w:rsidR="00A679E2" w:rsidRPr="00AF4A6D">
              <w:rPr>
                <w:rStyle w:val="Hyperlink"/>
                <w:rFonts w:ascii="Myriad Pro" w:hAnsi="Myriad Pro"/>
                <w:noProof/>
                <w:color w:val="auto"/>
              </w:rPr>
              <w:t>Appendix C: Where To Go From Here</w:t>
            </w:r>
            <w:r w:rsidR="00A679E2" w:rsidRPr="00AF4A6D">
              <w:rPr>
                <w:noProof/>
                <w:webHidden/>
                <w:color w:val="auto"/>
              </w:rPr>
              <w:tab/>
            </w:r>
            <w:r w:rsidR="00A679E2" w:rsidRPr="00AF4A6D">
              <w:rPr>
                <w:noProof/>
                <w:webHidden/>
                <w:color w:val="auto"/>
              </w:rPr>
              <w:fldChar w:fldCharType="begin"/>
            </w:r>
            <w:r w:rsidR="00A679E2" w:rsidRPr="00AF4A6D">
              <w:rPr>
                <w:noProof/>
                <w:webHidden/>
                <w:color w:val="auto"/>
              </w:rPr>
              <w:instrText xml:space="preserve"> PAGEREF _Toc392074681 \h </w:instrText>
            </w:r>
            <w:r w:rsidR="00A679E2" w:rsidRPr="00AF4A6D">
              <w:rPr>
                <w:noProof/>
                <w:webHidden/>
                <w:color w:val="auto"/>
              </w:rPr>
            </w:r>
            <w:r w:rsidR="00A679E2" w:rsidRPr="00AF4A6D">
              <w:rPr>
                <w:noProof/>
                <w:webHidden/>
                <w:color w:val="auto"/>
              </w:rPr>
              <w:fldChar w:fldCharType="separate"/>
            </w:r>
            <w:r w:rsidR="008E3FCB">
              <w:rPr>
                <w:noProof/>
                <w:webHidden/>
                <w:color w:val="auto"/>
              </w:rPr>
              <w:t>47</w:t>
            </w:r>
            <w:r w:rsidR="00A679E2" w:rsidRPr="00AF4A6D">
              <w:rPr>
                <w:noProof/>
                <w:webHidden/>
                <w:color w:val="auto"/>
              </w:rPr>
              <w:fldChar w:fldCharType="end"/>
            </w:r>
          </w:hyperlink>
        </w:p>
        <w:p w14:paraId="23555B73" w14:textId="77777777" w:rsidR="00A42901" w:rsidRPr="001C4CA0" w:rsidRDefault="00A42901" w:rsidP="00A42901">
          <w:pPr>
            <w:contextualSpacing/>
            <w:rPr>
              <w:rFonts w:ascii="Myriad Pro" w:hAnsi="Myriad Pro"/>
              <w:bCs/>
              <w:noProof/>
            </w:rPr>
          </w:pPr>
          <w:r w:rsidRPr="00AF4A6D">
            <w:rPr>
              <w:rFonts w:ascii="Myriad Pro" w:hAnsi="Myriad Pro"/>
              <w:bCs/>
              <w:noProof/>
              <w:color w:val="auto"/>
            </w:rPr>
            <w:fldChar w:fldCharType="end"/>
          </w:r>
        </w:p>
      </w:sdtContent>
    </w:sdt>
    <w:p w14:paraId="1CA1FE68" w14:textId="77777777" w:rsidR="001C4CA0" w:rsidRDefault="001C4CA0">
      <w:pPr>
        <w:rPr>
          <w:rFonts w:ascii="Myriad Pro" w:hAnsi="Myriad Pro"/>
        </w:rPr>
      </w:pPr>
      <w:r>
        <w:rPr>
          <w:rFonts w:ascii="Myriad Pro" w:hAnsi="Myriad Pro"/>
        </w:rPr>
        <w:br w:type="page"/>
      </w:r>
    </w:p>
    <w:tbl>
      <w:tblPr>
        <w:tblStyle w:val="a3"/>
        <w:tblW w:w="11037" w:type="dxa"/>
        <w:tblInd w:w="-1133" w:type="dxa"/>
        <w:tblLayout w:type="fixed"/>
        <w:tblLook w:val="0600" w:firstRow="0" w:lastRow="0" w:firstColumn="0" w:lastColumn="0" w:noHBand="1" w:noVBand="1"/>
      </w:tblPr>
      <w:tblGrid>
        <w:gridCol w:w="396"/>
        <w:gridCol w:w="659"/>
        <w:gridCol w:w="9982"/>
      </w:tblGrid>
      <w:tr w:rsidR="00C46B3D" w:rsidRPr="001C4CA0" w14:paraId="3BC2B781" w14:textId="77777777">
        <w:trPr>
          <w:trHeight w:val="560"/>
        </w:trPr>
        <w:tc>
          <w:tcPr>
            <w:tcW w:w="396" w:type="dxa"/>
            <w:shd w:val="clear" w:color="auto" w:fill="ECF0F1"/>
            <w:tcMar>
              <w:left w:w="108" w:type="dxa"/>
              <w:right w:w="108" w:type="dxa"/>
            </w:tcMar>
          </w:tcPr>
          <w:p w14:paraId="0DA99508" w14:textId="77777777" w:rsidR="00C46B3D" w:rsidRPr="001C4CA0" w:rsidRDefault="008B1699">
            <w:pPr>
              <w:spacing w:after="0"/>
              <w:rPr>
                <w:rFonts w:ascii="Myriad Pro" w:hAnsi="Myriad Pro"/>
              </w:rPr>
            </w:pPr>
            <w:hyperlink w:anchor="_Toc364896087"/>
          </w:p>
        </w:tc>
        <w:tc>
          <w:tcPr>
            <w:tcW w:w="659" w:type="dxa"/>
            <w:tcMar>
              <w:left w:w="108" w:type="dxa"/>
              <w:right w:w="108" w:type="dxa"/>
            </w:tcMar>
          </w:tcPr>
          <w:p w14:paraId="3DC6FEB1" w14:textId="77777777" w:rsidR="00C46B3D" w:rsidRPr="001C4CA0" w:rsidRDefault="008B1699">
            <w:pPr>
              <w:spacing w:after="0"/>
              <w:rPr>
                <w:rFonts w:ascii="Myriad Pro" w:hAnsi="Myriad Pro"/>
              </w:rPr>
            </w:pPr>
            <w:hyperlink w:anchor="_Toc364896087"/>
          </w:p>
        </w:tc>
        <w:tc>
          <w:tcPr>
            <w:tcW w:w="9982" w:type="dxa"/>
            <w:tcMar>
              <w:left w:w="108" w:type="dxa"/>
              <w:right w:w="108" w:type="dxa"/>
            </w:tcMar>
          </w:tcPr>
          <w:p w14:paraId="16259B47" w14:textId="77777777" w:rsidR="00C46B3D" w:rsidRPr="001C4CA0" w:rsidRDefault="00A42901">
            <w:pPr>
              <w:pStyle w:val="Heading1"/>
              <w:rPr>
                <w:rFonts w:ascii="Myriad Pro" w:hAnsi="Myriad Pro"/>
              </w:rPr>
            </w:pPr>
            <w:bookmarkStart w:id="11" w:name="h.3znysh7" w:colFirst="0" w:colLast="0"/>
            <w:bookmarkStart w:id="12" w:name="_Toc392074657"/>
            <w:bookmarkEnd w:id="11"/>
            <w:r w:rsidRPr="001C4CA0">
              <w:rPr>
                <w:rFonts w:ascii="Myriad Pro" w:hAnsi="Myriad Pro"/>
              </w:rPr>
              <w:t>Introduction</w:t>
            </w:r>
            <w:bookmarkEnd w:id="12"/>
          </w:p>
        </w:tc>
      </w:tr>
    </w:tbl>
    <w:p w14:paraId="380698FE" w14:textId="77777777" w:rsidR="00C46B3D" w:rsidRPr="001C4CA0" w:rsidRDefault="00C46B3D">
      <w:pPr>
        <w:rPr>
          <w:rFonts w:ascii="Myriad Pro" w:hAnsi="Myriad Pro"/>
        </w:rPr>
      </w:pPr>
    </w:p>
    <w:p w14:paraId="70282CE6" w14:textId="77777777" w:rsidR="00C46B3D" w:rsidRPr="00AF4A6D" w:rsidRDefault="00A42901">
      <w:pPr>
        <w:rPr>
          <w:rFonts w:ascii="Myriad Pro" w:hAnsi="Myriad Pro"/>
          <w:color w:val="auto"/>
        </w:rPr>
      </w:pPr>
      <w:r w:rsidRPr="00AF4A6D">
        <w:rPr>
          <w:rFonts w:ascii="Myriad Pro" w:eastAsia="PT Sans" w:hAnsi="Myriad Pro" w:cs="PT Sans"/>
          <w:color w:val="auto"/>
          <w:sz w:val="48"/>
        </w:rPr>
        <w:t>The primary aim of the OWASP Application Security Verification Standard (ASVS) is to normalize the range in the coverage and level of rigor available in the market when it comes to performing web application security verification.</w:t>
      </w:r>
    </w:p>
    <w:p w14:paraId="504F7195" w14:textId="77777777" w:rsidR="00A679E2" w:rsidRDefault="00A679E2">
      <w:pPr>
        <w:rPr>
          <w:rFonts w:ascii="Myriad Pro" w:eastAsia="PT Sans" w:hAnsi="Myriad Pro" w:cs="PT Sans"/>
        </w:rPr>
      </w:pPr>
    </w:p>
    <w:p w14:paraId="12C54F0D" w14:textId="77777777" w:rsidR="00C46B3D" w:rsidRPr="00AF4A6D" w:rsidRDefault="00A42901">
      <w:pPr>
        <w:rPr>
          <w:rFonts w:ascii="Myriad Pro" w:hAnsi="Myriad Pro"/>
          <w:color w:val="auto"/>
        </w:rPr>
      </w:pPr>
      <w:r w:rsidRPr="00AF4A6D">
        <w:rPr>
          <w:rFonts w:ascii="Myriad Pro" w:eastAsia="PT Sans" w:hAnsi="Myriad Pro" w:cs="PT Sans"/>
          <w:color w:val="auto"/>
        </w:rPr>
        <w:t xml:space="preserve">The Open Web Application Security Project (OWASP) is an open community dedicated to enabling organizations to develop, purchase, and maintain applications that can be trusted. All of the OWASP tools, documents, forums, and chapters are free and open to anyone interested in improving application security. We advocate approaching application security as a people, process, and technology problem, because the most effective approaches to application security include improvements in all of these areas. We can be found at </w:t>
      </w:r>
      <w:hyperlink r:id="rId13">
        <w:r w:rsidRPr="00AF4A6D">
          <w:rPr>
            <w:rFonts w:ascii="Myriad Pro" w:eastAsia="PT Sans" w:hAnsi="Myriad Pro" w:cs="PT Sans"/>
            <w:color w:val="auto"/>
            <w:u w:val="single"/>
          </w:rPr>
          <w:t>www.owasp.org</w:t>
        </w:r>
      </w:hyperlink>
      <w:r w:rsidRPr="00AF4A6D">
        <w:rPr>
          <w:rFonts w:ascii="Myriad Pro" w:eastAsia="PT Sans" w:hAnsi="Myriad Pro" w:cs="PT Sans"/>
          <w:color w:val="auto"/>
        </w:rPr>
        <w:t>.</w:t>
      </w:r>
    </w:p>
    <w:p w14:paraId="36766B1B" w14:textId="77777777" w:rsidR="00C46B3D" w:rsidRPr="00AF4A6D" w:rsidRDefault="00A42901">
      <w:pPr>
        <w:rPr>
          <w:rFonts w:ascii="Myriad Pro" w:hAnsi="Myriad Pro"/>
          <w:color w:val="auto"/>
        </w:rPr>
      </w:pPr>
      <w:r w:rsidRPr="00AF4A6D">
        <w:rPr>
          <w:rFonts w:ascii="Myriad Pro" w:eastAsia="PT Sans" w:hAnsi="Myriad Pro" w:cs="PT Sans"/>
          <w:color w:val="auto"/>
        </w:rPr>
        <w:t>OWASP is a new kind of organization. Our freedom from commercial pressures allows us to provide unbiased, practical, cost-effective information about application security. OWASP is not affiliated with any technology company, although we support the informed use of commercial security technology. Similar to many open-source software projects, OWASP produces many types of materials in a collaborative, open way. The OWASP Foundation is a not-for-profit entity that ensures the project’s long-term success.</w:t>
      </w:r>
    </w:p>
    <w:p w14:paraId="77F7CC4A" w14:textId="77777777" w:rsidR="00C46B3D" w:rsidRPr="00AF4A6D" w:rsidRDefault="00A42901">
      <w:pPr>
        <w:rPr>
          <w:rFonts w:ascii="Myriad Pro" w:hAnsi="Myriad Pro"/>
          <w:color w:val="auto"/>
        </w:rPr>
      </w:pPr>
      <w:r w:rsidRPr="00AF4A6D">
        <w:rPr>
          <w:rFonts w:ascii="Myriad Pro" w:eastAsia="PT Sans" w:hAnsi="Myriad Pro" w:cs="PT Sans"/>
          <w:color w:val="auto"/>
        </w:rPr>
        <w:t>The ASVS standard provides a basis for verifying application technical security controls, as well as any technical security controls in the environment that are relied on to protect against vulnerabilities such as Cross-Site Scripting (XSS) and SQL injection.</w:t>
      </w:r>
      <w:r w:rsidRPr="00AF4A6D">
        <w:rPr>
          <w:rFonts w:ascii="Myriad Pro" w:eastAsia="PT Sans" w:hAnsi="Myriad Pro" w:cs="PT Sans"/>
          <w:color w:val="auto"/>
          <w:vertAlign w:val="superscript"/>
        </w:rPr>
        <w:footnoteReference w:id="1"/>
      </w:r>
      <w:r w:rsidRPr="00AF4A6D">
        <w:rPr>
          <w:rFonts w:ascii="Myriad Pro" w:eastAsia="PT Sans" w:hAnsi="Myriad Pro" w:cs="PT Sans"/>
          <w:color w:val="auto"/>
        </w:rPr>
        <w:t xml:space="preserve"> This standard can be used to establish a level of confidence in the security of Web applications.</w:t>
      </w:r>
    </w:p>
    <w:p w14:paraId="786518C8" w14:textId="77777777" w:rsidR="00C46B3D" w:rsidRPr="001C4CA0" w:rsidRDefault="00A42901">
      <w:pPr>
        <w:rPr>
          <w:rFonts w:ascii="Myriad Pro" w:hAnsi="Myriad Pro"/>
        </w:rPr>
      </w:pPr>
      <w:r w:rsidRPr="001C4CA0">
        <w:rPr>
          <w:rFonts w:ascii="Myriad Pro" w:hAnsi="Myriad Pro"/>
        </w:rPr>
        <w:br w:type="page"/>
      </w:r>
    </w:p>
    <w:tbl>
      <w:tblPr>
        <w:tblStyle w:val="a4"/>
        <w:tblW w:w="11037" w:type="dxa"/>
        <w:tblInd w:w="-1133" w:type="dxa"/>
        <w:tblLayout w:type="fixed"/>
        <w:tblLook w:val="0600" w:firstRow="0" w:lastRow="0" w:firstColumn="0" w:lastColumn="0" w:noHBand="1" w:noVBand="1"/>
      </w:tblPr>
      <w:tblGrid>
        <w:gridCol w:w="396"/>
        <w:gridCol w:w="659"/>
        <w:gridCol w:w="9982"/>
      </w:tblGrid>
      <w:tr w:rsidR="00C46B3D" w:rsidRPr="001C4CA0" w14:paraId="77FFFD2E" w14:textId="77777777">
        <w:trPr>
          <w:trHeight w:val="560"/>
        </w:trPr>
        <w:tc>
          <w:tcPr>
            <w:tcW w:w="396" w:type="dxa"/>
            <w:shd w:val="clear" w:color="auto" w:fill="ECF0F1"/>
            <w:tcMar>
              <w:left w:w="108" w:type="dxa"/>
              <w:right w:w="108" w:type="dxa"/>
            </w:tcMar>
          </w:tcPr>
          <w:p w14:paraId="5974B20E" w14:textId="77777777" w:rsidR="00C46B3D" w:rsidRPr="001C4CA0" w:rsidRDefault="00C46B3D">
            <w:pPr>
              <w:spacing w:after="0"/>
              <w:rPr>
                <w:rFonts w:ascii="Myriad Pro" w:hAnsi="Myriad Pro"/>
              </w:rPr>
            </w:pPr>
          </w:p>
        </w:tc>
        <w:tc>
          <w:tcPr>
            <w:tcW w:w="659" w:type="dxa"/>
            <w:tcMar>
              <w:left w:w="108" w:type="dxa"/>
              <w:right w:w="108" w:type="dxa"/>
            </w:tcMar>
          </w:tcPr>
          <w:p w14:paraId="6CDFB799" w14:textId="77777777" w:rsidR="00C46B3D" w:rsidRPr="001C4CA0" w:rsidRDefault="00C46B3D">
            <w:pPr>
              <w:spacing w:after="0"/>
              <w:rPr>
                <w:rFonts w:ascii="Myriad Pro" w:hAnsi="Myriad Pro"/>
              </w:rPr>
            </w:pPr>
          </w:p>
        </w:tc>
        <w:tc>
          <w:tcPr>
            <w:tcW w:w="9982" w:type="dxa"/>
            <w:tcMar>
              <w:left w:w="108" w:type="dxa"/>
              <w:right w:w="108" w:type="dxa"/>
            </w:tcMar>
          </w:tcPr>
          <w:p w14:paraId="5D9353BA" w14:textId="77777777" w:rsidR="00C46B3D" w:rsidRPr="001C4CA0" w:rsidRDefault="00A42901">
            <w:pPr>
              <w:pStyle w:val="Heading1"/>
              <w:rPr>
                <w:rFonts w:ascii="Myriad Pro" w:hAnsi="Myriad Pro"/>
              </w:rPr>
            </w:pPr>
            <w:bookmarkStart w:id="13" w:name="h.2et92p0" w:colFirst="0" w:colLast="0"/>
            <w:bookmarkStart w:id="14" w:name="_Toc392074658"/>
            <w:bookmarkEnd w:id="13"/>
            <w:r w:rsidRPr="001C4CA0">
              <w:rPr>
                <w:rFonts w:ascii="Myriad Pro" w:hAnsi="Myriad Pro"/>
              </w:rPr>
              <w:t>How to Use This Standard</w:t>
            </w:r>
            <w:bookmarkEnd w:id="14"/>
          </w:p>
        </w:tc>
      </w:tr>
    </w:tbl>
    <w:p w14:paraId="32A0BC28" w14:textId="77777777" w:rsidR="00C46B3D" w:rsidRPr="001C4CA0" w:rsidRDefault="00C46B3D">
      <w:pPr>
        <w:rPr>
          <w:rFonts w:ascii="Myriad Pro" w:hAnsi="Myriad Pro"/>
        </w:rPr>
      </w:pPr>
    </w:p>
    <w:p w14:paraId="5B5F1A7A" w14:textId="77777777" w:rsidR="00C46B3D" w:rsidRPr="00AF4A6D" w:rsidRDefault="00A42901">
      <w:pPr>
        <w:rPr>
          <w:rFonts w:ascii="Myriad Pro" w:hAnsi="Myriad Pro"/>
          <w:color w:val="auto"/>
        </w:rPr>
      </w:pPr>
      <w:proofErr w:type="gramStart"/>
      <w:r w:rsidRPr="00AF4A6D">
        <w:rPr>
          <w:rFonts w:ascii="Myriad Pro" w:eastAsia="PT Sans" w:hAnsi="Myriad Pro" w:cs="PT Sans"/>
          <w:color w:val="auto"/>
          <w:sz w:val="48"/>
        </w:rPr>
        <w:t>The ASVS standard can be used by both consumers and service or tool providers</w:t>
      </w:r>
      <w:proofErr w:type="gramEnd"/>
      <w:r w:rsidRPr="00AF4A6D">
        <w:rPr>
          <w:rFonts w:ascii="Myriad Pro" w:eastAsia="PT Sans" w:hAnsi="Myriad Pro" w:cs="PT Sans"/>
          <w:color w:val="auto"/>
          <w:sz w:val="48"/>
        </w:rPr>
        <w:t>.</w:t>
      </w:r>
    </w:p>
    <w:p w14:paraId="6A87B341" w14:textId="77777777" w:rsidR="00C46B3D" w:rsidRPr="001C4CA0" w:rsidRDefault="00C46B3D">
      <w:pPr>
        <w:rPr>
          <w:rFonts w:ascii="Myriad Pro" w:hAnsi="Myriad Pro"/>
        </w:rPr>
      </w:pPr>
    </w:p>
    <w:p w14:paraId="72F4A4E5" w14:textId="77777777" w:rsidR="00C46B3D" w:rsidRPr="00AF4A6D" w:rsidRDefault="00A42901">
      <w:pPr>
        <w:rPr>
          <w:rFonts w:ascii="Myriad Pro" w:hAnsi="Myriad Pro"/>
          <w:color w:val="auto"/>
        </w:rPr>
      </w:pPr>
      <w:r w:rsidRPr="00AF4A6D">
        <w:rPr>
          <w:rFonts w:ascii="Myriad Pro" w:hAnsi="Myriad Pro"/>
          <w:color w:val="auto"/>
        </w:rPr>
        <w:t>ASVS has two main goals, as depicted in the figure below: to help organization’s develop and maintain secure applications; and to allow security service/tools providers and consumers to align their requirements and offerings.</w:t>
      </w:r>
    </w:p>
    <w:p w14:paraId="2E66CEB1" w14:textId="37FFBE7F" w:rsidR="00C46B3D" w:rsidRPr="001C4CA0" w:rsidRDefault="00C46B3D">
      <w:pPr>
        <w:spacing w:after="0"/>
        <w:rPr>
          <w:rFonts w:ascii="Myriad Pro" w:hAnsi="Myriad Pro"/>
        </w:rPr>
      </w:pPr>
    </w:p>
    <w:p w14:paraId="39142C8D" w14:textId="4B76EC51" w:rsidR="00C46B3D" w:rsidRPr="001C4CA0" w:rsidRDefault="00B32654">
      <w:pPr>
        <w:rPr>
          <w:rFonts w:ascii="Myriad Pro" w:hAnsi="Myriad Pro"/>
        </w:rPr>
      </w:pPr>
      <w:r w:rsidRPr="001C4CA0">
        <w:rPr>
          <w:rFonts w:ascii="Myriad Pro" w:hAnsi="Myriad Pro"/>
          <w:noProof/>
        </w:rPr>
        <w:drawing>
          <wp:anchor distT="0" distB="0" distL="114300" distR="114300" simplePos="0" relativeHeight="251675648" behindDoc="0" locked="0" layoutInCell="0" hidden="0" allowOverlap="0" wp14:anchorId="3117F102" wp14:editId="2A8E8136">
            <wp:simplePos x="0" y="0"/>
            <wp:positionH relativeFrom="margin">
              <wp:posOffset>6772275</wp:posOffset>
            </wp:positionH>
            <wp:positionV relativeFrom="paragraph">
              <wp:posOffset>1751330</wp:posOffset>
            </wp:positionV>
            <wp:extent cx="1257300" cy="292100"/>
            <wp:effectExtent l="0" t="0" r="0" b="0"/>
            <wp:wrapNone/>
            <wp:docPr id="396" name="image43.png"/>
            <wp:cNvGraphicFramePr/>
            <a:graphic xmlns:a="http://schemas.openxmlformats.org/drawingml/2006/main">
              <a:graphicData uri="http://schemas.openxmlformats.org/drawingml/2006/picture">
                <pic:pic xmlns:pic="http://schemas.openxmlformats.org/drawingml/2006/picture">
                  <pic:nvPicPr>
                    <pic:cNvPr id="0" name="image43.png"/>
                    <pic:cNvPicPr preferRelativeResize="0"/>
                  </pic:nvPicPr>
                  <pic:blipFill>
                    <a:blip r:embed="rId14"/>
                    <a:srcRect/>
                    <a:stretch>
                      <a:fillRect/>
                    </a:stretch>
                  </pic:blipFill>
                  <pic:spPr>
                    <a:xfrm>
                      <a:off x="0" y="0"/>
                      <a:ext cx="1257300" cy="292100"/>
                    </a:xfrm>
                    <a:prstGeom prst="rect">
                      <a:avLst/>
                    </a:prstGeom>
                    <a:ln/>
                  </pic:spPr>
                </pic:pic>
              </a:graphicData>
            </a:graphic>
          </wp:anchor>
        </w:drawing>
      </w:r>
      <w:r>
        <w:rPr>
          <w:rFonts w:ascii="Myriad Pro" w:hAnsi="Myriad Pro"/>
          <w:noProof/>
        </w:rPr>
        <w:drawing>
          <wp:inline distT="0" distB="0" distL="0" distR="0" wp14:anchorId="2C54CEC5" wp14:editId="75A804C6">
            <wp:extent cx="5392981" cy="5037667"/>
            <wp:effectExtent l="0" t="0" r="0" b="0"/>
            <wp:docPr id="966" name="Picture 9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1.png"/>
                    <pic:cNvPicPr/>
                  </pic:nvPicPr>
                  <pic:blipFill>
                    <a:blip r:embed="rId15">
                      <a:extLst>
                        <a:ext uri="{28A0092B-C50C-407E-A947-70E740481C1C}">
                          <a14:useLocalDpi xmlns:a14="http://schemas.microsoft.com/office/drawing/2010/main" val="0"/>
                        </a:ext>
                      </a:extLst>
                    </a:blip>
                    <a:stretch>
                      <a:fillRect/>
                    </a:stretch>
                  </pic:blipFill>
                  <pic:spPr>
                    <a:xfrm>
                      <a:off x="0" y="0"/>
                      <a:ext cx="5392981" cy="5037667"/>
                    </a:xfrm>
                    <a:prstGeom prst="rect">
                      <a:avLst/>
                    </a:prstGeom>
                  </pic:spPr>
                </pic:pic>
              </a:graphicData>
            </a:graphic>
          </wp:inline>
        </w:drawing>
      </w:r>
      <w:r w:rsidR="00A42901" w:rsidRPr="001C4CA0">
        <w:rPr>
          <w:rFonts w:ascii="Myriad Pro" w:hAnsi="Myriad Pro"/>
          <w:noProof/>
        </w:rPr>
        <w:drawing>
          <wp:anchor distT="0" distB="0" distL="114300" distR="114300" simplePos="0" relativeHeight="251663360" behindDoc="0" locked="0" layoutInCell="0" hidden="0" allowOverlap="0" wp14:anchorId="1D573B2C" wp14:editId="6E17868D">
            <wp:simplePos x="0" y="0"/>
            <wp:positionH relativeFrom="margin">
              <wp:posOffset>3143250</wp:posOffset>
            </wp:positionH>
            <wp:positionV relativeFrom="paragraph">
              <wp:posOffset>1374140</wp:posOffset>
            </wp:positionV>
            <wp:extent cx="200025" cy="200025"/>
            <wp:effectExtent l="0" t="0" r="0" b="0"/>
            <wp:wrapNone/>
            <wp:docPr id="244" name="image49.png"/>
            <wp:cNvGraphicFramePr/>
            <a:graphic xmlns:a="http://schemas.openxmlformats.org/drawingml/2006/main">
              <a:graphicData uri="http://schemas.openxmlformats.org/drawingml/2006/picture">
                <pic:pic xmlns:pic="http://schemas.openxmlformats.org/drawingml/2006/picture">
                  <pic:nvPicPr>
                    <pic:cNvPr id="0" name="image49.png"/>
                    <pic:cNvPicPr preferRelativeResize="0"/>
                  </pic:nvPicPr>
                  <pic:blipFill>
                    <a:blip r:embed="rId16"/>
                    <a:srcRect/>
                    <a:stretch>
                      <a:fillRect/>
                    </a:stretch>
                  </pic:blipFill>
                  <pic:spPr>
                    <a:xfrm>
                      <a:off x="0" y="0"/>
                      <a:ext cx="200025" cy="200025"/>
                    </a:xfrm>
                    <a:prstGeom prst="rect">
                      <a:avLst/>
                    </a:prstGeom>
                    <a:ln/>
                  </pic:spPr>
                </pic:pic>
              </a:graphicData>
            </a:graphic>
          </wp:anchor>
        </w:drawing>
      </w:r>
    </w:p>
    <w:p w14:paraId="55FDE54D" w14:textId="77777777" w:rsidR="00C46B3D" w:rsidRPr="001C4CA0" w:rsidRDefault="00A42901">
      <w:pPr>
        <w:rPr>
          <w:rFonts w:ascii="Myriad Pro" w:hAnsi="Myriad Pro"/>
        </w:rPr>
      </w:pPr>
      <w:r w:rsidRPr="001C4CA0">
        <w:rPr>
          <w:rFonts w:ascii="Myriad Pro" w:hAnsi="Myriad Pro" w:cs="Trebuchet MS"/>
          <w:noProof/>
        </w:rPr>
        <mc:AlternateContent>
          <mc:Choice Requires="wps">
            <w:drawing>
              <wp:inline distT="0" distB="0" distL="0" distR="0" wp14:anchorId="77E441ED" wp14:editId="0AC22008">
                <wp:extent cx="6332220" cy="251460"/>
                <wp:effectExtent l="0" t="0" r="0" b="0"/>
                <wp:docPr id="4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2220" cy="251460"/>
                        </a:xfrm>
                        <a:prstGeom prst="rect">
                          <a:avLst/>
                        </a:prstGeom>
                        <a:noFill/>
                        <a:ln w="9525">
                          <a:noFill/>
                          <a:miter lim="800000"/>
                          <a:headEnd/>
                          <a:tailEnd/>
                        </a:ln>
                      </wps:spPr>
                      <wps:txbx>
                        <w:txbxContent>
                          <w:p w14:paraId="67A1E4AB" w14:textId="77777777" w:rsidR="00F37A39" w:rsidRPr="002C1316" w:rsidRDefault="00F37A39" w:rsidP="00A42901">
                            <w:pPr>
                              <w:jc w:val="center"/>
                              <w:rPr>
                                <w:rFonts w:ascii="Myriad Pro" w:hAnsi="Myriad Pro"/>
                                <w:i/>
                                <w:color w:val="000000" w:themeColor="text1"/>
                                <w:sz w:val="20"/>
                              </w:rPr>
                            </w:pPr>
                            <w:r w:rsidRPr="002C1316">
                              <w:rPr>
                                <w:rFonts w:ascii="Myriad Pro" w:hAnsi="Myriad Pro"/>
                                <w:i/>
                                <w:color w:val="000000" w:themeColor="text1"/>
                                <w:sz w:val="20"/>
                              </w:rPr>
                              <w:t>Figure 1 – Uses of ASVS for organizations and tool/service providers</w:t>
                            </w:r>
                          </w:p>
                        </w:txbxContent>
                      </wps:txbx>
                      <wps:bodyPr rot="0" vert="horz" wrap="square" lIns="91440" tIns="45720" rIns="91440" bIns="45720" anchor="t" anchorCtr="0">
                        <a:noAutofit/>
                      </wps:bodyPr>
                    </wps:wsp>
                  </a:graphicData>
                </a:graphic>
              </wp:inline>
            </w:drawing>
          </mc:Choice>
          <mc:Fallback>
            <w:pict>
              <v:shape id="_x0000_s1027" type="#_x0000_t202" style="width:498.6pt;height:1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" filled="f" stroked="f">
                <v:textbox>
                  <w:txbxContent>
                    <w:p w:rsidR="00AF4A6D" w:rsidRPr="002C1316" w:rsidRDefault="00AF4A6D" w:rsidP="00A42901">
                      <w:pPr>
                        <w:jc w:val="center"/>
                        <w:rPr>
                          <w:rFonts w:ascii="Myriad Pro" w:hAnsi="Myriad Pro"/>
                          <w:i/>
                          <w:color w:val="000000" w:themeColor="text1"/>
                          <w:sz w:val="20"/>
                        </w:rPr>
                      </w:pPr>
                      <w:r w:rsidRPr="002C1316">
                        <w:rPr>
                          <w:rFonts w:ascii="Myriad Pro" w:hAnsi="Myriad Pro"/>
                          <w:i/>
                          <w:color w:val="000000" w:themeColor="text1"/>
                          <w:sz w:val="20"/>
                        </w:rPr>
                        <w:t>Figure 1 – Uses of ASVS for organizations and tool/service providers</w:t>
                      </w:r>
                    </w:p>
                  </w:txbxContent>
                </v:textbox>
                <w10:anchorlock/>
              </v:shape>
            </w:pict>
          </mc:Fallback>
        </mc:AlternateContent>
      </w:r>
    </w:p>
    <w:p w14:paraId="0852B123" w14:textId="77777777" w:rsidR="00C46B3D" w:rsidRPr="00AF4A6D" w:rsidRDefault="00A42901">
      <w:pPr>
        <w:rPr>
          <w:rFonts w:ascii="Myriad Pro" w:hAnsi="Myriad Pro"/>
          <w:color w:val="auto"/>
        </w:rPr>
      </w:pPr>
      <w:r w:rsidRPr="00AF4A6D">
        <w:rPr>
          <w:rFonts w:ascii="Myriad Pro" w:eastAsia="PT Sans" w:hAnsi="Myriad Pro" w:cs="PT Sans"/>
          <w:color w:val="auto"/>
        </w:rPr>
        <w:lastRenderedPageBreak/>
        <w:t>The example scenarios below further demonstrate the common use cases of ASVS using a fictional organization (ACME Bank) and a fictional security services firm (Hack All the Things).</w:t>
      </w:r>
    </w:p>
    <w:p w14:paraId="67625059" w14:textId="77777777" w:rsidR="00C46B3D" w:rsidRPr="001C4CA0" w:rsidRDefault="00A42901">
      <w:pPr>
        <w:tabs>
          <w:tab w:val="left" w:pos="1080"/>
        </w:tabs>
        <w:ind w:left="720"/>
        <w:rPr>
          <w:rFonts w:ascii="Myriad Pro" w:hAnsi="Myriad Pro"/>
        </w:rPr>
      </w:pPr>
      <w:r w:rsidRPr="001C4CA0">
        <w:rPr>
          <w:rFonts w:ascii="Myriad Pro" w:hAnsi="Myriad Pro"/>
          <w:noProof/>
        </w:rPr>
        <w:drawing>
          <wp:inline distT="0" distB="0" distL="0" distR="0" wp14:anchorId="54537AFE" wp14:editId="21A242EF">
            <wp:extent cx="5905500" cy="3171121"/>
            <wp:effectExtent l="0" t="0" r="0" b="0"/>
            <wp:docPr id="365"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7"/>
                    <a:srcRect/>
                    <a:stretch>
                      <a:fillRect/>
                    </a:stretch>
                  </pic:blipFill>
                  <pic:spPr>
                    <a:xfrm>
                      <a:off x="0" y="0"/>
                      <a:ext cx="5905500" cy="3171121"/>
                    </a:xfrm>
                    <a:prstGeom prst="rect">
                      <a:avLst/>
                    </a:prstGeom>
                    <a:ln/>
                  </pic:spPr>
                </pic:pic>
              </a:graphicData>
            </a:graphic>
          </wp:inline>
        </w:drawing>
      </w:r>
    </w:p>
    <w:p w14:paraId="41B14EDB" w14:textId="77777777" w:rsidR="00C46B3D" w:rsidRPr="001C4CA0" w:rsidRDefault="00A42901">
      <w:pPr>
        <w:tabs>
          <w:tab w:val="left" w:pos="90"/>
        </w:tabs>
        <w:ind w:left="720"/>
        <w:rPr>
          <w:rFonts w:ascii="Myriad Pro" w:hAnsi="Myriad Pro"/>
        </w:rPr>
      </w:pPr>
      <w:r w:rsidRPr="001C4CA0">
        <w:rPr>
          <w:rFonts w:ascii="Myriad Pro" w:hAnsi="Myriad Pro"/>
          <w:noProof/>
        </w:rPr>
        <w:drawing>
          <wp:inline distT="0" distB="0" distL="0" distR="0" wp14:anchorId="68EE8A70" wp14:editId="2241CCB2">
            <wp:extent cx="5905500" cy="2006600"/>
            <wp:effectExtent l="0" t="0" r="0" b="0"/>
            <wp:docPr id="366"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18"/>
                    <a:srcRect/>
                    <a:stretch>
                      <a:fillRect/>
                    </a:stretch>
                  </pic:blipFill>
                  <pic:spPr>
                    <a:xfrm>
                      <a:off x="0" y="0"/>
                      <a:ext cx="5905500" cy="2006600"/>
                    </a:xfrm>
                    <a:prstGeom prst="rect">
                      <a:avLst/>
                    </a:prstGeom>
                    <a:ln/>
                  </pic:spPr>
                </pic:pic>
              </a:graphicData>
            </a:graphic>
          </wp:inline>
        </w:drawing>
      </w:r>
    </w:p>
    <w:p w14:paraId="4A2B104F" w14:textId="77777777" w:rsidR="00C46B3D" w:rsidRPr="001C4CA0" w:rsidRDefault="00A42901">
      <w:pPr>
        <w:ind w:left="720"/>
        <w:rPr>
          <w:rFonts w:ascii="Myriad Pro" w:hAnsi="Myriad Pro"/>
        </w:rPr>
      </w:pPr>
      <w:r w:rsidRPr="001C4CA0">
        <w:rPr>
          <w:rFonts w:ascii="Myriad Pro" w:hAnsi="Myriad Pro"/>
          <w:noProof/>
        </w:rPr>
        <w:lastRenderedPageBreak/>
        <w:drawing>
          <wp:inline distT="0" distB="0" distL="0" distR="0" wp14:anchorId="5156929E" wp14:editId="01439BF5">
            <wp:extent cx="5905500" cy="2686908"/>
            <wp:effectExtent l="0" t="0" r="0" b="0"/>
            <wp:docPr id="367" name="image52.png"/>
            <wp:cNvGraphicFramePr/>
            <a:graphic xmlns:a="http://schemas.openxmlformats.org/drawingml/2006/main">
              <a:graphicData uri="http://schemas.openxmlformats.org/drawingml/2006/picture">
                <pic:pic xmlns:pic="http://schemas.openxmlformats.org/drawingml/2006/picture">
                  <pic:nvPicPr>
                    <pic:cNvPr id="0" name="image52.png"/>
                    <pic:cNvPicPr preferRelativeResize="0"/>
                  </pic:nvPicPr>
                  <pic:blipFill>
                    <a:blip r:embed="rId19"/>
                    <a:srcRect/>
                    <a:stretch>
                      <a:fillRect/>
                    </a:stretch>
                  </pic:blipFill>
                  <pic:spPr>
                    <a:xfrm>
                      <a:off x="0" y="0"/>
                      <a:ext cx="5905500" cy="2686908"/>
                    </a:xfrm>
                    <a:prstGeom prst="rect">
                      <a:avLst/>
                    </a:prstGeom>
                    <a:ln/>
                  </pic:spPr>
                </pic:pic>
              </a:graphicData>
            </a:graphic>
          </wp:inline>
        </w:drawing>
      </w:r>
    </w:p>
    <w:p w14:paraId="711D7DFD" w14:textId="77777777" w:rsidR="00C46B3D" w:rsidRPr="001C4CA0" w:rsidRDefault="00A42901">
      <w:pPr>
        <w:rPr>
          <w:rFonts w:ascii="Myriad Pro" w:hAnsi="Myriad Pro"/>
        </w:rPr>
      </w:pPr>
      <w:r w:rsidRPr="001C4CA0">
        <w:rPr>
          <w:rFonts w:ascii="Myriad Pro" w:hAnsi="Myriad Pro"/>
        </w:rPr>
        <w:br w:type="page"/>
      </w:r>
    </w:p>
    <w:tbl>
      <w:tblPr>
        <w:tblStyle w:val="a5"/>
        <w:tblW w:w="11037" w:type="dxa"/>
        <w:tblInd w:w="-1133" w:type="dxa"/>
        <w:tblLayout w:type="fixed"/>
        <w:tblLook w:val="0600" w:firstRow="0" w:lastRow="0" w:firstColumn="0" w:lastColumn="0" w:noHBand="1" w:noVBand="1"/>
      </w:tblPr>
      <w:tblGrid>
        <w:gridCol w:w="396"/>
        <w:gridCol w:w="659"/>
        <w:gridCol w:w="9982"/>
      </w:tblGrid>
      <w:tr w:rsidR="00C46B3D" w:rsidRPr="001C4CA0" w14:paraId="3D052AD1" w14:textId="77777777">
        <w:trPr>
          <w:trHeight w:val="560"/>
        </w:trPr>
        <w:tc>
          <w:tcPr>
            <w:tcW w:w="396" w:type="dxa"/>
            <w:shd w:val="clear" w:color="auto" w:fill="ECF0F1"/>
            <w:tcMar>
              <w:left w:w="108" w:type="dxa"/>
              <w:right w:w="108" w:type="dxa"/>
            </w:tcMar>
          </w:tcPr>
          <w:p w14:paraId="13774434" w14:textId="77777777" w:rsidR="00C46B3D" w:rsidRPr="001C4CA0" w:rsidRDefault="00C46B3D">
            <w:pPr>
              <w:spacing w:after="0"/>
              <w:rPr>
                <w:rFonts w:ascii="Myriad Pro" w:hAnsi="Myriad Pro"/>
              </w:rPr>
            </w:pPr>
          </w:p>
        </w:tc>
        <w:tc>
          <w:tcPr>
            <w:tcW w:w="659" w:type="dxa"/>
            <w:tcMar>
              <w:left w:w="108" w:type="dxa"/>
              <w:right w:w="108" w:type="dxa"/>
            </w:tcMar>
          </w:tcPr>
          <w:p w14:paraId="61804AF1" w14:textId="77777777" w:rsidR="00C46B3D" w:rsidRPr="001C4CA0" w:rsidRDefault="00C46B3D">
            <w:pPr>
              <w:spacing w:after="0"/>
              <w:rPr>
                <w:rFonts w:ascii="Myriad Pro" w:hAnsi="Myriad Pro"/>
              </w:rPr>
            </w:pPr>
          </w:p>
        </w:tc>
        <w:tc>
          <w:tcPr>
            <w:tcW w:w="9982" w:type="dxa"/>
            <w:tcMar>
              <w:left w:w="108" w:type="dxa"/>
              <w:right w:w="108" w:type="dxa"/>
            </w:tcMar>
          </w:tcPr>
          <w:p w14:paraId="11C7E768" w14:textId="77777777" w:rsidR="00C46B3D" w:rsidRPr="001C4CA0" w:rsidRDefault="00A42901">
            <w:pPr>
              <w:pStyle w:val="Heading1"/>
              <w:rPr>
                <w:rFonts w:ascii="Myriad Pro" w:hAnsi="Myriad Pro"/>
              </w:rPr>
            </w:pPr>
            <w:bookmarkStart w:id="15" w:name="h.tyjcwt" w:colFirst="0" w:colLast="0"/>
            <w:bookmarkStart w:id="16" w:name="_Toc392074659"/>
            <w:bookmarkEnd w:id="15"/>
            <w:r w:rsidRPr="001C4CA0">
              <w:rPr>
                <w:rFonts w:ascii="Myriad Pro" w:hAnsi="Myriad Pro"/>
              </w:rPr>
              <w:t>Application Security Verification Levels</w:t>
            </w:r>
            <w:bookmarkEnd w:id="16"/>
          </w:p>
        </w:tc>
      </w:tr>
    </w:tbl>
    <w:p w14:paraId="0A4869F2" w14:textId="77777777" w:rsidR="00C46B3D" w:rsidRPr="001C4CA0" w:rsidRDefault="00C46B3D">
      <w:pPr>
        <w:rPr>
          <w:rFonts w:ascii="Myriad Pro" w:hAnsi="Myriad Pro"/>
        </w:rPr>
      </w:pPr>
    </w:p>
    <w:p w14:paraId="17153079" w14:textId="77777777" w:rsidR="00C46B3D" w:rsidRPr="00AF4A6D" w:rsidRDefault="00A42901">
      <w:pPr>
        <w:rPr>
          <w:rFonts w:ascii="Myriad Pro" w:hAnsi="Myriad Pro"/>
          <w:color w:val="auto"/>
        </w:rPr>
      </w:pPr>
      <w:r w:rsidRPr="00AF4A6D">
        <w:rPr>
          <w:rFonts w:ascii="Myriad Pro" w:eastAsia="PT Sans" w:hAnsi="Myriad Pro" w:cs="PT Sans"/>
          <w:color w:val="auto"/>
          <w:sz w:val="48"/>
        </w:rPr>
        <w:t>The ASVS defines four levels of verification, with each level increasing in depth as the verification moves up the levels.</w:t>
      </w:r>
      <w:r w:rsidRPr="00AF4A6D">
        <w:rPr>
          <w:rFonts w:ascii="Myriad Pro" w:eastAsia="PT Sans" w:hAnsi="Myriad Pro" w:cs="PT Sans"/>
          <w:color w:val="auto"/>
        </w:rPr>
        <w:t xml:space="preserve">  </w:t>
      </w:r>
    </w:p>
    <w:p w14:paraId="22F15758" w14:textId="77777777" w:rsidR="00C46B3D" w:rsidRPr="00AF4A6D" w:rsidRDefault="00C46B3D">
      <w:pPr>
        <w:rPr>
          <w:rFonts w:ascii="Myriad Pro" w:hAnsi="Myriad Pro"/>
          <w:color w:val="auto"/>
        </w:rPr>
      </w:pPr>
    </w:p>
    <w:p w14:paraId="1FB08617" w14:textId="77777777" w:rsidR="00C46B3D" w:rsidRPr="00AF4A6D" w:rsidRDefault="00A42901">
      <w:pPr>
        <w:rPr>
          <w:rFonts w:ascii="Myriad Pro" w:hAnsi="Myriad Pro"/>
          <w:color w:val="auto"/>
        </w:rPr>
      </w:pPr>
      <w:r w:rsidRPr="00AF4A6D">
        <w:rPr>
          <w:rFonts w:ascii="Myriad Pro" w:eastAsia="PT Sans" w:hAnsi="Myriad Pro" w:cs="PT Sans"/>
          <w:color w:val="auto"/>
        </w:rPr>
        <w:t xml:space="preserve">The depth is defined in each level by a set of security verification requirements that must be addressed (these are included in the requirements tables towards the end of this document).  It is a verifier’s responsibility to determine if a target of verification (TOV) meets all of the requirements at the level targeted by a review.  If the application meets all of the requirements for that level, then it can be considered an OWASP ASVS Level N application, where N is the verification level that application complied with. If the application does not meet all the requirements for a particular level, but does meet all the requirements for a lower level of this standard, then it can be considered to have passed the lower level of verification. </w:t>
      </w:r>
    </w:p>
    <w:p w14:paraId="5214DFE5" w14:textId="77777777" w:rsidR="00C46B3D" w:rsidRPr="001C4CA0" w:rsidRDefault="00A42901">
      <w:pPr>
        <w:rPr>
          <w:rFonts w:ascii="Myriad Pro" w:hAnsi="Myriad Pro"/>
        </w:rPr>
      </w:pPr>
      <w:r w:rsidRPr="001C4CA0">
        <w:rPr>
          <w:rFonts w:ascii="Myriad Pro" w:eastAsia="PT Sans" w:hAnsi="Myriad Pro" w:cs="PT Sans"/>
        </w:rPr>
        <w:t xml:space="preserve">  </w:t>
      </w:r>
    </w:p>
    <w:p w14:paraId="05DE2F3C" w14:textId="35B1C31E" w:rsidR="00C46B3D" w:rsidRPr="001C4CA0" w:rsidRDefault="00B32654">
      <w:pPr>
        <w:jc w:val="center"/>
        <w:rPr>
          <w:rFonts w:ascii="Myriad Pro" w:hAnsi="Myriad Pro"/>
        </w:rPr>
      </w:pPr>
      <w:r>
        <w:rPr>
          <w:rFonts w:ascii="Myriad Pro" w:hAnsi="Myriad Pro"/>
          <w:noProof/>
        </w:rPr>
        <w:drawing>
          <wp:inline distT="0" distB="0" distL="0" distR="0" wp14:anchorId="7F97391A" wp14:editId="298E707E">
            <wp:extent cx="4910667" cy="2615378"/>
            <wp:effectExtent l="0" t="0" r="0" b="1270"/>
            <wp:docPr id="968" name="Picture 9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2.png"/>
                    <pic:cNvPicPr/>
                  </pic:nvPicPr>
                  <pic:blipFill>
                    <a:blip r:embed="rId20">
                      <a:extLst>
                        <a:ext uri="{28A0092B-C50C-407E-A947-70E740481C1C}">
                          <a14:useLocalDpi xmlns:a14="http://schemas.microsoft.com/office/drawing/2010/main" val="0"/>
                        </a:ext>
                      </a:extLst>
                    </a:blip>
                    <a:stretch>
                      <a:fillRect/>
                    </a:stretch>
                  </pic:blipFill>
                  <pic:spPr>
                    <a:xfrm>
                      <a:off x="0" y="0"/>
                      <a:ext cx="4912084" cy="2616133"/>
                    </a:xfrm>
                    <a:prstGeom prst="rect">
                      <a:avLst/>
                    </a:prstGeom>
                  </pic:spPr>
                </pic:pic>
              </a:graphicData>
            </a:graphic>
          </wp:inline>
        </w:drawing>
      </w:r>
    </w:p>
    <w:p w14:paraId="37C6B882" w14:textId="77777777" w:rsidR="00C46B3D" w:rsidRPr="001C4CA0" w:rsidRDefault="00A42901">
      <w:pPr>
        <w:jc w:val="center"/>
        <w:rPr>
          <w:rFonts w:ascii="Myriad Pro" w:hAnsi="Myriad Pro"/>
        </w:rPr>
      </w:pPr>
      <w:r w:rsidRPr="001C4CA0">
        <w:rPr>
          <w:rFonts w:ascii="Myriad Pro" w:hAnsi="Myriad Pro" w:cs="Trebuchet MS"/>
          <w:noProof/>
        </w:rPr>
        <mc:AlternateContent>
          <mc:Choice Requires="wps">
            <w:drawing>
              <wp:inline distT="0" distB="0" distL="0" distR="0" wp14:anchorId="0DC554D2" wp14:editId="6653AA85">
                <wp:extent cx="6332220" cy="251460"/>
                <wp:effectExtent l="0" t="0" r="0" b="0"/>
                <wp:docPr id="10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2220" cy="251460"/>
                        </a:xfrm>
                        <a:prstGeom prst="rect">
                          <a:avLst/>
                        </a:prstGeom>
                        <a:noFill/>
                        <a:ln w="9525">
                          <a:noFill/>
                          <a:miter lim="800000"/>
                          <a:headEnd/>
                          <a:tailEnd/>
                        </a:ln>
                      </wps:spPr>
                      <wps:txbx>
                        <w:txbxContent>
                          <w:p w14:paraId="2E2CE10F" w14:textId="77777777" w:rsidR="00F37A39" w:rsidRPr="002C1316" w:rsidRDefault="00F37A39" w:rsidP="00A42901">
                            <w:pPr>
                              <w:jc w:val="center"/>
                              <w:rPr>
                                <w:rFonts w:ascii="Myriad Pro" w:hAnsi="Myriad Pro"/>
                                <w:i/>
                                <w:color w:val="000000" w:themeColor="text1"/>
                                <w:sz w:val="20"/>
                              </w:rPr>
                            </w:pPr>
                            <w:r w:rsidRPr="002C1316">
                              <w:rPr>
                                <w:rFonts w:ascii="Myriad Pro" w:hAnsi="Myriad Pro"/>
                                <w:i/>
                                <w:color w:val="000000" w:themeColor="text1"/>
                                <w:sz w:val="20"/>
                              </w:rPr>
                              <w:t>Figure 2 – OWASP ASVS Levels</w:t>
                            </w:r>
                          </w:p>
                        </w:txbxContent>
                      </wps:txbx>
                      <wps:bodyPr rot="0" vert="horz" wrap="square" lIns="91440" tIns="45720" rIns="91440" bIns="45720" anchor="t" anchorCtr="0">
                        <a:noAutofit/>
                      </wps:bodyPr>
                    </wps:wsp>
                  </a:graphicData>
                </a:graphic>
              </wp:inline>
            </w:drawing>
          </mc:Choice>
          <mc:Fallback>
            <w:pict>
              <v:shape id="_x0000_s1028" type="#_x0000_t202" style="width:498.6pt;height:1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" filled="f" stroked="f">
                <v:textbox>
                  <w:txbxContent>
                    <w:p w:rsidR="00AF4A6D" w:rsidRPr="002C1316" w:rsidRDefault="00AF4A6D" w:rsidP="00A42901">
                      <w:pPr>
                        <w:jc w:val="center"/>
                        <w:rPr>
                          <w:rFonts w:ascii="Myriad Pro" w:hAnsi="Myriad Pro"/>
                          <w:i/>
                          <w:color w:val="000000" w:themeColor="text1"/>
                          <w:sz w:val="20"/>
                        </w:rPr>
                      </w:pPr>
                      <w:r w:rsidRPr="002C1316">
                        <w:rPr>
                          <w:rFonts w:ascii="Myriad Pro" w:hAnsi="Myriad Pro"/>
                          <w:i/>
                          <w:color w:val="000000" w:themeColor="text1"/>
                          <w:sz w:val="20"/>
                        </w:rPr>
                        <w:t>Figure 2 – OWASP ASVS Levels</w:t>
                      </w:r>
                    </w:p>
                  </w:txbxContent>
                </v:textbox>
                <w10:anchorlock/>
              </v:shape>
            </w:pict>
          </mc:Fallback>
        </mc:AlternateContent>
      </w:r>
    </w:p>
    <w:p w14:paraId="3E4A9122" w14:textId="54476F75" w:rsidR="00C46B3D" w:rsidRPr="00D0180C" w:rsidRDefault="00A42901">
      <w:pPr>
        <w:rPr>
          <w:rFonts w:ascii="Myriad Pro" w:hAnsi="Myriad Pro"/>
          <w:color w:val="auto"/>
        </w:rPr>
      </w:pPr>
      <w:r w:rsidRPr="00AF4A6D">
        <w:rPr>
          <w:rFonts w:ascii="Myriad Pro" w:eastAsia="PT Sans" w:hAnsi="Myriad Pro" w:cs="PT Sans"/>
          <w:color w:val="auto"/>
        </w:rPr>
        <w:t>The breadth of the verification is defined by what parts of the application are reviewed for each security requirement.  For example, the scope of the review may go beyond the application’s custom-built code and include external components.  Achieving a verification level under such scrutiny can be represented by annotating a “+” symbol to the verification level.</w:t>
      </w:r>
    </w:p>
    <w:tbl>
      <w:tblPr>
        <w:tblStyle w:val="a6"/>
        <w:tblW w:w="11037" w:type="dxa"/>
        <w:tblInd w:w="-1133" w:type="dxa"/>
        <w:tblLayout w:type="fixed"/>
        <w:tblLook w:val="0600" w:firstRow="0" w:lastRow="0" w:firstColumn="0" w:lastColumn="0" w:noHBand="1" w:noVBand="1"/>
      </w:tblPr>
      <w:tblGrid>
        <w:gridCol w:w="396"/>
        <w:gridCol w:w="659"/>
        <w:gridCol w:w="9982"/>
      </w:tblGrid>
      <w:tr w:rsidR="00C46B3D" w:rsidRPr="001C4CA0" w14:paraId="1432D439" w14:textId="77777777">
        <w:trPr>
          <w:trHeight w:val="560"/>
        </w:trPr>
        <w:tc>
          <w:tcPr>
            <w:tcW w:w="396" w:type="dxa"/>
            <w:shd w:val="clear" w:color="auto" w:fill="F6C9C5"/>
            <w:tcMar>
              <w:left w:w="108" w:type="dxa"/>
              <w:right w:w="108" w:type="dxa"/>
            </w:tcMar>
          </w:tcPr>
          <w:p w14:paraId="4DAEA0EA" w14:textId="77777777" w:rsidR="00C46B3D" w:rsidRPr="001C4CA0" w:rsidRDefault="00C46B3D">
            <w:pPr>
              <w:spacing w:after="0"/>
              <w:rPr>
                <w:rFonts w:ascii="Myriad Pro" w:hAnsi="Myriad Pro"/>
              </w:rPr>
            </w:pPr>
          </w:p>
        </w:tc>
        <w:tc>
          <w:tcPr>
            <w:tcW w:w="659" w:type="dxa"/>
            <w:tcMar>
              <w:left w:w="108" w:type="dxa"/>
              <w:right w:w="108" w:type="dxa"/>
            </w:tcMar>
          </w:tcPr>
          <w:p w14:paraId="3F600980" w14:textId="77777777" w:rsidR="00C46B3D" w:rsidRPr="001C4CA0" w:rsidRDefault="00C46B3D">
            <w:pPr>
              <w:spacing w:after="0"/>
              <w:rPr>
                <w:rFonts w:ascii="Myriad Pro" w:hAnsi="Myriad Pro"/>
              </w:rPr>
            </w:pPr>
          </w:p>
        </w:tc>
        <w:tc>
          <w:tcPr>
            <w:tcW w:w="9982" w:type="dxa"/>
            <w:tcMar>
              <w:left w:w="108" w:type="dxa"/>
              <w:right w:w="108" w:type="dxa"/>
            </w:tcMar>
          </w:tcPr>
          <w:p w14:paraId="62593AD4" w14:textId="77777777" w:rsidR="00C46B3D" w:rsidRPr="001C4CA0" w:rsidRDefault="00A42901">
            <w:pPr>
              <w:pStyle w:val="Heading2"/>
              <w:spacing w:before="240"/>
              <w:rPr>
                <w:rFonts w:ascii="Myriad Pro" w:hAnsi="Myriad Pro"/>
              </w:rPr>
            </w:pPr>
            <w:bookmarkStart w:id="17" w:name="h.3dy6vkm" w:colFirst="0" w:colLast="0"/>
            <w:bookmarkStart w:id="18" w:name="_Toc392074660"/>
            <w:bookmarkEnd w:id="17"/>
            <w:r w:rsidRPr="001C4CA0">
              <w:rPr>
                <w:rFonts w:ascii="Myriad Pro" w:eastAsia="PT Sans" w:hAnsi="Myriad Pro" w:cs="PT Sans"/>
                <w:b/>
                <w:color w:val="404040"/>
                <w:sz w:val="72"/>
              </w:rPr>
              <w:t>Level 0: Cursory</w:t>
            </w:r>
            <w:bookmarkEnd w:id="18"/>
          </w:p>
        </w:tc>
      </w:tr>
    </w:tbl>
    <w:p w14:paraId="7D04562F" w14:textId="77777777" w:rsidR="00C46B3D" w:rsidRPr="001C4CA0" w:rsidRDefault="00C46B3D">
      <w:pPr>
        <w:rPr>
          <w:rFonts w:ascii="Myriad Pro" w:hAnsi="Myriad Pro"/>
        </w:rPr>
      </w:pPr>
    </w:p>
    <w:p w14:paraId="2A6B5438" w14:textId="77777777" w:rsidR="00C46B3D" w:rsidRPr="001C4CA0" w:rsidRDefault="00A42901">
      <w:pPr>
        <w:rPr>
          <w:rFonts w:ascii="Myriad Pro" w:hAnsi="Myriad Pro"/>
        </w:rPr>
      </w:pPr>
      <w:r w:rsidRPr="001C4CA0">
        <w:rPr>
          <w:rFonts w:ascii="Myriad Pro" w:eastAsia="PT Sans" w:hAnsi="Myriad Pro" w:cs="PT Sans"/>
          <w:color w:val="E98278"/>
          <w:sz w:val="48"/>
        </w:rPr>
        <w:t xml:space="preserve">Level 0 (or Cursory) is an optional certification, indicating that the application has passed some type of verification. </w:t>
      </w:r>
    </w:p>
    <w:p w14:paraId="728AA7A8" w14:textId="77777777" w:rsidR="00C46B3D" w:rsidRPr="001C4CA0" w:rsidRDefault="00C46B3D">
      <w:pPr>
        <w:rPr>
          <w:rFonts w:ascii="Myriad Pro" w:hAnsi="Myriad Pro"/>
        </w:rPr>
      </w:pPr>
    </w:p>
    <w:p w14:paraId="4C4EC487" w14:textId="188D372D" w:rsidR="00C46B3D" w:rsidRPr="001C4CA0" w:rsidRDefault="00120153">
      <w:pPr>
        <w:jc w:val="center"/>
        <w:rPr>
          <w:rFonts w:ascii="Myriad Pro" w:hAnsi="Myriad Pro"/>
        </w:rPr>
      </w:pPr>
      <w:r>
        <w:rPr>
          <w:rFonts w:ascii="Myriad Pro" w:hAnsi="Myriad Pro"/>
          <w:noProof/>
        </w:rPr>
        <w:drawing>
          <wp:inline distT="0" distB="0" distL="0" distR="0" wp14:anchorId="7C8A6BCF" wp14:editId="31842A71">
            <wp:extent cx="4442548" cy="1769533"/>
            <wp:effectExtent l="0" t="0" r="2540" b="8890"/>
            <wp:docPr id="969" name="Picture 9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3.png"/>
                    <pic:cNvPicPr/>
                  </pic:nvPicPr>
                  <pic:blipFill>
                    <a:blip r:embed="rId21">
                      <a:extLst>
                        <a:ext uri="{28A0092B-C50C-407E-A947-70E740481C1C}">
                          <a14:useLocalDpi xmlns:a14="http://schemas.microsoft.com/office/drawing/2010/main" val="0"/>
                        </a:ext>
                      </a:extLst>
                    </a:blip>
                    <a:stretch>
                      <a:fillRect/>
                    </a:stretch>
                  </pic:blipFill>
                  <pic:spPr>
                    <a:xfrm>
                      <a:off x="0" y="0"/>
                      <a:ext cx="4446809" cy="1771230"/>
                    </a:xfrm>
                    <a:prstGeom prst="rect">
                      <a:avLst/>
                    </a:prstGeom>
                  </pic:spPr>
                </pic:pic>
              </a:graphicData>
            </a:graphic>
          </wp:inline>
        </w:drawing>
      </w:r>
    </w:p>
    <w:p w14:paraId="04D6497C" w14:textId="77777777" w:rsidR="00C46B3D" w:rsidRPr="001C4CA0" w:rsidRDefault="00A42901">
      <w:pPr>
        <w:rPr>
          <w:rFonts w:ascii="Myriad Pro" w:hAnsi="Myriad Pro"/>
        </w:rPr>
      </w:pPr>
      <w:r w:rsidRPr="001C4CA0">
        <w:rPr>
          <w:rFonts w:ascii="Myriad Pro" w:hAnsi="Myriad Pro" w:cs="Trebuchet MS"/>
          <w:noProof/>
        </w:rPr>
        <mc:AlternateContent>
          <mc:Choice Requires="wps">
            <w:drawing>
              <wp:inline distT="0" distB="0" distL="0" distR="0" wp14:anchorId="5ECEDC3C" wp14:editId="40E3C5E2">
                <wp:extent cx="6332220" cy="251460"/>
                <wp:effectExtent l="0" t="0" r="0" b="0"/>
                <wp:docPr id="4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2220" cy="251460"/>
                        </a:xfrm>
                        <a:prstGeom prst="rect">
                          <a:avLst/>
                        </a:prstGeom>
                        <a:noFill/>
                        <a:ln w="9525">
                          <a:noFill/>
                          <a:miter lim="800000"/>
                          <a:headEnd/>
                          <a:tailEnd/>
                        </a:ln>
                      </wps:spPr>
                      <wps:txbx>
                        <w:txbxContent>
                          <w:p w14:paraId="6AF7DC5A" w14:textId="77777777" w:rsidR="00F37A39" w:rsidRPr="002C1316" w:rsidRDefault="00F37A39" w:rsidP="00A42901">
                            <w:pPr>
                              <w:jc w:val="center"/>
                              <w:rPr>
                                <w:rFonts w:ascii="Myriad Pro" w:hAnsi="Myriad Pro"/>
                                <w:i/>
                                <w:color w:val="000000" w:themeColor="text1"/>
                                <w:sz w:val="20"/>
                              </w:rPr>
                            </w:pPr>
                            <w:r w:rsidRPr="002C1316">
                              <w:rPr>
                                <w:rFonts w:ascii="Myriad Pro" w:hAnsi="Myriad Pro"/>
                                <w:i/>
                                <w:color w:val="000000" w:themeColor="text1"/>
                                <w:sz w:val="20"/>
                              </w:rPr>
                              <w:t>Figure3 – OWASP ASVS Level 0</w:t>
                            </w:r>
                          </w:p>
                        </w:txbxContent>
                      </wps:txbx>
                      <wps:bodyPr rot="0" vert="horz" wrap="square" lIns="91440" tIns="45720" rIns="91440" bIns="45720" anchor="t" anchorCtr="0">
                        <a:noAutofit/>
                      </wps:bodyPr>
                    </wps:wsp>
                  </a:graphicData>
                </a:graphic>
              </wp:inline>
            </w:drawing>
          </mc:Choice>
          <mc:Fallback>
            <w:pict>
              <v:shape id="_x0000_s1029" type="#_x0000_t202" style="width:498.6pt;height:1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" filled="f" stroked="f">
                <v:textbox>
                  <w:txbxContent>
                    <w:p w:rsidR="00AF4A6D" w:rsidRPr="002C1316" w:rsidRDefault="00AF4A6D" w:rsidP="00A42901">
                      <w:pPr>
                        <w:jc w:val="center"/>
                        <w:rPr>
                          <w:rFonts w:ascii="Myriad Pro" w:hAnsi="Myriad Pro"/>
                          <w:i/>
                          <w:color w:val="000000" w:themeColor="text1"/>
                          <w:sz w:val="20"/>
                        </w:rPr>
                      </w:pPr>
                      <w:r w:rsidRPr="002C1316">
                        <w:rPr>
                          <w:rFonts w:ascii="Myriad Pro" w:hAnsi="Myriad Pro"/>
                          <w:i/>
                          <w:color w:val="000000" w:themeColor="text1"/>
                          <w:sz w:val="20"/>
                        </w:rPr>
                        <w:t>Figure3 – OWASP ASVS Level 0</w:t>
                      </w:r>
                    </w:p>
                  </w:txbxContent>
                </v:textbox>
                <w10:anchorlock/>
              </v:shape>
            </w:pict>
          </mc:Fallback>
        </mc:AlternateContent>
      </w:r>
    </w:p>
    <w:p w14:paraId="2BCDD6BE" w14:textId="77777777" w:rsidR="00C46B3D" w:rsidRPr="00AF4A6D" w:rsidRDefault="00A42901">
      <w:pPr>
        <w:rPr>
          <w:rFonts w:ascii="Myriad Pro" w:hAnsi="Myriad Pro"/>
          <w:color w:val="auto"/>
        </w:rPr>
      </w:pPr>
      <w:r w:rsidRPr="00AF4A6D">
        <w:rPr>
          <w:rFonts w:ascii="Myriad Pro" w:eastAsia="PT Sans" w:hAnsi="Myriad Pro" w:cs="PT Sans"/>
          <w:color w:val="auto"/>
        </w:rPr>
        <w:t xml:space="preserve">Level 0 is designed to be a flexible point of entry into the verification hierarchy; it indicates that some type of review has been done on the application.  The detailed verification requirements are not provided by ASVS.  Instead, organizations can define their own minimum criteria (such as automated runtime scan, or strong authentication mechanism).  </w:t>
      </w:r>
    </w:p>
    <w:p w14:paraId="12B3EF73" w14:textId="77777777" w:rsidR="00C46B3D" w:rsidRPr="00AF4A6D" w:rsidRDefault="00A42901">
      <w:pPr>
        <w:rPr>
          <w:rFonts w:ascii="Myriad Pro" w:hAnsi="Myriad Pro"/>
          <w:color w:val="auto"/>
        </w:rPr>
      </w:pPr>
      <w:r w:rsidRPr="00AF4A6D">
        <w:rPr>
          <w:rFonts w:ascii="Myriad Pro" w:eastAsia="PT Sans" w:hAnsi="Myriad Pro" w:cs="PT Sans"/>
          <w:color w:val="auto"/>
        </w:rPr>
        <w:t xml:space="preserve">This level is most appropriate for organizations that have a large number of applications, and where a low cost point of entry may be required.  One organization may use Level 0 to require a cursory automated scan of all of their external facing applications using the organization’s commercial tool of choice; whereas another organization may define L0 requirements using data from a recent breach.   </w:t>
      </w:r>
    </w:p>
    <w:p w14:paraId="1BF5B9A4" w14:textId="77777777" w:rsidR="00C46B3D" w:rsidRPr="00AF4A6D" w:rsidRDefault="00A42901">
      <w:pPr>
        <w:rPr>
          <w:rFonts w:ascii="Myriad Pro" w:hAnsi="Myriad Pro"/>
          <w:color w:val="auto"/>
        </w:rPr>
      </w:pPr>
      <w:r w:rsidRPr="00AF4A6D">
        <w:rPr>
          <w:rFonts w:ascii="Myriad Pro" w:eastAsia="PT Sans" w:hAnsi="Myriad Pro" w:cs="PT Sans"/>
          <w:color w:val="auto"/>
        </w:rPr>
        <w:t>Unlike the other ASVS levels, Level 0 is not a prerequisite for other levels - an application can jump straight to Level 1 without achieving Level 0 certification (if L0 is not defined by the organization).</w:t>
      </w:r>
    </w:p>
    <w:p w14:paraId="3CDF7828" w14:textId="77777777" w:rsidR="00C46B3D" w:rsidRPr="00AF4A6D" w:rsidRDefault="00A42901">
      <w:pPr>
        <w:rPr>
          <w:rFonts w:ascii="Myriad Pro" w:hAnsi="Myriad Pro"/>
          <w:color w:val="auto"/>
        </w:rPr>
      </w:pPr>
      <w:r w:rsidRPr="00AF4A6D">
        <w:rPr>
          <w:rFonts w:ascii="Myriad Pro" w:eastAsia="PT Sans" w:hAnsi="Myriad Pro" w:cs="PT Sans"/>
          <w:color w:val="auto"/>
        </w:rPr>
        <w:t xml:space="preserve">When defining Level 0 requirements, it is advised that each requirement be documented in a similar manner to the Detailed Verification Requirements in this document – clear, distinct, realistic, and verifiable.   </w:t>
      </w:r>
    </w:p>
    <w:p w14:paraId="64117D7B" w14:textId="77777777" w:rsidR="00C46B3D" w:rsidRPr="00AF4A6D" w:rsidRDefault="00A42901">
      <w:pPr>
        <w:rPr>
          <w:rFonts w:ascii="Myriad Pro" w:hAnsi="Myriad Pro"/>
          <w:color w:val="auto"/>
        </w:rPr>
      </w:pPr>
      <w:r w:rsidRPr="00AF4A6D">
        <w:rPr>
          <w:rFonts w:ascii="Myriad Pro" w:eastAsia="PT Sans" w:hAnsi="Myriad Pro" w:cs="PT Sans"/>
          <w:color w:val="auto"/>
        </w:rPr>
        <w:t xml:space="preserve">   </w:t>
      </w:r>
    </w:p>
    <w:p w14:paraId="0E07C78E" w14:textId="77777777" w:rsidR="00C46B3D" w:rsidRPr="00AF4A6D" w:rsidRDefault="00A42901">
      <w:pPr>
        <w:rPr>
          <w:rFonts w:ascii="Myriad Pro" w:hAnsi="Myriad Pro"/>
          <w:color w:val="auto"/>
        </w:rPr>
      </w:pPr>
      <w:r w:rsidRPr="00AF4A6D">
        <w:rPr>
          <w:rFonts w:ascii="Myriad Pro" w:eastAsia="PT Sans" w:hAnsi="Myriad Pro" w:cs="PT Sans"/>
          <w:b/>
          <w:color w:val="auto"/>
        </w:rPr>
        <w:t>Overview of Verification Requirements</w:t>
      </w:r>
    </w:p>
    <w:p w14:paraId="5B7F4D54" w14:textId="77777777" w:rsidR="00C46B3D" w:rsidRPr="001C4CA0" w:rsidRDefault="00A42901">
      <w:pPr>
        <w:rPr>
          <w:rFonts w:ascii="Myriad Pro" w:hAnsi="Myriad Pro"/>
        </w:rPr>
      </w:pPr>
      <w:r w:rsidRPr="001C4CA0">
        <w:rPr>
          <w:rFonts w:ascii="Myriad Pro" w:hAnsi="Myriad Pro"/>
          <w:noProof/>
        </w:rPr>
        <w:drawing>
          <wp:inline distT="0" distB="0" distL="0" distR="0" wp14:anchorId="7D2B5201" wp14:editId="01F5E794">
            <wp:extent cx="6311900" cy="598870"/>
            <wp:effectExtent l="0" t="0" r="0" b="0"/>
            <wp:docPr id="376"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2"/>
                    <a:srcRect/>
                    <a:stretch>
                      <a:fillRect/>
                    </a:stretch>
                  </pic:blipFill>
                  <pic:spPr>
                    <a:xfrm>
                      <a:off x="0" y="0"/>
                      <a:ext cx="6311900" cy="598870"/>
                    </a:xfrm>
                    <a:prstGeom prst="rect">
                      <a:avLst/>
                    </a:prstGeom>
                    <a:ln/>
                  </pic:spPr>
                </pic:pic>
              </a:graphicData>
            </a:graphic>
          </wp:inline>
        </w:drawing>
      </w:r>
    </w:p>
    <w:p w14:paraId="021A7ED6" w14:textId="4132F7FC" w:rsidR="00C46B3D" w:rsidRPr="001C4CA0" w:rsidRDefault="00C46B3D">
      <w:pPr>
        <w:rPr>
          <w:rFonts w:ascii="Myriad Pro" w:hAnsi="Myriad Pro"/>
        </w:rPr>
      </w:pPr>
    </w:p>
    <w:tbl>
      <w:tblPr>
        <w:tblStyle w:val="a7"/>
        <w:tblW w:w="11037" w:type="dxa"/>
        <w:tblInd w:w="-1133" w:type="dxa"/>
        <w:tblLayout w:type="fixed"/>
        <w:tblLook w:val="0600" w:firstRow="0" w:lastRow="0" w:firstColumn="0" w:lastColumn="0" w:noHBand="1" w:noVBand="1"/>
      </w:tblPr>
      <w:tblGrid>
        <w:gridCol w:w="396"/>
        <w:gridCol w:w="659"/>
        <w:gridCol w:w="9982"/>
      </w:tblGrid>
      <w:tr w:rsidR="00C46B3D" w:rsidRPr="001C4CA0" w14:paraId="50CD2716" w14:textId="77777777">
        <w:trPr>
          <w:trHeight w:val="560"/>
        </w:trPr>
        <w:tc>
          <w:tcPr>
            <w:tcW w:w="396" w:type="dxa"/>
            <w:shd w:val="clear" w:color="auto" w:fill="F1C40F"/>
            <w:tcMar>
              <w:left w:w="108" w:type="dxa"/>
              <w:right w:w="108" w:type="dxa"/>
            </w:tcMar>
          </w:tcPr>
          <w:p w14:paraId="4D807D95" w14:textId="77777777" w:rsidR="00C46B3D" w:rsidRPr="001C4CA0" w:rsidRDefault="00C46B3D">
            <w:pPr>
              <w:spacing w:after="0"/>
              <w:rPr>
                <w:rFonts w:ascii="Myriad Pro" w:hAnsi="Myriad Pro"/>
              </w:rPr>
            </w:pPr>
          </w:p>
        </w:tc>
        <w:tc>
          <w:tcPr>
            <w:tcW w:w="659" w:type="dxa"/>
            <w:tcMar>
              <w:left w:w="108" w:type="dxa"/>
              <w:right w:w="108" w:type="dxa"/>
            </w:tcMar>
          </w:tcPr>
          <w:p w14:paraId="555E8C8E" w14:textId="77777777" w:rsidR="00C46B3D" w:rsidRPr="001C4CA0" w:rsidRDefault="00C46B3D">
            <w:pPr>
              <w:spacing w:after="0"/>
              <w:rPr>
                <w:rFonts w:ascii="Myriad Pro" w:hAnsi="Myriad Pro"/>
              </w:rPr>
            </w:pPr>
          </w:p>
        </w:tc>
        <w:tc>
          <w:tcPr>
            <w:tcW w:w="9982" w:type="dxa"/>
            <w:tcMar>
              <w:left w:w="108" w:type="dxa"/>
              <w:right w:w="108" w:type="dxa"/>
            </w:tcMar>
          </w:tcPr>
          <w:p w14:paraId="274302BF" w14:textId="77777777" w:rsidR="00C46B3D" w:rsidRPr="001C4CA0" w:rsidRDefault="00A42901">
            <w:pPr>
              <w:pStyle w:val="Heading2"/>
              <w:spacing w:before="240"/>
              <w:rPr>
                <w:rFonts w:ascii="Myriad Pro" w:hAnsi="Myriad Pro"/>
              </w:rPr>
            </w:pPr>
            <w:bookmarkStart w:id="19" w:name="h.1t3h5sf" w:colFirst="0" w:colLast="0"/>
            <w:bookmarkStart w:id="20" w:name="_Toc392074661"/>
            <w:bookmarkEnd w:id="19"/>
            <w:r w:rsidRPr="001C4CA0">
              <w:rPr>
                <w:rFonts w:ascii="Myriad Pro" w:eastAsia="PT Sans" w:hAnsi="Myriad Pro" w:cs="PT Sans"/>
                <w:b/>
                <w:color w:val="404040"/>
                <w:sz w:val="72"/>
              </w:rPr>
              <w:t>Level 1: Opportunistic</w:t>
            </w:r>
            <w:bookmarkEnd w:id="20"/>
          </w:p>
        </w:tc>
      </w:tr>
    </w:tbl>
    <w:p w14:paraId="69615EB1" w14:textId="77777777" w:rsidR="00C46B3D" w:rsidRPr="001C4CA0" w:rsidRDefault="00C46B3D">
      <w:pPr>
        <w:rPr>
          <w:rFonts w:ascii="Myriad Pro" w:hAnsi="Myriad Pro"/>
        </w:rPr>
      </w:pPr>
    </w:p>
    <w:p w14:paraId="577A9520" w14:textId="77777777" w:rsidR="00C46B3D" w:rsidRPr="001C4CA0" w:rsidRDefault="00A42901">
      <w:pPr>
        <w:rPr>
          <w:rFonts w:ascii="Myriad Pro" w:hAnsi="Myriad Pro"/>
        </w:rPr>
      </w:pPr>
      <w:r w:rsidRPr="001C4CA0">
        <w:rPr>
          <w:rFonts w:ascii="Myriad Pro" w:eastAsia="PT Sans" w:hAnsi="Myriad Pro" w:cs="PT Sans"/>
          <w:color w:val="F1C40F"/>
          <w:sz w:val="48"/>
        </w:rPr>
        <w:t xml:space="preserve">An application achieves Level 1 (or Opportunistic) certification if it adequately defends against application security vulnerabilities that are easy to discover.  </w:t>
      </w:r>
    </w:p>
    <w:p w14:paraId="14B7CAE3" w14:textId="77777777" w:rsidR="00C46B3D" w:rsidRPr="001C4CA0" w:rsidRDefault="00C46B3D">
      <w:pPr>
        <w:rPr>
          <w:rFonts w:ascii="Myriad Pro" w:hAnsi="Myriad Pro"/>
        </w:rPr>
      </w:pPr>
    </w:p>
    <w:p w14:paraId="69EF2D45" w14:textId="4F659969" w:rsidR="00C46B3D" w:rsidRPr="001C4CA0" w:rsidRDefault="00120153">
      <w:pPr>
        <w:jc w:val="center"/>
        <w:rPr>
          <w:rFonts w:ascii="Myriad Pro" w:hAnsi="Myriad Pro"/>
        </w:rPr>
      </w:pPr>
      <w:r>
        <w:rPr>
          <w:rFonts w:ascii="Myriad Pro" w:hAnsi="Myriad Pro"/>
          <w:noProof/>
        </w:rPr>
        <w:drawing>
          <wp:inline distT="0" distB="0" distL="0" distR="0" wp14:anchorId="07BB39D3" wp14:editId="275B6253">
            <wp:extent cx="3974908" cy="1583267"/>
            <wp:effectExtent l="0" t="0" r="0" b="0"/>
            <wp:docPr id="970" name="Picture 9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4.png"/>
                    <pic:cNvPicPr/>
                  </pic:nvPicPr>
                  <pic:blipFill>
                    <a:blip r:embed="rId23">
                      <a:extLst>
                        <a:ext uri="{28A0092B-C50C-407E-A947-70E740481C1C}">
                          <a14:useLocalDpi xmlns:a14="http://schemas.microsoft.com/office/drawing/2010/main" val="0"/>
                        </a:ext>
                      </a:extLst>
                    </a:blip>
                    <a:stretch>
                      <a:fillRect/>
                    </a:stretch>
                  </pic:blipFill>
                  <pic:spPr>
                    <a:xfrm>
                      <a:off x="0" y="0"/>
                      <a:ext cx="3978920" cy="1584865"/>
                    </a:xfrm>
                    <a:prstGeom prst="rect">
                      <a:avLst/>
                    </a:prstGeom>
                  </pic:spPr>
                </pic:pic>
              </a:graphicData>
            </a:graphic>
          </wp:inline>
        </w:drawing>
      </w:r>
    </w:p>
    <w:p w14:paraId="17A8A2DC" w14:textId="77777777" w:rsidR="00C46B3D" w:rsidRPr="001C4CA0" w:rsidRDefault="00A42901">
      <w:pPr>
        <w:rPr>
          <w:rFonts w:ascii="Myriad Pro" w:hAnsi="Myriad Pro"/>
        </w:rPr>
      </w:pPr>
      <w:r w:rsidRPr="001C4CA0">
        <w:rPr>
          <w:rFonts w:ascii="Myriad Pro" w:hAnsi="Myriad Pro" w:cs="Trebuchet MS"/>
          <w:noProof/>
        </w:rPr>
        <mc:AlternateContent>
          <mc:Choice Requires="wps">
            <w:drawing>
              <wp:inline distT="0" distB="0" distL="0" distR="0" wp14:anchorId="79F01EFE" wp14:editId="0BE1E04D">
                <wp:extent cx="6332220" cy="251460"/>
                <wp:effectExtent l="0" t="0" r="0" b="0"/>
                <wp:docPr id="4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2220" cy="251460"/>
                        </a:xfrm>
                        <a:prstGeom prst="rect">
                          <a:avLst/>
                        </a:prstGeom>
                        <a:noFill/>
                        <a:ln w="9525">
                          <a:noFill/>
                          <a:miter lim="800000"/>
                          <a:headEnd/>
                          <a:tailEnd/>
                        </a:ln>
                      </wps:spPr>
                      <wps:txbx>
                        <w:txbxContent>
                          <w:p w14:paraId="7E60E6C4" w14:textId="77777777" w:rsidR="00F37A39" w:rsidRPr="00A42901" w:rsidRDefault="00F37A39" w:rsidP="00A42901">
                            <w:pPr>
                              <w:jc w:val="center"/>
                              <w:rPr>
                                <w:i/>
                                <w:color w:val="000000" w:themeColor="text1"/>
                                <w:sz w:val="20"/>
                              </w:rPr>
                            </w:pPr>
                            <w:r w:rsidRPr="00A42901">
                              <w:rPr>
                                <w:i/>
                                <w:color w:val="000000" w:themeColor="text1"/>
                                <w:sz w:val="20"/>
                              </w:rPr>
                              <w:t>Figure 4 – OWASP ASVS Level 1</w:t>
                            </w:r>
                          </w:p>
                        </w:txbxContent>
                      </wps:txbx>
                      <wps:bodyPr rot="0" vert="horz" wrap="square" lIns="91440" tIns="45720" rIns="91440" bIns="45720" anchor="t" anchorCtr="0">
                        <a:noAutofit/>
                      </wps:bodyPr>
                    </wps:wsp>
                  </a:graphicData>
                </a:graphic>
              </wp:inline>
            </w:drawing>
          </mc:Choice>
          <mc:Fallback>
            <w:pict>
              <v:shape id="_x0000_s1030" type="#_x0000_t202" style="width:498.6pt;height:1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" filled="f" stroked="f">
                <v:textbox>
                  <w:txbxContent>
                    <w:p w:rsidR="00AF4A6D" w:rsidRPr="00A42901" w:rsidRDefault="00AF4A6D" w:rsidP="00A42901">
                      <w:pPr>
                        <w:jc w:val="center"/>
                        <w:rPr>
                          <w:i/>
                          <w:color w:val="000000" w:themeColor="text1"/>
                          <w:sz w:val="20"/>
                        </w:rPr>
                      </w:pPr>
                      <w:r w:rsidRPr="00A42901">
                        <w:rPr>
                          <w:i/>
                          <w:color w:val="000000" w:themeColor="text1"/>
                          <w:sz w:val="20"/>
                        </w:rPr>
                        <w:t>Figure 4 – OWASP ASVS Level 1</w:t>
                      </w:r>
                    </w:p>
                  </w:txbxContent>
                </v:textbox>
                <w10:anchorlock/>
              </v:shape>
            </w:pict>
          </mc:Fallback>
        </mc:AlternateContent>
      </w:r>
    </w:p>
    <w:p w14:paraId="3B7C8FE3" w14:textId="77777777" w:rsidR="00C46B3D" w:rsidRPr="00AF4A6D" w:rsidRDefault="00A42901">
      <w:pPr>
        <w:rPr>
          <w:rFonts w:ascii="Myriad Pro" w:hAnsi="Myriad Pro"/>
          <w:color w:val="auto"/>
        </w:rPr>
      </w:pPr>
      <w:r w:rsidRPr="00AF4A6D">
        <w:rPr>
          <w:rFonts w:ascii="Myriad Pro" w:eastAsia="PT Sans" w:hAnsi="Myriad Pro" w:cs="PT Sans"/>
          <w:color w:val="auto"/>
        </w:rPr>
        <w:t>The specific set of vulnerabilities against which Level 1 verification is measured is detailed in the Detailed Verification Requirements, but typically includes vulnerabilities that a verifier can identify with minimal-to-low effort.  As such, this level cannot be considered a thorough inspection or verification of the application, but more of a quick inspection.</w:t>
      </w:r>
    </w:p>
    <w:p w14:paraId="34A8D99F" w14:textId="77777777" w:rsidR="00C46B3D" w:rsidRPr="00AF4A6D" w:rsidRDefault="00A42901">
      <w:pPr>
        <w:rPr>
          <w:rFonts w:ascii="Myriad Pro" w:hAnsi="Myriad Pro"/>
          <w:color w:val="auto"/>
        </w:rPr>
      </w:pPr>
      <w:r w:rsidRPr="00AF4A6D">
        <w:rPr>
          <w:rFonts w:ascii="Myriad Pro" w:eastAsia="PT Sans" w:hAnsi="Myriad Pro" w:cs="PT Sans"/>
          <w:color w:val="auto"/>
        </w:rPr>
        <w:t>Level 1 is typically appropriate for applications where some confidence in the correct use of security controls is required, or to provide a quick sweep of a fleet of enterprise applications, to assist in developing a roadmap for more thorough inspections at a later date.</w:t>
      </w:r>
    </w:p>
    <w:p w14:paraId="4CB180A7" w14:textId="77777777" w:rsidR="00C46B3D" w:rsidRPr="00AF4A6D" w:rsidRDefault="00A42901">
      <w:pPr>
        <w:rPr>
          <w:rFonts w:ascii="Myriad Pro" w:hAnsi="Myriad Pro"/>
          <w:color w:val="auto"/>
        </w:rPr>
      </w:pPr>
      <w:r w:rsidRPr="00AF4A6D">
        <w:rPr>
          <w:rFonts w:ascii="Myriad Pro" w:eastAsia="PT Sans" w:hAnsi="Myriad Pro" w:cs="PT Sans"/>
          <w:color w:val="auto"/>
        </w:rPr>
        <w:t>Threats to the application will most likely be from attackers who are using simple techniques to identify easy-to-find and easy-to-exploit vulnerabilities.  This is in contrast to a determined attacker who will spend focused energy to specifically target the application.</w:t>
      </w:r>
    </w:p>
    <w:p w14:paraId="50A162FB" w14:textId="77777777" w:rsidR="00C46B3D" w:rsidRPr="00AF4A6D" w:rsidRDefault="00A42901">
      <w:pPr>
        <w:rPr>
          <w:rFonts w:ascii="Myriad Pro" w:hAnsi="Myriad Pro"/>
          <w:color w:val="auto"/>
        </w:rPr>
      </w:pPr>
      <w:r w:rsidRPr="00AF4A6D">
        <w:rPr>
          <w:rFonts w:ascii="Myriad Pro" w:eastAsia="PT Sans" w:hAnsi="Myriad Pro" w:cs="PT Sans"/>
          <w:color w:val="auto"/>
        </w:rPr>
        <w:t xml:space="preserve">   </w:t>
      </w:r>
    </w:p>
    <w:p w14:paraId="5A5F08A1" w14:textId="77777777" w:rsidR="00C46B3D" w:rsidRPr="00AF4A6D" w:rsidRDefault="00A42901">
      <w:pPr>
        <w:rPr>
          <w:rFonts w:ascii="Myriad Pro" w:hAnsi="Myriad Pro"/>
          <w:color w:val="auto"/>
        </w:rPr>
      </w:pPr>
      <w:r w:rsidRPr="00AF4A6D">
        <w:rPr>
          <w:rFonts w:ascii="Myriad Pro" w:eastAsia="PT Sans" w:hAnsi="Myriad Pro" w:cs="PT Sans"/>
          <w:b/>
          <w:color w:val="auto"/>
        </w:rPr>
        <w:t>Overview of Verification Requirements</w:t>
      </w:r>
    </w:p>
    <w:p w14:paraId="1198CD7B" w14:textId="77D7DA2C" w:rsidR="00120153" w:rsidRPr="00D0180C" w:rsidRDefault="00A42901">
      <w:pPr>
        <w:rPr>
          <w:rFonts w:ascii="Myriad Pro" w:hAnsi="Myriad Pro"/>
        </w:rPr>
      </w:pPr>
      <w:r w:rsidRPr="001C4CA0">
        <w:rPr>
          <w:rFonts w:ascii="Myriad Pro" w:hAnsi="Myriad Pro"/>
          <w:noProof/>
        </w:rPr>
        <w:drawing>
          <wp:inline distT="0" distB="0" distL="0" distR="0" wp14:anchorId="73669E58" wp14:editId="42D594E6">
            <wp:extent cx="6311900" cy="571500"/>
            <wp:effectExtent l="0" t="0" r="0" b="0"/>
            <wp:docPr id="378"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4"/>
                    <a:srcRect/>
                    <a:stretch>
                      <a:fillRect/>
                    </a:stretch>
                  </pic:blipFill>
                  <pic:spPr>
                    <a:xfrm>
                      <a:off x="0" y="0"/>
                      <a:ext cx="6311900" cy="571500"/>
                    </a:xfrm>
                    <a:prstGeom prst="rect">
                      <a:avLst/>
                    </a:prstGeom>
                    <a:ln/>
                  </pic:spPr>
                </pic:pic>
              </a:graphicData>
            </a:graphic>
          </wp:inline>
        </w:drawing>
      </w:r>
    </w:p>
    <w:tbl>
      <w:tblPr>
        <w:tblStyle w:val="a8"/>
        <w:tblW w:w="11037" w:type="dxa"/>
        <w:tblInd w:w="-1133" w:type="dxa"/>
        <w:tblLayout w:type="fixed"/>
        <w:tblLook w:val="0600" w:firstRow="0" w:lastRow="0" w:firstColumn="0" w:lastColumn="0" w:noHBand="1" w:noVBand="1"/>
      </w:tblPr>
      <w:tblGrid>
        <w:gridCol w:w="396"/>
        <w:gridCol w:w="659"/>
        <w:gridCol w:w="9982"/>
      </w:tblGrid>
      <w:tr w:rsidR="00C46B3D" w:rsidRPr="001C4CA0" w14:paraId="3C278541" w14:textId="77777777">
        <w:trPr>
          <w:trHeight w:val="560"/>
        </w:trPr>
        <w:tc>
          <w:tcPr>
            <w:tcW w:w="396" w:type="dxa"/>
            <w:shd w:val="clear" w:color="auto" w:fill="2EC971"/>
            <w:tcMar>
              <w:left w:w="108" w:type="dxa"/>
              <w:right w:w="108" w:type="dxa"/>
            </w:tcMar>
          </w:tcPr>
          <w:p w14:paraId="752C6544" w14:textId="771F94B5" w:rsidR="00C46B3D" w:rsidRPr="001C4CA0" w:rsidRDefault="00C46B3D">
            <w:pPr>
              <w:spacing w:after="0"/>
              <w:rPr>
                <w:rFonts w:ascii="Myriad Pro" w:hAnsi="Myriad Pro"/>
              </w:rPr>
            </w:pPr>
          </w:p>
        </w:tc>
        <w:tc>
          <w:tcPr>
            <w:tcW w:w="659" w:type="dxa"/>
            <w:tcMar>
              <w:left w:w="108" w:type="dxa"/>
              <w:right w:w="108" w:type="dxa"/>
            </w:tcMar>
          </w:tcPr>
          <w:p w14:paraId="4335DA0A" w14:textId="77777777" w:rsidR="00C46B3D" w:rsidRPr="001C4CA0" w:rsidRDefault="00C46B3D">
            <w:pPr>
              <w:spacing w:after="0"/>
              <w:rPr>
                <w:rFonts w:ascii="Myriad Pro" w:hAnsi="Myriad Pro"/>
              </w:rPr>
            </w:pPr>
          </w:p>
        </w:tc>
        <w:tc>
          <w:tcPr>
            <w:tcW w:w="9982" w:type="dxa"/>
            <w:tcMar>
              <w:left w:w="108" w:type="dxa"/>
              <w:right w:w="108" w:type="dxa"/>
            </w:tcMar>
          </w:tcPr>
          <w:p w14:paraId="03FA80B0" w14:textId="77777777" w:rsidR="00C46B3D" w:rsidRPr="001C4CA0" w:rsidRDefault="00A42901">
            <w:pPr>
              <w:pStyle w:val="Heading2"/>
              <w:spacing w:before="240"/>
              <w:rPr>
                <w:rFonts w:ascii="Myriad Pro" w:hAnsi="Myriad Pro"/>
              </w:rPr>
            </w:pPr>
            <w:bookmarkStart w:id="21" w:name="h.4d34og8" w:colFirst="0" w:colLast="0"/>
            <w:bookmarkStart w:id="22" w:name="_Toc392074662"/>
            <w:bookmarkEnd w:id="21"/>
            <w:r w:rsidRPr="001C4CA0">
              <w:rPr>
                <w:rFonts w:ascii="Myriad Pro" w:eastAsia="PT Sans" w:hAnsi="Myriad Pro" w:cs="PT Sans"/>
                <w:b/>
                <w:color w:val="404040"/>
                <w:sz w:val="72"/>
              </w:rPr>
              <w:t>Level 2: Standard</w:t>
            </w:r>
            <w:bookmarkEnd w:id="22"/>
          </w:p>
        </w:tc>
      </w:tr>
    </w:tbl>
    <w:p w14:paraId="532FD39F" w14:textId="77777777" w:rsidR="00C46B3D" w:rsidRPr="001C4CA0" w:rsidRDefault="00C46B3D">
      <w:pPr>
        <w:rPr>
          <w:rFonts w:ascii="Myriad Pro" w:hAnsi="Myriad Pro"/>
        </w:rPr>
      </w:pPr>
    </w:p>
    <w:p w14:paraId="6CD65FC3" w14:textId="77777777" w:rsidR="00C46B3D" w:rsidRPr="001C4CA0" w:rsidRDefault="00A42901">
      <w:pPr>
        <w:rPr>
          <w:rFonts w:ascii="Myriad Pro" w:hAnsi="Myriad Pro"/>
        </w:rPr>
      </w:pPr>
      <w:r w:rsidRPr="001C4CA0">
        <w:rPr>
          <w:rFonts w:ascii="Myriad Pro" w:eastAsia="PT Sans" w:hAnsi="Myriad Pro" w:cs="PT Sans"/>
          <w:color w:val="2ECC71"/>
          <w:sz w:val="48"/>
        </w:rPr>
        <w:t>An application achieves Level 2 (or Standard) verification if it also adequately defends against prevalent application security vulnerabilities whose existence poses moderate-to-serious risk.</w:t>
      </w:r>
    </w:p>
    <w:p w14:paraId="7724B658" w14:textId="77777777" w:rsidR="00C46B3D" w:rsidRPr="001C4CA0" w:rsidRDefault="00C46B3D">
      <w:pPr>
        <w:rPr>
          <w:rFonts w:ascii="Myriad Pro" w:hAnsi="Myriad Pro"/>
        </w:rPr>
      </w:pPr>
    </w:p>
    <w:p w14:paraId="56744D92" w14:textId="4984D329" w:rsidR="00C46B3D" w:rsidRPr="001C4CA0" w:rsidRDefault="00120153">
      <w:pPr>
        <w:jc w:val="center"/>
        <w:rPr>
          <w:rFonts w:ascii="Myriad Pro" w:hAnsi="Myriad Pro"/>
        </w:rPr>
      </w:pPr>
      <w:r>
        <w:rPr>
          <w:rFonts w:ascii="Myriad Pro" w:hAnsi="Myriad Pro"/>
          <w:noProof/>
        </w:rPr>
        <w:drawing>
          <wp:inline distT="0" distB="0" distL="0" distR="0" wp14:anchorId="07A59E52" wp14:editId="2D08D7C5">
            <wp:extent cx="3634809" cy="1447800"/>
            <wp:effectExtent l="0" t="0" r="0" b="0"/>
            <wp:docPr id="972" name="Picture 9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5.png"/>
                    <pic:cNvPicPr/>
                  </pic:nvPicPr>
                  <pic:blipFill>
                    <a:blip r:embed="rId25">
                      <a:extLst>
                        <a:ext uri="{28A0092B-C50C-407E-A947-70E740481C1C}">
                          <a14:useLocalDpi xmlns:a14="http://schemas.microsoft.com/office/drawing/2010/main" val="0"/>
                        </a:ext>
                      </a:extLst>
                    </a:blip>
                    <a:stretch>
                      <a:fillRect/>
                    </a:stretch>
                  </pic:blipFill>
                  <pic:spPr>
                    <a:xfrm>
                      <a:off x="0" y="0"/>
                      <a:ext cx="3636621" cy="1448522"/>
                    </a:xfrm>
                    <a:prstGeom prst="rect">
                      <a:avLst/>
                    </a:prstGeom>
                  </pic:spPr>
                </pic:pic>
              </a:graphicData>
            </a:graphic>
          </wp:inline>
        </w:drawing>
      </w:r>
    </w:p>
    <w:p w14:paraId="46D0C0C4" w14:textId="77777777" w:rsidR="00C46B3D" w:rsidRPr="001C4CA0" w:rsidRDefault="00A42901">
      <w:pPr>
        <w:rPr>
          <w:rFonts w:ascii="Myriad Pro" w:hAnsi="Myriad Pro"/>
        </w:rPr>
      </w:pPr>
      <w:r w:rsidRPr="001C4CA0">
        <w:rPr>
          <w:rFonts w:ascii="Myriad Pro" w:hAnsi="Myriad Pro" w:cs="Trebuchet MS"/>
          <w:noProof/>
        </w:rPr>
        <mc:AlternateContent>
          <mc:Choice Requires="wps">
            <w:drawing>
              <wp:inline distT="0" distB="0" distL="0" distR="0" wp14:anchorId="7C6B0ACA" wp14:editId="3189EFC1">
                <wp:extent cx="6332220" cy="251460"/>
                <wp:effectExtent l="0" t="0" r="0" b="0"/>
                <wp:docPr id="4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2220" cy="251460"/>
                        </a:xfrm>
                        <a:prstGeom prst="rect">
                          <a:avLst/>
                        </a:prstGeom>
                        <a:noFill/>
                        <a:ln w="9525">
                          <a:noFill/>
                          <a:miter lim="800000"/>
                          <a:headEnd/>
                          <a:tailEnd/>
                        </a:ln>
                      </wps:spPr>
                      <wps:txbx>
                        <w:txbxContent>
                          <w:p w14:paraId="21806053" w14:textId="77777777" w:rsidR="00F37A39" w:rsidRPr="002C1316" w:rsidRDefault="00F37A39" w:rsidP="00A42901">
                            <w:pPr>
                              <w:jc w:val="center"/>
                              <w:rPr>
                                <w:rFonts w:ascii="Myriad Pro" w:hAnsi="Myriad Pro"/>
                                <w:i/>
                                <w:color w:val="000000" w:themeColor="text1"/>
                                <w:sz w:val="20"/>
                              </w:rPr>
                            </w:pPr>
                            <w:r w:rsidRPr="002C1316">
                              <w:rPr>
                                <w:rFonts w:ascii="Myriad Pro" w:hAnsi="Myriad Pro"/>
                                <w:i/>
                                <w:color w:val="000000" w:themeColor="text1"/>
                                <w:sz w:val="20"/>
                              </w:rPr>
                              <w:t>Figure 5 – OWASP ASVS Level 2</w:t>
                            </w:r>
                          </w:p>
                        </w:txbxContent>
                      </wps:txbx>
                      <wps:bodyPr rot="0" vert="horz" wrap="square" lIns="91440" tIns="45720" rIns="91440" bIns="45720" anchor="t" anchorCtr="0">
                        <a:noAutofit/>
                      </wps:bodyPr>
                    </wps:wsp>
                  </a:graphicData>
                </a:graphic>
              </wp:inline>
            </w:drawing>
          </mc:Choice>
          <mc:Fallback>
            <w:pict>
              <v:shape id="_x0000_s1031" type="#_x0000_t202" style="width:498.6pt;height:1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" filled="f" stroked="f">
                <v:textbox>
                  <w:txbxContent>
                    <w:p w:rsidR="00AF4A6D" w:rsidRPr="002C1316" w:rsidRDefault="00AF4A6D" w:rsidP="00A42901">
                      <w:pPr>
                        <w:jc w:val="center"/>
                        <w:rPr>
                          <w:rFonts w:ascii="Myriad Pro" w:hAnsi="Myriad Pro"/>
                          <w:i/>
                          <w:color w:val="000000" w:themeColor="text1"/>
                          <w:sz w:val="20"/>
                        </w:rPr>
                      </w:pPr>
                      <w:r w:rsidRPr="002C1316">
                        <w:rPr>
                          <w:rFonts w:ascii="Myriad Pro" w:hAnsi="Myriad Pro"/>
                          <w:i/>
                          <w:color w:val="000000" w:themeColor="text1"/>
                          <w:sz w:val="20"/>
                        </w:rPr>
                        <w:t>Figure 5 – OWASP ASVS Level 2</w:t>
                      </w:r>
                    </w:p>
                  </w:txbxContent>
                </v:textbox>
                <w10:anchorlock/>
              </v:shape>
            </w:pict>
          </mc:Fallback>
        </mc:AlternateContent>
      </w:r>
    </w:p>
    <w:p w14:paraId="517FFA2A" w14:textId="77777777" w:rsidR="00C46B3D" w:rsidRPr="00AF4A6D" w:rsidRDefault="00A42901">
      <w:pPr>
        <w:rPr>
          <w:rFonts w:ascii="Myriad Pro" w:hAnsi="Myriad Pro"/>
          <w:color w:val="auto"/>
        </w:rPr>
      </w:pPr>
      <w:r w:rsidRPr="00AF4A6D">
        <w:rPr>
          <w:rFonts w:ascii="Myriad Pro" w:eastAsia="PT Sans" w:hAnsi="Myriad Pro" w:cs="PT Sans"/>
          <w:color w:val="auto"/>
        </w:rPr>
        <w:t xml:space="preserve">The specific set of vulnerabilities against which Level 2 verification is measured is detailed in the Detailed Verification Requirements, but would include OWASP Top 10 vulnerabilities and business logic vulnerabilities.  </w:t>
      </w:r>
    </w:p>
    <w:p w14:paraId="35AD0ABB" w14:textId="77777777" w:rsidR="00C46B3D" w:rsidRPr="00AF4A6D" w:rsidRDefault="00A42901">
      <w:pPr>
        <w:rPr>
          <w:rFonts w:ascii="Myriad Pro" w:hAnsi="Myriad Pro"/>
          <w:color w:val="auto"/>
        </w:rPr>
      </w:pPr>
      <w:r w:rsidRPr="00AF4A6D">
        <w:rPr>
          <w:rFonts w:ascii="Myriad Pro" w:eastAsia="PT Sans" w:hAnsi="Myriad Pro" w:cs="PT Sans"/>
          <w:color w:val="auto"/>
        </w:rPr>
        <w:t xml:space="preserve">Level 2 ensures that evaluated security controls are in place, effective, and used as needed within the application to enforce application-specific policies. </w:t>
      </w:r>
    </w:p>
    <w:p w14:paraId="4A8169DF" w14:textId="77777777" w:rsidR="00C46B3D" w:rsidRPr="00AF4A6D" w:rsidRDefault="00A42901">
      <w:pPr>
        <w:rPr>
          <w:rFonts w:ascii="Myriad Pro" w:hAnsi="Myriad Pro"/>
          <w:color w:val="auto"/>
        </w:rPr>
      </w:pPr>
      <w:r w:rsidRPr="00AF4A6D">
        <w:rPr>
          <w:rFonts w:ascii="Myriad Pro" w:eastAsia="PT Sans" w:hAnsi="Myriad Pro" w:cs="PT Sans"/>
          <w:color w:val="auto"/>
        </w:rPr>
        <w:t>Level 2 represents an industry standard for which the majority of an organization’s sensitive applications would strive.  Level 2 is typically appropriate for applications that handle significant business-to-business transactions, including those that process healthcare information, implement business-critical or sensitive functions, or process other sensitive assets.</w:t>
      </w:r>
    </w:p>
    <w:p w14:paraId="61C763DB" w14:textId="77777777" w:rsidR="00C46B3D" w:rsidRPr="00AF4A6D" w:rsidRDefault="00A42901">
      <w:pPr>
        <w:rPr>
          <w:rFonts w:ascii="Myriad Pro" w:hAnsi="Myriad Pro"/>
          <w:color w:val="auto"/>
        </w:rPr>
      </w:pPr>
      <w:r w:rsidRPr="00AF4A6D">
        <w:rPr>
          <w:rFonts w:ascii="Myriad Pro" w:eastAsia="PT Sans" w:hAnsi="Myriad Pro" w:cs="PT Sans"/>
          <w:color w:val="auto"/>
        </w:rPr>
        <w:t xml:space="preserve">Threats to security will typically be opportunists and possibly determined attackers (skilled and motivated attackers focusing on specific targets using purpose-built scanning tools as well as manual testing techniques). </w:t>
      </w:r>
    </w:p>
    <w:p w14:paraId="394EAC37" w14:textId="77777777" w:rsidR="00C46B3D" w:rsidRPr="00AF4A6D" w:rsidRDefault="00A42901">
      <w:pPr>
        <w:rPr>
          <w:rFonts w:ascii="Myriad Pro" w:hAnsi="Myriad Pro"/>
          <w:color w:val="auto"/>
        </w:rPr>
      </w:pPr>
      <w:r w:rsidRPr="00AF4A6D">
        <w:rPr>
          <w:rFonts w:ascii="Myriad Pro" w:eastAsia="PT Sans" w:hAnsi="Myriad Pro" w:cs="PT Sans"/>
          <w:color w:val="auto"/>
        </w:rPr>
        <w:t xml:space="preserve">   </w:t>
      </w:r>
    </w:p>
    <w:p w14:paraId="1A3183CA" w14:textId="77777777" w:rsidR="00C46B3D" w:rsidRPr="00AF4A6D" w:rsidRDefault="00A42901">
      <w:pPr>
        <w:spacing w:after="0"/>
        <w:rPr>
          <w:rFonts w:ascii="Myriad Pro" w:hAnsi="Myriad Pro"/>
          <w:color w:val="auto"/>
        </w:rPr>
      </w:pPr>
      <w:r w:rsidRPr="00AF4A6D">
        <w:rPr>
          <w:rFonts w:ascii="Myriad Pro" w:eastAsia="PT Sans" w:hAnsi="Myriad Pro" w:cs="PT Sans"/>
          <w:b/>
          <w:color w:val="auto"/>
        </w:rPr>
        <w:t>Overview of Verification Requirements</w:t>
      </w:r>
    </w:p>
    <w:p w14:paraId="78998CA2" w14:textId="77777777" w:rsidR="00C46B3D" w:rsidRPr="001C4CA0" w:rsidRDefault="00C46B3D">
      <w:pPr>
        <w:spacing w:after="0"/>
        <w:rPr>
          <w:rFonts w:ascii="Myriad Pro" w:hAnsi="Myriad Pro"/>
        </w:rPr>
      </w:pPr>
    </w:p>
    <w:p w14:paraId="74C9A72E" w14:textId="474A626E" w:rsidR="00120153" w:rsidRPr="00D0180C" w:rsidRDefault="00A42901" w:rsidP="00D0180C">
      <w:pPr>
        <w:rPr>
          <w:rFonts w:ascii="Myriad Pro" w:hAnsi="Myriad Pro"/>
        </w:rPr>
      </w:pPr>
      <w:r w:rsidRPr="001C4CA0">
        <w:rPr>
          <w:rFonts w:ascii="Myriad Pro" w:hAnsi="Myriad Pro"/>
          <w:noProof/>
        </w:rPr>
        <w:drawing>
          <wp:inline distT="0" distB="0" distL="0" distR="0" wp14:anchorId="13BF8912" wp14:editId="35FA35BB">
            <wp:extent cx="6311900" cy="571500"/>
            <wp:effectExtent l="0" t="0" r="0" b="0"/>
            <wp:docPr id="380"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26"/>
                    <a:srcRect/>
                    <a:stretch>
                      <a:fillRect/>
                    </a:stretch>
                  </pic:blipFill>
                  <pic:spPr>
                    <a:xfrm>
                      <a:off x="0" y="0"/>
                      <a:ext cx="6311900" cy="571500"/>
                    </a:xfrm>
                    <a:prstGeom prst="rect">
                      <a:avLst/>
                    </a:prstGeom>
                    <a:ln/>
                  </pic:spPr>
                </pic:pic>
              </a:graphicData>
            </a:graphic>
          </wp:inline>
        </w:drawing>
      </w:r>
      <w:r w:rsidRPr="001C4CA0">
        <w:rPr>
          <w:rFonts w:ascii="Myriad Pro" w:eastAsia="PT Sans" w:hAnsi="Myriad Pro" w:cs="PT Sans"/>
          <w:i/>
        </w:rPr>
        <w:t xml:space="preserve">   </w:t>
      </w:r>
    </w:p>
    <w:tbl>
      <w:tblPr>
        <w:tblStyle w:val="a9"/>
        <w:tblW w:w="11037" w:type="dxa"/>
        <w:tblInd w:w="-1133" w:type="dxa"/>
        <w:tblLayout w:type="fixed"/>
        <w:tblLook w:val="0600" w:firstRow="0" w:lastRow="0" w:firstColumn="0" w:lastColumn="0" w:noHBand="1" w:noVBand="1"/>
      </w:tblPr>
      <w:tblGrid>
        <w:gridCol w:w="396"/>
        <w:gridCol w:w="659"/>
        <w:gridCol w:w="9982"/>
      </w:tblGrid>
      <w:tr w:rsidR="00C46B3D" w:rsidRPr="001C4CA0" w14:paraId="20E2F16A" w14:textId="77777777">
        <w:trPr>
          <w:trHeight w:val="560"/>
        </w:trPr>
        <w:tc>
          <w:tcPr>
            <w:tcW w:w="396" w:type="dxa"/>
            <w:shd w:val="clear" w:color="auto" w:fill="3498DB"/>
            <w:tcMar>
              <w:left w:w="108" w:type="dxa"/>
              <w:right w:w="108" w:type="dxa"/>
            </w:tcMar>
          </w:tcPr>
          <w:p w14:paraId="7E16520C" w14:textId="24A54EB8" w:rsidR="00C46B3D" w:rsidRPr="001C4CA0" w:rsidRDefault="00C46B3D">
            <w:pPr>
              <w:spacing w:after="0"/>
              <w:rPr>
                <w:rFonts w:ascii="Myriad Pro" w:hAnsi="Myriad Pro"/>
              </w:rPr>
            </w:pPr>
          </w:p>
        </w:tc>
        <w:tc>
          <w:tcPr>
            <w:tcW w:w="659" w:type="dxa"/>
            <w:tcMar>
              <w:left w:w="108" w:type="dxa"/>
              <w:right w:w="108" w:type="dxa"/>
            </w:tcMar>
          </w:tcPr>
          <w:p w14:paraId="39568255" w14:textId="77777777" w:rsidR="00C46B3D" w:rsidRPr="001C4CA0" w:rsidRDefault="00C46B3D">
            <w:pPr>
              <w:spacing w:after="0"/>
              <w:rPr>
                <w:rFonts w:ascii="Myriad Pro" w:hAnsi="Myriad Pro"/>
              </w:rPr>
            </w:pPr>
          </w:p>
        </w:tc>
        <w:tc>
          <w:tcPr>
            <w:tcW w:w="9982" w:type="dxa"/>
            <w:tcMar>
              <w:left w:w="108" w:type="dxa"/>
              <w:right w:w="108" w:type="dxa"/>
            </w:tcMar>
          </w:tcPr>
          <w:p w14:paraId="46D2D284" w14:textId="77777777" w:rsidR="00C46B3D" w:rsidRPr="001C4CA0" w:rsidRDefault="00A42901">
            <w:pPr>
              <w:pStyle w:val="Heading2"/>
              <w:spacing w:before="240"/>
              <w:rPr>
                <w:rFonts w:ascii="Myriad Pro" w:hAnsi="Myriad Pro"/>
              </w:rPr>
            </w:pPr>
            <w:bookmarkStart w:id="23" w:name="h.2s8eyo1" w:colFirst="0" w:colLast="0"/>
            <w:bookmarkStart w:id="24" w:name="_Toc392074663"/>
            <w:bookmarkEnd w:id="23"/>
            <w:r w:rsidRPr="001C4CA0">
              <w:rPr>
                <w:rFonts w:ascii="Myriad Pro" w:eastAsia="PT Sans" w:hAnsi="Myriad Pro" w:cs="PT Sans"/>
                <w:b/>
                <w:color w:val="404040"/>
                <w:sz w:val="72"/>
              </w:rPr>
              <w:t>Level 3: Advanced</w:t>
            </w:r>
            <w:bookmarkEnd w:id="24"/>
          </w:p>
        </w:tc>
      </w:tr>
    </w:tbl>
    <w:p w14:paraId="3D5432B8" w14:textId="77777777" w:rsidR="00C46B3D" w:rsidRPr="001C4CA0" w:rsidRDefault="00C46B3D">
      <w:pPr>
        <w:rPr>
          <w:rFonts w:ascii="Myriad Pro" w:hAnsi="Myriad Pro"/>
        </w:rPr>
      </w:pPr>
    </w:p>
    <w:p w14:paraId="622A940F" w14:textId="77777777" w:rsidR="00C46B3D" w:rsidRPr="001C4CA0" w:rsidRDefault="00A42901">
      <w:pPr>
        <w:rPr>
          <w:rFonts w:ascii="Myriad Pro" w:hAnsi="Myriad Pro"/>
        </w:rPr>
      </w:pPr>
      <w:r w:rsidRPr="001C4CA0">
        <w:rPr>
          <w:rFonts w:ascii="Myriad Pro" w:eastAsia="PT Sans" w:hAnsi="Myriad Pro" w:cs="PT Sans"/>
          <w:color w:val="5B9BD5"/>
          <w:sz w:val="48"/>
        </w:rPr>
        <w:t>An application achieves Level 3 (or Advanced) certification if it also adequately defends against all advanced application security vulnerabilities, and also demonstrates principles of good security design.</w:t>
      </w:r>
    </w:p>
    <w:p w14:paraId="167EEDC6" w14:textId="77777777" w:rsidR="00C46B3D" w:rsidRPr="001C4CA0" w:rsidRDefault="00C46B3D">
      <w:pPr>
        <w:rPr>
          <w:rFonts w:ascii="Myriad Pro" w:hAnsi="Myriad Pro"/>
        </w:rPr>
      </w:pPr>
    </w:p>
    <w:p w14:paraId="1E74951B" w14:textId="56356818" w:rsidR="00C46B3D" w:rsidRPr="001C4CA0" w:rsidRDefault="00120153">
      <w:pPr>
        <w:jc w:val="center"/>
        <w:rPr>
          <w:rFonts w:ascii="Myriad Pro" w:hAnsi="Myriad Pro"/>
        </w:rPr>
      </w:pPr>
      <w:r>
        <w:rPr>
          <w:rFonts w:ascii="Myriad Pro" w:hAnsi="Myriad Pro"/>
          <w:noProof/>
        </w:rPr>
        <w:drawing>
          <wp:inline distT="0" distB="0" distL="0" distR="0" wp14:anchorId="59E748B8" wp14:editId="41BB94C7">
            <wp:extent cx="3767666" cy="1500719"/>
            <wp:effectExtent l="0" t="0" r="0" b="0"/>
            <wp:docPr id="973" name="Picture 9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6.png"/>
                    <pic:cNvPicPr/>
                  </pic:nvPicPr>
                  <pic:blipFill>
                    <a:blip r:embed="rId27">
                      <a:extLst>
                        <a:ext uri="{28A0092B-C50C-407E-A947-70E740481C1C}">
                          <a14:useLocalDpi xmlns:a14="http://schemas.microsoft.com/office/drawing/2010/main" val="0"/>
                        </a:ext>
                      </a:extLst>
                    </a:blip>
                    <a:stretch>
                      <a:fillRect/>
                    </a:stretch>
                  </pic:blipFill>
                  <pic:spPr>
                    <a:xfrm>
                      <a:off x="0" y="0"/>
                      <a:ext cx="3767666" cy="1500719"/>
                    </a:xfrm>
                    <a:prstGeom prst="rect">
                      <a:avLst/>
                    </a:prstGeom>
                  </pic:spPr>
                </pic:pic>
              </a:graphicData>
            </a:graphic>
          </wp:inline>
        </w:drawing>
      </w:r>
    </w:p>
    <w:p w14:paraId="7988EDEB" w14:textId="77777777" w:rsidR="00C46B3D" w:rsidRPr="001C4CA0" w:rsidRDefault="00A42901">
      <w:pPr>
        <w:rPr>
          <w:rFonts w:ascii="Myriad Pro" w:hAnsi="Myriad Pro"/>
        </w:rPr>
      </w:pPr>
      <w:r w:rsidRPr="001C4CA0">
        <w:rPr>
          <w:rFonts w:ascii="Myriad Pro" w:hAnsi="Myriad Pro" w:cs="Trebuchet MS"/>
          <w:noProof/>
        </w:rPr>
        <mc:AlternateContent>
          <mc:Choice Requires="wps">
            <w:drawing>
              <wp:inline distT="0" distB="0" distL="0" distR="0" wp14:anchorId="5197FFAC" wp14:editId="4F3856BB">
                <wp:extent cx="6332220" cy="251460"/>
                <wp:effectExtent l="0" t="0" r="0" b="0"/>
                <wp:docPr id="4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2220" cy="251460"/>
                        </a:xfrm>
                        <a:prstGeom prst="rect">
                          <a:avLst/>
                        </a:prstGeom>
                        <a:noFill/>
                        <a:ln w="9525">
                          <a:noFill/>
                          <a:miter lim="800000"/>
                          <a:headEnd/>
                          <a:tailEnd/>
                        </a:ln>
                      </wps:spPr>
                      <wps:txbx>
                        <w:txbxContent>
                          <w:p w14:paraId="68346ED5" w14:textId="77777777" w:rsidR="00F37A39" w:rsidRPr="002C1316" w:rsidRDefault="00F37A39" w:rsidP="00A42901">
                            <w:pPr>
                              <w:jc w:val="center"/>
                              <w:rPr>
                                <w:rFonts w:ascii="Myriad Pro" w:hAnsi="Myriad Pro"/>
                                <w:i/>
                                <w:color w:val="000000" w:themeColor="text1"/>
                                <w:sz w:val="20"/>
                              </w:rPr>
                            </w:pPr>
                            <w:r w:rsidRPr="002C1316">
                              <w:rPr>
                                <w:rFonts w:ascii="Myriad Pro" w:hAnsi="Myriad Pro"/>
                                <w:i/>
                                <w:color w:val="000000" w:themeColor="text1"/>
                                <w:sz w:val="20"/>
                              </w:rPr>
                              <w:t>Figure 6 – OWASP ASVS Level 3</w:t>
                            </w:r>
                          </w:p>
                        </w:txbxContent>
                      </wps:txbx>
                      <wps:bodyPr rot="0" vert="horz" wrap="square" lIns="91440" tIns="45720" rIns="91440" bIns="45720" anchor="t" anchorCtr="0">
                        <a:noAutofit/>
                      </wps:bodyPr>
                    </wps:wsp>
                  </a:graphicData>
                </a:graphic>
              </wp:inline>
            </w:drawing>
          </mc:Choice>
          <mc:Fallback>
            <w:pict>
              <v:shape id="_x0000_s1032" type="#_x0000_t202" style="width:498.6pt;height:1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" filled="f" stroked="f">
                <v:textbox>
                  <w:txbxContent>
                    <w:p w:rsidR="00AF4A6D" w:rsidRPr="002C1316" w:rsidRDefault="00AF4A6D" w:rsidP="00A42901">
                      <w:pPr>
                        <w:jc w:val="center"/>
                        <w:rPr>
                          <w:rFonts w:ascii="Myriad Pro" w:hAnsi="Myriad Pro"/>
                          <w:i/>
                          <w:color w:val="000000" w:themeColor="text1"/>
                          <w:sz w:val="20"/>
                        </w:rPr>
                      </w:pPr>
                      <w:r w:rsidRPr="002C1316">
                        <w:rPr>
                          <w:rFonts w:ascii="Myriad Pro" w:hAnsi="Myriad Pro"/>
                          <w:i/>
                          <w:color w:val="000000" w:themeColor="text1"/>
                          <w:sz w:val="20"/>
                        </w:rPr>
                        <w:t>Figure 6 – OWASP ASVS Level 3</w:t>
                      </w:r>
                    </w:p>
                  </w:txbxContent>
                </v:textbox>
                <w10:anchorlock/>
              </v:shape>
            </w:pict>
          </mc:Fallback>
        </mc:AlternateContent>
      </w:r>
    </w:p>
    <w:p w14:paraId="151C4AA8" w14:textId="77777777" w:rsidR="00C46B3D" w:rsidRPr="00AF4A6D" w:rsidRDefault="00A42901">
      <w:pPr>
        <w:rPr>
          <w:rFonts w:ascii="Myriad Pro" w:hAnsi="Myriad Pro"/>
          <w:color w:val="auto"/>
        </w:rPr>
      </w:pPr>
      <w:r w:rsidRPr="00AF4A6D">
        <w:rPr>
          <w:rFonts w:ascii="Myriad Pro" w:eastAsia="PT Sans" w:hAnsi="Myriad Pro" w:cs="PT Sans"/>
          <w:color w:val="auto"/>
        </w:rPr>
        <w:t>The specific set of vulnerabilities against which Level 3 verification is measured is detailed in the Detailed Verification Requirements, but would include more difficult to exploit vulnerabilities, which would most likely be exploited by determined attackers.</w:t>
      </w:r>
    </w:p>
    <w:p w14:paraId="7968D34A" w14:textId="77777777" w:rsidR="00C46B3D" w:rsidRPr="00AF4A6D" w:rsidRDefault="00A42901">
      <w:pPr>
        <w:rPr>
          <w:rFonts w:ascii="Myriad Pro" w:hAnsi="Myriad Pro"/>
          <w:color w:val="auto"/>
        </w:rPr>
      </w:pPr>
      <w:r w:rsidRPr="00AF4A6D">
        <w:rPr>
          <w:rFonts w:ascii="Myriad Pro" w:eastAsia="PT Sans" w:hAnsi="Myriad Pro" w:cs="PT Sans"/>
          <w:color w:val="auto"/>
        </w:rPr>
        <w:t>Level 3 is the only ASVS level which also requires an inspection of the application’s design.  In addition, the following requirements were added:</w:t>
      </w:r>
    </w:p>
    <w:p w14:paraId="457EA9EE" w14:textId="77777777" w:rsidR="00C46B3D" w:rsidRPr="00AF4A6D" w:rsidRDefault="00A42901">
      <w:pPr>
        <w:numPr>
          <w:ilvl w:val="0"/>
          <w:numId w:val="1"/>
        </w:numPr>
        <w:ind w:hanging="359"/>
        <w:contextualSpacing/>
        <w:rPr>
          <w:rFonts w:ascii="Myriad Pro" w:hAnsi="Myriad Pro"/>
          <w:color w:val="auto"/>
        </w:rPr>
      </w:pPr>
      <w:r w:rsidRPr="00AF4A6D">
        <w:rPr>
          <w:rFonts w:ascii="Myriad Pro" w:eastAsia="PT Sans" w:hAnsi="Myriad Pro" w:cs="PT Sans"/>
          <w:color w:val="auto"/>
        </w:rPr>
        <w:t xml:space="preserve">Any major security controls which have a </w:t>
      </w:r>
      <w:proofErr w:type="gramStart"/>
      <w:r w:rsidRPr="00AF4A6D">
        <w:rPr>
          <w:rFonts w:ascii="Myriad Pro" w:eastAsia="PT Sans" w:hAnsi="Myriad Pro" w:cs="PT Sans"/>
          <w:color w:val="auto"/>
        </w:rPr>
        <w:t>cross-cutting</w:t>
      </w:r>
      <w:proofErr w:type="gramEnd"/>
      <w:r w:rsidRPr="00AF4A6D">
        <w:rPr>
          <w:rFonts w:ascii="Myriad Pro" w:eastAsia="PT Sans" w:hAnsi="Myriad Pro" w:cs="PT Sans"/>
          <w:color w:val="auto"/>
        </w:rPr>
        <w:t xml:space="preserve"> impact (such as input validation or authorization) should be implemented in a centralized manner.</w:t>
      </w:r>
    </w:p>
    <w:p w14:paraId="2749E69B" w14:textId="77777777" w:rsidR="00C46B3D" w:rsidRPr="00AF4A6D" w:rsidRDefault="00A42901">
      <w:pPr>
        <w:numPr>
          <w:ilvl w:val="0"/>
          <w:numId w:val="1"/>
        </w:numPr>
        <w:ind w:hanging="359"/>
        <w:contextualSpacing/>
        <w:rPr>
          <w:rFonts w:ascii="Myriad Pro" w:hAnsi="Myriad Pro"/>
          <w:color w:val="auto"/>
        </w:rPr>
      </w:pPr>
      <w:r w:rsidRPr="00AF4A6D">
        <w:rPr>
          <w:rFonts w:ascii="Myriad Pro" w:eastAsia="PT Sans" w:hAnsi="Myriad Pro" w:cs="PT Sans"/>
          <w:color w:val="auto"/>
        </w:rPr>
        <w:t>Security controls that perform validation should make decisions using a whitelist (“positive”) approach.</w:t>
      </w:r>
    </w:p>
    <w:p w14:paraId="5920854D" w14:textId="77777777" w:rsidR="00C46B3D" w:rsidRPr="00AF4A6D" w:rsidRDefault="00A42901">
      <w:pPr>
        <w:numPr>
          <w:ilvl w:val="0"/>
          <w:numId w:val="1"/>
        </w:numPr>
        <w:ind w:hanging="359"/>
        <w:contextualSpacing/>
        <w:rPr>
          <w:rFonts w:ascii="Myriad Pro" w:hAnsi="Myriad Pro"/>
          <w:color w:val="auto"/>
        </w:rPr>
      </w:pPr>
      <w:r w:rsidRPr="00AF4A6D">
        <w:rPr>
          <w:rFonts w:ascii="Myriad Pro" w:eastAsia="PT Sans" w:hAnsi="Myriad Pro" w:cs="PT Sans"/>
          <w:color w:val="auto"/>
        </w:rPr>
        <w:t>Input validation should not be relied on as the only defense against injection and scripting vulnerabilities.  Rather, input validation should always be the second line of defense, with parameterization and output encoding being the primaries, respectively.</w:t>
      </w:r>
    </w:p>
    <w:p w14:paraId="4FA6AF44" w14:textId="77777777" w:rsidR="00A679E2" w:rsidRPr="00AF4A6D" w:rsidRDefault="00A679E2" w:rsidP="00A679E2">
      <w:pPr>
        <w:ind w:left="720"/>
        <w:contextualSpacing/>
        <w:rPr>
          <w:rFonts w:ascii="Myriad Pro" w:hAnsi="Myriad Pro"/>
          <w:color w:val="auto"/>
        </w:rPr>
      </w:pPr>
    </w:p>
    <w:p w14:paraId="489EAACE" w14:textId="77777777" w:rsidR="00C46B3D" w:rsidRPr="00AF4A6D" w:rsidRDefault="00A42901">
      <w:pPr>
        <w:rPr>
          <w:rFonts w:ascii="Myriad Pro" w:hAnsi="Myriad Pro"/>
          <w:color w:val="auto"/>
        </w:rPr>
      </w:pPr>
      <w:r w:rsidRPr="00AF4A6D">
        <w:rPr>
          <w:rFonts w:ascii="Myriad Pro" w:eastAsia="PT Sans" w:hAnsi="Myriad Pro" w:cs="PT Sans"/>
          <w:color w:val="auto"/>
        </w:rPr>
        <w:t xml:space="preserve">Level </w:t>
      </w:r>
      <w:proofErr w:type="gramStart"/>
      <w:r w:rsidRPr="00AF4A6D">
        <w:rPr>
          <w:rFonts w:ascii="Myriad Pro" w:eastAsia="PT Sans" w:hAnsi="Myriad Pro" w:cs="PT Sans"/>
          <w:color w:val="auto"/>
        </w:rPr>
        <w:t>3 verification</w:t>
      </w:r>
      <w:proofErr w:type="gramEnd"/>
      <w:r w:rsidRPr="00AF4A6D">
        <w:rPr>
          <w:rFonts w:ascii="Myriad Pro" w:eastAsia="PT Sans" w:hAnsi="Myriad Pro" w:cs="PT Sans"/>
          <w:color w:val="auto"/>
        </w:rPr>
        <w:t xml:space="preserve"> is typically appropriate for critical applications that protect life and safety, critical infrastructure, or defense functions or have the potential of facilitating substantial damage to the organization. Level 3 may also be appropriate for applications that process sensitive assets. </w:t>
      </w:r>
    </w:p>
    <w:p w14:paraId="0A0B7848" w14:textId="77777777" w:rsidR="00C46B3D" w:rsidRPr="00AF4A6D" w:rsidRDefault="00A42901">
      <w:pPr>
        <w:rPr>
          <w:rFonts w:ascii="Myriad Pro" w:hAnsi="Myriad Pro"/>
          <w:color w:val="auto"/>
        </w:rPr>
      </w:pPr>
      <w:r w:rsidRPr="00AF4A6D">
        <w:rPr>
          <w:rFonts w:ascii="Myriad Pro" w:eastAsia="PT Sans" w:hAnsi="Myriad Pro" w:cs="PT Sans"/>
          <w:color w:val="auto"/>
        </w:rPr>
        <w:t xml:space="preserve">Threats to security will be from determined attackers (skilled and motivated attackers focusing on specific </w:t>
      </w:r>
      <w:r w:rsidRPr="00AF4A6D">
        <w:rPr>
          <w:rFonts w:ascii="Myriad Pro" w:eastAsia="PT Sans" w:hAnsi="Myriad Pro" w:cs="PT Sans"/>
          <w:color w:val="auto"/>
        </w:rPr>
        <w:lastRenderedPageBreak/>
        <w:t>targets using tools including purpose-built scanning tools).</w:t>
      </w:r>
    </w:p>
    <w:p w14:paraId="751214A8" w14:textId="77777777" w:rsidR="00C46B3D" w:rsidRPr="00AF4A6D" w:rsidRDefault="00C46B3D">
      <w:pPr>
        <w:rPr>
          <w:rFonts w:ascii="Myriad Pro" w:hAnsi="Myriad Pro"/>
          <w:color w:val="auto"/>
        </w:rPr>
      </w:pPr>
    </w:p>
    <w:p w14:paraId="51AF5B34" w14:textId="77777777" w:rsidR="00C46B3D" w:rsidRPr="001C4CA0" w:rsidRDefault="00A42901">
      <w:pPr>
        <w:spacing w:after="0"/>
        <w:rPr>
          <w:rFonts w:ascii="Myriad Pro" w:hAnsi="Myriad Pro"/>
        </w:rPr>
      </w:pPr>
      <w:r w:rsidRPr="00AF4A6D">
        <w:rPr>
          <w:rFonts w:ascii="Myriad Pro" w:eastAsia="PT Sans" w:hAnsi="Myriad Pro" w:cs="PT Sans"/>
          <w:b/>
          <w:color w:val="auto"/>
        </w:rPr>
        <w:t>Overview of Verification Requirements</w:t>
      </w:r>
    </w:p>
    <w:p w14:paraId="4F4AC291" w14:textId="77777777" w:rsidR="00C46B3D" w:rsidRPr="001C4CA0" w:rsidRDefault="00A42901">
      <w:pPr>
        <w:rPr>
          <w:rFonts w:ascii="Myriad Pro" w:hAnsi="Myriad Pro"/>
        </w:rPr>
      </w:pPr>
      <w:r w:rsidRPr="001C4CA0">
        <w:rPr>
          <w:rFonts w:ascii="Myriad Pro" w:hAnsi="Myriad Pro"/>
          <w:noProof/>
        </w:rPr>
        <w:drawing>
          <wp:inline distT="0" distB="0" distL="0" distR="0" wp14:anchorId="3F641754" wp14:editId="2E5AA715">
            <wp:extent cx="6311900" cy="2122365"/>
            <wp:effectExtent l="0" t="0" r="0" b="11430"/>
            <wp:docPr id="382" name="image41.png"/>
            <wp:cNvGraphicFramePr/>
            <a:graphic xmlns:a="http://schemas.openxmlformats.org/drawingml/2006/main">
              <a:graphicData uri="http://schemas.openxmlformats.org/drawingml/2006/picture">
                <pic:pic xmlns:pic="http://schemas.openxmlformats.org/drawingml/2006/picture">
                  <pic:nvPicPr>
                    <pic:cNvPr id="0" name="image41.png"/>
                    <pic:cNvPicPr preferRelativeResize="0"/>
                  </pic:nvPicPr>
                  <pic:blipFill>
                    <a:blip r:embed="rId28"/>
                    <a:srcRect/>
                    <a:stretch>
                      <a:fillRect/>
                    </a:stretch>
                  </pic:blipFill>
                  <pic:spPr>
                    <a:xfrm>
                      <a:off x="0" y="0"/>
                      <a:ext cx="6311900" cy="2122365"/>
                    </a:xfrm>
                    <a:prstGeom prst="rect">
                      <a:avLst/>
                    </a:prstGeom>
                    <a:ln/>
                  </pic:spPr>
                </pic:pic>
              </a:graphicData>
            </a:graphic>
          </wp:inline>
        </w:drawing>
      </w:r>
    </w:p>
    <w:p w14:paraId="02170501" w14:textId="77777777" w:rsidR="00C46B3D" w:rsidRPr="001C4CA0" w:rsidRDefault="00C46B3D">
      <w:pPr>
        <w:rPr>
          <w:rFonts w:ascii="Myriad Pro" w:hAnsi="Myriad Pro"/>
        </w:rPr>
      </w:pPr>
    </w:p>
    <w:p w14:paraId="4827A00D" w14:textId="77777777" w:rsidR="00C46B3D" w:rsidRPr="001C4CA0" w:rsidRDefault="00A42901">
      <w:pPr>
        <w:rPr>
          <w:rFonts w:ascii="Myriad Pro" w:hAnsi="Myriad Pro"/>
        </w:rPr>
      </w:pPr>
      <w:r w:rsidRPr="001C4CA0">
        <w:rPr>
          <w:rFonts w:ascii="Myriad Pro" w:hAnsi="Myriad Pro"/>
        </w:rPr>
        <w:br w:type="page"/>
      </w:r>
    </w:p>
    <w:tbl>
      <w:tblPr>
        <w:tblStyle w:val="aa"/>
        <w:tblW w:w="11037" w:type="dxa"/>
        <w:tblInd w:w="-1133" w:type="dxa"/>
        <w:tblLayout w:type="fixed"/>
        <w:tblLook w:val="0600" w:firstRow="0" w:lastRow="0" w:firstColumn="0" w:lastColumn="0" w:noHBand="1" w:noVBand="1"/>
      </w:tblPr>
      <w:tblGrid>
        <w:gridCol w:w="396"/>
        <w:gridCol w:w="659"/>
        <w:gridCol w:w="9982"/>
      </w:tblGrid>
      <w:tr w:rsidR="00C46B3D" w:rsidRPr="001C4CA0" w14:paraId="70CB2085" w14:textId="77777777">
        <w:trPr>
          <w:trHeight w:val="560"/>
        </w:trPr>
        <w:tc>
          <w:tcPr>
            <w:tcW w:w="396" w:type="dxa"/>
            <w:shd w:val="clear" w:color="auto" w:fill="ECF0F1"/>
            <w:tcMar>
              <w:left w:w="108" w:type="dxa"/>
              <w:right w:w="108" w:type="dxa"/>
            </w:tcMar>
          </w:tcPr>
          <w:p w14:paraId="3333DE67" w14:textId="77777777" w:rsidR="00C46B3D" w:rsidRPr="001C4CA0" w:rsidRDefault="00C46B3D">
            <w:pPr>
              <w:spacing w:after="0"/>
              <w:rPr>
                <w:rFonts w:ascii="Myriad Pro" w:hAnsi="Myriad Pro"/>
              </w:rPr>
            </w:pPr>
          </w:p>
        </w:tc>
        <w:tc>
          <w:tcPr>
            <w:tcW w:w="659" w:type="dxa"/>
            <w:tcMar>
              <w:left w:w="108" w:type="dxa"/>
              <w:right w:w="108" w:type="dxa"/>
            </w:tcMar>
          </w:tcPr>
          <w:p w14:paraId="67E7F16E" w14:textId="77777777" w:rsidR="00C46B3D" w:rsidRPr="001C4CA0" w:rsidRDefault="00C46B3D">
            <w:pPr>
              <w:spacing w:after="0"/>
              <w:rPr>
                <w:rFonts w:ascii="Myriad Pro" w:hAnsi="Myriad Pro"/>
              </w:rPr>
            </w:pPr>
          </w:p>
        </w:tc>
        <w:tc>
          <w:tcPr>
            <w:tcW w:w="9982" w:type="dxa"/>
            <w:tcMar>
              <w:left w:w="108" w:type="dxa"/>
              <w:right w:w="108" w:type="dxa"/>
            </w:tcMar>
          </w:tcPr>
          <w:p w14:paraId="4825E4E6" w14:textId="77777777" w:rsidR="00C46B3D" w:rsidRPr="001C4CA0" w:rsidRDefault="00A42901">
            <w:pPr>
              <w:pStyle w:val="Heading2"/>
              <w:rPr>
                <w:rFonts w:ascii="Myriad Pro" w:hAnsi="Myriad Pro"/>
                <w:b/>
                <w:color w:val="595959"/>
              </w:rPr>
            </w:pPr>
            <w:bookmarkStart w:id="25" w:name="h.17dp8vu" w:colFirst="0" w:colLast="0"/>
            <w:bookmarkStart w:id="26" w:name="_Toc392074664"/>
            <w:bookmarkEnd w:id="25"/>
            <w:r w:rsidRPr="001C4CA0">
              <w:rPr>
                <w:rFonts w:ascii="Myriad Pro" w:eastAsia="PT Sans" w:hAnsi="Myriad Pro" w:cs="PT Sans"/>
                <w:b/>
                <w:color w:val="595959"/>
                <w:sz w:val="72"/>
              </w:rPr>
              <w:t>Scope of Verification</w:t>
            </w:r>
            <w:bookmarkEnd w:id="26"/>
          </w:p>
        </w:tc>
      </w:tr>
    </w:tbl>
    <w:p w14:paraId="3BAB8DC5" w14:textId="77777777" w:rsidR="00C46B3D" w:rsidRPr="001C4CA0" w:rsidRDefault="00C46B3D">
      <w:pPr>
        <w:rPr>
          <w:rFonts w:ascii="Myriad Pro" w:hAnsi="Myriad Pro"/>
        </w:rPr>
      </w:pPr>
    </w:p>
    <w:p w14:paraId="3F6A975B" w14:textId="77777777" w:rsidR="00C46B3D" w:rsidRPr="00AF4A6D" w:rsidRDefault="00A42901">
      <w:pPr>
        <w:rPr>
          <w:rFonts w:ascii="Myriad Pro" w:hAnsi="Myriad Pro"/>
          <w:color w:val="auto"/>
        </w:rPr>
      </w:pPr>
      <w:r w:rsidRPr="00AF4A6D">
        <w:rPr>
          <w:rFonts w:ascii="Myriad Pro" w:eastAsia="PT Sans" w:hAnsi="Myriad Pro" w:cs="PT Sans"/>
          <w:color w:val="auto"/>
          <w:sz w:val="48"/>
        </w:rPr>
        <w:t xml:space="preserve">The scope of the verification is separate from the requirements for achieving a level. </w:t>
      </w:r>
      <w:r w:rsidRPr="00AF4A6D">
        <w:rPr>
          <w:rFonts w:ascii="Myriad Pro" w:eastAsia="PT Sans" w:hAnsi="Myriad Pro" w:cs="PT Sans"/>
          <w:color w:val="auto"/>
        </w:rPr>
        <w:t xml:space="preserve">  </w:t>
      </w:r>
    </w:p>
    <w:p w14:paraId="773D6143" w14:textId="77777777" w:rsidR="00C46B3D" w:rsidRPr="00AF4A6D" w:rsidRDefault="00C46B3D">
      <w:pPr>
        <w:rPr>
          <w:rFonts w:ascii="Myriad Pro" w:hAnsi="Myriad Pro"/>
          <w:color w:val="auto"/>
        </w:rPr>
      </w:pPr>
    </w:p>
    <w:p w14:paraId="08C93411" w14:textId="77777777" w:rsidR="00C46B3D" w:rsidRPr="00AF4A6D" w:rsidRDefault="00A42901">
      <w:pPr>
        <w:rPr>
          <w:rFonts w:ascii="Myriad Pro" w:hAnsi="Myriad Pro"/>
          <w:color w:val="auto"/>
        </w:rPr>
      </w:pPr>
      <w:r w:rsidRPr="00AF4A6D">
        <w:rPr>
          <w:rFonts w:ascii="Myriad Pro" w:eastAsia="PT Sans" w:hAnsi="Myriad Pro" w:cs="PT Sans"/>
          <w:color w:val="auto"/>
        </w:rPr>
        <w:t xml:space="preserve">Be default, ASVS assumes that the scope of the verification includes all code that was developed or modified in order to create the application or release.  However, one may decide to include as part of verification the code for all third-party frameworks, libraries, and service security functionality that is invoked by or supports the security of the application.  Achieving a verification level under such scrutiny can be represented by annotating a “+” symbol to the verification level.  For example, an application may be </w:t>
      </w:r>
      <w:proofErr w:type="spellStart"/>
      <w:r w:rsidRPr="00AF4A6D">
        <w:rPr>
          <w:rFonts w:ascii="Myriad Pro" w:eastAsia="PT Sans" w:hAnsi="Myriad Pro" w:cs="PT Sans"/>
          <w:color w:val="auto"/>
        </w:rPr>
        <w:t>labelled</w:t>
      </w:r>
      <w:proofErr w:type="spellEnd"/>
      <w:r w:rsidRPr="00AF4A6D">
        <w:rPr>
          <w:rFonts w:ascii="Myriad Pro" w:eastAsia="PT Sans" w:hAnsi="Myriad Pro" w:cs="PT Sans"/>
          <w:color w:val="auto"/>
        </w:rPr>
        <w:t xml:space="preserve"> as ASVS L3+ certified.</w:t>
      </w:r>
    </w:p>
    <w:p w14:paraId="29DF12DF" w14:textId="77777777" w:rsidR="00C46B3D" w:rsidRPr="00AF4A6D" w:rsidRDefault="00A42901">
      <w:pPr>
        <w:rPr>
          <w:rFonts w:ascii="Myriad Pro" w:hAnsi="Myriad Pro"/>
          <w:color w:val="auto"/>
        </w:rPr>
      </w:pPr>
      <w:r w:rsidRPr="00AF4A6D">
        <w:rPr>
          <w:rFonts w:ascii="Myriad Pro" w:eastAsia="PT Sans" w:hAnsi="Myriad Pro" w:cs="PT Sans"/>
          <w:color w:val="auto"/>
        </w:rPr>
        <w:t>Including third party components is optional and is not required to achieve to any ASVS level.  Such level of scrutiny may be suitable for highly sensitive or mission critical applications.  As such, (+) certification will in most cases be associated with Level 3.</w:t>
      </w:r>
    </w:p>
    <w:p w14:paraId="6DE3AC4E" w14:textId="77777777" w:rsidR="00C46B3D" w:rsidRPr="00AF4A6D" w:rsidRDefault="00A42901">
      <w:pPr>
        <w:rPr>
          <w:rFonts w:ascii="Myriad Pro" w:hAnsi="Myriad Pro"/>
          <w:color w:val="auto"/>
        </w:rPr>
      </w:pPr>
      <w:r w:rsidRPr="00AF4A6D">
        <w:rPr>
          <w:rFonts w:ascii="Myriad Pro" w:eastAsia="PT Sans" w:hAnsi="Myriad Pro" w:cs="PT Sans"/>
          <w:color w:val="auto"/>
        </w:rPr>
        <w:t xml:space="preserve">When third party components are included in the verification, it is not required that all detailed verification requirements be applied to third party components.  In fact, most detailed verification requirements will not be applicable to third party components and can thus be checked against the base code only.  Detailed verification requirements must be verified against the application’s base code, and they are verified against third party components if applicable.  Only then can an application achieve the (+) certification for that level. </w:t>
      </w:r>
    </w:p>
    <w:p w14:paraId="52562E7C" w14:textId="77777777" w:rsidR="00C46B3D" w:rsidRPr="00AF4A6D" w:rsidRDefault="00A42901">
      <w:pPr>
        <w:rPr>
          <w:rFonts w:ascii="Myriad Pro" w:hAnsi="Myriad Pro"/>
          <w:color w:val="auto"/>
        </w:rPr>
      </w:pPr>
      <w:r w:rsidRPr="00AF4A6D">
        <w:rPr>
          <w:rFonts w:ascii="Myriad Pro" w:hAnsi="Myriad Pro"/>
          <w:color w:val="auto"/>
        </w:rPr>
        <w:br w:type="page"/>
      </w:r>
    </w:p>
    <w:tbl>
      <w:tblPr>
        <w:tblStyle w:val="ab"/>
        <w:tblW w:w="11037" w:type="dxa"/>
        <w:tblInd w:w="-1133" w:type="dxa"/>
        <w:tblLayout w:type="fixed"/>
        <w:tblLook w:val="0600" w:firstRow="0" w:lastRow="0" w:firstColumn="0" w:lastColumn="0" w:noHBand="1" w:noVBand="1"/>
      </w:tblPr>
      <w:tblGrid>
        <w:gridCol w:w="396"/>
        <w:gridCol w:w="659"/>
        <w:gridCol w:w="9982"/>
      </w:tblGrid>
      <w:tr w:rsidR="00C46B3D" w:rsidRPr="001C4CA0" w14:paraId="7A7C6128" w14:textId="77777777">
        <w:trPr>
          <w:trHeight w:val="560"/>
        </w:trPr>
        <w:tc>
          <w:tcPr>
            <w:tcW w:w="396" w:type="dxa"/>
            <w:shd w:val="clear" w:color="auto" w:fill="ECF0F1"/>
            <w:tcMar>
              <w:left w:w="108" w:type="dxa"/>
              <w:right w:w="108" w:type="dxa"/>
            </w:tcMar>
          </w:tcPr>
          <w:p w14:paraId="4F423884" w14:textId="77777777" w:rsidR="00C46B3D" w:rsidRPr="001C4CA0" w:rsidRDefault="00C46B3D">
            <w:pPr>
              <w:spacing w:after="0"/>
              <w:rPr>
                <w:rFonts w:ascii="Myriad Pro" w:hAnsi="Myriad Pro"/>
              </w:rPr>
            </w:pPr>
          </w:p>
        </w:tc>
        <w:tc>
          <w:tcPr>
            <w:tcW w:w="659" w:type="dxa"/>
            <w:tcMar>
              <w:left w:w="108" w:type="dxa"/>
              <w:right w:w="108" w:type="dxa"/>
            </w:tcMar>
          </w:tcPr>
          <w:p w14:paraId="3A7F0841" w14:textId="77777777" w:rsidR="00C46B3D" w:rsidRPr="001C4CA0" w:rsidRDefault="00C46B3D">
            <w:pPr>
              <w:spacing w:after="0"/>
              <w:rPr>
                <w:rFonts w:ascii="Myriad Pro" w:hAnsi="Myriad Pro"/>
              </w:rPr>
            </w:pPr>
          </w:p>
        </w:tc>
        <w:tc>
          <w:tcPr>
            <w:tcW w:w="9982" w:type="dxa"/>
            <w:tcMar>
              <w:left w:w="108" w:type="dxa"/>
              <w:right w:w="108" w:type="dxa"/>
            </w:tcMar>
          </w:tcPr>
          <w:p w14:paraId="366C7975" w14:textId="77777777" w:rsidR="00C46B3D" w:rsidRPr="001C4CA0" w:rsidRDefault="00A42901">
            <w:pPr>
              <w:pStyle w:val="Heading1"/>
              <w:rPr>
                <w:rFonts w:ascii="Myriad Pro" w:hAnsi="Myriad Pro"/>
              </w:rPr>
            </w:pPr>
            <w:bookmarkStart w:id="27" w:name="h.3rdcrjn" w:colFirst="0" w:colLast="0"/>
            <w:bookmarkStart w:id="28" w:name="_Toc392074665"/>
            <w:bookmarkEnd w:id="27"/>
            <w:r w:rsidRPr="001C4CA0">
              <w:rPr>
                <w:rFonts w:ascii="Myriad Pro" w:hAnsi="Myriad Pro"/>
              </w:rPr>
              <w:t>Detailed Verification Requirements</w:t>
            </w:r>
            <w:bookmarkEnd w:id="28"/>
          </w:p>
        </w:tc>
      </w:tr>
    </w:tbl>
    <w:p w14:paraId="10A82BB4" w14:textId="77777777" w:rsidR="00C46B3D" w:rsidRPr="001C4CA0" w:rsidRDefault="00C46B3D">
      <w:pPr>
        <w:spacing w:after="120"/>
        <w:rPr>
          <w:rFonts w:ascii="Myriad Pro" w:hAnsi="Myriad Pro"/>
        </w:rPr>
      </w:pPr>
    </w:p>
    <w:p w14:paraId="1EA148B9" w14:textId="77777777" w:rsidR="00C46B3D" w:rsidRPr="00AF4A6D" w:rsidRDefault="00A42901">
      <w:pPr>
        <w:spacing w:after="120"/>
        <w:rPr>
          <w:rFonts w:ascii="Myriad Pro" w:hAnsi="Myriad Pro"/>
          <w:color w:val="auto"/>
        </w:rPr>
      </w:pPr>
      <w:r w:rsidRPr="00AF4A6D">
        <w:rPr>
          <w:rFonts w:ascii="Myriad Pro" w:eastAsia="PT Sans" w:hAnsi="Myriad Pro" w:cs="PT Sans"/>
          <w:color w:val="auto"/>
        </w:rPr>
        <w:t xml:space="preserve">This section of the OWASP Application Security Verification Standard (ASVS) defines detailed verification requirements that were derived from the high-level requirements for each of the verification levels defined in this standard. Each section below defines a set of detailed verification requirements grouped into related areas. </w:t>
      </w:r>
    </w:p>
    <w:p w14:paraId="2C6F9AC1" w14:textId="77777777" w:rsidR="00C46B3D" w:rsidRPr="00AF4A6D" w:rsidRDefault="00A42901">
      <w:pPr>
        <w:rPr>
          <w:rFonts w:ascii="Myriad Pro" w:hAnsi="Myriad Pro"/>
          <w:color w:val="auto"/>
        </w:rPr>
      </w:pPr>
      <w:r w:rsidRPr="00AF4A6D">
        <w:rPr>
          <w:rFonts w:ascii="Myriad Pro" w:eastAsia="PT Sans" w:hAnsi="Myriad Pro" w:cs="PT Sans"/>
          <w:color w:val="auto"/>
        </w:rPr>
        <w:t>The ASVS defines the following security requirements areas.  The numbering scheme has been kept consistent with the previous version of ASVS to help with individuals wishing to transition from one to the other.</w:t>
      </w:r>
    </w:p>
    <w:p w14:paraId="5090A4C5" w14:textId="77777777" w:rsidR="00C46B3D" w:rsidRPr="00AF4A6D" w:rsidRDefault="00C46B3D">
      <w:pPr>
        <w:rPr>
          <w:rFonts w:ascii="Myriad Pro" w:hAnsi="Myriad Pro"/>
          <w:color w:val="auto"/>
        </w:rPr>
      </w:pPr>
    </w:p>
    <w:p w14:paraId="580DFE6B" w14:textId="77777777" w:rsidR="00C46B3D" w:rsidRPr="00AF4A6D" w:rsidRDefault="00A42901">
      <w:pPr>
        <w:rPr>
          <w:rFonts w:ascii="Myriad Pro" w:hAnsi="Myriad Pro"/>
          <w:color w:val="auto"/>
        </w:rPr>
      </w:pPr>
      <w:r w:rsidRPr="00AF4A6D">
        <w:rPr>
          <w:rFonts w:ascii="Myriad Pro" w:eastAsia="PT Sans" w:hAnsi="Myriad Pro" w:cs="PT Sans"/>
          <w:color w:val="auto"/>
        </w:rPr>
        <w:t>V2. Authentication</w:t>
      </w:r>
    </w:p>
    <w:p w14:paraId="2BE63B72" w14:textId="77777777" w:rsidR="00C46B3D" w:rsidRPr="00AF4A6D" w:rsidRDefault="00A42901">
      <w:pPr>
        <w:rPr>
          <w:rFonts w:ascii="Myriad Pro" w:hAnsi="Myriad Pro"/>
          <w:color w:val="auto"/>
        </w:rPr>
      </w:pPr>
      <w:r w:rsidRPr="00AF4A6D">
        <w:rPr>
          <w:rFonts w:ascii="Myriad Pro" w:eastAsia="PT Sans" w:hAnsi="Myriad Pro" w:cs="PT Sans"/>
          <w:color w:val="auto"/>
        </w:rPr>
        <w:t>V3. Session Management</w:t>
      </w:r>
    </w:p>
    <w:p w14:paraId="3A833F75" w14:textId="77777777" w:rsidR="00C46B3D" w:rsidRPr="00AF4A6D" w:rsidRDefault="00A42901">
      <w:pPr>
        <w:rPr>
          <w:rFonts w:ascii="Myriad Pro" w:hAnsi="Myriad Pro"/>
          <w:color w:val="auto"/>
        </w:rPr>
      </w:pPr>
      <w:r w:rsidRPr="00AF4A6D">
        <w:rPr>
          <w:rFonts w:ascii="Myriad Pro" w:eastAsia="PT Sans" w:hAnsi="Myriad Pro" w:cs="PT Sans"/>
          <w:color w:val="auto"/>
        </w:rPr>
        <w:t>V4. Access Control</w:t>
      </w:r>
    </w:p>
    <w:p w14:paraId="58264A70" w14:textId="77777777" w:rsidR="00C46B3D" w:rsidRPr="00AF4A6D" w:rsidRDefault="00A42901">
      <w:pPr>
        <w:rPr>
          <w:rFonts w:ascii="Myriad Pro" w:hAnsi="Myriad Pro"/>
          <w:color w:val="auto"/>
        </w:rPr>
      </w:pPr>
      <w:r w:rsidRPr="00AF4A6D">
        <w:rPr>
          <w:rFonts w:ascii="Myriad Pro" w:eastAsia="PT Sans" w:hAnsi="Myriad Pro" w:cs="PT Sans"/>
          <w:color w:val="auto"/>
        </w:rPr>
        <w:t>V5. Malicious Input Handling</w:t>
      </w:r>
    </w:p>
    <w:p w14:paraId="500289D9" w14:textId="77777777" w:rsidR="00C46B3D" w:rsidRPr="00AF4A6D" w:rsidRDefault="00A42901">
      <w:pPr>
        <w:rPr>
          <w:rFonts w:ascii="Myriad Pro" w:hAnsi="Myriad Pro"/>
          <w:color w:val="auto"/>
        </w:rPr>
      </w:pPr>
      <w:r w:rsidRPr="00AF4A6D">
        <w:rPr>
          <w:rFonts w:ascii="Myriad Pro" w:eastAsia="PT Sans" w:hAnsi="Myriad Pro" w:cs="PT Sans"/>
          <w:color w:val="auto"/>
        </w:rPr>
        <w:t>V7. Cryptography at Rest</w:t>
      </w:r>
    </w:p>
    <w:p w14:paraId="0C6F1789" w14:textId="77777777" w:rsidR="00C46B3D" w:rsidRPr="00AF4A6D" w:rsidRDefault="00A42901">
      <w:pPr>
        <w:rPr>
          <w:rFonts w:ascii="Myriad Pro" w:hAnsi="Myriad Pro"/>
          <w:color w:val="auto"/>
        </w:rPr>
      </w:pPr>
      <w:r w:rsidRPr="00AF4A6D">
        <w:rPr>
          <w:rFonts w:ascii="Myriad Pro" w:eastAsia="PT Sans" w:hAnsi="Myriad Pro" w:cs="PT Sans"/>
          <w:color w:val="auto"/>
        </w:rPr>
        <w:t>V8. Error Handling and Logging</w:t>
      </w:r>
    </w:p>
    <w:p w14:paraId="1CE6A41C" w14:textId="77777777" w:rsidR="00C46B3D" w:rsidRPr="00AF4A6D" w:rsidRDefault="00A42901">
      <w:pPr>
        <w:rPr>
          <w:rFonts w:ascii="Myriad Pro" w:hAnsi="Myriad Pro"/>
          <w:color w:val="auto"/>
        </w:rPr>
      </w:pPr>
      <w:r w:rsidRPr="00AF4A6D">
        <w:rPr>
          <w:rFonts w:ascii="Myriad Pro" w:eastAsia="PT Sans" w:hAnsi="Myriad Pro" w:cs="PT Sans"/>
          <w:color w:val="auto"/>
        </w:rPr>
        <w:t>V9. Data Protection</w:t>
      </w:r>
    </w:p>
    <w:p w14:paraId="573288A2" w14:textId="77777777" w:rsidR="00C46B3D" w:rsidRPr="00AF4A6D" w:rsidRDefault="00A42901">
      <w:pPr>
        <w:rPr>
          <w:rFonts w:ascii="Myriad Pro" w:hAnsi="Myriad Pro"/>
          <w:color w:val="auto"/>
        </w:rPr>
      </w:pPr>
      <w:r w:rsidRPr="00AF4A6D">
        <w:rPr>
          <w:rFonts w:ascii="Myriad Pro" w:eastAsia="PT Sans" w:hAnsi="Myriad Pro" w:cs="PT Sans"/>
          <w:color w:val="auto"/>
        </w:rPr>
        <w:t>V10. Communications</w:t>
      </w:r>
    </w:p>
    <w:p w14:paraId="48B08D1C" w14:textId="77777777" w:rsidR="00C46B3D" w:rsidRPr="00AF4A6D" w:rsidRDefault="00A42901">
      <w:pPr>
        <w:rPr>
          <w:rFonts w:ascii="Myriad Pro" w:hAnsi="Myriad Pro"/>
          <w:color w:val="auto"/>
        </w:rPr>
      </w:pPr>
      <w:r w:rsidRPr="00AF4A6D">
        <w:rPr>
          <w:rFonts w:ascii="Myriad Pro" w:eastAsia="PT Sans" w:hAnsi="Myriad Pro" w:cs="PT Sans"/>
          <w:color w:val="auto"/>
        </w:rPr>
        <w:t>V11. HTTP</w:t>
      </w:r>
    </w:p>
    <w:p w14:paraId="38225858" w14:textId="77777777" w:rsidR="00C46B3D" w:rsidRPr="00AF4A6D" w:rsidRDefault="00A42901">
      <w:pPr>
        <w:rPr>
          <w:rFonts w:ascii="Myriad Pro" w:hAnsi="Myriad Pro"/>
          <w:color w:val="auto"/>
        </w:rPr>
      </w:pPr>
      <w:r w:rsidRPr="00AF4A6D">
        <w:rPr>
          <w:rFonts w:ascii="Myriad Pro" w:eastAsia="PT Sans" w:hAnsi="Myriad Pro" w:cs="PT Sans"/>
          <w:color w:val="auto"/>
        </w:rPr>
        <w:t>V13. Malicious Controls</w:t>
      </w:r>
    </w:p>
    <w:p w14:paraId="18A3F466" w14:textId="77777777" w:rsidR="00C46B3D" w:rsidRPr="00AF4A6D" w:rsidRDefault="00A42901">
      <w:pPr>
        <w:rPr>
          <w:rFonts w:ascii="Myriad Pro" w:hAnsi="Myriad Pro"/>
          <w:color w:val="auto"/>
        </w:rPr>
      </w:pPr>
      <w:r w:rsidRPr="00AF4A6D">
        <w:rPr>
          <w:rFonts w:ascii="Myriad Pro" w:eastAsia="PT Sans" w:hAnsi="Myriad Pro" w:cs="PT Sans"/>
          <w:color w:val="auto"/>
        </w:rPr>
        <w:t>V15. Business Logic</w:t>
      </w:r>
    </w:p>
    <w:p w14:paraId="64E3AB05" w14:textId="77777777" w:rsidR="00C46B3D" w:rsidRPr="00AF4A6D" w:rsidRDefault="00A42901">
      <w:pPr>
        <w:rPr>
          <w:rFonts w:ascii="Myriad Pro" w:hAnsi="Myriad Pro"/>
          <w:color w:val="auto"/>
        </w:rPr>
      </w:pPr>
      <w:r w:rsidRPr="00AF4A6D">
        <w:rPr>
          <w:rFonts w:ascii="Myriad Pro" w:eastAsia="PT Sans" w:hAnsi="Myriad Pro" w:cs="PT Sans"/>
          <w:color w:val="auto"/>
        </w:rPr>
        <w:t>V16. File and Resource</w:t>
      </w:r>
    </w:p>
    <w:p w14:paraId="0D24C0FA" w14:textId="77777777" w:rsidR="00C46B3D" w:rsidRPr="00AF4A6D" w:rsidRDefault="00A42901">
      <w:pPr>
        <w:rPr>
          <w:rFonts w:ascii="Myriad Pro" w:hAnsi="Myriad Pro"/>
          <w:color w:val="auto"/>
        </w:rPr>
      </w:pPr>
      <w:r w:rsidRPr="00AF4A6D">
        <w:rPr>
          <w:rFonts w:ascii="Myriad Pro" w:eastAsia="PT Sans" w:hAnsi="Myriad Pro" w:cs="PT Sans"/>
          <w:color w:val="auto"/>
        </w:rPr>
        <w:t>V17. Mobile</w:t>
      </w:r>
    </w:p>
    <w:p w14:paraId="560BE859" w14:textId="77777777" w:rsidR="00C46B3D" w:rsidRPr="001C4CA0" w:rsidRDefault="00A42901">
      <w:pPr>
        <w:rPr>
          <w:rFonts w:ascii="Myriad Pro" w:hAnsi="Myriad Pro"/>
        </w:rPr>
      </w:pPr>
      <w:r w:rsidRPr="001C4CA0">
        <w:rPr>
          <w:rFonts w:ascii="Myriad Pro" w:hAnsi="Myriad Pro"/>
        </w:rPr>
        <w:br w:type="page"/>
      </w:r>
    </w:p>
    <w:tbl>
      <w:tblPr>
        <w:tblStyle w:val="ac"/>
        <w:tblW w:w="11037" w:type="dxa"/>
        <w:tblInd w:w="-1133" w:type="dxa"/>
        <w:tblLayout w:type="fixed"/>
        <w:tblLook w:val="0600" w:firstRow="0" w:lastRow="0" w:firstColumn="0" w:lastColumn="0" w:noHBand="1" w:noVBand="1"/>
      </w:tblPr>
      <w:tblGrid>
        <w:gridCol w:w="396"/>
        <w:gridCol w:w="659"/>
        <w:gridCol w:w="9982"/>
      </w:tblGrid>
      <w:tr w:rsidR="00C46B3D" w:rsidRPr="001C4CA0" w14:paraId="0E7D4B27" w14:textId="77777777">
        <w:trPr>
          <w:trHeight w:val="560"/>
        </w:trPr>
        <w:tc>
          <w:tcPr>
            <w:tcW w:w="396" w:type="dxa"/>
            <w:shd w:val="clear" w:color="auto" w:fill="ECF0F1"/>
            <w:tcMar>
              <w:left w:w="108" w:type="dxa"/>
              <w:right w:w="108" w:type="dxa"/>
            </w:tcMar>
          </w:tcPr>
          <w:p w14:paraId="21DD7AA5" w14:textId="77777777" w:rsidR="00C46B3D" w:rsidRPr="001C4CA0" w:rsidRDefault="00C46B3D">
            <w:pPr>
              <w:spacing w:after="0"/>
              <w:rPr>
                <w:rFonts w:ascii="Myriad Pro" w:hAnsi="Myriad Pro"/>
              </w:rPr>
            </w:pPr>
          </w:p>
        </w:tc>
        <w:tc>
          <w:tcPr>
            <w:tcW w:w="659" w:type="dxa"/>
            <w:tcMar>
              <w:left w:w="108" w:type="dxa"/>
              <w:right w:w="108" w:type="dxa"/>
            </w:tcMar>
          </w:tcPr>
          <w:p w14:paraId="48B6DD63" w14:textId="77777777" w:rsidR="00C46B3D" w:rsidRPr="001C4CA0" w:rsidRDefault="00C46B3D">
            <w:pPr>
              <w:spacing w:after="0"/>
              <w:rPr>
                <w:rFonts w:ascii="Myriad Pro" w:hAnsi="Myriad Pro"/>
              </w:rPr>
            </w:pPr>
          </w:p>
        </w:tc>
        <w:tc>
          <w:tcPr>
            <w:tcW w:w="9982" w:type="dxa"/>
            <w:tcMar>
              <w:left w:w="108" w:type="dxa"/>
              <w:right w:w="108" w:type="dxa"/>
            </w:tcMar>
          </w:tcPr>
          <w:p w14:paraId="2A5809D0" w14:textId="77777777" w:rsidR="00C46B3D" w:rsidRPr="001C4CA0" w:rsidRDefault="00A42901">
            <w:pPr>
              <w:pStyle w:val="Heading2"/>
              <w:spacing w:before="240"/>
              <w:rPr>
                <w:rFonts w:ascii="Myriad Pro" w:hAnsi="Myriad Pro"/>
              </w:rPr>
            </w:pPr>
            <w:bookmarkStart w:id="29" w:name="h.26in1rg" w:colFirst="0" w:colLast="0"/>
            <w:bookmarkStart w:id="30" w:name="_Toc392074666"/>
            <w:bookmarkEnd w:id="29"/>
            <w:r w:rsidRPr="001C4CA0">
              <w:rPr>
                <w:rFonts w:ascii="Myriad Pro" w:eastAsia="PT Sans" w:hAnsi="Myriad Pro" w:cs="PT Sans"/>
                <w:b/>
                <w:color w:val="404040"/>
                <w:sz w:val="72"/>
              </w:rPr>
              <w:t>V2: Authentication Verification Requirements</w:t>
            </w:r>
            <w:bookmarkEnd w:id="30"/>
          </w:p>
        </w:tc>
      </w:tr>
    </w:tbl>
    <w:p w14:paraId="77B8E1CB" w14:textId="77777777" w:rsidR="00C46B3D" w:rsidRPr="001C4CA0" w:rsidRDefault="00C46B3D">
      <w:pPr>
        <w:rPr>
          <w:rFonts w:ascii="Myriad Pro" w:hAnsi="Myriad Pro"/>
        </w:rPr>
      </w:pPr>
    </w:p>
    <w:p w14:paraId="0ABB25A8" w14:textId="77777777" w:rsidR="00C46B3D" w:rsidRPr="00AF4A6D" w:rsidRDefault="00A42901">
      <w:pPr>
        <w:rPr>
          <w:rFonts w:ascii="Myriad Pro" w:hAnsi="Myriad Pro"/>
          <w:color w:val="auto"/>
        </w:rPr>
      </w:pPr>
      <w:r w:rsidRPr="00AF4A6D">
        <w:rPr>
          <w:rFonts w:ascii="Myriad Pro" w:eastAsia="PT Sans" w:hAnsi="Myriad Pro" w:cs="PT Sans"/>
          <w:color w:val="auto"/>
        </w:rPr>
        <w:t>The table below defines the corresponding verification requirements that apply for each of the verification levels.  Verification requirements for Level 0 are not defined by this standard.</w:t>
      </w:r>
    </w:p>
    <w:tbl>
      <w:tblPr>
        <w:tblStyle w:val="ad"/>
        <w:tblW w:w="9918" w:type="dxa"/>
        <w:tblLayout w:type="fixed"/>
        <w:tblLook w:val="0600" w:firstRow="0" w:lastRow="0" w:firstColumn="0" w:lastColumn="0" w:noHBand="1" w:noVBand="1"/>
      </w:tblPr>
      <w:tblGrid>
        <w:gridCol w:w="678"/>
        <w:gridCol w:w="292"/>
        <w:gridCol w:w="5978"/>
        <w:gridCol w:w="990"/>
        <w:gridCol w:w="990"/>
        <w:gridCol w:w="990"/>
      </w:tblGrid>
      <w:tr w:rsidR="00C46B3D" w:rsidRPr="001C4CA0" w14:paraId="4B2624F5" w14:textId="77777777" w:rsidTr="00A679E2">
        <w:trPr>
          <w:trHeight w:val="700"/>
          <w:tblHeader/>
        </w:trPr>
        <w:tc>
          <w:tcPr>
            <w:tcW w:w="678" w:type="dxa"/>
            <w:shd w:val="clear" w:color="auto" w:fill="7F8C8D"/>
            <w:tcMar>
              <w:left w:w="108" w:type="dxa"/>
              <w:right w:w="108" w:type="dxa"/>
            </w:tcMar>
            <w:vAlign w:val="center"/>
          </w:tcPr>
          <w:p w14:paraId="48A049B7" w14:textId="77777777" w:rsidR="00C46B3D" w:rsidRPr="001C4CA0" w:rsidRDefault="00C46B3D">
            <w:pPr>
              <w:spacing w:after="0"/>
              <w:rPr>
                <w:rFonts w:ascii="Myriad Pro" w:hAnsi="Myriad Pro"/>
              </w:rPr>
            </w:pPr>
          </w:p>
        </w:tc>
        <w:tc>
          <w:tcPr>
            <w:tcW w:w="292" w:type="dxa"/>
            <w:shd w:val="clear" w:color="auto" w:fill="7F8C8D"/>
            <w:tcMar>
              <w:left w:w="108" w:type="dxa"/>
              <w:right w:w="108" w:type="dxa"/>
            </w:tcMar>
            <w:vAlign w:val="center"/>
          </w:tcPr>
          <w:p w14:paraId="4838C759" w14:textId="77777777" w:rsidR="00C46B3D" w:rsidRPr="001C4CA0" w:rsidRDefault="00C46B3D">
            <w:pPr>
              <w:spacing w:after="0"/>
              <w:rPr>
                <w:rFonts w:ascii="Myriad Pro" w:hAnsi="Myriad Pro"/>
              </w:rPr>
            </w:pPr>
          </w:p>
        </w:tc>
        <w:tc>
          <w:tcPr>
            <w:tcW w:w="5978" w:type="dxa"/>
            <w:shd w:val="clear" w:color="auto" w:fill="7F8C8D"/>
            <w:tcMar>
              <w:top w:w="113" w:type="dxa"/>
              <w:left w:w="108" w:type="dxa"/>
              <w:bottom w:w="113" w:type="dxa"/>
              <w:right w:w="108" w:type="dxa"/>
            </w:tcMar>
            <w:vAlign w:val="center"/>
          </w:tcPr>
          <w:p w14:paraId="45448151" w14:textId="77777777" w:rsidR="00C46B3D" w:rsidRPr="001C4CA0" w:rsidRDefault="00A42901">
            <w:pPr>
              <w:spacing w:after="0"/>
              <w:rPr>
                <w:rFonts w:ascii="Myriad Pro" w:hAnsi="Myriad Pro"/>
              </w:rPr>
            </w:pPr>
            <w:r w:rsidRPr="001C4CA0">
              <w:rPr>
                <w:rFonts w:ascii="Myriad Pro" w:eastAsia="PT Sans" w:hAnsi="Myriad Pro" w:cs="PT Sans"/>
                <w:b/>
                <w:color w:val="FFFFFF"/>
                <w:sz w:val="18"/>
              </w:rPr>
              <w:t>AUTHENTICATION</w:t>
            </w:r>
          </w:p>
          <w:p w14:paraId="7021CE0D" w14:textId="77777777" w:rsidR="00C46B3D" w:rsidRPr="001C4CA0" w:rsidRDefault="00A42901">
            <w:pPr>
              <w:spacing w:after="0"/>
              <w:rPr>
                <w:rFonts w:ascii="Myriad Pro" w:hAnsi="Myriad Pro"/>
              </w:rPr>
            </w:pPr>
            <w:r w:rsidRPr="001C4CA0">
              <w:rPr>
                <w:rFonts w:ascii="Myriad Pro" w:eastAsia="PT Sans" w:hAnsi="Myriad Pro" w:cs="PT Sans"/>
                <w:b/>
                <w:color w:val="FFFFFF"/>
                <w:sz w:val="18"/>
              </w:rPr>
              <w:t>VERIFICATION REQUIREMENT</w:t>
            </w:r>
          </w:p>
        </w:tc>
        <w:tc>
          <w:tcPr>
            <w:tcW w:w="990" w:type="dxa"/>
            <w:shd w:val="clear" w:color="auto" w:fill="7F8C8D"/>
            <w:tcMar>
              <w:left w:w="108" w:type="dxa"/>
              <w:right w:w="108" w:type="dxa"/>
            </w:tcMar>
            <w:vAlign w:val="center"/>
          </w:tcPr>
          <w:p w14:paraId="5BEAA974" w14:textId="77777777" w:rsidR="00C46B3D" w:rsidRPr="001C4CA0" w:rsidRDefault="00A42901">
            <w:pPr>
              <w:spacing w:after="0"/>
              <w:jc w:val="center"/>
              <w:rPr>
                <w:rFonts w:ascii="Myriad Pro" w:hAnsi="Myriad Pro"/>
              </w:rPr>
            </w:pPr>
            <w:r w:rsidRPr="001C4CA0">
              <w:rPr>
                <w:rFonts w:ascii="Myriad Pro" w:eastAsia="PT Sans" w:hAnsi="Myriad Pro" w:cs="PT Sans"/>
                <w:b/>
                <w:color w:val="FFFFFF"/>
                <w:sz w:val="18"/>
              </w:rPr>
              <w:t>LEVELS</w:t>
            </w:r>
          </w:p>
        </w:tc>
        <w:tc>
          <w:tcPr>
            <w:tcW w:w="990" w:type="dxa"/>
            <w:tcMar>
              <w:left w:w="108" w:type="dxa"/>
              <w:right w:w="108" w:type="dxa"/>
            </w:tcMar>
          </w:tcPr>
          <w:p w14:paraId="5473B429" w14:textId="77777777" w:rsidR="00C46B3D" w:rsidRPr="001C4CA0" w:rsidRDefault="00C46B3D">
            <w:pPr>
              <w:spacing w:after="200" w:line="276" w:lineRule="auto"/>
              <w:rPr>
                <w:rFonts w:ascii="Myriad Pro" w:hAnsi="Myriad Pro"/>
              </w:rPr>
            </w:pPr>
          </w:p>
        </w:tc>
        <w:tc>
          <w:tcPr>
            <w:tcW w:w="990" w:type="dxa"/>
            <w:tcMar>
              <w:left w:w="108" w:type="dxa"/>
              <w:right w:w="108" w:type="dxa"/>
            </w:tcMar>
          </w:tcPr>
          <w:p w14:paraId="75D36DBF" w14:textId="77777777" w:rsidR="00C46B3D" w:rsidRPr="001C4CA0" w:rsidRDefault="00C46B3D">
            <w:pPr>
              <w:spacing w:after="200" w:line="276" w:lineRule="auto"/>
              <w:rPr>
                <w:rFonts w:ascii="Myriad Pro" w:hAnsi="Myriad Pro"/>
              </w:rPr>
            </w:pPr>
          </w:p>
        </w:tc>
      </w:tr>
      <w:tr w:rsidR="00C46B3D" w:rsidRPr="001C4CA0" w14:paraId="4FA004E0" w14:textId="77777777" w:rsidTr="00A679E2">
        <w:trPr>
          <w:trHeight w:val="720"/>
          <w:tblHeader/>
        </w:trPr>
        <w:tc>
          <w:tcPr>
            <w:tcW w:w="678" w:type="dxa"/>
            <w:shd w:val="clear" w:color="auto" w:fill="7F8C8D"/>
            <w:tcMar>
              <w:left w:w="108" w:type="dxa"/>
              <w:right w:w="108" w:type="dxa"/>
            </w:tcMar>
            <w:vAlign w:val="center"/>
          </w:tcPr>
          <w:p w14:paraId="1164AC7D" w14:textId="77777777" w:rsidR="00C46B3D" w:rsidRPr="001C4CA0" w:rsidRDefault="00C46B3D">
            <w:pPr>
              <w:spacing w:after="0"/>
              <w:rPr>
                <w:rFonts w:ascii="Myriad Pro" w:hAnsi="Myriad Pro"/>
              </w:rPr>
            </w:pPr>
          </w:p>
        </w:tc>
        <w:tc>
          <w:tcPr>
            <w:tcW w:w="292" w:type="dxa"/>
            <w:shd w:val="clear" w:color="auto" w:fill="7F8C8D"/>
            <w:tcMar>
              <w:left w:w="108" w:type="dxa"/>
              <w:right w:w="108" w:type="dxa"/>
            </w:tcMar>
            <w:vAlign w:val="center"/>
          </w:tcPr>
          <w:p w14:paraId="5E39F6F3" w14:textId="77777777" w:rsidR="00C46B3D" w:rsidRPr="001C4CA0" w:rsidRDefault="00C46B3D">
            <w:pPr>
              <w:spacing w:after="0"/>
              <w:rPr>
                <w:rFonts w:ascii="Myriad Pro" w:hAnsi="Myriad Pro"/>
              </w:rPr>
            </w:pPr>
          </w:p>
        </w:tc>
        <w:tc>
          <w:tcPr>
            <w:tcW w:w="5978" w:type="dxa"/>
            <w:shd w:val="clear" w:color="auto" w:fill="7F8C8D"/>
            <w:tcMar>
              <w:top w:w="113" w:type="dxa"/>
              <w:left w:w="108" w:type="dxa"/>
              <w:bottom w:w="113" w:type="dxa"/>
              <w:right w:w="108" w:type="dxa"/>
            </w:tcMar>
            <w:vAlign w:val="center"/>
          </w:tcPr>
          <w:p w14:paraId="70C3A350" w14:textId="77777777" w:rsidR="00C46B3D" w:rsidRPr="001C4CA0" w:rsidRDefault="00C46B3D">
            <w:pPr>
              <w:spacing w:after="0"/>
              <w:rPr>
                <w:rFonts w:ascii="Myriad Pro" w:hAnsi="Myriad Pro"/>
              </w:rPr>
            </w:pPr>
          </w:p>
        </w:tc>
        <w:tc>
          <w:tcPr>
            <w:tcW w:w="990" w:type="dxa"/>
            <w:shd w:val="clear" w:color="auto" w:fill="7F8C8D"/>
            <w:tcMar>
              <w:left w:w="108" w:type="dxa"/>
              <w:right w:w="108" w:type="dxa"/>
            </w:tcMar>
            <w:vAlign w:val="center"/>
          </w:tcPr>
          <w:p w14:paraId="1C5D2881" w14:textId="77777777" w:rsidR="00C46B3D" w:rsidRPr="001C4CA0" w:rsidRDefault="00A42901">
            <w:pPr>
              <w:spacing w:after="0"/>
              <w:jc w:val="center"/>
              <w:rPr>
                <w:rFonts w:ascii="Myriad Pro" w:hAnsi="Myriad Pro"/>
              </w:rPr>
            </w:pPr>
            <w:r w:rsidRPr="001C4CA0">
              <w:rPr>
                <w:rFonts w:ascii="Myriad Pro" w:eastAsia="PT Sans" w:hAnsi="Myriad Pro" w:cs="PT Sans"/>
                <w:b/>
                <w:color w:val="FFFFFF"/>
                <w:sz w:val="18"/>
              </w:rPr>
              <w:t>1</w:t>
            </w:r>
          </w:p>
        </w:tc>
        <w:tc>
          <w:tcPr>
            <w:tcW w:w="990" w:type="dxa"/>
            <w:shd w:val="clear" w:color="auto" w:fill="7F8C8D"/>
            <w:tcMar>
              <w:left w:w="108" w:type="dxa"/>
              <w:right w:w="108" w:type="dxa"/>
            </w:tcMar>
            <w:vAlign w:val="center"/>
          </w:tcPr>
          <w:p w14:paraId="3CE79AD4" w14:textId="77777777" w:rsidR="00C46B3D" w:rsidRPr="001C4CA0" w:rsidRDefault="00A42901">
            <w:pPr>
              <w:spacing w:after="0"/>
              <w:jc w:val="center"/>
              <w:rPr>
                <w:rFonts w:ascii="Myriad Pro" w:hAnsi="Myriad Pro"/>
              </w:rPr>
            </w:pPr>
            <w:r w:rsidRPr="001C4CA0">
              <w:rPr>
                <w:rFonts w:ascii="Myriad Pro" w:eastAsia="PT Sans" w:hAnsi="Myriad Pro" w:cs="PT Sans"/>
                <w:b/>
                <w:color w:val="FFFFFF"/>
                <w:sz w:val="18"/>
              </w:rPr>
              <w:t>2</w:t>
            </w:r>
          </w:p>
        </w:tc>
        <w:tc>
          <w:tcPr>
            <w:tcW w:w="990" w:type="dxa"/>
            <w:shd w:val="clear" w:color="auto" w:fill="7F8C8D"/>
            <w:tcMar>
              <w:left w:w="108" w:type="dxa"/>
              <w:right w:w="108" w:type="dxa"/>
            </w:tcMar>
            <w:vAlign w:val="center"/>
          </w:tcPr>
          <w:p w14:paraId="1C2B992D" w14:textId="77777777" w:rsidR="00C46B3D" w:rsidRPr="001C4CA0" w:rsidRDefault="00A42901">
            <w:pPr>
              <w:spacing w:after="0"/>
              <w:jc w:val="center"/>
              <w:rPr>
                <w:rFonts w:ascii="Myriad Pro" w:hAnsi="Myriad Pro"/>
              </w:rPr>
            </w:pPr>
            <w:r w:rsidRPr="001C4CA0">
              <w:rPr>
                <w:rFonts w:ascii="Myriad Pro" w:eastAsia="PT Sans" w:hAnsi="Myriad Pro" w:cs="PT Sans"/>
                <w:b/>
                <w:color w:val="FFFFFF"/>
                <w:sz w:val="18"/>
              </w:rPr>
              <w:t>3</w:t>
            </w:r>
          </w:p>
        </w:tc>
      </w:tr>
      <w:tr w:rsidR="00C46B3D" w:rsidRPr="001C4CA0" w14:paraId="1785464D" w14:textId="77777777">
        <w:trPr>
          <w:trHeight w:val="460"/>
        </w:trPr>
        <w:tc>
          <w:tcPr>
            <w:tcW w:w="678" w:type="dxa"/>
            <w:shd w:val="clear" w:color="auto" w:fill="FCFCFC"/>
            <w:tcMar>
              <w:left w:w="108" w:type="dxa"/>
              <w:right w:w="108" w:type="dxa"/>
            </w:tcMar>
            <w:vAlign w:val="center"/>
          </w:tcPr>
          <w:p w14:paraId="48E7E1B0"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V2.1</w:t>
            </w:r>
          </w:p>
        </w:tc>
        <w:tc>
          <w:tcPr>
            <w:tcW w:w="292" w:type="dxa"/>
            <w:shd w:val="clear" w:color="auto" w:fill="FCFCFC"/>
            <w:tcMar>
              <w:left w:w="108" w:type="dxa"/>
              <w:right w:w="108" w:type="dxa"/>
            </w:tcMar>
            <w:vAlign w:val="center"/>
          </w:tcPr>
          <w:p w14:paraId="02C9EE63"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bottom"/>
          </w:tcPr>
          <w:p w14:paraId="17CB1074"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8"/>
              </w:rPr>
              <w:t>Verify all pages and resources require authentication except those specifically intended to be public (Principle of complete mediation).</w:t>
            </w:r>
          </w:p>
        </w:tc>
        <w:tc>
          <w:tcPr>
            <w:tcW w:w="990" w:type="dxa"/>
            <w:shd w:val="clear" w:color="auto" w:fill="F1C40F"/>
            <w:tcMar>
              <w:left w:w="108" w:type="dxa"/>
              <w:right w:w="108" w:type="dxa"/>
            </w:tcMar>
            <w:vAlign w:val="center"/>
          </w:tcPr>
          <w:p w14:paraId="6442E65E"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0E7D88BE" wp14:editId="00F38F1C">
                  <wp:extent cx="104775" cy="76200"/>
                  <wp:effectExtent l="0" t="0" r="0" b="0"/>
                  <wp:docPr id="21"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758C85C7"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1AC5CD7C" wp14:editId="3168DD40">
                  <wp:extent cx="104775" cy="76200"/>
                  <wp:effectExtent l="0" t="0" r="0" b="0"/>
                  <wp:docPr id="32"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2AF51722"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1EFC9F01" wp14:editId="5C6CB4C7">
                  <wp:extent cx="104775" cy="76200"/>
                  <wp:effectExtent l="0" t="0" r="0" b="0"/>
                  <wp:docPr id="38"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693333BD" w14:textId="77777777">
        <w:trPr>
          <w:trHeight w:val="500"/>
        </w:trPr>
        <w:tc>
          <w:tcPr>
            <w:tcW w:w="678" w:type="dxa"/>
            <w:shd w:val="clear" w:color="auto" w:fill="FCFCFC"/>
            <w:tcMar>
              <w:left w:w="108" w:type="dxa"/>
              <w:right w:w="108" w:type="dxa"/>
            </w:tcMar>
            <w:vAlign w:val="center"/>
          </w:tcPr>
          <w:p w14:paraId="6EE6AE5E"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V2.2</w:t>
            </w:r>
          </w:p>
        </w:tc>
        <w:tc>
          <w:tcPr>
            <w:tcW w:w="292" w:type="dxa"/>
            <w:shd w:val="clear" w:color="auto" w:fill="FCFCFC"/>
            <w:tcMar>
              <w:left w:w="108" w:type="dxa"/>
              <w:right w:w="108" w:type="dxa"/>
            </w:tcMar>
            <w:vAlign w:val="center"/>
          </w:tcPr>
          <w:p w14:paraId="22BC4768"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bottom"/>
          </w:tcPr>
          <w:p w14:paraId="2C0C32FB"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8"/>
              </w:rPr>
              <w:t>Verify all password fields do not echo the user’s password when it is entered.</w:t>
            </w:r>
          </w:p>
        </w:tc>
        <w:tc>
          <w:tcPr>
            <w:tcW w:w="990" w:type="dxa"/>
            <w:shd w:val="clear" w:color="auto" w:fill="F1C40F"/>
            <w:tcMar>
              <w:left w:w="108" w:type="dxa"/>
              <w:right w:w="108" w:type="dxa"/>
            </w:tcMar>
            <w:vAlign w:val="center"/>
          </w:tcPr>
          <w:p w14:paraId="6B0C849F"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51601C75" wp14:editId="6F3094B6">
                  <wp:extent cx="104775" cy="76200"/>
                  <wp:effectExtent l="0" t="0" r="0" b="0"/>
                  <wp:docPr id="40"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5A48C5DD"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35C5ECA6" wp14:editId="051470C1">
                  <wp:extent cx="104775" cy="76200"/>
                  <wp:effectExtent l="0" t="0" r="0" b="0"/>
                  <wp:docPr id="49"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34DBA419"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7C36446C" wp14:editId="48EBD8CC">
                  <wp:extent cx="104775" cy="76200"/>
                  <wp:effectExtent l="0" t="0" r="0" b="0"/>
                  <wp:docPr id="56"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369228C5" w14:textId="77777777">
        <w:trPr>
          <w:trHeight w:val="460"/>
        </w:trPr>
        <w:tc>
          <w:tcPr>
            <w:tcW w:w="678" w:type="dxa"/>
            <w:shd w:val="clear" w:color="auto" w:fill="FCFCFC"/>
            <w:tcMar>
              <w:left w:w="108" w:type="dxa"/>
              <w:right w:w="108" w:type="dxa"/>
            </w:tcMar>
            <w:vAlign w:val="center"/>
          </w:tcPr>
          <w:p w14:paraId="6C54BFA3"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V2.4</w:t>
            </w:r>
          </w:p>
        </w:tc>
        <w:tc>
          <w:tcPr>
            <w:tcW w:w="292" w:type="dxa"/>
            <w:shd w:val="clear" w:color="auto" w:fill="FCFCFC"/>
            <w:tcMar>
              <w:left w:w="108" w:type="dxa"/>
              <w:right w:w="108" w:type="dxa"/>
            </w:tcMar>
            <w:vAlign w:val="center"/>
          </w:tcPr>
          <w:p w14:paraId="0A48B23A"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bottom"/>
          </w:tcPr>
          <w:p w14:paraId="21E9FEAA"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8"/>
              </w:rPr>
              <w:t>Verify all authentication controls are enforced on the server side.</w:t>
            </w:r>
          </w:p>
        </w:tc>
        <w:tc>
          <w:tcPr>
            <w:tcW w:w="990" w:type="dxa"/>
            <w:shd w:val="clear" w:color="auto" w:fill="F1C40F"/>
            <w:tcMar>
              <w:left w:w="108" w:type="dxa"/>
              <w:right w:w="108" w:type="dxa"/>
            </w:tcMar>
            <w:vAlign w:val="center"/>
          </w:tcPr>
          <w:p w14:paraId="28DB7DF3"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1AE8E3CD" wp14:editId="7377F334">
                  <wp:extent cx="104775" cy="76200"/>
                  <wp:effectExtent l="0" t="0" r="0" b="0"/>
                  <wp:docPr id="347"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077BA3FB"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5BBA19E2" wp14:editId="0D7FE705">
                  <wp:extent cx="104775" cy="76200"/>
                  <wp:effectExtent l="0" t="0" r="0" b="0"/>
                  <wp:docPr id="338"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2D4E7959"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7ECE5E37" wp14:editId="4E01550C">
                  <wp:extent cx="104775" cy="76200"/>
                  <wp:effectExtent l="0" t="0" r="0" b="0"/>
                  <wp:docPr id="312"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22563A54" w14:textId="77777777">
        <w:trPr>
          <w:trHeight w:val="460"/>
        </w:trPr>
        <w:tc>
          <w:tcPr>
            <w:tcW w:w="678" w:type="dxa"/>
            <w:shd w:val="clear" w:color="auto" w:fill="FCFCFC"/>
            <w:tcMar>
              <w:left w:w="108" w:type="dxa"/>
              <w:right w:w="108" w:type="dxa"/>
            </w:tcMar>
            <w:vAlign w:val="center"/>
          </w:tcPr>
          <w:p w14:paraId="2032D473"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V2.5</w:t>
            </w:r>
          </w:p>
        </w:tc>
        <w:tc>
          <w:tcPr>
            <w:tcW w:w="292" w:type="dxa"/>
            <w:shd w:val="clear" w:color="auto" w:fill="FCFCFC"/>
            <w:tcMar>
              <w:left w:w="108" w:type="dxa"/>
              <w:right w:w="108" w:type="dxa"/>
            </w:tcMar>
            <w:vAlign w:val="center"/>
          </w:tcPr>
          <w:p w14:paraId="590D132C"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bottom"/>
          </w:tcPr>
          <w:p w14:paraId="65A55F31"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8"/>
              </w:rPr>
              <w:t>Verify all authentication controls (including libraries that call external authentication services) have a centralized implementation.</w:t>
            </w:r>
          </w:p>
        </w:tc>
        <w:tc>
          <w:tcPr>
            <w:tcW w:w="990" w:type="dxa"/>
            <w:shd w:val="clear" w:color="auto" w:fill="FFFFFF"/>
            <w:tcMar>
              <w:left w:w="108" w:type="dxa"/>
              <w:right w:w="108" w:type="dxa"/>
            </w:tcMar>
            <w:vAlign w:val="center"/>
          </w:tcPr>
          <w:p w14:paraId="1441BD56" w14:textId="77777777" w:rsidR="00C46B3D" w:rsidRPr="001C4CA0" w:rsidRDefault="00C46B3D">
            <w:pPr>
              <w:spacing w:after="0"/>
              <w:jc w:val="center"/>
              <w:rPr>
                <w:rFonts w:ascii="Myriad Pro" w:hAnsi="Myriad Pro"/>
              </w:rPr>
            </w:pPr>
          </w:p>
        </w:tc>
        <w:tc>
          <w:tcPr>
            <w:tcW w:w="990" w:type="dxa"/>
            <w:shd w:val="clear" w:color="auto" w:fill="FFFFFF"/>
            <w:tcMar>
              <w:left w:w="108" w:type="dxa"/>
              <w:right w:w="108" w:type="dxa"/>
            </w:tcMar>
            <w:vAlign w:val="center"/>
          </w:tcPr>
          <w:p w14:paraId="39093A40" w14:textId="77777777" w:rsidR="00C46B3D" w:rsidRPr="001C4CA0" w:rsidRDefault="00C46B3D">
            <w:pPr>
              <w:spacing w:after="0"/>
              <w:jc w:val="center"/>
              <w:rPr>
                <w:rFonts w:ascii="Myriad Pro" w:hAnsi="Myriad Pro"/>
              </w:rPr>
            </w:pPr>
          </w:p>
        </w:tc>
        <w:tc>
          <w:tcPr>
            <w:tcW w:w="990" w:type="dxa"/>
            <w:shd w:val="clear" w:color="auto" w:fill="5B9BD5"/>
            <w:tcMar>
              <w:left w:w="108" w:type="dxa"/>
              <w:right w:w="108" w:type="dxa"/>
            </w:tcMar>
            <w:vAlign w:val="center"/>
          </w:tcPr>
          <w:p w14:paraId="320C70F5"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24288AF2" wp14:editId="42673ABC">
                  <wp:extent cx="104775" cy="76200"/>
                  <wp:effectExtent l="0" t="0" r="0" b="0"/>
                  <wp:docPr id="325"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4AB262D0" w14:textId="77777777">
        <w:trPr>
          <w:trHeight w:val="460"/>
        </w:trPr>
        <w:tc>
          <w:tcPr>
            <w:tcW w:w="678" w:type="dxa"/>
            <w:shd w:val="clear" w:color="auto" w:fill="FCFCFC"/>
            <w:tcMar>
              <w:left w:w="108" w:type="dxa"/>
              <w:right w:w="108" w:type="dxa"/>
            </w:tcMar>
            <w:vAlign w:val="center"/>
          </w:tcPr>
          <w:p w14:paraId="61085B64"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V2.6</w:t>
            </w:r>
          </w:p>
        </w:tc>
        <w:tc>
          <w:tcPr>
            <w:tcW w:w="292" w:type="dxa"/>
            <w:shd w:val="clear" w:color="auto" w:fill="FCFCFC"/>
            <w:tcMar>
              <w:left w:w="108" w:type="dxa"/>
              <w:right w:w="108" w:type="dxa"/>
            </w:tcMar>
            <w:vAlign w:val="center"/>
          </w:tcPr>
          <w:p w14:paraId="18A6F1FC"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bottom"/>
          </w:tcPr>
          <w:p w14:paraId="579DFE2D"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8"/>
              </w:rPr>
              <w:t>Verify all authentication controls fail securely to ensure attackers cannot log in.</w:t>
            </w:r>
          </w:p>
        </w:tc>
        <w:tc>
          <w:tcPr>
            <w:tcW w:w="990" w:type="dxa"/>
            <w:shd w:val="clear" w:color="auto" w:fill="F1C40F"/>
            <w:tcMar>
              <w:left w:w="108" w:type="dxa"/>
              <w:right w:w="108" w:type="dxa"/>
            </w:tcMar>
            <w:vAlign w:val="center"/>
          </w:tcPr>
          <w:p w14:paraId="632CF5F0"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0D450974" wp14:editId="2C8861BC">
                  <wp:extent cx="104775" cy="76200"/>
                  <wp:effectExtent l="0" t="0" r="0" b="0"/>
                  <wp:docPr id="67"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4EE3E01D"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071A44CA" wp14:editId="15CDA48B">
                  <wp:extent cx="104775" cy="76200"/>
                  <wp:effectExtent l="0" t="0" r="0" b="0"/>
                  <wp:docPr id="78"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17198FE8"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0D2E33F4" wp14:editId="408BC7BF">
                  <wp:extent cx="104775" cy="76200"/>
                  <wp:effectExtent l="0" t="0" r="0" b="0"/>
                  <wp:docPr id="89"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6E9FD3E0" w14:textId="77777777">
        <w:trPr>
          <w:trHeight w:val="460"/>
        </w:trPr>
        <w:tc>
          <w:tcPr>
            <w:tcW w:w="678" w:type="dxa"/>
            <w:shd w:val="clear" w:color="auto" w:fill="FCFCFC"/>
            <w:tcMar>
              <w:left w:w="108" w:type="dxa"/>
              <w:right w:w="108" w:type="dxa"/>
            </w:tcMar>
            <w:vAlign w:val="center"/>
          </w:tcPr>
          <w:p w14:paraId="3885B3DC"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V2.7</w:t>
            </w:r>
          </w:p>
        </w:tc>
        <w:tc>
          <w:tcPr>
            <w:tcW w:w="292" w:type="dxa"/>
            <w:shd w:val="clear" w:color="auto" w:fill="FCFCFC"/>
            <w:tcMar>
              <w:left w:w="108" w:type="dxa"/>
              <w:right w:w="108" w:type="dxa"/>
            </w:tcMar>
            <w:vAlign w:val="center"/>
          </w:tcPr>
          <w:p w14:paraId="7C51C0C8"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bottom"/>
          </w:tcPr>
          <w:p w14:paraId="675DABE5"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8"/>
              </w:rPr>
              <w:t>Verify password entry fields allow or encourage the use of passphrases, and do not prevent long passphrases or highly complex passwords being entered, and provide a sufficient minimum strength to protect against the use of commonly chosen passwords.</w:t>
            </w:r>
          </w:p>
        </w:tc>
        <w:tc>
          <w:tcPr>
            <w:tcW w:w="990" w:type="dxa"/>
            <w:shd w:val="clear" w:color="auto" w:fill="FFFFFF"/>
            <w:tcMar>
              <w:left w:w="108" w:type="dxa"/>
              <w:right w:w="108" w:type="dxa"/>
            </w:tcMar>
            <w:vAlign w:val="center"/>
          </w:tcPr>
          <w:p w14:paraId="0F98581F" w14:textId="77777777" w:rsidR="00C46B3D" w:rsidRPr="001C4CA0" w:rsidRDefault="00C46B3D">
            <w:pPr>
              <w:spacing w:after="0"/>
              <w:jc w:val="center"/>
              <w:rPr>
                <w:rFonts w:ascii="Myriad Pro" w:hAnsi="Myriad Pro"/>
              </w:rPr>
            </w:pPr>
          </w:p>
        </w:tc>
        <w:tc>
          <w:tcPr>
            <w:tcW w:w="990" w:type="dxa"/>
            <w:shd w:val="clear" w:color="auto" w:fill="2EC971"/>
            <w:tcMar>
              <w:left w:w="108" w:type="dxa"/>
              <w:right w:w="108" w:type="dxa"/>
            </w:tcMar>
            <w:vAlign w:val="center"/>
          </w:tcPr>
          <w:p w14:paraId="62794E43"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4D7AB564" wp14:editId="778D9058">
                  <wp:extent cx="104775" cy="76200"/>
                  <wp:effectExtent l="0" t="0" r="0" b="0"/>
                  <wp:docPr id="294"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62BC5899"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0CE78A11" wp14:editId="29A858A9">
                  <wp:extent cx="104775" cy="76200"/>
                  <wp:effectExtent l="0" t="0" r="0" b="0"/>
                  <wp:docPr id="334"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0F3AE02F" w14:textId="77777777">
        <w:trPr>
          <w:trHeight w:val="460"/>
        </w:trPr>
        <w:tc>
          <w:tcPr>
            <w:tcW w:w="678" w:type="dxa"/>
            <w:shd w:val="clear" w:color="auto" w:fill="FCFCFC"/>
            <w:tcMar>
              <w:left w:w="108" w:type="dxa"/>
              <w:right w:w="108" w:type="dxa"/>
            </w:tcMar>
            <w:vAlign w:val="center"/>
          </w:tcPr>
          <w:p w14:paraId="0490209B"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V2.8</w:t>
            </w:r>
          </w:p>
        </w:tc>
        <w:tc>
          <w:tcPr>
            <w:tcW w:w="292" w:type="dxa"/>
            <w:shd w:val="clear" w:color="auto" w:fill="FCFCFC"/>
            <w:tcMar>
              <w:left w:w="108" w:type="dxa"/>
              <w:right w:w="108" w:type="dxa"/>
            </w:tcMar>
            <w:vAlign w:val="center"/>
          </w:tcPr>
          <w:p w14:paraId="283F80E6"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bottom"/>
          </w:tcPr>
          <w:p w14:paraId="2740BFF0"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8"/>
              </w:rPr>
              <w:t>Verify all account identity authentication functions (such as registration, update profile, forgot username, forgot password, disabled / lost token, help desk or IVR) that might regain access to the account are at least as resistant to attack as the primary authentication mechanism.</w:t>
            </w:r>
          </w:p>
        </w:tc>
        <w:tc>
          <w:tcPr>
            <w:tcW w:w="990" w:type="dxa"/>
            <w:shd w:val="clear" w:color="auto" w:fill="FFFFFF"/>
            <w:tcMar>
              <w:left w:w="108" w:type="dxa"/>
              <w:right w:w="108" w:type="dxa"/>
            </w:tcMar>
            <w:vAlign w:val="center"/>
          </w:tcPr>
          <w:p w14:paraId="7A101F7E" w14:textId="77777777" w:rsidR="00C46B3D" w:rsidRPr="001C4CA0" w:rsidRDefault="00C46B3D">
            <w:pPr>
              <w:spacing w:after="0"/>
              <w:jc w:val="center"/>
              <w:rPr>
                <w:rFonts w:ascii="Myriad Pro" w:hAnsi="Myriad Pro"/>
              </w:rPr>
            </w:pPr>
          </w:p>
        </w:tc>
        <w:tc>
          <w:tcPr>
            <w:tcW w:w="990" w:type="dxa"/>
            <w:shd w:val="clear" w:color="auto" w:fill="2EC971"/>
            <w:tcMar>
              <w:left w:w="108" w:type="dxa"/>
              <w:right w:w="108" w:type="dxa"/>
            </w:tcMar>
            <w:vAlign w:val="center"/>
          </w:tcPr>
          <w:p w14:paraId="579525A6"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3A5E24DC" wp14:editId="48B8E11D">
                  <wp:extent cx="104775" cy="76200"/>
                  <wp:effectExtent l="0" t="0" r="0" b="0"/>
                  <wp:docPr id="236"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0FD23B55"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77A10387" wp14:editId="771144C1">
                  <wp:extent cx="104775" cy="76200"/>
                  <wp:effectExtent l="0" t="0" r="0" b="0"/>
                  <wp:docPr id="237"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422A533A" w14:textId="77777777">
        <w:trPr>
          <w:trHeight w:val="460"/>
        </w:trPr>
        <w:tc>
          <w:tcPr>
            <w:tcW w:w="678" w:type="dxa"/>
            <w:shd w:val="clear" w:color="auto" w:fill="FCFCFC"/>
            <w:tcMar>
              <w:left w:w="108" w:type="dxa"/>
              <w:right w:w="108" w:type="dxa"/>
            </w:tcMar>
            <w:vAlign w:val="center"/>
          </w:tcPr>
          <w:p w14:paraId="60B7164E"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V2.9</w:t>
            </w:r>
          </w:p>
        </w:tc>
        <w:tc>
          <w:tcPr>
            <w:tcW w:w="292" w:type="dxa"/>
            <w:shd w:val="clear" w:color="auto" w:fill="FCFCFC"/>
            <w:tcMar>
              <w:left w:w="108" w:type="dxa"/>
              <w:right w:w="108" w:type="dxa"/>
            </w:tcMar>
            <w:vAlign w:val="center"/>
          </w:tcPr>
          <w:p w14:paraId="6ADFA71E"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bottom"/>
          </w:tcPr>
          <w:p w14:paraId="211B229C"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8"/>
              </w:rPr>
              <w:t>Verify users can safely change their credentials using a mechanism that is at least as resistant to attack as the primary authentication mechanism.</w:t>
            </w:r>
          </w:p>
        </w:tc>
        <w:tc>
          <w:tcPr>
            <w:tcW w:w="990" w:type="dxa"/>
            <w:shd w:val="clear" w:color="auto" w:fill="FFFFFF"/>
            <w:tcMar>
              <w:left w:w="108" w:type="dxa"/>
              <w:right w:w="108" w:type="dxa"/>
            </w:tcMar>
            <w:vAlign w:val="center"/>
          </w:tcPr>
          <w:p w14:paraId="290B8620" w14:textId="77777777" w:rsidR="00C46B3D" w:rsidRPr="001C4CA0" w:rsidRDefault="00C46B3D">
            <w:pPr>
              <w:spacing w:after="0"/>
              <w:jc w:val="center"/>
              <w:rPr>
                <w:rFonts w:ascii="Myriad Pro" w:hAnsi="Myriad Pro"/>
              </w:rPr>
            </w:pPr>
          </w:p>
        </w:tc>
        <w:tc>
          <w:tcPr>
            <w:tcW w:w="990" w:type="dxa"/>
            <w:shd w:val="clear" w:color="auto" w:fill="2EC971"/>
            <w:tcMar>
              <w:left w:w="108" w:type="dxa"/>
              <w:right w:w="108" w:type="dxa"/>
            </w:tcMar>
            <w:vAlign w:val="center"/>
          </w:tcPr>
          <w:p w14:paraId="3A255018"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6C87A3E9" wp14:editId="2AA80EF7">
                  <wp:extent cx="104775" cy="76200"/>
                  <wp:effectExtent l="0" t="0" r="0" b="0"/>
                  <wp:docPr id="238"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447E73B9"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0C52F42C" wp14:editId="656DF8AD">
                  <wp:extent cx="104775" cy="76200"/>
                  <wp:effectExtent l="0" t="0" r="0" b="0"/>
                  <wp:docPr id="239"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29E27B21" w14:textId="77777777">
        <w:trPr>
          <w:trHeight w:val="460"/>
        </w:trPr>
        <w:tc>
          <w:tcPr>
            <w:tcW w:w="678" w:type="dxa"/>
            <w:shd w:val="clear" w:color="auto" w:fill="FCFCFC"/>
            <w:tcMar>
              <w:left w:w="108" w:type="dxa"/>
              <w:right w:w="108" w:type="dxa"/>
            </w:tcMar>
            <w:vAlign w:val="center"/>
          </w:tcPr>
          <w:p w14:paraId="6CC7BBCC"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V2.12</w:t>
            </w:r>
          </w:p>
        </w:tc>
        <w:tc>
          <w:tcPr>
            <w:tcW w:w="292" w:type="dxa"/>
            <w:shd w:val="clear" w:color="auto" w:fill="FCFCFC"/>
            <w:tcMar>
              <w:left w:w="108" w:type="dxa"/>
              <w:right w:w="108" w:type="dxa"/>
            </w:tcMar>
            <w:vAlign w:val="center"/>
          </w:tcPr>
          <w:p w14:paraId="457C783F"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bottom"/>
          </w:tcPr>
          <w:p w14:paraId="531DDB88"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8"/>
              </w:rPr>
              <w:t>Verify that all authentication decisions are logged. This should include requests with missing required information, needed for security investigations.</w:t>
            </w:r>
          </w:p>
        </w:tc>
        <w:tc>
          <w:tcPr>
            <w:tcW w:w="990" w:type="dxa"/>
            <w:shd w:val="clear" w:color="auto" w:fill="FFFFFF"/>
            <w:tcMar>
              <w:left w:w="108" w:type="dxa"/>
              <w:right w:w="108" w:type="dxa"/>
            </w:tcMar>
            <w:vAlign w:val="center"/>
          </w:tcPr>
          <w:p w14:paraId="3B7BD7A8" w14:textId="77777777" w:rsidR="00C46B3D" w:rsidRPr="001C4CA0" w:rsidRDefault="00C46B3D">
            <w:pPr>
              <w:spacing w:after="0"/>
              <w:jc w:val="center"/>
              <w:rPr>
                <w:rFonts w:ascii="Myriad Pro" w:hAnsi="Myriad Pro"/>
              </w:rPr>
            </w:pPr>
          </w:p>
        </w:tc>
        <w:tc>
          <w:tcPr>
            <w:tcW w:w="990" w:type="dxa"/>
            <w:shd w:val="clear" w:color="auto" w:fill="2EC971"/>
            <w:tcMar>
              <w:left w:w="108" w:type="dxa"/>
              <w:right w:w="108" w:type="dxa"/>
            </w:tcMar>
            <w:vAlign w:val="center"/>
          </w:tcPr>
          <w:p w14:paraId="190D2D69"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46E9E3A2" wp14:editId="15CE8F14">
                  <wp:extent cx="104775" cy="76200"/>
                  <wp:effectExtent l="0" t="0" r="0" b="0"/>
                  <wp:docPr id="240"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2993E5C5"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3053A1D9" wp14:editId="1374C26C">
                  <wp:extent cx="104775" cy="76200"/>
                  <wp:effectExtent l="0" t="0" r="0" b="0"/>
                  <wp:docPr id="241"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549F6F59" w14:textId="77777777">
        <w:trPr>
          <w:trHeight w:val="460"/>
        </w:trPr>
        <w:tc>
          <w:tcPr>
            <w:tcW w:w="678" w:type="dxa"/>
            <w:shd w:val="clear" w:color="auto" w:fill="FCFCFC"/>
            <w:tcMar>
              <w:left w:w="108" w:type="dxa"/>
              <w:right w:w="108" w:type="dxa"/>
            </w:tcMar>
            <w:vAlign w:val="center"/>
          </w:tcPr>
          <w:p w14:paraId="709A5C2E"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V2.13</w:t>
            </w:r>
          </w:p>
        </w:tc>
        <w:tc>
          <w:tcPr>
            <w:tcW w:w="292" w:type="dxa"/>
            <w:shd w:val="clear" w:color="auto" w:fill="FCFCFC"/>
            <w:tcMar>
              <w:left w:w="108" w:type="dxa"/>
              <w:right w:w="108" w:type="dxa"/>
            </w:tcMar>
            <w:vAlign w:val="center"/>
          </w:tcPr>
          <w:p w14:paraId="6CCF3D94"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bottom"/>
          </w:tcPr>
          <w:p w14:paraId="657A541E" w14:textId="4D56E586" w:rsidR="00C46B3D" w:rsidRPr="00AF4A6D" w:rsidRDefault="00A42901" w:rsidP="008E0B47">
            <w:pPr>
              <w:spacing w:after="0"/>
              <w:rPr>
                <w:rFonts w:ascii="Myriad Pro" w:hAnsi="Myriad Pro"/>
                <w:color w:val="auto"/>
              </w:rPr>
            </w:pPr>
            <w:r w:rsidRPr="00AF4A6D">
              <w:rPr>
                <w:rFonts w:ascii="Myriad Pro" w:eastAsia="PT Sans" w:hAnsi="Myriad Pro" w:cs="PT Sans"/>
                <w:color w:val="auto"/>
                <w:sz w:val="18"/>
              </w:rPr>
              <w:t xml:space="preserve">Verify that account passwords are salted using a salt that is unique to that account (e.g., internal user ID, account creation) </w:t>
            </w:r>
            <w:r w:rsidR="000F0218" w:rsidRPr="000F0218">
              <w:rPr>
                <w:rFonts w:ascii="Myriad Pro" w:eastAsia="PT Sans" w:hAnsi="Myriad Pro" w:cs="PT Sans"/>
                <w:color w:val="auto"/>
                <w:sz w:val="18"/>
              </w:rPr>
              <w:t xml:space="preserve">and use </w:t>
            </w:r>
            <w:proofErr w:type="spellStart"/>
            <w:r w:rsidR="000F0218" w:rsidRPr="000F0218">
              <w:rPr>
                <w:rFonts w:ascii="Myriad Pro" w:eastAsia="PT Sans" w:hAnsi="Myriad Pro" w:cs="PT Sans"/>
                <w:color w:val="auto"/>
                <w:sz w:val="18"/>
              </w:rPr>
              <w:t>bcrypt</w:t>
            </w:r>
            <w:proofErr w:type="spellEnd"/>
            <w:r w:rsidR="000F0218" w:rsidRPr="000F0218">
              <w:rPr>
                <w:rFonts w:ascii="Myriad Pro" w:eastAsia="PT Sans" w:hAnsi="Myriad Pro" w:cs="PT Sans"/>
                <w:color w:val="auto"/>
                <w:sz w:val="18"/>
              </w:rPr>
              <w:t xml:space="preserve">, </w:t>
            </w:r>
            <w:proofErr w:type="spellStart"/>
            <w:r w:rsidR="000F0218" w:rsidRPr="000F0218">
              <w:rPr>
                <w:rFonts w:ascii="Myriad Pro" w:eastAsia="PT Sans" w:hAnsi="Myriad Pro" w:cs="PT Sans"/>
                <w:color w:val="auto"/>
                <w:sz w:val="18"/>
              </w:rPr>
              <w:t>scrypt</w:t>
            </w:r>
            <w:proofErr w:type="spellEnd"/>
            <w:r w:rsidR="000F0218" w:rsidRPr="000F0218">
              <w:rPr>
                <w:rFonts w:ascii="Myriad Pro" w:eastAsia="PT Sans" w:hAnsi="Myriad Pro" w:cs="PT Sans"/>
                <w:color w:val="auto"/>
                <w:sz w:val="18"/>
              </w:rPr>
              <w:t xml:space="preserve"> or PBKD</w:t>
            </w:r>
            <w:r w:rsidR="008E0B47">
              <w:rPr>
                <w:rFonts w:ascii="Myriad Pro" w:eastAsia="PT Sans" w:hAnsi="Myriad Pro" w:cs="PT Sans"/>
                <w:color w:val="auto"/>
                <w:sz w:val="18"/>
              </w:rPr>
              <w:t>F2 before storing the password.</w:t>
            </w:r>
          </w:p>
        </w:tc>
        <w:tc>
          <w:tcPr>
            <w:tcW w:w="990" w:type="dxa"/>
            <w:shd w:val="clear" w:color="auto" w:fill="FFFFFF"/>
            <w:tcMar>
              <w:left w:w="108" w:type="dxa"/>
              <w:right w:w="108" w:type="dxa"/>
            </w:tcMar>
            <w:vAlign w:val="center"/>
          </w:tcPr>
          <w:p w14:paraId="20F9FEC2" w14:textId="77777777" w:rsidR="00C46B3D" w:rsidRPr="001C4CA0" w:rsidRDefault="00C46B3D">
            <w:pPr>
              <w:spacing w:after="0"/>
              <w:jc w:val="center"/>
              <w:rPr>
                <w:rFonts w:ascii="Myriad Pro" w:hAnsi="Myriad Pro"/>
              </w:rPr>
            </w:pPr>
          </w:p>
        </w:tc>
        <w:tc>
          <w:tcPr>
            <w:tcW w:w="990" w:type="dxa"/>
            <w:shd w:val="clear" w:color="auto" w:fill="2EC971"/>
            <w:tcMar>
              <w:left w:w="108" w:type="dxa"/>
              <w:right w:w="108" w:type="dxa"/>
            </w:tcMar>
            <w:vAlign w:val="center"/>
          </w:tcPr>
          <w:p w14:paraId="31AF159F"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015372BE" wp14:editId="79659DC4">
                  <wp:extent cx="104775" cy="76200"/>
                  <wp:effectExtent l="0" t="0" r="0" b="0"/>
                  <wp:docPr id="242"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24DD30A2"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4A6251A1" wp14:editId="38E26262">
                  <wp:extent cx="104775" cy="76200"/>
                  <wp:effectExtent l="0" t="0" r="0" b="0"/>
                  <wp:docPr id="243"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1C7DC7CD" w14:textId="77777777">
        <w:trPr>
          <w:trHeight w:val="460"/>
        </w:trPr>
        <w:tc>
          <w:tcPr>
            <w:tcW w:w="678" w:type="dxa"/>
            <w:shd w:val="clear" w:color="auto" w:fill="FCFCFC"/>
            <w:tcMar>
              <w:left w:w="108" w:type="dxa"/>
              <w:right w:w="108" w:type="dxa"/>
            </w:tcMar>
            <w:vAlign w:val="center"/>
          </w:tcPr>
          <w:p w14:paraId="037F8187"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lastRenderedPageBreak/>
              <w:t>V2.16</w:t>
            </w:r>
          </w:p>
        </w:tc>
        <w:tc>
          <w:tcPr>
            <w:tcW w:w="292" w:type="dxa"/>
            <w:shd w:val="clear" w:color="auto" w:fill="FCFCFC"/>
            <w:tcMar>
              <w:left w:w="108" w:type="dxa"/>
              <w:right w:w="108" w:type="dxa"/>
            </w:tcMar>
            <w:vAlign w:val="center"/>
          </w:tcPr>
          <w:p w14:paraId="4D98C380"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bottom"/>
          </w:tcPr>
          <w:p w14:paraId="7890ECD3"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8"/>
              </w:rPr>
              <w:t>Verify that credentials, and all other identity information handled by the application(s), do not traverse unencrypted or weakly encrypted links.</w:t>
            </w:r>
          </w:p>
        </w:tc>
        <w:tc>
          <w:tcPr>
            <w:tcW w:w="990" w:type="dxa"/>
            <w:shd w:val="clear" w:color="auto" w:fill="F1C40F"/>
            <w:tcMar>
              <w:left w:w="108" w:type="dxa"/>
              <w:right w:w="108" w:type="dxa"/>
            </w:tcMar>
            <w:vAlign w:val="center"/>
          </w:tcPr>
          <w:p w14:paraId="6ADA46FF"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5FE51BB9" wp14:editId="7365650A">
                  <wp:extent cx="104775" cy="76200"/>
                  <wp:effectExtent l="0" t="0" r="0" b="0"/>
                  <wp:docPr id="305"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52E297A7"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13E232DC" wp14:editId="67C5F012">
                  <wp:extent cx="104775" cy="76200"/>
                  <wp:effectExtent l="0" t="0" r="0" b="0"/>
                  <wp:docPr id="302"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59E0B49D"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2F97CDB0" wp14:editId="6DBAA909">
                  <wp:extent cx="104775" cy="76200"/>
                  <wp:effectExtent l="0" t="0" r="0" b="0"/>
                  <wp:docPr id="300"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1BF29F91" w14:textId="77777777">
        <w:trPr>
          <w:trHeight w:val="460"/>
        </w:trPr>
        <w:tc>
          <w:tcPr>
            <w:tcW w:w="678" w:type="dxa"/>
            <w:shd w:val="clear" w:color="auto" w:fill="FCFCFC"/>
            <w:tcMar>
              <w:left w:w="108" w:type="dxa"/>
              <w:right w:w="108" w:type="dxa"/>
            </w:tcMar>
            <w:vAlign w:val="center"/>
          </w:tcPr>
          <w:p w14:paraId="2066B201"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V2.17</w:t>
            </w:r>
          </w:p>
        </w:tc>
        <w:tc>
          <w:tcPr>
            <w:tcW w:w="292" w:type="dxa"/>
            <w:shd w:val="clear" w:color="auto" w:fill="FCFCFC"/>
            <w:tcMar>
              <w:left w:w="108" w:type="dxa"/>
              <w:right w:w="108" w:type="dxa"/>
            </w:tcMar>
            <w:vAlign w:val="center"/>
          </w:tcPr>
          <w:p w14:paraId="1EC7A27D"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bottom"/>
          </w:tcPr>
          <w:p w14:paraId="6BB14BE1"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8"/>
              </w:rPr>
              <w:t>Verify that the forgotten password function and other recovery paths do not reveal the current password and that the new password is not sent in clear text to the user.</w:t>
            </w:r>
          </w:p>
        </w:tc>
        <w:tc>
          <w:tcPr>
            <w:tcW w:w="990" w:type="dxa"/>
            <w:shd w:val="clear" w:color="auto" w:fill="F1C40F"/>
            <w:tcMar>
              <w:left w:w="108" w:type="dxa"/>
              <w:right w:w="108" w:type="dxa"/>
            </w:tcMar>
            <w:vAlign w:val="center"/>
          </w:tcPr>
          <w:p w14:paraId="0BB8F8F8"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2CF39EC7" wp14:editId="191F1056">
                  <wp:extent cx="104775" cy="76200"/>
                  <wp:effectExtent l="0" t="0" r="0" b="0"/>
                  <wp:docPr id="332"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5233E9E1"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57C27720" wp14:editId="5A60F631">
                  <wp:extent cx="104775" cy="76200"/>
                  <wp:effectExtent l="0" t="0" r="0" b="0"/>
                  <wp:docPr id="308"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2CA047E3"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54D1A166" wp14:editId="0929999A">
                  <wp:extent cx="104775" cy="76200"/>
                  <wp:effectExtent l="0" t="0" r="0" b="0"/>
                  <wp:docPr id="304"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7C67BCB0" w14:textId="77777777">
        <w:trPr>
          <w:trHeight w:val="460"/>
        </w:trPr>
        <w:tc>
          <w:tcPr>
            <w:tcW w:w="678" w:type="dxa"/>
            <w:shd w:val="clear" w:color="auto" w:fill="FCFCFC"/>
            <w:tcMar>
              <w:left w:w="108" w:type="dxa"/>
              <w:right w:w="108" w:type="dxa"/>
            </w:tcMar>
            <w:vAlign w:val="center"/>
          </w:tcPr>
          <w:p w14:paraId="45E037D2"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V2.18</w:t>
            </w:r>
          </w:p>
        </w:tc>
        <w:tc>
          <w:tcPr>
            <w:tcW w:w="292" w:type="dxa"/>
            <w:shd w:val="clear" w:color="auto" w:fill="FCFCFC"/>
            <w:tcMar>
              <w:left w:w="108" w:type="dxa"/>
              <w:right w:w="108" w:type="dxa"/>
            </w:tcMar>
            <w:vAlign w:val="center"/>
          </w:tcPr>
          <w:p w14:paraId="45CA4B54"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bottom"/>
          </w:tcPr>
          <w:p w14:paraId="7CB8BFC3"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8"/>
              </w:rPr>
              <w:t xml:space="preserve">Verify that username enumeration is not possible via </w:t>
            </w:r>
            <w:proofErr w:type="gramStart"/>
            <w:r w:rsidRPr="00AF4A6D">
              <w:rPr>
                <w:rFonts w:ascii="Myriad Pro" w:eastAsia="PT Sans" w:hAnsi="Myriad Pro" w:cs="PT Sans"/>
                <w:color w:val="auto"/>
                <w:sz w:val="18"/>
              </w:rPr>
              <w:t>login,</w:t>
            </w:r>
            <w:proofErr w:type="gramEnd"/>
            <w:r w:rsidRPr="00AF4A6D">
              <w:rPr>
                <w:rFonts w:ascii="Myriad Pro" w:eastAsia="PT Sans" w:hAnsi="Myriad Pro" w:cs="PT Sans"/>
                <w:color w:val="auto"/>
                <w:sz w:val="18"/>
              </w:rPr>
              <w:t xml:space="preserve"> password reset, or forgot account functionality.</w:t>
            </w:r>
          </w:p>
        </w:tc>
        <w:tc>
          <w:tcPr>
            <w:tcW w:w="990" w:type="dxa"/>
            <w:shd w:val="clear" w:color="auto" w:fill="F1C40F"/>
            <w:tcMar>
              <w:left w:w="108" w:type="dxa"/>
              <w:right w:w="108" w:type="dxa"/>
            </w:tcMar>
            <w:vAlign w:val="center"/>
          </w:tcPr>
          <w:p w14:paraId="56A18B68"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1BF670BB" wp14:editId="584F69DC">
                  <wp:extent cx="104775" cy="76200"/>
                  <wp:effectExtent l="0" t="0" r="0" b="0"/>
                  <wp:docPr id="314"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0E6E0075"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799CF20A" wp14:editId="14FE50AA">
                  <wp:extent cx="104775" cy="76200"/>
                  <wp:effectExtent l="0" t="0" r="0" b="0"/>
                  <wp:docPr id="319"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2D143CA8"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7B6933F0" wp14:editId="0DFA8882">
                  <wp:extent cx="104775" cy="76200"/>
                  <wp:effectExtent l="0" t="0" r="0" b="0"/>
                  <wp:docPr id="292"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05B3DF47" w14:textId="77777777">
        <w:trPr>
          <w:trHeight w:val="460"/>
        </w:trPr>
        <w:tc>
          <w:tcPr>
            <w:tcW w:w="678" w:type="dxa"/>
            <w:shd w:val="clear" w:color="auto" w:fill="FCFCFC"/>
            <w:tcMar>
              <w:left w:w="108" w:type="dxa"/>
              <w:right w:w="108" w:type="dxa"/>
            </w:tcMar>
            <w:vAlign w:val="center"/>
          </w:tcPr>
          <w:p w14:paraId="32BEACF7"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V2.19</w:t>
            </w:r>
          </w:p>
        </w:tc>
        <w:tc>
          <w:tcPr>
            <w:tcW w:w="292" w:type="dxa"/>
            <w:shd w:val="clear" w:color="auto" w:fill="FCFCFC"/>
            <w:tcMar>
              <w:left w:w="108" w:type="dxa"/>
              <w:right w:w="108" w:type="dxa"/>
            </w:tcMar>
            <w:vAlign w:val="center"/>
          </w:tcPr>
          <w:p w14:paraId="57FE517A"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bottom"/>
          </w:tcPr>
          <w:p w14:paraId="528895AD"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8"/>
              </w:rPr>
              <w:t>Verify there are no default passwords in use for the application framework or any components used by the application (such as “admin/password”).</w:t>
            </w:r>
          </w:p>
        </w:tc>
        <w:tc>
          <w:tcPr>
            <w:tcW w:w="990" w:type="dxa"/>
            <w:shd w:val="clear" w:color="auto" w:fill="F1C40F"/>
            <w:tcMar>
              <w:left w:w="108" w:type="dxa"/>
              <w:right w:w="108" w:type="dxa"/>
            </w:tcMar>
            <w:vAlign w:val="center"/>
          </w:tcPr>
          <w:p w14:paraId="5CE2FE50"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5F53A2B0" wp14:editId="2695345F">
                  <wp:extent cx="104775" cy="76200"/>
                  <wp:effectExtent l="0" t="0" r="0" b="0"/>
                  <wp:docPr id="311"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0B43358E"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4506F2B5" wp14:editId="3699ED8F">
                  <wp:extent cx="104775" cy="76200"/>
                  <wp:effectExtent l="0" t="0" r="0" b="0"/>
                  <wp:docPr id="316"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2C6A510B"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4A3B5EB1" wp14:editId="62AC7AAD">
                  <wp:extent cx="104775" cy="76200"/>
                  <wp:effectExtent l="0" t="0" r="0" b="0"/>
                  <wp:docPr id="310"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534035A9" w14:textId="77777777">
        <w:trPr>
          <w:trHeight w:val="460"/>
        </w:trPr>
        <w:tc>
          <w:tcPr>
            <w:tcW w:w="678" w:type="dxa"/>
            <w:shd w:val="clear" w:color="auto" w:fill="FCFCFC"/>
            <w:tcMar>
              <w:left w:w="108" w:type="dxa"/>
              <w:right w:w="108" w:type="dxa"/>
            </w:tcMar>
            <w:vAlign w:val="center"/>
          </w:tcPr>
          <w:p w14:paraId="608956D2"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V2.20</w:t>
            </w:r>
          </w:p>
        </w:tc>
        <w:tc>
          <w:tcPr>
            <w:tcW w:w="292" w:type="dxa"/>
            <w:shd w:val="clear" w:color="auto" w:fill="FCFCFC"/>
            <w:tcMar>
              <w:left w:w="108" w:type="dxa"/>
              <w:right w:w="108" w:type="dxa"/>
            </w:tcMar>
            <w:vAlign w:val="center"/>
          </w:tcPr>
          <w:p w14:paraId="0FD4A0B1"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bottom"/>
          </w:tcPr>
          <w:p w14:paraId="6B255714"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8"/>
              </w:rPr>
              <w:t>Verify that a resource governor is in place to protect against vertical (a single account tested against all possible passwords) and horizontal brute forcing (all accounts tested with the same password e.g. “Password1”). A correct credential entry should incur no delay. Both these governor mechanisms should be active simultaneously to protect against diagonal and distributed attacks.</w:t>
            </w:r>
          </w:p>
        </w:tc>
        <w:tc>
          <w:tcPr>
            <w:tcW w:w="990" w:type="dxa"/>
            <w:shd w:val="clear" w:color="auto" w:fill="FFFFFF"/>
            <w:tcMar>
              <w:left w:w="108" w:type="dxa"/>
              <w:right w:w="108" w:type="dxa"/>
            </w:tcMar>
            <w:vAlign w:val="center"/>
          </w:tcPr>
          <w:p w14:paraId="128A7DA0" w14:textId="77777777" w:rsidR="00C46B3D" w:rsidRPr="001C4CA0" w:rsidRDefault="00C46B3D">
            <w:pPr>
              <w:spacing w:after="0"/>
              <w:jc w:val="center"/>
              <w:rPr>
                <w:rFonts w:ascii="Myriad Pro" w:hAnsi="Myriad Pro"/>
              </w:rPr>
            </w:pPr>
          </w:p>
        </w:tc>
        <w:tc>
          <w:tcPr>
            <w:tcW w:w="990" w:type="dxa"/>
            <w:shd w:val="clear" w:color="auto" w:fill="2EC971"/>
            <w:tcMar>
              <w:left w:w="108" w:type="dxa"/>
              <w:right w:w="108" w:type="dxa"/>
            </w:tcMar>
            <w:vAlign w:val="center"/>
          </w:tcPr>
          <w:p w14:paraId="66021134"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0DEB188A" wp14:editId="0F1929DF">
                  <wp:extent cx="104775" cy="76200"/>
                  <wp:effectExtent l="0" t="0" r="0" b="0"/>
                  <wp:docPr id="331"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785AECED"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53680B47" wp14:editId="598596A2">
                  <wp:extent cx="104775" cy="76200"/>
                  <wp:effectExtent l="0" t="0" r="0" b="0"/>
                  <wp:docPr id="329"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593C5BFF" w14:textId="77777777">
        <w:trPr>
          <w:trHeight w:val="460"/>
        </w:trPr>
        <w:tc>
          <w:tcPr>
            <w:tcW w:w="678" w:type="dxa"/>
            <w:shd w:val="clear" w:color="auto" w:fill="FCFCFC"/>
            <w:tcMar>
              <w:left w:w="108" w:type="dxa"/>
              <w:right w:w="108" w:type="dxa"/>
            </w:tcMar>
            <w:vAlign w:val="center"/>
          </w:tcPr>
          <w:p w14:paraId="61576E15"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V2.21</w:t>
            </w:r>
          </w:p>
        </w:tc>
        <w:tc>
          <w:tcPr>
            <w:tcW w:w="292" w:type="dxa"/>
            <w:shd w:val="clear" w:color="auto" w:fill="FCFCFC"/>
            <w:tcMar>
              <w:left w:w="108" w:type="dxa"/>
              <w:right w:w="108" w:type="dxa"/>
            </w:tcMar>
            <w:vAlign w:val="center"/>
          </w:tcPr>
          <w:p w14:paraId="722705BA"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bottom"/>
          </w:tcPr>
          <w:p w14:paraId="5E139233"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8"/>
              </w:rPr>
              <w:t>Verify that all authentication credentials for accessing services external to the application are encrypted and stored in a protected location (not in source code).</w:t>
            </w:r>
          </w:p>
        </w:tc>
        <w:tc>
          <w:tcPr>
            <w:tcW w:w="990" w:type="dxa"/>
            <w:shd w:val="clear" w:color="auto" w:fill="FFFFFF"/>
            <w:tcMar>
              <w:left w:w="108" w:type="dxa"/>
              <w:right w:w="108" w:type="dxa"/>
            </w:tcMar>
            <w:vAlign w:val="center"/>
          </w:tcPr>
          <w:p w14:paraId="2FDCA271" w14:textId="77777777" w:rsidR="00C46B3D" w:rsidRPr="001C4CA0" w:rsidRDefault="00C46B3D">
            <w:pPr>
              <w:spacing w:after="0"/>
              <w:jc w:val="center"/>
              <w:rPr>
                <w:rFonts w:ascii="Myriad Pro" w:hAnsi="Myriad Pro"/>
              </w:rPr>
            </w:pPr>
          </w:p>
        </w:tc>
        <w:tc>
          <w:tcPr>
            <w:tcW w:w="990" w:type="dxa"/>
            <w:shd w:val="clear" w:color="auto" w:fill="2EC971"/>
            <w:tcMar>
              <w:left w:w="108" w:type="dxa"/>
              <w:right w:w="108" w:type="dxa"/>
            </w:tcMar>
            <w:vAlign w:val="center"/>
          </w:tcPr>
          <w:p w14:paraId="3E50A2D1"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74F097A5" wp14:editId="4CF68A21">
                  <wp:extent cx="104775" cy="76200"/>
                  <wp:effectExtent l="0" t="0" r="0" b="0"/>
                  <wp:docPr id="245"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3682F6A1"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291DF120" wp14:editId="7CB829FE">
                  <wp:extent cx="104775" cy="76200"/>
                  <wp:effectExtent l="0" t="0" r="0" b="0"/>
                  <wp:docPr id="246"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54672044" w14:textId="77777777">
        <w:trPr>
          <w:trHeight w:val="460"/>
        </w:trPr>
        <w:tc>
          <w:tcPr>
            <w:tcW w:w="678" w:type="dxa"/>
            <w:shd w:val="clear" w:color="auto" w:fill="FCFCFC"/>
            <w:tcMar>
              <w:left w:w="108" w:type="dxa"/>
              <w:right w:w="108" w:type="dxa"/>
            </w:tcMar>
            <w:vAlign w:val="center"/>
          </w:tcPr>
          <w:p w14:paraId="7BA239D9"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V2.22</w:t>
            </w:r>
          </w:p>
        </w:tc>
        <w:tc>
          <w:tcPr>
            <w:tcW w:w="292" w:type="dxa"/>
            <w:shd w:val="clear" w:color="auto" w:fill="FCFCFC"/>
            <w:tcMar>
              <w:left w:w="108" w:type="dxa"/>
              <w:right w:w="108" w:type="dxa"/>
            </w:tcMar>
            <w:vAlign w:val="center"/>
          </w:tcPr>
          <w:p w14:paraId="19922F79"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bottom"/>
          </w:tcPr>
          <w:p w14:paraId="1833EF54"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8"/>
              </w:rPr>
              <w:t>Verify that forgot password and other recovery paths send a link including a time-limited activation token rather than the password itself. Additional authentication based on soft-tokens (e.g. SMS token, native mobile applications, etc.) can be required as well before the link is sent over.</w:t>
            </w:r>
          </w:p>
        </w:tc>
        <w:tc>
          <w:tcPr>
            <w:tcW w:w="990" w:type="dxa"/>
            <w:shd w:val="clear" w:color="auto" w:fill="FFFFFF"/>
            <w:tcMar>
              <w:left w:w="108" w:type="dxa"/>
              <w:right w:w="108" w:type="dxa"/>
            </w:tcMar>
            <w:vAlign w:val="center"/>
          </w:tcPr>
          <w:p w14:paraId="1B71301A" w14:textId="77777777" w:rsidR="00C46B3D" w:rsidRPr="001C4CA0" w:rsidRDefault="00C46B3D">
            <w:pPr>
              <w:spacing w:after="0"/>
              <w:jc w:val="center"/>
              <w:rPr>
                <w:rFonts w:ascii="Myriad Pro" w:hAnsi="Myriad Pro"/>
              </w:rPr>
            </w:pPr>
          </w:p>
        </w:tc>
        <w:tc>
          <w:tcPr>
            <w:tcW w:w="990" w:type="dxa"/>
            <w:shd w:val="clear" w:color="auto" w:fill="2EC971"/>
            <w:tcMar>
              <w:left w:w="108" w:type="dxa"/>
              <w:right w:w="108" w:type="dxa"/>
            </w:tcMar>
            <w:vAlign w:val="center"/>
          </w:tcPr>
          <w:p w14:paraId="604F0CF7"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402FFF84" wp14:editId="0C6A49BE">
                  <wp:extent cx="104775" cy="76200"/>
                  <wp:effectExtent l="0" t="0" r="0" b="0"/>
                  <wp:docPr id="247"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53B1506C"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649BA8E1" wp14:editId="42AABC0B">
                  <wp:extent cx="104775" cy="76200"/>
                  <wp:effectExtent l="0" t="0" r="0" b="0"/>
                  <wp:docPr id="248"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5188B153" w14:textId="77777777">
        <w:trPr>
          <w:trHeight w:val="460"/>
        </w:trPr>
        <w:tc>
          <w:tcPr>
            <w:tcW w:w="678" w:type="dxa"/>
            <w:shd w:val="clear" w:color="auto" w:fill="FCFCFC"/>
            <w:tcMar>
              <w:left w:w="108" w:type="dxa"/>
              <w:right w:w="108" w:type="dxa"/>
            </w:tcMar>
            <w:vAlign w:val="center"/>
          </w:tcPr>
          <w:p w14:paraId="134DB329"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V2.23</w:t>
            </w:r>
          </w:p>
        </w:tc>
        <w:tc>
          <w:tcPr>
            <w:tcW w:w="292" w:type="dxa"/>
            <w:shd w:val="clear" w:color="auto" w:fill="FCFCFC"/>
            <w:tcMar>
              <w:left w:w="108" w:type="dxa"/>
              <w:right w:w="108" w:type="dxa"/>
            </w:tcMar>
            <w:vAlign w:val="center"/>
          </w:tcPr>
          <w:p w14:paraId="26DEF94C"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bottom"/>
          </w:tcPr>
          <w:p w14:paraId="530EA470"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8"/>
              </w:rPr>
              <w:t xml:space="preserve">Verify that forgot password functionality does not lock or otherwise disable the account until after the user has successfully changed their password. This is to prevent valid users from being locked out. </w:t>
            </w:r>
          </w:p>
        </w:tc>
        <w:tc>
          <w:tcPr>
            <w:tcW w:w="990" w:type="dxa"/>
            <w:shd w:val="clear" w:color="auto" w:fill="FFFFFF"/>
            <w:tcMar>
              <w:left w:w="108" w:type="dxa"/>
              <w:right w:w="108" w:type="dxa"/>
            </w:tcMar>
            <w:vAlign w:val="center"/>
          </w:tcPr>
          <w:p w14:paraId="73C72FA1" w14:textId="77777777" w:rsidR="00C46B3D" w:rsidRPr="001C4CA0" w:rsidRDefault="00C46B3D">
            <w:pPr>
              <w:spacing w:after="0"/>
              <w:jc w:val="center"/>
              <w:rPr>
                <w:rFonts w:ascii="Myriad Pro" w:hAnsi="Myriad Pro"/>
              </w:rPr>
            </w:pPr>
          </w:p>
        </w:tc>
        <w:tc>
          <w:tcPr>
            <w:tcW w:w="990" w:type="dxa"/>
            <w:shd w:val="clear" w:color="auto" w:fill="2EC971"/>
            <w:tcMar>
              <w:left w:w="108" w:type="dxa"/>
              <w:right w:w="108" w:type="dxa"/>
            </w:tcMar>
            <w:vAlign w:val="center"/>
          </w:tcPr>
          <w:p w14:paraId="3B7B369D"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2AFCD8F3" wp14:editId="411BABC8">
                  <wp:extent cx="104775" cy="76200"/>
                  <wp:effectExtent l="0" t="0" r="0" b="0"/>
                  <wp:docPr id="249"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00EAFA15"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5D99F8C3" wp14:editId="76E93A43">
                  <wp:extent cx="104775" cy="76200"/>
                  <wp:effectExtent l="0" t="0" r="0" b="0"/>
                  <wp:docPr id="250"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32A698ED" w14:textId="77777777">
        <w:trPr>
          <w:trHeight w:val="460"/>
        </w:trPr>
        <w:tc>
          <w:tcPr>
            <w:tcW w:w="678" w:type="dxa"/>
            <w:shd w:val="clear" w:color="auto" w:fill="FCFCFC"/>
            <w:tcMar>
              <w:left w:w="108" w:type="dxa"/>
              <w:right w:w="108" w:type="dxa"/>
            </w:tcMar>
            <w:vAlign w:val="center"/>
          </w:tcPr>
          <w:p w14:paraId="040791C0"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V2.24</w:t>
            </w:r>
          </w:p>
        </w:tc>
        <w:tc>
          <w:tcPr>
            <w:tcW w:w="292" w:type="dxa"/>
            <w:shd w:val="clear" w:color="auto" w:fill="FCFCFC"/>
            <w:tcMar>
              <w:left w:w="108" w:type="dxa"/>
              <w:right w:w="108" w:type="dxa"/>
            </w:tcMar>
            <w:vAlign w:val="center"/>
          </w:tcPr>
          <w:p w14:paraId="316F3477"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bottom"/>
          </w:tcPr>
          <w:p w14:paraId="123C782C"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8"/>
              </w:rPr>
              <w:t>Verify that there are no shared knowledge questions/answers (so called "secret" questions and answers).</w:t>
            </w:r>
          </w:p>
        </w:tc>
        <w:tc>
          <w:tcPr>
            <w:tcW w:w="990" w:type="dxa"/>
            <w:shd w:val="clear" w:color="auto" w:fill="FFFFFF"/>
            <w:tcMar>
              <w:left w:w="108" w:type="dxa"/>
              <w:right w:w="108" w:type="dxa"/>
            </w:tcMar>
            <w:vAlign w:val="center"/>
          </w:tcPr>
          <w:p w14:paraId="34DAF9A4" w14:textId="77777777" w:rsidR="00C46B3D" w:rsidRPr="001C4CA0" w:rsidRDefault="00C46B3D">
            <w:pPr>
              <w:spacing w:after="0"/>
              <w:jc w:val="center"/>
              <w:rPr>
                <w:rFonts w:ascii="Myriad Pro" w:hAnsi="Myriad Pro"/>
              </w:rPr>
            </w:pPr>
          </w:p>
        </w:tc>
        <w:tc>
          <w:tcPr>
            <w:tcW w:w="990" w:type="dxa"/>
            <w:shd w:val="clear" w:color="auto" w:fill="2EC971"/>
            <w:tcMar>
              <w:left w:w="108" w:type="dxa"/>
              <w:right w:w="108" w:type="dxa"/>
            </w:tcMar>
            <w:vAlign w:val="center"/>
          </w:tcPr>
          <w:p w14:paraId="4FA7D142"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6C6D0BFB" wp14:editId="2E718EE6">
                  <wp:extent cx="104775" cy="76200"/>
                  <wp:effectExtent l="0" t="0" r="0" b="0"/>
                  <wp:docPr id="251"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7413B228"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5583EAFD" wp14:editId="40DAD928">
                  <wp:extent cx="104775" cy="76200"/>
                  <wp:effectExtent l="0" t="0" r="0" b="0"/>
                  <wp:docPr id="252"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0BC2820E" w14:textId="77777777">
        <w:trPr>
          <w:trHeight w:val="460"/>
        </w:trPr>
        <w:tc>
          <w:tcPr>
            <w:tcW w:w="678" w:type="dxa"/>
            <w:shd w:val="clear" w:color="auto" w:fill="FCFCFC"/>
            <w:tcMar>
              <w:left w:w="108" w:type="dxa"/>
              <w:right w:w="108" w:type="dxa"/>
            </w:tcMar>
            <w:vAlign w:val="center"/>
          </w:tcPr>
          <w:p w14:paraId="3C458142"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V2.25</w:t>
            </w:r>
          </w:p>
        </w:tc>
        <w:tc>
          <w:tcPr>
            <w:tcW w:w="292" w:type="dxa"/>
            <w:shd w:val="clear" w:color="auto" w:fill="FCFCFC"/>
            <w:tcMar>
              <w:left w:w="108" w:type="dxa"/>
              <w:right w:w="108" w:type="dxa"/>
            </w:tcMar>
            <w:vAlign w:val="center"/>
          </w:tcPr>
          <w:p w14:paraId="517C8D8D"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center"/>
          </w:tcPr>
          <w:p w14:paraId="324F4C7D"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8"/>
              </w:rPr>
              <w:t>Verify that the system can be configured to disallow the use of a configurable number of previous passwords.</w:t>
            </w:r>
          </w:p>
        </w:tc>
        <w:tc>
          <w:tcPr>
            <w:tcW w:w="990" w:type="dxa"/>
            <w:shd w:val="clear" w:color="auto" w:fill="FFFFFF"/>
            <w:tcMar>
              <w:left w:w="108" w:type="dxa"/>
              <w:right w:w="108" w:type="dxa"/>
            </w:tcMar>
            <w:vAlign w:val="center"/>
          </w:tcPr>
          <w:p w14:paraId="27363153" w14:textId="77777777" w:rsidR="00C46B3D" w:rsidRPr="001C4CA0" w:rsidRDefault="00C46B3D">
            <w:pPr>
              <w:spacing w:after="0"/>
              <w:jc w:val="center"/>
              <w:rPr>
                <w:rFonts w:ascii="Myriad Pro" w:hAnsi="Myriad Pro"/>
              </w:rPr>
            </w:pPr>
          </w:p>
        </w:tc>
        <w:tc>
          <w:tcPr>
            <w:tcW w:w="990" w:type="dxa"/>
            <w:shd w:val="clear" w:color="auto" w:fill="2EC971"/>
            <w:tcMar>
              <w:left w:w="108" w:type="dxa"/>
              <w:right w:w="108" w:type="dxa"/>
            </w:tcMar>
            <w:vAlign w:val="center"/>
          </w:tcPr>
          <w:p w14:paraId="650F15CA"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26C9A6EE" wp14:editId="2115B24F">
                  <wp:extent cx="104775" cy="76200"/>
                  <wp:effectExtent l="0" t="0" r="0" b="0"/>
                  <wp:docPr id="253"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0EC3E205"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58663CDE" wp14:editId="6539E504">
                  <wp:extent cx="104775" cy="76200"/>
                  <wp:effectExtent l="0" t="0" r="0" b="0"/>
                  <wp:docPr id="254"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0E6EF73E" w14:textId="77777777">
        <w:trPr>
          <w:trHeight w:val="460"/>
        </w:trPr>
        <w:tc>
          <w:tcPr>
            <w:tcW w:w="678" w:type="dxa"/>
            <w:shd w:val="clear" w:color="auto" w:fill="FCFCFC"/>
            <w:tcMar>
              <w:left w:w="108" w:type="dxa"/>
              <w:right w:w="108" w:type="dxa"/>
            </w:tcMar>
            <w:vAlign w:val="center"/>
          </w:tcPr>
          <w:p w14:paraId="40041B51"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V2.26</w:t>
            </w:r>
          </w:p>
        </w:tc>
        <w:tc>
          <w:tcPr>
            <w:tcW w:w="292" w:type="dxa"/>
            <w:shd w:val="clear" w:color="auto" w:fill="FCFCFC"/>
            <w:tcMar>
              <w:left w:w="108" w:type="dxa"/>
              <w:right w:w="108" w:type="dxa"/>
            </w:tcMar>
            <w:vAlign w:val="center"/>
          </w:tcPr>
          <w:p w14:paraId="7898D028"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bottom"/>
          </w:tcPr>
          <w:p w14:paraId="197697A7"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8"/>
              </w:rPr>
              <w:t>Verify re-authentication, step up or adaptive authentication, SMS or other two factor authentication, or transaction signing is required before any application-specific sensitive operations are permitted as per the risk profile of the application.</w:t>
            </w:r>
          </w:p>
        </w:tc>
        <w:tc>
          <w:tcPr>
            <w:tcW w:w="990" w:type="dxa"/>
            <w:shd w:val="clear" w:color="auto" w:fill="FFFFFF"/>
            <w:tcMar>
              <w:left w:w="108" w:type="dxa"/>
              <w:right w:w="108" w:type="dxa"/>
            </w:tcMar>
            <w:vAlign w:val="center"/>
          </w:tcPr>
          <w:p w14:paraId="75A4A4BA" w14:textId="77777777" w:rsidR="00C46B3D" w:rsidRPr="001C4CA0" w:rsidRDefault="00C46B3D">
            <w:pPr>
              <w:spacing w:after="0"/>
              <w:jc w:val="center"/>
              <w:rPr>
                <w:rFonts w:ascii="Myriad Pro" w:hAnsi="Myriad Pro"/>
              </w:rPr>
            </w:pPr>
          </w:p>
        </w:tc>
        <w:tc>
          <w:tcPr>
            <w:tcW w:w="990" w:type="dxa"/>
            <w:shd w:val="clear" w:color="auto" w:fill="FFFFFF"/>
            <w:tcMar>
              <w:left w:w="108" w:type="dxa"/>
              <w:right w:w="108" w:type="dxa"/>
            </w:tcMar>
            <w:vAlign w:val="center"/>
          </w:tcPr>
          <w:p w14:paraId="48506337" w14:textId="77777777" w:rsidR="00C46B3D" w:rsidRPr="001C4CA0" w:rsidRDefault="00C46B3D">
            <w:pPr>
              <w:spacing w:after="0"/>
              <w:jc w:val="center"/>
              <w:rPr>
                <w:rFonts w:ascii="Myriad Pro" w:hAnsi="Myriad Pro"/>
              </w:rPr>
            </w:pPr>
          </w:p>
        </w:tc>
        <w:tc>
          <w:tcPr>
            <w:tcW w:w="990" w:type="dxa"/>
            <w:shd w:val="clear" w:color="auto" w:fill="5B9BD5"/>
            <w:tcMar>
              <w:left w:w="108" w:type="dxa"/>
              <w:right w:w="108" w:type="dxa"/>
            </w:tcMar>
            <w:vAlign w:val="center"/>
          </w:tcPr>
          <w:p w14:paraId="4EFB0155"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7913B885" wp14:editId="049AC001">
                  <wp:extent cx="104775" cy="76200"/>
                  <wp:effectExtent l="0" t="0" r="0" b="0"/>
                  <wp:docPr id="256"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bl>
    <w:p w14:paraId="520FC570" w14:textId="77777777" w:rsidR="00C46B3D" w:rsidRPr="001C4CA0" w:rsidRDefault="00A42901">
      <w:pPr>
        <w:rPr>
          <w:rFonts w:ascii="Myriad Pro" w:hAnsi="Myriad Pro"/>
        </w:rPr>
      </w:pPr>
      <w:r w:rsidRPr="001C4CA0">
        <w:rPr>
          <w:rFonts w:ascii="Myriad Pro" w:hAnsi="Myriad Pro" w:cs="Trebuchet MS"/>
          <w:noProof/>
        </w:rPr>
        <mc:AlternateContent>
          <mc:Choice Requires="wps">
            <w:drawing>
              <wp:inline distT="0" distB="0" distL="0" distR="0" wp14:anchorId="3FC4993D" wp14:editId="74379FCF">
                <wp:extent cx="6332220" cy="251460"/>
                <wp:effectExtent l="0" t="0" r="0" b="0"/>
                <wp:docPr id="9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2220" cy="251460"/>
                        </a:xfrm>
                        <a:prstGeom prst="rect">
                          <a:avLst/>
                        </a:prstGeom>
                        <a:noFill/>
                        <a:ln w="9525">
                          <a:noFill/>
                          <a:miter lim="800000"/>
                          <a:headEnd/>
                          <a:tailEnd/>
                        </a:ln>
                      </wps:spPr>
                      <wps:txbx>
                        <w:txbxContent>
                          <w:p w14:paraId="3B136131" w14:textId="77777777" w:rsidR="00F37A39" w:rsidRPr="002C1316" w:rsidRDefault="00F37A39" w:rsidP="00A42901">
                            <w:pPr>
                              <w:pStyle w:val="Caption"/>
                              <w:jc w:val="center"/>
                              <w:rPr>
                                <w:rFonts w:ascii="Myriad Pro" w:hAnsi="Myriad Pro" w:cs="Trebuchet MS"/>
                                <w:noProof/>
                                <w:color w:val="000000" w:themeColor="text1"/>
                                <w:sz w:val="20"/>
                                <w:szCs w:val="20"/>
                              </w:rPr>
                            </w:pPr>
                            <w:r w:rsidRPr="002C1316">
                              <w:rPr>
                                <w:rFonts w:ascii="Myriad Pro" w:hAnsi="Myriad Pro"/>
                                <w:color w:val="000000" w:themeColor="text1"/>
                                <w:sz w:val="20"/>
                                <w:szCs w:val="20"/>
                              </w:rPr>
                              <w:t xml:space="preserve">Table </w:t>
                            </w:r>
                            <w:r w:rsidRPr="002C1316">
                              <w:rPr>
                                <w:rFonts w:ascii="Myriad Pro" w:hAnsi="Myriad Pro"/>
                                <w:color w:val="000000" w:themeColor="text1"/>
                                <w:sz w:val="20"/>
                                <w:szCs w:val="20"/>
                              </w:rPr>
                              <w:fldChar w:fldCharType="begin"/>
                            </w:r>
                            <w:r w:rsidRPr="002C1316">
                              <w:rPr>
                                <w:rFonts w:ascii="Myriad Pro" w:hAnsi="Myriad Pro"/>
                                <w:color w:val="000000" w:themeColor="text1"/>
                                <w:sz w:val="20"/>
                                <w:szCs w:val="20"/>
                              </w:rPr>
                              <w:instrText xml:space="preserve"> SEQ Table \* ARABIC </w:instrText>
                            </w:r>
                            <w:r w:rsidRPr="002C1316">
                              <w:rPr>
                                <w:rFonts w:ascii="Myriad Pro" w:hAnsi="Myriad Pro"/>
                                <w:color w:val="000000" w:themeColor="text1"/>
                                <w:sz w:val="20"/>
                                <w:szCs w:val="20"/>
                              </w:rPr>
                              <w:fldChar w:fldCharType="separate"/>
                            </w:r>
                            <w:r>
                              <w:rPr>
                                <w:rFonts w:ascii="Myriad Pro" w:hAnsi="Myriad Pro"/>
                                <w:noProof/>
                                <w:color w:val="000000" w:themeColor="text1"/>
                                <w:sz w:val="20"/>
                                <w:szCs w:val="20"/>
                              </w:rPr>
                              <w:t>1</w:t>
                            </w:r>
                            <w:r w:rsidRPr="002C1316">
                              <w:rPr>
                                <w:rFonts w:ascii="Myriad Pro" w:hAnsi="Myriad Pro"/>
                                <w:color w:val="000000" w:themeColor="text1"/>
                                <w:sz w:val="20"/>
                                <w:szCs w:val="20"/>
                              </w:rPr>
                              <w:fldChar w:fldCharType="end"/>
                            </w:r>
                            <w:r w:rsidRPr="002C1316">
                              <w:rPr>
                                <w:rFonts w:ascii="Myriad Pro" w:hAnsi="Myriad Pro"/>
                                <w:color w:val="000000" w:themeColor="text1"/>
                                <w:sz w:val="20"/>
                                <w:szCs w:val="20"/>
                              </w:rPr>
                              <w:t xml:space="preserve"> - OWASP ASVS Authentication Requirements (V2)</w:t>
                            </w:r>
                          </w:p>
                          <w:p w14:paraId="7184778E" w14:textId="77777777" w:rsidR="00F37A39" w:rsidRPr="002C1316" w:rsidRDefault="00F37A39" w:rsidP="00A42901">
                            <w:pPr>
                              <w:rPr>
                                <w:rFonts w:ascii="Myriad Pro" w:hAnsi="Myriad Pro"/>
                                <w:i/>
                                <w:color w:val="000000" w:themeColor="text1"/>
                                <w:sz w:val="20"/>
                              </w:rPr>
                            </w:pPr>
                          </w:p>
                        </w:txbxContent>
                      </wps:txbx>
                      <wps:bodyPr rot="0" vert="horz" wrap="square" lIns="91440" tIns="45720" rIns="91440" bIns="45720" anchor="t" anchorCtr="0">
                        <a:noAutofit/>
                      </wps:bodyPr>
                    </wps:wsp>
                  </a:graphicData>
                </a:graphic>
              </wp:inline>
            </w:drawing>
          </mc:Choice>
          <mc:Fallback>
            <w:pict>
              <v:shapetype id="_x0000_t202" coordsize="21600,21600" o:spt="202" path="m0,0l0,21600,21600,21600,21600,0xe">
                <v:stroke joinstyle="miter"/>
                <v:path gradientshapeok="t" o:connecttype="rect"/>
              </v:shapetype>
              <v:shape id="_x0000_s1033" type="#_x0000_t202" style="width:498.6pt;height:19.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" filled="f" stroked="f">
                <v:textbox>
                  <w:txbxContent>
                    <w:p w14:paraId="3B136131" w14:textId="77777777" w:rsidR="00B32654" w:rsidRPr="002C1316" w:rsidRDefault="00B32654" w:rsidP="00A42901">
                      <w:pPr>
                        <w:pStyle w:val="Caption"/>
                        <w:jc w:val="center"/>
                        <w:rPr>
                          <w:rFonts w:ascii="Myriad Pro" w:hAnsi="Myriad Pro" w:cs="Trebuchet MS"/>
                          <w:noProof/>
                          <w:color w:val="000000" w:themeColor="text1"/>
                          <w:sz w:val="20"/>
                          <w:szCs w:val="20"/>
                        </w:rPr>
                      </w:pPr>
                      <w:r w:rsidRPr="002C1316">
                        <w:rPr>
                          <w:rFonts w:ascii="Myriad Pro" w:hAnsi="Myriad Pro"/>
                          <w:color w:val="000000" w:themeColor="text1"/>
                          <w:sz w:val="20"/>
                          <w:szCs w:val="20"/>
                        </w:rPr>
                        <w:t xml:space="preserve">Table </w:t>
                      </w:r>
                      <w:r w:rsidRPr="002C1316">
                        <w:rPr>
                          <w:rFonts w:ascii="Myriad Pro" w:hAnsi="Myriad Pro"/>
                          <w:color w:val="000000" w:themeColor="text1"/>
                          <w:sz w:val="20"/>
                          <w:szCs w:val="20"/>
                        </w:rPr>
                        <w:fldChar w:fldCharType="begin"/>
                      </w:r>
                      <w:r w:rsidRPr="002C1316">
                        <w:rPr>
                          <w:rFonts w:ascii="Myriad Pro" w:hAnsi="Myriad Pro"/>
                          <w:color w:val="000000" w:themeColor="text1"/>
                          <w:sz w:val="20"/>
                          <w:szCs w:val="20"/>
                        </w:rPr>
                        <w:instrText xml:space="preserve"> SEQ Table \* ARABIC </w:instrText>
                      </w:r>
                      <w:r w:rsidRPr="002C1316">
                        <w:rPr>
                          <w:rFonts w:ascii="Myriad Pro" w:hAnsi="Myriad Pro"/>
                          <w:color w:val="000000" w:themeColor="text1"/>
                          <w:sz w:val="20"/>
                          <w:szCs w:val="20"/>
                        </w:rPr>
                        <w:fldChar w:fldCharType="separate"/>
                      </w:r>
                      <w:r>
                        <w:rPr>
                          <w:rFonts w:ascii="Myriad Pro" w:hAnsi="Myriad Pro"/>
                          <w:noProof/>
                          <w:color w:val="000000" w:themeColor="text1"/>
                          <w:sz w:val="20"/>
                          <w:szCs w:val="20"/>
                        </w:rPr>
                        <w:t>1</w:t>
                      </w:r>
                      <w:r w:rsidRPr="002C1316">
                        <w:rPr>
                          <w:rFonts w:ascii="Myriad Pro" w:hAnsi="Myriad Pro"/>
                          <w:color w:val="000000" w:themeColor="text1"/>
                          <w:sz w:val="20"/>
                          <w:szCs w:val="20"/>
                        </w:rPr>
                        <w:fldChar w:fldCharType="end"/>
                      </w:r>
                      <w:r w:rsidRPr="002C1316">
                        <w:rPr>
                          <w:rFonts w:ascii="Myriad Pro" w:hAnsi="Myriad Pro"/>
                          <w:color w:val="000000" w:themeColor="text1"/>
                          <w:sz w:val="20"/>
                          <w:szCs w:val="20"/>
                        </w:rPr>
                        <w:t xml:space="preserve"> - OWASP ASVS Authentication Requirements (V2)</w:t>
                      </w:r>
                    </w:p>
                    <w:p w14:paraId="7184778E" w14:textId="77777777" w:rsidR="00B32654" w:rsidRPr="002C1316" w:rsidRDefault="00B32654" w:rsidP="00A42901">
                      <w:pPr>
                        <w:rPr>
                          <w:rFonts w:ascii="Myriad Pro" w:hAnsi="Myriad Pro"/>
                          <w:i/>
                          <w:color w:val="000000" w:themeColor="text1"/>
                          <w:sz w:val="20"/>
                        </w:rPr>
                      </w:pPr>
                    </w:p>
                  </w:txbxContent>
                </v:textbox>
                <w10:anchorlock/>
              </v:shape>
            </w:pict>
          </mc:Fallback>
        </mc:AlternateContent>
      </w:r>
    </w:p>
    <w:p w14:paraId="42163134" w14:textId="77777777" w:rsidR="00C46B3D" w:rsidRPr="001C4CA0" w:rsidRDefault="00C46B3D">
      <w:pPr>
        <w:rPr>
          <w:rFonts w:ascii="Myriad Pro" w:hAnsi="Myriad Pro"/>
        </w:rPr>
      </w:pPr>
    </w:p>
    <w:tbl>
      <w:tblPr>
        <w:tblStyle w:val="ae"/>
        <w:tblW w:w="11037" w:type="dxa"/>
        <w:tblInd w:w="-1133" w:type="dxa"/>
        <w:tblLayout w:type="fixed"/>
        <w:tblLook w:val="0600" w:firstRow="0" w:lastRow="0" w:firstColumn="0" w:lastColumn="0" w:noHBand="1" w:noVBand="1"/>
      </w:tblPr>
      <w:tblGrid>
        <w:gridCol w:w="396"/>
        <w:gridCol w:w="659"/>
        <w:gridCol w:w="9982"/>
      </w:tblGrid>
      <w:tr w:rsidR="00C46B3D" w:rsidRPr="001C4CA0" w14:paraId="6220B2E2" w14:textId="77777777">
        <w:trPr>
          <w:trHeight w:val="560"/>
        </w:trPr>
        <w:tc>
          <w:tcPr>
            <w:tcW w:w="396" w:type="dxa"/>
            <w:shd w:val="clear" w:color="auto" w:fill="ECF0F1"/>
            <w:tcMar>
              <w:left w:w="108" w:type="dxa"/>
              <w:right w:w="108" w:type="dxa"/>
            </w:tcMar>
          </w:tcPr>
          <w:p w14:paraId="577FDA42" w14:textId="77EDBC74" w:rsidR="00C46B3D" w:rsidRPr="001C4CA0" w:rsidRDefault="00A42901">
            <w:pPr>
              <w:spacing w:after="0"/>
              <w:rPr>
                <w:rFonts w:ascii="Myriad Pro" w:hAnsi="Myriad Pro"/>
              </w:rPr>
            </w:pPr>
            <w:r w:rsidRPr="001C4CA0">
              <w:rPr>
                <w:rFonts w:ascii="Myriad Pro" w:hAnsi="Myriad Pro"/>
              </w:rPr>
              <w:lastRenderedPageBreak/>
              <w:br w:type="page"/>
            </w:r>
          </w:p>
        </w:tc>
        <w:tc>
          <w:tcPr>
            <w:tcW w:w="659" w:type="dxa"/>
            <w:tcMar>
              <w:left w:w="108" w:type="dxa"/>
              <w:right w:w="108" w:type="dxa"/>
            </w:tcMar>
          </w:tcPr>
          <w:p w14:paraId="5EE4FEF3" w14:textId="77777777" w:rsidR="00C46B3D" w:rsidRPr="001C4CA0" w:rsidRDefault="00C46B3D">
            <w:pPr>
              <w:spacing w:after="0"/>
              <w:rPr>
                <w:rFonts w:ascii="Myriad Pro" w:hAnsi="Myriad Pro"/>
              </w:rPr>
            </w:pPr>
          </w:p>
        </w:tc>
        <w:tc>
          <w:tcPr>
            <w:tcW w:w="9982" w:type="dxa"/>
            <w:tcMar>
              <w:left w:w="108" w:type="dxa"/>
              <w:right w:w="108" w:type="dxa"/>
            </w:tcMar>
          </w:tcPr>
          <w:p w14:paraId="12159C7A" w14:textId="77777777" w:rsidR="00C46B3D" w:rsidRPr="001C4CA0" w:rsidRDefault="00A42901">
            <w:pPr>
              <w:pStyle w:val="Heading2"/>
              <w:spacing w:before="240"/>
              <w:rPr>
                <w:rFonts w:ascii="Myriad Pro" w:hAnsi="Myriad Pro"/>
              </w:rPr>
            </w:pPr>
            <w:bookmarkStart w:id="31" w:name="h.lnxbz9" w:colFirst="0" w:colLast="0"/>
            <w:bookmarkStart w:id="32" w:name="_Toc392074667"/>
            <w:bookmarkEnd w:id="31"/>
            <w:r w:rsidRPr="001C4CA0">
              <w:rPr>
                <w:rFonts w:ascii="Myriad Pro" w:eastAsia="PT Sans" w:hAnsi="Myriad Pro" w:cs="PT Sans"/>
                <w:b/>
                <w:color w:val="404040"/>
                <w:sz w:val="72"/>
              </w:rPr>
              <w:t>V3: Session Management Verification Requirements</w:t>
            </w:r>
            <w:bookmarkEnd w:id="32"/>
          </w:p>
        </w:tc>
      </w:tr>
    </w:tbl>
    <w:p w14:paraId="1B7B7BA5" w14:textId="77777777" w:rsidR="00C46B3D" w:rsidRPr="001C4CA0" w:rsidRDefault="00C46B3D">
      <w:pPr>
        <w:rPr>
          <w:rFonts w:ascii="Myriad Pro" w:hAnsi="Myriad Pro"/>
        </w:rPr>
      </w:pPr>
    </w:p>
    <w:p w14:paraId="6B431FDD" w14:textId="77777777" w:rsidR="00C46B3D" w:rsidRPr="00AF4A6D" w:rsidRDefault="00A42901">
      <w:pPr>
        <w:rPr>
          <w:rFonts w:ascii="Myriad Pro" w:hAnsi="Myriad Pro"/>
          <w:color w:val="auto"/>
        </w:rPr>
      </w:pPr>
      <w:r w:rsidRPr="00AF4A6D">
        <w:rPr>
          <w:rFonts w:ascii="Myriad Pro" w:eastAsia="PT Sans" w:hAnsi="Myriad Pro" w:cs="PT Sans"/>
          <w:color w:val="auto"/>
        </w:rPr>
        <w:t>The table below defines the corresponding verification requirements that apply for each of the verification levels.  Verification requirements for Level 0 are not defined by this standard.</w:t>
      </w:r>
    </w:p>
    <w:tbl>
      <w:tblPr>
        <w:tblStyle w:val="af"/>
        <w:tblW w:w="9918" w:type="dxa"/>
        <w:tblLayout w:type="fixed"/>
        <w:tblLook w:val="0600" w:firstRow="0" w:lastRow="0" w:firstColumn="0" w:lastColumn="0" w:noHBand="1" w:noVBand="1"/>
      </w:tblPr>
      <w:tblGrid>
        <w:gridCol w:w="678"/>
        <w:gridCol w:w="292"/>
        <w:gridCol w:w="5978"/>
        <w:gridCol w:w="990"/>
        <w:gridCol w:w="990"/>
        <w:gridCol w:w="990"/>
      </w:tblGrid>
      <w:tr w:rsidR="00C46B3D" w:rsidRPr="001C4CA0" w14:paraId="3A21164A" w14:textId="77777777" w:rsidTr="00A679E2">
        <w:trPr>
          <w:trHeight w:val="700"/>
          <w:tblHeader/>
        </w:trPr>
        <w:tc>
          <w:tcPr>
            <w:tcW w:w="678" w:type="dxa"/>
            <w:shd w:val="clear" w:color="auto" w:fill="7F8C8D"/>
            <w:tcMar>
              <w:left w:w="108" w:type="dxa"/>
              <w:right w:w="108" w:type="dxa"/>
            </w:tcMar>
            <w:vAlign w:val="center"/>
          </w:tcPr>
          <w:p w14:paraId="092A4099" w14:textId="77777777" w:rsidR="00C46B3D" w:rsidRPr="001C4CA0" w:rsidRDefault="00C46B3D">
            <w:pPr>
              <w:spacing w:after="0"/>
              <w:rPr>
                <w:rFonts w:ascii="Myriad Pro" w:hAnsi="Myriad Pro"/>
              </w:rPr>
            </w:pPr>
          </w:p>
        </w:tc>
        <w:tc>
          <w:tcPr>
            <w:tcW w:w="292" w:type="dxa"/>
            <w:shd w:val="clear" w:color="auto" w:fill="7F8C8D"/>
            <w:tcMar>
              <w:left w:w="108" w:type="dxa"/>
              <w:right w:w="108" w:type="dxa"/>
            </w:tcMar>
            <w:vAlign w:val="center"/>
          </w:tcPr>
          <w:p w14:paraId="34FCE2DB" w14:textId="77777777" w:rsidR="00C46B3D" w:rsidRPr="001C4CA0" w:rsidRDefault="00C46B3D">
            <w:pPr>
              <w:spacing w:after="0"/>
              <w:rPr>
                <w:rFonts w:ascii="Myriad Pro" w:hAnsi="Myriad Pro"/>
              </w:rPr>
            </w:pPr>
          </w:p>
        </w:tc>
        <w:tc>
          <w:tcPr>
            <w:tcW w:w="5978" w:type="dxa"/>
            <w:shd w:val="clear" w:color="auto" w:fill="7F8C8D"/>
            <w:tcMar>
              <w:top w:w="113" w:type="dxa"/>
              <w:left w:w="108" w:type="dxa"/>
              <w:bottom w:w="113" w:type="dxa"/>
              <w:right w:w="108" w:type="dxa"/>
            </w:tcMar>
            <w:vAlign w:val="center"/>
          </w:tcPr>
          <w:p w14:paraId="6497CB04" w14:textId="77777777" w:rsidR="00C46B3D" w:rsidRPr="001C4CA0" w:rsidRDefault="00A42901">
            <w:pPr>
              <w:spacing w:after="0"/>
              <w:rPr>
                <w:rFonts w:ascii="Myriad Pro" w:hAnsi="Myriad Pro"/>
              </w:rPr>
            </w:pPr>
            <w:r w:rsidRPr="001C4CA0">
              <w:rPr>
                <w:rFonts w:ascii="Myriad Pro" w:eastAsia="PT Sans" w:hAnsi="Myriad Pro" w:cs="PT Sans"/>
                <w:b/>
                <w:color w:val="FFFFFF"/>
                <w:sz w:val="18"/>
              </w:rPr>
              <w:t>SESSION MANAGEMENT</w:t>
            </w:r>
          </w:p>
          <w:p w14:paraId="2E544207" w14:textId="77777777" w:rsidR="00C46B3D" w:rsidRPr="001C4CA0" w:rsidRDefault="00A42901">
            <w:pPr>
              <w:spacing w:after="0"/>
              <w:rPr>
                <w:rFonts w:ascii="Myriad Pro" w:hAnsi="Myriad Pro"/>
              </w:rPr>
            </w:pPr>
            <w:r w:rsidRPr="001C4CA0">
              <w:rPr>
                <w:rFonts w:ascii="Myriad Pro" w:eastAsia="PT Sans" w:hAnsi="Myriad Pro" w:cs="PT Sans"/>
                <w:b/>
                <w:color w:val="FFFFFF"/>
                <w:sz w:val="18"/>
              </w:rPr>
              <w:t>VERIFICATION REQUIREMENT</w:t>
            </w:r>
          </w:p>
        </w:tc>
        <w:tc>
          <w:tcPr>
            <w:tcW w:w="990" w:type="dxa"/>
            <w:shd w:val="clear" w:color="auto" w:fill="7F8C8D"/>
            <w:tcMar>
              <w:left w:w="108" w:type="dxa"/>
              <w:right w:w="108" w:type="dxa"/>
            </w:tcMar>
            <w:vAlign w:val="center"/>
          </w:tcPr>
          <w:p w14:paraId="7175DDC2" w14:textId="77777777" w:rsidR="00C46B3D" w:rsidRPr="001C4CA0" w:rsidRDefault="00A42901">
            <w:pPr>
              <w:spacing w:after="0"/>
              <w:jc w:val="center"/>
              <w:rPr>
                <w:rFonts w:ascii="Myriad Pro" w:hAnsi="Myriad Pro"/>
              </w:rPr>
            </w:pPr>
            <w:r w:rsidRPr="001C4CA0">
              <w:rPr>
                <w:rFonts w:ascii="Myriad Pro" w:eastAsia="PT Sans" w:hAnsi="Myriad Pro" w:cs="PT Sans"/>
                <w:b/>
                <w:color w:val="FFFFFF"/>
                <w:sz w:val="18"/>
              </w:rPr>
              <w:t>LEVELS</w:t>
            </w:r>
          </w:p>
        </w:tc>
        <w:tc>
          <w:tcPr>
            <w:tcW w:w="990" w:type="dxa"/>
            <w:tcMar>
              <w:left w:w="108" w:type="dxa"/>
              <w:right w:w="108" w:type="dxa"/>
            </w:tcMar>
          </w:tcPr>
          <w:p w14:paraId="51C945CD" w14:textId="77777777" w:rsidR="00C46B3D" w:rsidRPr="001C4CA0" w:rsidRDefault="00C46B3D">
            <w:pPr>
              <w:spacing w:after="200" w:line="276" w:lineRule="auto"/>
              <w:rPr>
                <w:rFonts w:ascii="Myriad Pro" w:hAnsi="Myriad Pro"/>
              </w:rPr>
            </w:pPr>
          </w:p>
        </w:tc>
        <w:tc>
          <w:tcPr>
            <w:tcW w:w="990" w:type="dxa"/>
            <w:tcMar>
              <w:left w:w="108" w:type="dxa"/>
              <w:right w:w="108" w:type="dxa"/>
            </w:tcMar>
          </w:tcPr>
          <w:p w14:paraId="318799B9" w14:textId="77777777" w:rsidR="00C46B3D" w:rsidRPr="001C4CA0" w:rsidRDefault="00C46B3D">
            <w:pPr>
              <w:spacing w:after="200" w:line="276" w:lineRule="auto"/>
              <w:rPr>
                <w:rFonts w:ascii="Myriad Pro" w:hAnsi="Myriad Pro"/>
              </w:rPr>
            </w:pPr>
          </w:p>
        </w:tc>
      </w:tr>
      <w:tr w:rsidR="00C46B3D" w:rsidRPr="001C4CA0" w14:paraId="51D3238F" w14:textId="77777777" w:rsidTr="00A679E2">
        <w:trPr>
          <w:trHeight w:val="720"/>
          <w:tblHeader/>
        </w:trPr>
        <w:tc>
          <w:tcPr>
            <w:tcW w:w="678" w:type="dxa"/>
            <w:shd w:val="clear" w:color="auto" w:fill="7F8C8D"/>
            <w:tcMar>
              <w:left w:w="108" w:type="dxa"/>
              <w:right w:w="108" w:type="dxa"/>
            </w:tcMar>
            <w:vAlign w:val="center"/>
          </w:tcPr>
          <w:p w14:paraId="2260E4AF" w14:textId="77777777" w:rsidR="00C46B3D" w:rsidRPr="001C4CA0" w:rsidRDefault="00C46B3D">
            <w:pPr>
              <w:spacing w:after="0"/>
              <w:rPr>
                <w:rFonts w:ascii="Myriad Pro" w:hAnsi="Myriad Pro"/>
              </w:rPr>
            </w:pPr>
          </w:p>
        </w:tc>
        <w:tc>
          <w:tcPr>
            <w:tcW w:w="292" w:type="dxa"/>
            <w:shd w:val="clear" w:color="auto" w:fill="7F8C8D"/>
            <w:tcMar>
              <w:left w:w="108" w:type="dxa"/>
              <w:right w:w="108" w:type="dxa"/>
            </w:tcMar>
            <w:vAlign w:val="center"/>
          </w:tcPr>
          <w:p w14:paraId="7A31D235" w14:textId="77777777" w:rsidR="00C46B3D" w:rsidRPr="001C4CA0" w:rsidRDefault="00C46B3D">
            <w:pPr>
              <w:spacing w:after="0"/>
              <w:rPr>
                <w:rFonts w:ascii="Myriad Pro" w:hAnsi="Myriad Pro"/>
              </w:rPr>
            </w:pPr>
          </w:p>
        </w:tc>
        <w:tc>
          <w:tcPr>
            <w:tcW w:w="5978" w:type="dxa"/>
            <w:shd w:val="clear" w:color="auto" w:fill="7F8C8D"/>
            <w:tcMar>
              <w:top w:w="113" w:type="dxa"/>
              <w:left w:w="108" w:type="dxa"/>
              <w:bottom w:w="113" w:type="dxa"/>
              <w:right w:w="108" w:type="dxa"/>
            </w:tcMar>
            <w:vAlign w:val="center"/>
          </w:tcPr>
          <w:p w14:paraId="645A23C7" w14:textId="77777777" w:rsidR="00C46B3D" w:rsidRPr="001C4CA0" w:rsidRDefault="00C46B3D">
            <w:pPr>
              <w:spacing w:after="0"/>
              <w:rPr>
                <w:rFonts w:ascii="Myriad Pro" w:hAnsi="Myriad Pro"/>
              </w:rPr>
            </w:pPr>
          </w:p>
        </w:tc>
        <w:tc>
          <w:tcPr>
            <w:tcW w:w="990" w:type="dxa"/>
            <w:shd w:val="clear" w:color="auto" w:fill="7F8C8D"/>
            <w:tcMar>
              <w:left w:w="108" w:type="dxa"/>
              <w:right w:w="108" w:type="dxa"/>
            </w:tcMar>
            <w:vAlign w:val="center"/>
          </w:tcPr>
          <w:p w14:paraId="711B721D" w14:textId="77777777" w:rsidR="00C46B3D" w:rsidRPr="001C4CA0" w:rsidRDefault="00A42901">
            <w:pPr>
              <w:spacing w:after="0"/>
              <w:jc w:val="center"/>
              <w:rPr>
                <w:rFonts w:ascii="Myriad Pro" w:hAnsi="Myriad Pro"/>
              </w:rPr>
            </w:pPr>
            <w:r w:rsidRPr="001C4CA0">
              <w:rPr>
                <w:rFonts w:ascii="Myriad Pro" w:eastAsia="PT Sans" w:hAnsi="Myriad Pro" w:cs="PT Sans"/>
                <w:b/>
                <w:color w:val="FFFFFF"/>
                <w:sz w:val="18"/>
              </w:rPr>
              <w:t>1</w:t>
            </w:r>
          </w:p>
        </w:tc>
        <w:tc>
          <w:tcPr>
            <w:tcW w:w="990" w:type="dxa"/>
            <w:shd w:val="clear" w:color="auto" w:fill="7F8C8D"/>
            <w:tcMar>
              <w:left w:w="108" w:type="dxa"/>
              <w:right w:w="108" w:type="dxa"/>
            </w:tcMar>
            <w:vAlign w:val="center"/>
          </w:tcPr>
          <w:p w14:paraId="44F5C729" w14:textId="77777777" w:rsidR="00C46B3D" w:rsidRPr="001C4CA0" w:rsidRDefault="00A42901">
            <w:pPr>
              <w:spacing w:after="0"/>
              <w:jc w:val="center"/>
              <w:rPr>
                <w:rFonts w:ascii="Myriad Pro" w:hAnsi="Myriad Pro"/>
              </w:rPr>
            </w:pPr>
            <w:r w:rsidRPr="001C4CA0">
              <w:rPr>
                <w:rFonts w:ascii="Myriad Pro" w:eastAsia="PT Sans" w:hAnsi="Myriad Pro" w:cs="PT Sans"/>
                <w:b/>
                <w:color w:val="FFFFFF"/>
                <w:sz w:val="18"/>
              </w:rPr>
              <w:t>2</w:t>
            </w:r>
          </w:p>
        </w:tc>
        <w:tc>
          <w:tcPr>
            <w:tcW w:w="990" w:type="dxa"/>
            <w:shd w:val="clear" w:color="auto" w:fill="7F8C8D"/>
            <w:tcMar>
              <w:left w:w="108" w:type="dxa"/>
              <w:right w:w="108" w:type="dxa"/>
            </w:tcMar>
            <w:vAlign w:val="center"/>
          </w:tcPr>
          <w:p w14:paraId="23E636DB" w14:textId="77777777" w:rsidR="00C46B3D" w:rsidRPr="001C4CA0" w:rsidRDefault="00A42901">
            <w:pPr>
              <w:spacing w:after="0"/>
              <w:jc w:val="center"/>
              <w:rPr>
                <w:rFonts w:ascii="Myriad Pro" w:hAnsi="Myriad Pro"/>
              </w:rPr>
            </w:pPr>
            <w:r w:rsidRPr="001C4CA0">
              <w:rPr>
                <w:rFonts w:ascii="Myriad Pro" w:eastAsia="PT Sans" w:hAnsi="Myriad Pro" w:cs="PT Sans"/>
                <w:b/>
                <w:color w:val="FFFFFF"/>
                <w:sz w:val="18"/>
              </w:rPr>
              <w:t>3</w:t>
            </w:r>
          </w:p>
        </w:tc>
      </w:tr>
      <w:tr w:rsidR="00C46B3D" w:rsidRPr="001C4CA0" w14:paraId="3AFF8E9B" w14:textId="77777777">
        <w:trPr>
          <w:trHeight w:val="460"/>
        </w:trPr>
        <w:tc>
          <w:tcPr>
            <w:tcW w:w="678" w:type="dxa"/>
            <w:shd w:val="clear" w:color="auto" w:fill="FCFCFC"/>
            <w:tcMar>
              <w:left w:w="108" w:type="dxa"/>
              <w:right w:w="108" w:type="dxa"/>
            </w:tcMar>
            <w:vAlign w:val="center"/>
          </w:tcPr>
          <w:p w14:paraId="2C08010A"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V3.1</w:t>
            </w:r>
          </w:p>
        </w:tc>
        <w:tc>
          <w:tcPr>
            <w:tcW w:w="292" w:type="dxa"/>
            <w:shd w:val="clear" w:color="auto" w:fill="FCFCFC"/>
            <w:tcMar>
              <w:left w:w="108" w:type="dxa"/>
              <w:right w:w="108" w:type="dxa"/>
            </w:tcMar>
            <w:vAlign w:val="center"/>
          </w:tcPr>
          <w:p w14:paraId="4A1C992D"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center"/>
          </w:tcPr>
          <w:p w14:paraId="462D2432"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8"/>
              </w:rPr>
              <w:t>Verify that the framework’s default session management control implementation is used by the application.</w:t>
            </w:r>
          </w:p>
        </w:tc>
        <w:tc>
          <w:tcPr>
            <w:tcW w:w="990" w:type="dxa"/>
            <w:shd w:val="clear" w:color="auto" w:fill="F1C40F"/>
            <w:tcMar>
              <w:left w:w="108" w:type="dxa"/>
              <w:right w:w="108" w:type="dxa"/>
            </w:tcMar>
            <w:vAlign w:val="center"/>
          </w:tcPr>
          <w:p w14:paraId="4CD26BA1"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14FAC28F" wp14:editId="7306B340">
                  <wp:extent cx="104775" cy="76200"/>
                  <wp:effectExtent l="0" t="0" r="0" b="0"/>
                  <wp:docPr id="257"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3F77D4AF"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63178D24" wp14:editId="198E97B0">
                  <wp:extent cx="104775" cy="76200"/>
                  <wp:effectExtent l="0" t="0" r="0" b="0"/>
                  <wp:docPr id="258"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73270534"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0E5E0D36" wp14:editId="492D9507">
                  <wp:extent cx="104775" cy="76200"/>
                  <wp:effectExtent l="0" t="0" r="0" b="0"/>
                  <wp:docPr id="259"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37643C1C" w14:textId="77777777">
        <w:trPr>
          <w:trHeight w:val="500"/>
        </w:trPr>
        <w:tc>
          <w:tcPr>
            <w:tcW w:w="678" w:type="dxa"/>
            <w:shd w:val="clear" w:color="auto" w:fill="FCFCFC"/>
            <w:tcMar>
              <w:left w:w="108" w:type="dxa"/>
              <w:right w:w="108" w:type="dxa"/>
            </w:tcMar>
            <w:vAlign w:val="center"/>
          </w:tcPr>
          <w:p w14:paraId="790EADBE"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V3.2</w:t>
            </w:r>
          </w:p>
        </w:tc>
        <w:tc>
          <w:tcPr>
            <w:tcW w:w="292" w:type="dxa"/>
            <w:shd w:val="clear" w:color="auto" w:fill="FCFCFC"/>
            <w:tcMar>
              <w:left w:w="108" w:type="dxa"/>
              <w:right w:w="108" w:type="dxa"/>
            </w:tcMar>
            <w:vAlign w:val="center"/>
          </w:tcPr>
          <w:p w14:paraId="432C3F45"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center"/>
          </w:tcPr>
          <w:p w14:paraId="13840D9D"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8"/>
              </w:rPr>
              <w:t>Verify that sessions are invalidated when the user logs out.</w:t>
            </w:r>
          </w:p>
        </w:tc>
        <w:tc>
          <w:tcPr>
            <w:tcW w:w="990" w:type="dxa"/>
            <w:shd w:val="clear" w:color="auto" w:fill="F1C40F"/>
            <w:tcMar>
              <w:left w:w="108" w:type="dxa"/>
              <w:right w:w="108" w:type="dxa"/>
            </w:tcMar>
            <w:vAlign w:val="center"/>
          </w:tcPr>
          <w:p w14:paraId="4C0B07D1"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74BB0129" wp14:editId="45287702">
                  <wp:extent cx="104775" cy="76200"/>
                  <wp:effectExtent l="0" t="0" r="0" b="0"/>
                  <wp:docPr id="260"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5E37B736"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3C6A5DF8" wp14:editId="57A3CF8E">
                  <wp:extent cx="104775" cy="76200"/>
                  <wp:effectExtent l="0" t="0" r="0" b="0"/>
                  <wp:docPr id="261"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1A7C8E1A"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425E59F8" wp14:editId="38AE61B3">
                  <wp:extent cx="104775" cy="76200"/>
                  <wp:effectExtent l="0" t="0" r="0" b="0"/>
                  <wp:docPr id="262"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2C69BD3C" w14:textId="77777777">
        <w:trPr>
          <w:trHeight w:val="500"/>
        </w:trPr>
        <w:tc>
          <w:tcPr>
            <w:tcW w:w="678" w:type="dxa"/>
            <w:shd w:val="clear" w:color="auto" w:fill="FCFCFC"/>
            <w:tcMar>
              <w:left w:w="108" w:type="dxa"/>
              <w:right w:w="108" w:type="dxa"/>
            </w:tcMar>
            <w:vAlign w:val="center"/>
          </w:tcPr>
          <w:p w14:paraId="1B62CEA6"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V3.3</w:t>
            </w:r>
          </w:p>
        </w:tc>
        <w:tc>
          <w:tcPr>
            <w:tcW w:w="292" w:type="dxa"/>
            <w:shd w:val="clear" w:color="auto" w:fill="FCFCFC"/>
            <w:tcMar>
              <w:left w:w="108" w:type="dxa"/>
              <w:right w:w="108" w:type="dxa"/>
            </w:tcMar>
            <w:vAlign w:val="center"/>
          </w:tcPr>
          <w:p w14:paraId="389E6CEE"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center"/>
          </w:tcPr>
          <w:p w14:paraId="30C5A9E6"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8"/>
              </w:rPr>
              <w:t xml:space="preserve">Verify that </w:t>
            </w:r>
            <w:proofErr w:type="gramStart"/>
            <w:r w:rsidRPr="00AF4A6D">
              <w:rPr>
                <w:rFonts w:ascii="Myriad Pro" w:eastAsia="PT Sans" w:hAnsi="Myriad Pro" w:cs="PT Sans"/>
                <w:color w:val="auto"/>
                <w:sz w:val="18"/>
              </w:rPr>
              <w:t>sessions</w:t>
            </w:r>
            <w:proofErr w:type="gramEnd"/>
            <w:r w:rsidRPr="00AF4A6D">
              <w:rPr>
                <w:rFonts w:ascii="Myriad Pro" w:eastAsia="PT Sans" w:hAnsi="Myriad Pro" w:cs="PT Sans"/>
                <w:color w:val="auto"/>
                <w:sz w:val="18"/>
              </w:rPr>
              <w:t xml:space="preserve"> timeout after a specified period of inactivity.</w:t>
            </w:r>
          </w:p>
        </w:tc>
        <w:tc>
          <w:tcPr>
            <w:tcW w:w="990" w:type="dxa"/>
            <w:shd w:val="clear" w:color="auto" w:fill="F1C40F"/>
            <w:tcMar>
              <w:left w:w="108" w:type="dxa"/>
              <w:right w:w="108" w:type="dxa"/>
            </w:tcMar>
            <w:vAlign w:val="center"/>
          </w:tcPr>
          <w:p w14:paraId="2A13A251"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14E6EB5E" wp14:editId="79E038BB">
                  <wp:extent cx="104775" cy="76200"/>
                  <wp:effectExtent l="0" t="0" r="0" b="0"/>
                  <wp:docPr id="263"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4E46B506"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29ED57FE" wp14:editId="11558112">
                  <wp:extent cx="104775" cy="76200"/>
                  <wp:effectExtent l="0" t="0" r="0" b="0"/>
                  <wp:docPr id="264"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099B787B"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18454231" wp14:editId="3409238C">
                  <wp:extent cx="104775" cy="76200"/>
                  <wp:effectExtent l="0" t="0" r="0" b="0"/>
                  <wp:docPr id="266"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57537A5A" w14:textId="77777777">
        <w:trPr>
          <w:trHeight w:val="500"/>
        </w:trPr>
        <w:tc>
          <w:tcPr>
            <w:tcW w:w="678" w:type="dxa"/>
            <w:shd w:val="clear" w:color="auto" w:fill="FCFCFC"/>
            <w:tcMar>
              <w:left w:w="108" w:type="dxa"/>
              <w:right w:w="108" w:type="dxa"/>
            </w:tcMar>
            <w:vAlign w:val="center"/>
          </w:tcPr>
          <w:p w14:paraId="6F8D6343"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V3.4</w:t>
            </w:r>
          </w:p>
        </w:tc>
        <w:tc>
          <w:tcPr>
            <w:tcW w:w="292" w:type="dxa"/>
            <w:shd w:val="clear" w:color="auto" w:fill="FCFCFC"/>
            <w:tcMar>
              <w:left w:w="108" w:type="dxa"/>
              <w:right w:w="108" w:type="dxa"/>
            </w:tcMar>
            <w:vAlign w:val="center"/>
          </w:tcPr>
          <w:p w14:paraId="1E25F196"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center"/>
          </w:tcPr>
          <w:p w14:paraId="30B1BEDE"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8"/>
              </w:rPr>
              <w:t xml:space="preserve">Verify that </w:t>
            </w:r>
            <w:proofErr w:type="gramStart"/>
            <w:r w:rsidRPr="00AF4A6D">
              <w:rPr>
                <w:rFonts w:ascii="Myriad Pro" w:eastAsia="PT Sans" w:hAnsi="Myriad Pro" w:cs="PT Sans"/>
                <w:color w:val="auto"/>
                <w:sz w:val="18"/>
              </w:rPr>
              <w:t>sessions</w:t>
            </w:r>
            <w:proofErr w:type="gramEnd"/>
            <w:r w:rsidRPr="00AF4A6D">
              <w:rPr>
                <w:rFonts w:ascii="Myriad Pro" w:eastAsia="PT Sans" w:hAnsi="Myriad Pro" w:cs="PT Sans"/>
                <w:color w:val="auto"/>
                <w:sz w:val="18"/>
              </w:rPr>
              <w:t xml:space="preserve"> timeout after an administratively-configurable maximum time period regardless of activity (an absolute timeout).</w:t>
            </w:r>
          </w:p>
        </w:tc>
        <w:tc>
          <w:tcPr>
            <w:tcW w:w="990" w:type="dxa"/>
            <w:shd w:val="clear" w:color="auto" w:fill="FFFFFF"/>
            <w:tcMar>
              <w:left w:w="108" w:type="dxa"/>
              <w:right w:w="108" w:type="dxa"/>
            </w:tcMar>
            <w:vAlign w:val="center"/>
          </w:tcPr>
          <w:p w14:paraId="2DF4070B" w14:textId="77777777" w:rsidR="00C46B3D" w:rsidRPr="001C4CA0" w:rsidRDefault="00C46B3D">
            <w:pPr>
              <w:spacing w:after="0"/>
              <w:jc w:val="center"/>
              <w:rPr>
                <w:rFonts w:ascii="Myriad Pro" w:hAnsi="Myriad Pro"/>
              </w:rPr>
            </w:pPr>
          </w:p>
        </w:tc>
        <w:tc>
          <w:tcPr>
            <w:tcW w:w="990" w:type="dxa"/>
            <w:shd w:val="clear" w:color="auto" w:fill="2EC971"/>
            <w:tcMar>
              <w:left w:w="108" w:type="dxa"/>
              <w:right w:w="108" w:type="dxa"/>
            </w:tcMar>
            <w:vAlign w:val="center"/>
          </w:tcPr>
          <w:p w14:paraId="05BEF3E9"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5DA59237" wp14:editId="33E73873">
                  <wp:extent cx="104775" cy="76200"/>
                  <wp:effectExtent l="0" t="0" r="0" b="0"/>
                  <wp:docPr id="315"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099FECFE"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486D5FE8" wp14:editId="27050FBD">
                  <wp:extent cx="104775" cy="76200"/>
                  <wp:effectExtent l="0" t="0" r="0" b="0"/>
                  <wp:docPr id="307"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4BD3056F" w14:textId="77777777">
        <w:trPr>
          <w:trHeight w:val="500"/>
        </w:trPr>
        <w:tc>
          <w:tcPr>
            <w:tcW w:w="678" w:type="dxa"/>
            <w:shd w:val="clear" w:color="auto" w:fill="FCFCFC"/>
            <w:tcMar>
              <w:left w:w="108" w:type="dxa"/>
              <w:right w:w="108" w:type="dxa"/>
            </w:tcMar>
            <w:vAlign w:val="center"/>
          </w:tcPr>
          <w:p w14:paraId="3889C3BC"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V3.5</w:t>
            </w:r>
          </w:p>
        </w:tc>
        <w:tc>
          <w:tcPr>
            <w:tcW w:w="292" w:type="dxa"/>
            <w:shd w:val="clear" w:color="auto" w:fill="FCFCFC"/>
            <w:tcMar>
              <w:left w:w="108" w:type="dxa"/>
              <w:right w:w="108" w:type="dxa"/>
            </w:tcMar>
            <w:vAlign w:val="center"/>
          </w:tcPr>
          <w:p w14:paraId="1826D280"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center"/>
          </w:tcPr>
          <w:p w14:paraId="24662BC1"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8"/>
              </w:rPr>
              <w:t>Verify that all pages that require authentication to access them have logout links.</w:t>
            </w:r>
          </w:p>
        </w:tc>
        <w:tc>
          <w:tcPr>
            <w:tcW w:w="990" w:type="dxa"/>
            <w:shd w:val="clear" w:color="auto" w:fill="F1C40F"/>
            <w:tcMar>
              <w:left w:w="108" w:type="dxa"/>
              <w:right w:w="108" w:type="dxa"/>
            </w:tcMar>
            <w:vAlign w:val="center"/>
          </w:tcPr>
          <w:p w14:paraId="7EA947E0"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083991F1" wp14:editId="23A07A95">
                  <wp:extent cx="104775" cy="76200"/>
                  <wp:effectExtent l="0" t="0" r="0" b="0"/>
                  <wp:docPr id="267"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3F37687E"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5E8B6A2A" wp14:editId="2574A467">
                  <wp:extent cx="104775" cy="76200"/>
                  <wp:effectExtent l="0" t="0" r="0" b="0"/>
                  <wp:docPr id="268"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4BB07706"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06D3C06A" wp14:editId="04895071">
                  <wp:extent cx="104775" cy="76200"/>
                  <wp:effectExtent l="0" t="0" r="0" b="0"/>
                  <wp:docPr id="269"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3EB83421" w14:textId="77777777">
        <w:trPr>
          <w:trHeight w:val="500"/>
        </w:trPr>
        <w:tc>
          <w:tcPr>
            <w:tcW w:w="678" w:type="dxa"/>
            <w:shd w:val="clear" w:color="auto" w:fill="FCFCFC"/>
            <w:tcMar>
              <w:left w:w="108" w:type="dxa"/>
              <w:right w:w="108" w:type="dxa"/>
            </w:tcMar>
            <w:vAlign w:val="center"/>
          </w:tcPr>
          <w:p w14:paraId="79844E82"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V3.6</w:t>
            </w:r>
          </w:p>
        </w:tc>
        <w:tc>
          <w:tcPr>
            <w:tcW w:w="292" w:type="dxa"/>
            <w:shd w:val="clear" w:color="auto" w:fill="FCFCFC"/>
            <w:tcMar>
              <w:left w:w="108" w:type="dxa"/>
              <w:right w:w="108" w:type="dxa"/>
            </w:tcMar>
            <w:vAlign w:val="center"/>
          </w:tcPr>
          <w:p w14:paraId="63C4D39A"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center"/>
          </w:tcPr>
          <w:p w14:paraId="10F696E3"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8"/>
              </w:rPr>
              <w:t>Verify that the session id is never disclosed other than in cookie headers</w:t>
            </w:r>
            <w:proofErr w:type="gramStart"/>
            <w:r w:rsidRPr="00AF4A6D">
              <w:rPr>
                <w:rFonts w:ascii="Myriad Pro" w:eastAsia="PT Sans" w:hAnsi="Myriad Pro" w:cs="PT Sans"/>
                <w:color w:val="auto"/>
                <w:sz w:val="18"/>
              </w:rPr>
              <w:t>;</w:t>
            </w:r>
            <w:proofErr w:type="gramEnd"/>
            <w:r w:rsidRPr="00AF4A6D">
              <w:rPr>
                <w:rFonts w:ascii="Myriad Pro" w:eastAsia="PT Sans" w:hAnsi="Myriad Pro" w:cs="PT Sans"/>
                <w:color w:val="auto"/>
                <w:sz w:val="18"/>
              </w:rPr>
              <w:t xml:space="preserve"> particularly in URLs, error messages, or logs. This includes verifying that the application does not support URL rewriting of session cookies.</w:t>
            </w:r>
          </w:p>
        </w:tc>
        <w:tc>
          <w:tcPr>
            <w:tcW w:w="990" w:type="dxa"/>
            <w:shd w:val="clear" w:color="auto" w:fill="F1C40F"/>
            <w:tcMar>
              <w:left w:w="108" w:type="dxa"/>
              <w:right w:w="108" w:type="dxa"/>
            </w:tcMar>
            <w:vAlign w:val="center"/>
          </w:tcPr>
          <w:p w14:paraId="5F073112"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22DFBFCA" wp14:editId="7CCD7FD2">
                  <wp:extent cx="104775" cy="76200"/>
                  <wp:effectExtent l="0" t="0" r="0" b="0"/>
                  <wp:docPr id="270"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31F258A1"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72AD9A84" wp14:editId="090DA448">
                  <wp:extent cx="104775" cy="76200"/>
                  <wp:effectExtent l="0" t="0" r="0" b="0"/>
                  <wp:docPr id="271"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393EF134"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6B64080A" wp14:editId="77955613">
                  <wp:extent cx="104775" cy="76200"/>
                  <wp:effectExtent l="0" t="0" r="0" b="0"/>
                  <wp:docPr id="272"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08DA944A" w14:textId="77777777">
        <w:trPr>
          <w:trHeight w:val="500"/>
        </w:trPr>
        <w:tc>
          <w:tcPr>
            <w:tcW w:w="678" w:type="dxa"/>
            <w:shd w:val="clear" w:color="auto" w:fill="FCFCFC"/>
            <w:tcMar>
              <w:left w:w="108" w:type="dxa"/>
              <w:right w:w="108" w:type="dxa"/>
            </w:tcMar>
            <w:vAlign w:val="center"/>
          </w:tcPr>
          <w:p w14:paraId="3BB4A078"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V3.7</w:t>
            </w:r>
          </w:p>
        </w:tc>
        <w:tc>
          <w:tcPr>
            <w:tcW w:w="292" w:type="dxa"/>
            <w:shd w:val="clear" w:color="auto" w:fill="FCFCFC"/>
            <w:tcMar>
              <w:left w:w="108" w:type="dxa"/>
              <w:right w:w="108" w:type="dxa"/>
            </w:tcMar>
            <w:vAlign w:val="center"/>
          </w:tcPr>
          <w:p w14:paraId="1B7CE434"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center"/>
          </w:tcPr>
          <w:p w14:paraId="214B52BE"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8"/>
              </w:rPr>
              <w:t>Verify that the session id is changed on login to prevent session fixation.</w:t>
            </w:r>
          </w:p>
        </w:tc>
        <w:tc>
          <w:tcPr>
            <w:tcW w:w="990" w:type="dxa"/>
            <w:shd w:val="clear" w:color="auto" w:fill="FFFFFF"/>
            <w:tcMar>
              <w:left w:w="108" w:type="dxa"/>
              <w:right w:w="108" w:type="dxa"/>
            </w:tcMar>
            <w:vAlign w:val="center"/>
          </w:tcPr>
          <w:p w14:paraId="61B2112C" w14:textId="77777777" w:rsidR="00C46B3D" w:rsidRPr="001C4CA0" w:rsidRDefault="00C46B3D">
            <w:pPr>
              <w:spacing w:after="0"/>
              <w:jc w:val="center"/>
              <w:rPr>
                <w:rFonts w:ascii="Myriad Pro" w:hAnsi="Myriad Pro"/>
              </w:rPr>
            </w:pPr>
          </w:p>
        </w:tc>
        <w:tc>
          <w:tcPr>
            <w:tcW w:w="990" w:type="dxa"/>
            <w:shd w:val="clear" w:color="auto" w:fill="2EC971"/>
            <w:tcMar>
              <w:left w:w="108" w:type="dxa"/>
              <w:right w:w="108" w:type="dxa"/>
            </w:tcMar>
            <w:vAlign w:val="center"/>
          </w:tcPr>
          <w:p w14:paraId="0749B023"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37140D37" wp14:editId="174BC9A1">
                  <wp:extent cx="104775" cy="76200"/>
                  <wp:effectExtent l="0" t="0" r="0" b="0"/>
                  <wp:docPr id="274"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30F6D873"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5182E660" wp14:editId="25CCD641">
                  <wp:extent cx="104775" cy="76200"/>
                  <wp:effectExtent l="0" t="0" r="0" b="0"/>
                  <wp:docPr id="275"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3B04AB86" w14:textId="77777777">
        <w:trPr>
          <w:trHeight w:val="500"/>
        </w:trPr>
        <w:tc>
          <w:tcPr>
            <w:tcW w:w="678" w:type="dxa"/>
            <w:shd w:val="clear" w:color="auto" w:fill="FCFCFC"/>
            <w:tcMar>
              <w:left w:w="108" w:type="dxa"/>
              <w:right w:w="108" w:type="dxa"/>
            </w:tcMar>
            <w:vAlign w:val="center"/>
          </w:tcPr>
          <w:p w14:paraId="44778C8F"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V3.8</w:t>
            </w:r>
          </w:p>
        </w:tc>
        <w:tc>
          <w:tcPr>
            <w:tcW w:w="292" w:type="dxa"/>
            <w:shd w:val="clear" w:color="auto" w:fill="FCFCFC"/>
            <w:tcMar>
              <w:left w:w="108" w:type="dxa"/>
              <w:right w:w="108" w:type="dxa"/>
            </w:tcMar>
            <w:vAlign w:val="center"/>
          </w:tcPr>
          <w:p w14:paraId="39583433"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center"/>
          </w:tcPr>
          <w:p w14:paraId="07D751BC"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8"/>
              </w:rPr>
              <w:t>Verify that the session id is changed upon re-authentication.</w:t>
            </w:r>
          </w:p>
        </w:tc>
        <w:tc>
          <w:tcPr>
            <w:tcW w:w="990" w:type="dxa"/>
            <w:shd w:val="clear" w:color="auto" w:fill="FFFFFF"/>
            <w:tcMar>
              <w:left w:w="108" w:type="dxa"/>
              <w:right w:w="108" w:type="dxa"/>
            </w:tcMar>
            <w:vAlign w:val="center"/>
          </w:tcPr>
          <w:p w14:paraId="6A675E87" w14:textId="77777777" w:rsidR="00C46B3D" w:rsidRPr="001C4CA0" w:rsidRDefault="00C46B3D">
            <w:pPr>
              <w:spacing w:after="0"/>
              <w:jc w:val="center"/>
              <w:rPr>
                <w:rFonts w:ascii="Myriad Pro" w:hAnsi="Myriad Pro"/>
              </w:rPr>
            </w:pPr>
          </w:p>
        </w:tc>
        <w:tc>
          <w:tcPr>
            <w:tcW w:w="990" w:type="dxa"/>
            <w:shd w:val="clear" w:color="auto" w:fill="2EC971"/>
            <w:tcMar>
              <w:left w:w="108" w:type="dxa"/>
              <w:right w:w="108" w:type="dxa"/>
            </w:tcMar>
            <w:vAlign w:val="center"/>
          </w:tcPr>
          <w:p w14:paraId="1AA25AF4"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3E444C3D" wp14:editId="5D2D84B8">
                  <wp:extent cx="104775" cy="76200"/>
                  <wp:effectExtent l="0" t="0" r="0" b="0"/>
                  <wp:docPr id="276"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61880A6C"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36496867" wp14:editId="3936FDED">
                  <wp:extent cx="104775" cy="76200"/>
                  <wp:effectExtent l="0" t="0" r="0" b="0"/>
                  <wp:docPr id="277"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78FB2080" w14:textId="77777777">
        <w:trPr>
          <w:trHeight w:val="500"/>
        </w:trPr>
        <w:tc>
          <w:tcPr>
            <w:tcW w:w="678" w:type="dxa"/>
            <w:shd w:val="clear" w:color="auto" w:fill="FCFCFC"/>
            <w:tcMar>
              <w:left w:w="108" w:type="dxa"/>
              <w:right w:w="108" w:type="dxa"/>
            </w:tcMar>
            <w:vAlign w:val="center"/>
          </w:tcPr>
          <w:p w14:paraId="3D3508CC"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V3.10</w:t>
            </w:r>
          </w:p>
        </w:tc>
        <w:tc>
          <w:tcPr>
            <w:tcW w:w="292" w:type="dxa"/>
            <w:shd w:val="clear" w:color="auto" w:fill="FCFCFC"/>
            <w:tcMar>
              <w:left w:w="108" w:type="dxa"/>
              <w:right w:w="108" w:type="dxa"/>
            </w:tcMar>
            <w:vAlign w:val="center"/>
          </w:tcPr>
          <w:p w14:paraId="369F6123"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center"/>
          </w:tcPr>
          <w:p w14:paraId="1B5E4C31"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8"/>
              </w:rPr>
              <w:t>Verify that only session ids generated by the application framework are recognized as valid by the application.</w:t>
            </w:r>
          </w:p>
        </w:tc>
        <w:tc>
          <w:tcPr>
            <w:tcW w:w="990" w:type="dxa"/>
            <w:shd w:val="clear" w:color="auto" w:fill="FFFFFF"/>
            <w:tcMar>
              <w:left w:w="108" w:type="dxa"/>
              <w:right w:w="108" w:type="dxa"/>
            </w:tcMar>
            <w:vAlign w:val="center"/>
          </w:tcPr>
          <w:p w14:paraId="0B9DAA6D" w14:textId="77777777" w:rsidR="00C46B3D" w:rsidRPr="001C4CA0" w:rsidRDefault="00C46B3D">
            <w:pPr>
              <w:spacing w:after="0"/>
              <w:jc w:val="center"/>
              <w:rPr>
                <w:rFonts w:ascii="Myriad Pro" w:hAnsi="Myriad Pro"/>
              </w:rPr>
            </w:pPr>
          </w:p>
        </w:tc>
        <w:tc>
          <w:tcPr>
            <w:tcW w:w="990" w:type="dxa"/>
            <w:shd w:val="clear" w:color="auto" w:fill="2EC971"/>
            <w:tcMar>
              <w:left w:w="108" w:type="dxa"/>
              <w:right w:w="108" w:type="dxa"/>
            </w:tcMar>
            <w:vAlign w:val="center"/>
          </w:tcPr>
          <w:p w14:paraId="3A9FDB09"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0DB84405" wp14:editId="71161BE6">
                  <wp:extent cx="104775" cy="76200"/>
                  <wp:effectExtent l="0" t="0" r="0" b="0"/>
                  <wp:docPr id="278"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21A2AE08"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78394D93" wp14:editId="4961E688">
                  <wp:extent cx="104775" cy="76200"/>
                  <wp:effectExtent l="0" t="0" r="0" b="0"/>
                  <wp:docPr id="279"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10102920" w14:textId="77777777">
        <w:trPr>
          <w:trHeight w:val="500"/>
        </w:trPr>
        <w:tc>
          <w:tcPr>
            <w:tcW w:w="678" w:type="dxa"/>
            <w:shd w:val="clear" w:color="auto" w:fill="FCFCFC"/>
            <w:tcMar>
              <w:left w:w="108" w:type="dxa"/>
              <w:right w:w="108" w:type="dxa"/>
            </w:tcMar>
            <w:vAlign w:val="center"/>
          </w:tcPr>
          <w:p w14:paraId="551AC629"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V3.11</w:t>
            </w:r>
          </w:p>
        </w:tc>
        <w:tc>
          <w:tcPr>
            <w:tcW w:w="292" w:type="dxa"/>
            <w:shd w:val="clear" w:color="auto" w:fill="FCFCFC"/>
            <w:tcMar>
              <w:left w:w="108" w:type="dxa"/>
              <w:right w:w="108" w:type="dxa"/>
            </w:tcMar>
            <w:vAlign w:val="center"/>
          </w:tcPr>
          <w:p w14:paraId="7F30EFE1"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center"/>
          </w:tcPr>
          <w:p w14:paraId="136F748A"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8"/>
              </w:rPr>
              <w:t>Verify that authenticated session tokens are sufficiently long and random to withstand session guessing attacks.</w:t>
            </w:r>
          </w:p>
        </w:tc>
        <w:tc>
          <w:tcPr>
            <w:tcW w:w="990" w:type="dxa"/>
            <w:shd w:val="clear" w:color="auto" w:fill="FFFFFF"/>
            <w:tcMar>
              <w:left w:w="108" w:type="dxa"/>
              <w:right w:w="108" w:type="dxa"/>
            </w:tcMar>
            <w:vAlign w:val="center"/>
          </w:tcPr>
          <w:p w14:paraId="35D697E4" w14:textId="77777777" w:rsidR="00C46B3D" w:rsidRPr="001C4CA0" w:rsidRDefault="00C46B3D">
            <w:pPr>
              <w:spacing w:after="0"/>
              <w:jc w:val="center"/>
              <w:rPr>
                <w:rFonts w:ascii="Myriad Pro" w:hAnsi="Myriad Pro"/>
              </w:rPr>
            </w:pPr>
          </w:p>
        </w:tc>
        <w:tc>
          <w:tcPr>
            <w:tcW w:w="990" w:type="dxa"/>
            <w:shd w:val="clear" w:color="auto" w:fill="2EC971"/>
            <w:tcMar>
              <w:left w:w="108" w:type="dxa"/>
              <w:right w:w="108" w:type="dxa"/>
            </w:tcMar>
            <w:vAlign w:val="center"/>
          </w:tcPr>
          <w:p w14:paraId="048DE3CB"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4BD5B90F" wp14:editId="6129637E">
                  <wp:extent cx="104775" cy="76200"/>
                  <wp:effectExtent l="0" t="0" r="0" b="0"/>
                  <wp:docPr id="280"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52688DAE"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0BDAB9F5" wp14:editId="611CB608">
                  <wp:extent cx="104775" cy="76200"/>
                  <wp:effectExtent l="0" t="0" r="0" b="0"/>
                  <wp:docPr id="282"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48040152" w14:textId="77777777">
        <w:trPr>
          <w:trHeight w:val="500"/>
        </w:trPr>
        <w:tc>
          <w:tcPr>
            <w:tcW w:w="678" w:type="dxa"/>
            <w:shd w:val="clear" w:color="auto" w:fill="FCFCFC"/>
            <w:tcMar>
              <w:left w:w="108" w:type="dxa"/>
              <w:right w:w="108" w:type="dxa"/>
            </w:tcMar>
            <w:vAlign w:val="center"/>
          </w:tcPr>
          <w:p w14:paraId="57066D17"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V3.12</w:t>
            </w:r>
          </w:p>
        </w:tc>
        <w:tc>
          <w:tcPr>
            <w:tcW w:w="292" w:type="dxa"/>
            <w:shd w:val="clear" w:color="auto" w:fill="FCFCFC"/>
            <w:tcMar>
              <w:left w:w="108" w:type="dxa"/>
              <w:right w:w="108" w:type="dxa"/>
            </w:tcMar>
            <w:vAlign w:val="center"/>
          </w:tcPr>
          <w:p w14:paraId="2C93FB99"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center"/>
          </w:tcPr>
          <w:p w14:paraId="4427FA2B"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8"/>
              </w:rPr>
              <w:t xml:space="preserve">Verify that authenticated session tokens using cookies have their path set to an appropriately restrictive value for that site. The domain cookie attribute </w:t>
            </w:r>
            <w:r w:rsidRPr="00AF4A6D">
              <w:rPr>
                <w:rFonts w:ascii="Myriad Pro" w:eastAsia="PT Sans" w:hAnsi="Myriad Pro" w:cs="PT Sans"/>
                <w:color w:val="auto"/>
                <w:sz w:val="18"/>
              </w:rPr>
              <w:lastRenderedPageBreak/>
              <w:t>restriction should not be set unless for a business requirement, such as single sign on.</w:t>
            </w:r>
          </w:p>
        </w:tc>
        <w:tc>
          <w:tcPr>
            <w:tcW w:w="990" w:type="dxa"/>
            <w:shd w:val="clear" w:color="auto" w:fill="FFFFFF"/>
            <w:tcMar>
              <w:left w:w="108" w:type="dxa"/>
              <w:right w:w="108" w:type="dxa"/>
            </w:tcMar>
            <w:vAlign w:val="center"/>
          </w:tcPr>
          <w:p w14:paraId="4CB51871" w14:textId="77777777" w:rsidR="00C46B3D" w:rsidRPr="001C4CA0" w:rsidRDefault="00C46B3D">
            <w:pPr>
              <w:spacing w:after="0"/>
              <w:jc w:val="center"/>
              <w:rPr>
                <w:rFonts w:ascii="Myriad Pro" w:hAnsi="Myriad Pro"/>
              </w:rPr>
            </w:pPr>
          </w:p>
        </w:tc>
        <w:tc>
          <w:tcPr>
            <w:tcW w:w="990" w:type="dxa"/>
            <w:shd w:val="clear" w:color="auto" w:fill="2EC971"/>
            <w:tcMar>
              <w:left w:w="108" w:type="dxa"/>
              <w:right w:w="108" w:type="dxa"/>
            </w:tcMar>
            <w:vAlign w:val="center"/>
          </w:tcPr>
          <w:p w14:paraId="5A777234"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25803C6E" wp14:editId="439B148A">
                  <wp:extent cx="104775" cy="76200"/>
                  <wp:effectExtent l="0" t="0" r="0" b="0"/>
                  <wp:docPr id="283"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336515D9"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2F6FBE09" wp14:editId="6CDA392E">
                  <wp:extent cx="104775" cy="76200"/>
                  <wp:effectExtent l="0" t="0" r="0" b="0"/>
                  <wp:docPr id="284"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4862211F" w14:textId="77777777">
        <w:trPr>
          <w:trHeight w:val="500"/>
        </w:trPr>
        <w:tc>
          <w:tcPr>
            <w:tcW w:w="678" w:type="dxa"/>
            <w:shd w:val="clear" w:color="auto" w:fill="FCFCFC"/>
            <w:tcMar>
              <w:left w:w="108" w:type="dxa"/>
              <w:right w:w="108" w:type="dxa"/>
            </w:tcMar>
            <w:vAlign w:val="center"/>
          </w:tcPr>
          <w:p w14:paraId="5CB3784F"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lastRenderedPageBreak/>
              <w:t>V3.14</w:t>
            </w:r>
          </w:p>
        </w:tc>
        <w:tc>
          <w:tcPr>
            <w:tcW w:w="292" w:type="dxa"/>
            <w:shd w:val="clear" w:color="auto" w:fill="FCFCFC"/>
            <w:tcMar>
              <w:left w:w="108" w:type="dxa"/>
              <w:right w:w="108" w:type="dxa"/>
            </w:tcMar>
            <w:vAlign w:val="center"/>
          </w:tcPr>
          <w:p w14:paraId="6C1B6083"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center"/>
          </w:tcPr>
          <w:p w14:paraId="71527E6B"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8"/>
              </w:rPr>
              <w:t>Verify that authenticated session tokens using cookies sent via HTTP, are protected by the use of "</w:t>
            </w:r>
            <w:proofErr w:type="spellStart"/>
            <w:r w:rsidRPr="00AF4A6D">
              <w:rPr>
                <w:rFonts w:ascii="Myriad Pro" w:eastAsia="PT Sans" w:hAnsi="Myriad Pro" w:cs="PT Sans"/>
                <w:color w:val="auto"/>
                <w:sz w:val="18"/>
              </w:rPr>
              <w:t>HttpOnly</w:t>
            </w:r>
            <w:proofErr w:type="spellEnd"/>
            <w:r w:rsidRPr="00AF4A6D">
              <w:rPr>
                <w:rFonts w:ascii="Myriad Pro" w:eastAsia="PT Sans" w:hAnsi="Myriad Pro" w:cs="PT Sans"/>
                <w:color w:val="auto"/>
                <w:sz w:val="18"/>
              </w:rPr>
              <w:t>".</w:t>
            </w:r>
          </w:p>
        </w:tc>
        <w:tc>
          <w:tcPr>
            <w:tcW w:w="990" w:type="dxa"/>
            <w:shd w:val="clear" w:color="auto" w:fill="F1C40F"/>
            <w:tcMar>
              <w:left w:w="108" w:type="dxa"/>
              <w:right w:w="108" w:type="dxa"/>
            </w:tcMar>
            <w:vAlign w:val="center"/>
          </w:tcPr>
          <w:p w14:paraId="04C8C064"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0AD098B8" wp14:editId="7F7F79D2">
                  <wp:extent cx="104775" cy="76200"/>
                  <wp:effectExtent l="0" t="0" r="0" b="0"/>
                  <wp:docPr id="339"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24897700"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58716938" wp14:editId="11DE73F8">
                  <wp:extent cx="104775" cy="76200"/>
                  <wp:effectExtent l="0" t="0" r="0" b="0"/>
                  <wp:docPr id="349"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48A6F718"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1E13B6C8" wp14:editId="7557C748">
                  <wp:extent cx="104775" cy="76200"/>
                  <wp:effectExtent l="0" t="0" r="0" b="0"/>
                  <wp:docPr id="299"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2250117A" w14:textId="77777777">
        <w:trPr>
          <w:trHeight w:val="500"/>
        </w:trPr>
        <w:tc>
          <w:tcPr>
            <w:tcW w:w="678" w:type="dxa"/>
            <w:shd w:val="clear" w:color="auto" w:fill="FCFCFC"/>
            <w:tcMar>
              <w:left w:w="108" w:type="dxa"/>
              <w:right w:w="108" w:type="dxa"/>
            </w:tcMar>
            <w:vAlign w:val="center"/>
          </w:tcPr>
          <w:p w14:paraId="779D6E16"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V3.15</w:t>
            </w:r>
          </w:p>
        </w:tc>
        <w:tc>
          <w:tcPr>
            <w:tcW w:w="292" w:type="dxa"/>
            <w:shd w:val="clear" w:color="auto" w:fill="FCFCFC"/>
            <w:tcMar>
              <w:left w:w="108" w:type="dxa"/>
              <w:right w:w="108" w:type="dxa"/>
            </w:tcMar>
            <w:vAlign w:val="center"/>
          </w:tcPr>
          <w:p w14:paraId="6D953B4C"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center"/>
          </w:tcPr>
          <w:p w14:paraId="1110D5D0"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8"/>
              </w:rPr>
              <w:t xml:space="preserve">Verify that authenticated session tokens using cookies are protected with the "secure" attribute and a strict transport security header (such as Strict-Transport-Security: max-age=60000; </w:t>
            </w:r>
            <w:proofErr w:type="spellStart"/>
            <w:r w:rsidRPr="00AF4A6D">
              <w:rPr>
                <w:rFonts w:ascii="Myriad Pro" w:eastAsia="PT Sans" w:hAnsi="Myriad Pro" w:cs="PT Sans"/>
                <w:color w:val="auto"/>
                <w:sz w:val="18"/>
              </w:rPr>
              <w:t>includeSubDomains</w:t>
            </w:r>
            <w:proofErr w:type="spellEnd"/>
            <w:r w:rsidRPr="00AF4A6D">
              <w:rPr>
                <w:rFonts w:ascii="Myriad Pro" w:eastAsia="PT Sans" w:hAnsi="Myriad Pro" w:cs="PT Sans"/>
                <w:color w:val="auto"/>
                <w:sz w:val="18"/>
              </w:rPr>
              <w:t xml:space="preserve">) </w:t>
            </w:r>
            <w:proofErr w:type="gramStart"/>
            <w:r w:rsidRPr="00AF4A6D">
              <w:rPr>
                <w:rFonts w:ascii="Myriad Pro" w:eastAsia="PT Sans" w:hAnsi="Myriad Pro" w:cs="PT Sans"/>
                <w:color w:val="auto"/>
                <w:sz w:val="18"/>
              </w:rPr>
              <w:t>are</w:t>
            </w:r>
            <w:proofErr w:type="gramEnd"/>
            <w:r w:rsidRPr="00AF4A6D">
              <w:rPr>
                <w:rFonts w:ascii="Myriad Pro" w:eastAsia="PT Sans" w:hAnsi="Myriad Pro" w:cs="PT Sans"/>
                <w:color w:val="auto"/>
                <w:sz w:val="18"/>
              </w:rPr>
              <w:t xml:space="preserve"> present.</w:t>
            </w:r>
          </w:p>
        </w:tc>
        <w:tc>
          <w:tcPr>
            <w:tcW w:w="990" w:type="dxa"/>
            <w:shd w:val="clear" w:color="auto" w:fill="F1C40F"/>
            <w:tcMar>
              <w:left w:w="108" w:type="dxa"/>
              <w:right w:w="108" w:type="dxa"/>
            </w:tcMar>
            <w:vAlign w:val="center"/>
          </w:tcPr>
          <w:p w14:paraId="4DE74223"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438510F0" wp14:editId="62E7A3B9">
                  <wp:extent cx="104775" cy="76200"/>
                  <wp:effectExtent l="0" t="0" r="0" b="0"/>
                  <wp:docPr id="297"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3BE10DAF"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6B80D68F" wp14:editId="48B40A6F">
                  <wp:extent cx="104775" cy="76200"/>
                  <wp:effectExtent l="0" t="0" r="0" b="0"/>
                  <wp:docPr id="298"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43D6CBAA"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3E01201D" wp14:editId="4C39BF91">
                  <wp:extent cx="104775" cy="76200"/>
                  <wp:effectExtent l="0" t="0" r="0" b="0"/>
                  <wp:docPr id="350"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551857B8" w14:textId="77777777">
        <w:trPr>
          <w:trHeight w:val="500"/>
        </w:trPr>
        <w:tc>
          <w:tcPr>
            <w:tcW w:w="678" w:type="dxa"/>
            <w:shd w:val="clear" w:color="auto" w:fill="FCFCFC"/>
            <w:tcMar>
              <w:left w:w="108" w:type="dxa"/>
              <w:right w:w="108" w:type="dxa"/>
            </w:tcMar>
            <w:vAlign w:val="center"/>
          </w:tcPr>
          <w:p w14:paraId="74BB2B31"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V3.16</w:t>
            </w:r>
          </w:p>
        </w:tc>
        <w:tc>
          <w:tcPr>
            <w:tcW w:w="292" w:type="dxa"/>
            <w:shd w:val="clear" w:color="auto" w:fill="FCFCFC"/>
            <w:tcMar>
              <w:left w:w="108" w:type="dxa"/>
              <w:right w:w="108" w:type="dxa"/>
            </w:tcMar>
            <w:vAlign w:val="center"/>
          </w:tcPr>
          <w:p w14:paraId="4B74E7A4"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center"/>
          </w:tcPr>
          <w:p w14:paraId="5EE76DB2"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8"/>
              </w:rPr>
              <w:t xml:space="preserve">Verify that the application does not permit duplicate concurrent user sessions, originating from different machines. </w:t>
            </w:r>
          </w:p>
        </w:tc>
        <w:tc>
          <w:tcPr>
            <w:tcW w:w="990" w:type="dxa"/>
            <w:shd w:val="clear" w:color="auto" w:fill="FFFFFF"/>
            <w:tcMar>
              <w:left w:w="108" w:type="dxa"/>
              <w:right w:w="108" w:type="dxa"/>
            </w:tcMar>
            <w:vAlign w:val="center"/>
          </w:tcPr>
          <w:p w14:paraId="6F682DD0" w14:textId="77777777" w:rsidR="00C46B3D" w:rsidRPr="001C4CA0" w:rsidRDefault="00C46B3D">
            <w:pPr>
              <w:spacing w:after="0"/>
              <w:jc w:val="center"/>
              <w:rPr>
                <w:rFonts w:ascii="Myriad Pro" w:hAnsi="Myriad Pro"/>
              </w:rPr>
            </w:pPr>
          </w:p>
        </w:tc>
        <w:tc>
          <w:tcPr>
            <w:tcW w:w="990" w:type="dxa"/>
            <w:shd w:val="clear" w:color="auto" w:fill="2EC971"/>
            <w:tcMar>
              <w:left w:w="108" w:type="dxa"/>
              <w:right w:w="108" w:type="dxa"/>
            </w:tcMar>
            <w:vAlign w:val="center"/>
          </w:tcPr>
          <w:p w14:paraId="0AB270D6"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5E76FF02" wp14:editId="1621C7B2">
                  <wp:extent cx="104775" cy="76200"/>
                  <wp:effectExtent l="0" t="0" r="0" b="0"/>
                  <wp:docPr id="285"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7A9F8759"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28F6B495" wp14:editId="1B7A8575">
                  <wp:extent cx="104775" cy="76200"/>
                  <wp:effectExtent l="0" t="0" r="0" b="0"/>
                  <wp:docPr id="286"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bl>
    <w:p w14:paraId="21EA0763" w14:textId="77777777" w:rsidR="00C46B3D" w:rsidRPr="001C4CA0" w:rsidRDefault="00A42901">
      <w:pPr>
        <w:rPr>
          <w:rFonts w:ascii="Myriad Pro" w:hAnsi="Myriad Pro"/>
        </w:rPr>
      </w:pPr>
      <w:r w:rsidRPr="001C4CA0">
        <w:rPr>
          <w:rFonts w:ascii="Myriad Pro" w:hAnsi="Myriad Pro" w:cs="Trebuchet MS"/>
          <w:noProof/>
        </w:rPr>
        <mc:AlternateContent>
          <mc:Choice Requires="wps">
            <w:drawing>
              <wp:inline distT="0" distB="0" distL="0" distR="0" wp14:anchorId="465E9E5D" wp14:editId="36EE2CDA">
                <wp:extent cx="6332220" cy="251460"/>
                <wp:effectExtent l="0" t="0" r="0" b="0"/>
                <wp:docPr id="4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2220" cy="251460"/>
                        </a:xfrm>
                        <a:prstGeom prst="rect">
                          <a:avLst/>
                        </a:prstGeom>
                        <a:noFill/>
                        <a:ln w="9525">
                          <a:noFill/>
                          <a:miter lim="800000"/>
                          <a:headEnd/>
                          <a:tailEnd/>
                        </a:ln>
                      </wps:spPr>
                      <wps:txbx>
                        <w:txbxContent>
                          <w:p w14:paraId="3F95B8B4" w14:textId="77777777" w:rsidR="00F37A39" w:rsidRPr="002C1316" w:rsidRDefault="00F37A39" w:rsidP="00A42901">
                            <w:pPr>
                              <w:pStyle w:val="Caption"/>
                              <w:jc w:val="center"/>
                              <w:rPr>
                                <w:rFonts w:ascii="Myriad Pro" w:hAnsi="Myriad Pro" w:cs="Trebuchet MS"/>
                                <w:noProof/>
                                <w:color w:val="000000" w:themeColor="text1"/>
                                <w:sz w:val="20"/>
                                <w:szCs w:val="20"/>
                              </w:rPr>
                            </w:pPr>
                            <w:r w:rsidRPr="002C1316">
                              <w:rPr>
                                <w:rFonts w:ascii="Myriad Pro" w:hAnsi="Myriad Pro"/>
                                <w:color w:val="000000" w:themeColor="text1"/>
                                <w:sz w:val="20"/>
                                <w:szCs w:val="20"/>
                              </w:rPr>
                              <w:t xml:space="preserve">Table </w:t>
                            </w:r>
                            <w:r w:rsidRPr="002C1316">
                              <w:rPr>
                                <w:rFonts w:ascii="Myriad Pro" w:hAnsi="Myriad Pro"/>
                                <w:color w:val="000000" w:themeColor="text1"/>
                                <w:sz w:val="20"/>
                                <w:szCs w:val="20"/>
                              </w:rPr>
                              <w:fldChar w:fldCharType="begin"/>
                            </w:r>
                            <w:r w:rsidRPr="002C1316">
                              <w:rPr>
                                <w:rFonts w:ascii="Myriad Pro" w:hAnsi="Myriad Pro"/>
                                <w:color w:val="000000" w:themeColor="text1"/>
                                <w:sz w:val="20"/>
                                <w:szCs w:val="20"/>
                              </w:rPr>
                              <w:instrText xml:space="preserve"> SEQ Table \* ARABIC </w:instrText>
                            </w:r>
                            <w:r w:rsidRPr="002C1316">
                              <w:rPr>
                                <w:rFonts w:ascii="Myriad Pro" w:hAnsi="Myriad Pro"/>
                                <w:color w:val="000000" w:themeColor="text1"/>
                                <w:sz w:val="20"/>
                                <w:szCs w:val="20"/>
                              </w:rPr>
                              <w:fldChar w:fldCharType="separate"/>
                            </w:r>
                            <w:r>
                              <w:rPr>
                                <w:rFonts w:ascii="Myriad Pro" w:hAnsi="Myriad Pro"/>
                                <w:noProof/>
                                <w:color w:val="000000" w:themeColor="text1"/>
                                <w:sz w:val="20"/>
                                <w:szCs w:val="20"/>
                              </w:rPr>
                              <w:t>2</w:t>
                            </w:r>
                            <w:r w:rsidRPr="002C1316">
                              <w:rPr>
                                <w:rFonts w:ascii="Myriad Pro" w:hAnsi="Myriad Pro"/>
                                <w:color w:val="000000" w:themeColor="text1"/>
                                <w:sz w:val="20"/>
                                <w:szCs w:val="20"/>
                              </w:rPr>
                              <w:fldChar w:fldCharType="end"/>
                            </w:r>
                            <w:r w:rsidRPr="002C1316">
                              <w:rPr>
                                <w:rFonts w:ascii="Myriad Pro" w:hAnsi="Myriad Pro"/>
                                <w:color w:val="000000" w:themeColor="text1"/>
                                <w:sz w:val="20"/>
                                <w:szCs w:val="20"/>
                              </w:rPr>
                              <w:t xml:space="preserve"> - OWASP ASVS Session Management Requirements (V3)</w:t>
                            </w:r>
                          </w:p>
                          <w:p w14:paraId="6DDBACCE" w14:textId="77777777" w:rsidR="00F37A39" w:rsidRPr="002C1316" w:rsidRDefault="00F37A39" w:rsidP="00A42901">
                            <w:pPr>
                              <w:rPr>
                                <w:rFonts w:ascii="Myriad Pro" w:hAnsi="Myriad Pro"/>
                                <w:i/>
                                <w:color w:val="000000" w:themeColor="text1"/>
                                <w:sz w:val="20"/>
                              </w:rPr>
                            </w:pPr>
                          </w:p>
                        </w:txbxContent>
                      </wps:txbx>
                      <wps:bodyPr rot="0" vert="horz" wrap="square" lIns="91440" tIns="45720" rIns="91440" bIns="45720" anchor="t" anchorCtr="0">
                        <a:noAutofit/>
                      </wps:bodyPr>
                    </wps:wsp>
                  </a:graphicData>
                </a:graphic>
              </wp:inline>
            </w:drawing>
          </mc:Choice>
          <mc:Fallback>
            <w:pict>
              <v:shape id="_x0000_s1034" type="#_x0000_t202" style="width:498.6pt;height:19.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" filled="f" stroked="f">
                <v:textbox>
                  <w:txbxContent>
                    <w:p w14:paraId="3F95B8B4" w14:textId="77777777" w:rsidR="00B32654" w:rsidRPr="002C1316" w:rsidRDefault="00B32654" w:rsidP="00A42901">
                      <w:pPr>
                        <w:pStyle w:val="Caption"/>
                        <w:jc w:val="center"/>
                        <w:rPr>
                          <w:rFonts w:ascii="Myriad Pro" w:hAnsi="Myriad Pro" w:cs="Trebuchet MS"/>
                          <w:noProof/>
                          <w:color w:val="000000" w:themeColor="text1"/>
                          <w:sz w:val="20"/>
                          <w:szCs w:val="20"/>
                        </w:rPr>
                      </w:pPr>
                      <w:r w:rsidRPr="002C1316">
                        <w:rPr>
                          <w:rFonts w:ascii="Myriad Pro" w:hAnsi="Myriad Pro"/>
                          <w:color w:val="000000" w:themeColor="text1"/>
                          <w:sz w:val="20"/>
                          <w:szCs w:val="20"/>
                        </w:rPr>
                        <w:t xml:space="preserve">Table </w:t>
                      </w:r>
                      <w:r w:rsidRPr="002C1316">
                        <w:rPr>
                          <w:rFonts w:ascii="Myriad Pro" w:hAnsi="Myriad Pro"/>
                          <w:color w:val="000000" w:themeColor="text1"/>
                          <w:sz w:val="20"/>
                          <w:szCs w:val="20"/>
                        </w:rPr>
                        <w:fldChar w:fldCharType="begin"/>
                      </w:r>
                      <w:r w:rsidRPr="002C1316">
                        <w:rPr>
                          <w:rFonts w:ascii="Myriad Pro" w:hAnsi="Myriad Pro"/>
                          <w:color w:val="000000" w:themeColor="text1"/>
                          <w:sz w:val="20"/>
                          <w:szCs w:val="20"/>
                        </w:rPr>
                        <w:instrText xml:space="preserve"> SEQ Table \* ARABIC </w:instrText>
                      </w:r>
                      <w:r w:rsidRPr="002C1316">
                        <w:rPr>
                          <w:rFonts w:ascii="Myriad Pro" w:hAnsi="Myriad Pro"/>
                          <w:color w:val="000000" w:themeColor="text1"/>
                          <w:sz w:val="20"/>
                          <w:szCs w:val="20"/>
                        </w:rPr>
                        <w:fldChar w:fldCharType="separate"/>
                      </w:r>
                      <w:r>
                        <w:rPr>
                          <w:rFonts w:ascii="Myriad Pro" w:hAnsi="Myriad Pro"/>
                          <w:noProof/>
                          <w:color w:val="000000" w:themeColor="text1"/>
                          <w:sz w:val="20"/>
                          <w:szCs w:val="20"/>
                        </w:rPr>
                        <w:t>2</w:t>
                      </w:r>
                      <w:r w:rsidRPr="002C1316">
                        <w:rPr>
                          <w:rFonts w:ascii="Myriad Pro" w:hAnsi="Myriad Pro"/>
                          <w:color w:val="000000" w:themeColor="text1"/>
                          <w:sz w:val="20"/>
                          <w:szCs w:val="20"/>
                        </w:rPr>
                        <w:fldChar w:fldCharType="end"/>
                      </w:r>
                      <w:r w:rsidRPr="002C1316">
                        <w:rPr>
                          <w:rFonts w:ascii="Myriad Pro" w:hAnsi="Myriad Pro"/>
                          <w:color w:val="000000" w:themeColor="text1"/>
                          <w:sz w:val="20"/>
                          <w:szCs w:val="20"/>
                        </w:rPr>
                        <w:t xml:space="preserve"> - OWASP ASVS Session Management Requirements (V3)</w:t>
                      </w:r>
                    </w:p>
                    <w:p w14:paraId="6DDBACCE" w14:textId="77777777" w:rsidR="00B32654" w:rsidRPr="002C1316" w:rsidRDefault="00B32654" w:rsidP="00A42901">
                      <w:pPr>
                        <w:rPr>
                          <w:rFonts w:ascii="Myriad Pro" w:hAnsi="Myriad Pro"/>
                          <w:i/>
                          <w:color w:val="000000" w:themeColor="text1"/>
                          <w:sz w:val="20"/>
                        </w:rPr>
                      </w:pPr>
                    </w:p>
                  </w:txbxContent>
                </v:textbox>
                <w10:anchorlock/>
              </v:shape>
            </w:pict>
          </mc:Fallback>
        </mc:AlternateContent>
      </w:r>
    </w:p>
    <w:p w14:paraId="2A2A16C4" w14:textId="77777777" w:rsidR="00C46B3D" w:rsidRPr="001C4CA0" w:rsidRDefault="00A42901">
      <w:pPr>
        <w:rPr>
          <w:rFonts w:ascii="Myriad Pro" w:hAnsi="Myriad Pro"/>
        </w:rPr>
      </w:pPr>
      <w:r w:rsidRPr="001C4CA0">
        <w:rPr>
          <w:rFonts w:ascii="Myriad Pro" w:hAnsi="Myriad Pro"/>
        </w:rPr>
        <w:br w:type="page"/>
      </w:r>
    </w:p>
    <w:tbl>
      <w:tblPr>
        <w:tblStyle w:val="af0"/>
        <w:tblW w:w="11037" w:type="dxa"/>
        <w:tblInd w:w="-1133" w:type="dxa"/>
        <w:tblLayout w:type="fixed"/>
        <w:tblLook w:val="0600" w:firstRow="0" w:lastRow="0" w:firstColumn="0" w:lastColumn="0" w:noHBand="1" w:noVBand="1"/>
      </w:tblPr>
      <w:tblGrid>
        <w:gridCol w:w="396"/>
        <w:gridCol w:w="659"/>
        <w:gridCol w:w="9982"/>
      </w:tblGrid>
      <w:tr w:rsidR="00C46B3D" w:rsidRPr="001C4CA0" w14:paraId="27028A64" w14:textId="77777777">
        <w:trPr>
          <w:trHeight w:val="560"/>
        </w:trPr>
        <w:tc>
          <w:tcPr>
            <w:tcW w:w="396" w:type="dxa"/>
            <w:shd w:val="clear" w:color="auto" w:fill="ECF0F1"/>
            <w:tcMar>
              <w:left w:w="108" w:type="dxa"/>
              <w:right w:w="108" w:type="dxa"/>
            </w:tcMar>
          </w:tcPr>
          <w:p w14:paraId="2BB820B7" w14:textId="77777777" w:rsidR="00C46B3D" w:rsidRPr="001C4CA0" w:rsidRDefault="00C46B3D">
            <w:pPr>
              <w:spacing w:after="0"/>
              <w:rPr>
                <w:rFonts w:ascii="Myriad Pro" w:hAnsi="Myriad Pro"/>
              </w:rPr>
            </w:pPr>
          </w:p>
        </w:tc>
        <w:tc>
          <w:tcPr>
            <w:tcW w:w="659" w:type="dxa"/>
            <w:tcMar>
              <w:left w:w="108" w:type="dxa"/>
              <w:right w:w="108" w:type="dxa"/>
            </w:tcMar>
          </w:tcPr>
          <w:p w14:paraId="51CBD935" w14:textId="77777777" w:rsidR="00C46B3D" w:rsidRPr="001C4CA0" w:rsidRDefault="00C46B3D">
            <w:pPr>
              <w:spacing w:after="0"/>
              <w:rPr>
                <w:rFonts w:ascii="Myriad Pro" w:hAnsi="Myriad Pro"/>
              </w:rPr>
            </w:pPr>
          </w:p>
        </w:tc>
        <w:tc>
          <w:tcPr>
            <w:tcW w:w="9982" w:type="dxa"/>
            <w:tcMar>
              <w:left w:w="108" w:type="dxa"/>
              <w:right w:w="108" w:type="dxa"/>
            </w:tcMar>
          </w:tcPr>
          <w:p w14:paraId="1458A019" w14:textId="77777777" w:rsidR="00C46B3D" w:rsidRPr="001C4CA0" w:rsidRDefault="00A42901">
            <w:pPr>
              <w:pStyle w:val="Heading2"/>
              <w:spacing w:before="240"/>
              <w:rPr>
                <w:rFonts w:ascii="Myriad Pro" w:hAnsi="Myriad Pro"/>
              </w:rPr>
            </w:pPr>
            <w:bookmarkStart w:id="33" w:name="h.35nkun2" w:colFirst="0" w:colLast="0"/>
            <w:bookmarkStart w:id="34" w:name="_Toc392074668"/>
            <w:bookmarkEnd w:id="33"/>
            <w:r w:rsidRPr="001C4CA0">
              <w:rPr>
                <w:rFonts w:ascii="Myriad Pro" w:eastAsia="PT Sans" w:hAnsi="Myriad Pro" w:cs="PT Sans"/>
                <w:b/>
                <w:color w:val="404040"/>
                <w:sz w:val="72"/>
              </w:rPr>
              <w:t>V4: Access Control Verification Requirements</w:t>
            </w:r>
            <w:bookmarkEnd w:id="34"/>
          </w:p>
        </w:tc>
      </w:tr>
    </w:tbl>
    <w:p w14:paraId="2783F7B8" w14:textId="77777777" w:rsidR="00C46B3D" w:rsidRPr="001C4CA0" w:rsidRDefault="00C46B3D">
      <w:pPr>
        <w:rPr>
          <w:rFonts w:ascii="Myriad Pro" w:hAnsi="Myriad Pro"/>
        </w:rPr>
      </w:pPr>
    </w:p>
    <w:p w14:paraId="0CC31C13" w14:textId="77777777" w:rsidR="00C46B3D" w:rsidRPr="00AF4A6D" w:rsidRDefault="00A42901">
      <w:pPr>
        <w:rPr>
          <w:rFonts w:ascii="Myriad Pro" w:hAnsi="Myriad Pro"/>
          <w:color w:val="auto"/>
        </w:rPr>
      </w:pPr>
      <w:r w:rsidRPr="00AF4A6D">
        <w:rPr>
          <w:rFonts w:ascii="Myriad Pro" w:eastAsia="PT Sans" w:hAnsi="Myriad Pro" w:cs="PT Sans"/>
          <w:color w:val="auto"/>
        </w:rPr>
        <w:t>The table below defines the corresponding verification requirements that apply for each of the verification levels.  Verification requirements for Level 0 are not defined by this standard.</w:t>
      </w:r>
    </w:p>
    <w:tbl>
      <w:tblPr>
        <w:tblStyle w:val="af1"/>
        <w:tblW w:w="9918" w:type="dxa"/>
        <w:tblLayout w:type="fixed"/>
        <w:tblLook w:val="0600" w:firstRow="0" w:lastRow="0" w:firstColumn="0" w:lastColumn="0" w:noHBand="1" w:noVBand="1"/>
      </w:tblPr>
      <w:tblGrid>
        <w:gridCol w:w="678"/>
        <w:gridCol w:w="292"/>
        <w:gridCol w:w="5978"/>
        <w:gridCol w:w="990"/>
        <w:gridCol w:w="990"/>
        <w:gridCol w:w="990"/>
      </w:tblGrid>
      <w:tr w:rsidR="00C46B3D" w:rsidRPr="001C4CA0" w14:paraId="5ADA3ED1" w14:textId="77777777" w:rsidTr="00A679E2">
        <w:trPr>
          <w:trHeight w:val="700"/>
          <w:tblHeader/>
        </w:trPr>
        <w:tc>
          <w:tcPr>
            <w:tcW w:w="678" w:type="dxa"/>
            <w:shd w:val="clear" w:color="auto" w:fill="7F8C8D"/>
            <w:tcMar>
              <w:left w:w="108" w:type="dxa"/>
              <w:right w:w="108" w:type="dxa"/>
            </w:tcMar>
            <w:vAlign w:val="center"/>
          </w:tcPr>
          <w:p w14:paraId="3418AA4B" w14:textId="77777777" w:rsidR="00C46B3D" w:rsidRPr="001C4CA0" w:rsidRDefault="00C46B3D">
            <w:pPr>
              <w:spacing w:after="0"/>
              <w:rPr>
                <w:rFonts w:ascii="Myriad Pro" w:hAnsi="Myriad Pro"/>
              </w:rPr>
            </w:pPr>
          </w:p>
        </w:tc>
        <w:tc>
          <w:tcPr>
            <w:tcW w:w="292" w:type="dxa"/>
            <w:shd w:val="clear" w:color="auto" w:fill="7F8C8D"/>
            <w:tcMar>
              <w:left w:w="108" w:type="dxa"/>
              <w:right w:w="108" w:type="dxa"/>
            </w:tcMar>
            <w:vAlign w:val="center"/>
          </w:tcPr>
          <w:p w14:paraId="3149CB39" w14:textId="77777777" w:rsidR="00C46B3D" w:rsidRPr="001C4CA0" w:rsidRDefault="00C46B3D">
            <w:pPr>
              <w:spacing w:after="0"/>
              <w:rPr>
                <w:rFonts w:ascii="Myriad Pro" w:hAnsi="Myriad Pro"/>
              </w:rPr>
            </w:pPr>
          </w:p>
        </w:tc>
        <w:tc>
          <w:tcPr>
            <w:tcW w:w="5978" w:type="dxa"/>
            <w:shd w:val="clear" w:color="auto" w:fill="7F8C8D"/>
            <w:tcMar>
              <w:top w:w="113" w:type="dxa"/>
              <w:left w:w="108" w:type="dxa"/>
              <w:bottom w:w="113" w:type="dxa"/>
              <w:right w:w="108" w:type="dxa"/>
            </w:tcMar>
            <w:vAlign w:val="center"/>
          </w:tcPr>
          <w:p w14:paraId="77062A96" w14:textId="77777777" w:rsidR="00C46B3D" w:rsidRPr="001C4CA0" w:rsidRDefault="00A42901">
            <w:pPr>
              <w:spacing w:after="0"/>
              <w:rPr>
                <w:rFonts w:ascii="Myriad Pro" w:hAnsi="Myriad Pro"/>
              </w:rPr>
            </w:pPr>
            <w:r w:rsidRPr="001C4CA0">
              <w:rPr>
                <w:rFonts w:ascii="Myriad Pro" w:eastAsia="PT Sans" w:hAnsi="Myriad Pro" w:cs="PT Sans"/>
                <w:b/>
                <w:color w:val="FFFFFF"/>
                <w:sz w:val="18"/>
              </w:rPr>
              <w:t>ACCESS CONTROL</w:t>
            </w:r>
          </w:p>
          <w:p w14:paraId="429CB760" w14:textId="77777777" w:rsidR="00C46B3D" w:rsidRPr="001C4CA0" w:rsidRDefault="00A42901">
            <w:pPr>
              <w:spacing w:after="0"/>
              <w:rPr>
                <w:rFonts w:ascii="Myriad Pro" w:hAnsi="Myriad Pro"/>
              </w:rPr>
            </w:pPr>
            <w:r w:rsidRPr="001C4CA0">
              <w:rPr>
                <w:rFonts w:ascii="Myriad Pro" w:eastAsia="PT Sans" w:hAnsi="Myriad Pro" w:cs="PT Sans"/>
                <w:b/>
                <w:color w:val="FFFFFF"/>
                <w:sz w:val="18"/>
              </w:rPr>
              <w:t>VERIFICATION REQUIREMENT</w:t>
            </w:r>
          </w:p>
        </w:tc>
        <w:tc>
          <w:tcPr>
            <w:tcW w:w="990" w:type="dxa"/>
            <w:shd w:val="clear" w:color="auto" w:fill="7F8C8D"/>
            <w:tcMar>
              <w:left w:w="108" w:type="dxa"/>
              <w:right w:w="108" w:type="dxa"/>
            </w:tcMar>
            <w:vAlign w:val="center"/>
          </w:tcPr>
          <w:p w14:paraId="1133B385" w14:textId="77777777" w:rsidR="00C46B3D" w:rsidRPr="001C4CA0" w:rsidRDefault="00A42901">
            <w:pPr>
              <w:spacing w:after="0"/>
              <w:jc w:val="center"/>
              <w:rPr>
                <w:rFonts w:ascii="Myriad Pro" w:hAnsi="Myriad Pro"/>
              </w:rPr>
            </w:pPr>
            <w:r w:rsidRPr="001C4CA0">
              <w:rPr>
                <w:rFonts w:ascii="Myriad Pro" w:eastAsia="PT Sans" w:hAnsi="Myriad Pro" w:cs="PT Sans"/>
                <w:b/>
                <w:color w:val="FFFFFF"/>
                <w:sz w:val="18"/>
              </w:rPr>
              <w:t>LEVELS</w:t>
            </w:r>
          </w:p>
        </w:tc>
        <w:tc>
          <w:tcPr>
            <w:tcW w:w="990" w:type="dxa"/>
            <w:tcMar>
              <w:left w:w="108" w:type="dxa"/>
              <w:right w:w="108" w:type="dxa"/>
            </w:tcMar>
          </w:tcPr>
          <w:p w14:paraId="077AC066" w14:textId="77777777" w:rsidR="00C46B3D" w:rsidRPr="001C4CA0" w:rsidRDefault="00C46B3D">
            <w:pPr>
              <w:spacing w:after="200" w:line="276" w:lineRule="auto"/>
              <w:rPr>
                <w:rFonts w:ascii="Myriad Pro" w:hAnsi="Myriad Pro"/>
              </w:rPr>
            </w:pPr>
          </w:p>
        </w:tc>
        <w:tc>
          <w:tcPr>
            <w:tcW w:w="990" w:type="dxa"/>
            <w:tcMar>
              <w:left w:w="108" w:type="dxa"/>
              <w:right w:w="108" w:type="dxa"/>
            </w:tcMar>
          </w:tcPr>
          <w:p w14:paraId="0B33BCAF" w14:textId="77777777" w:rsidR="00C46B3D" w:rsidRPr="001C4CA0" w:rsidRDefault="00C46B3D">
            <w:pPr>
              <w:spacing w:after="200" w:line="276" w:lineRule="auto"/>
              <w:rPr>
                <w:rFonts w:ascii="Myriad Pro" w:hAnsi="Myriad Pro"/>
              </w:rPr>
            </w:pPr>
          </w:p>
        </w:tc>
      </w:tr>
      <w:tr w:rsidR="00C46B3D" w:rsidRPr="001C4CA0" w14:paraId="4D44D093" w14:textId="77777777" w:rsidTr="00A679E2">
        <w:trPr>
          <w:trHeight w:val="720"/>
          <w:tblHeader/>
        </w:trPr>
        <w:tc>
          <w:tcPr>
            <w:tcW w:w="678" w:type="dxa"/>
            <w:shd w:val="clear" w:color="auto" w:fill="7F8C8D"/>
            <w:tcMar>
              <w:left w:w="108" w:type="dxa"/>
              <w:right w:w="108" w:type="dxa"/>
            </w:tcMar>
            <w:vAlign w:val="center"/>
          </w:tcPr>
          <w:p w14:paraId="01A8CF71" w14:textId="77777777" w:rsidR="00C46B3D" w:rsidRPr="001C4CA0" w:rsidRDefault="00C46B3D">
            <w:pPr>
              <w:spacing w:after="0"/>
              <w:rPr>
                <w:rFonts w:ascii="Myriad Pro" w:hAnsi="Myriad Pro"/>
              </w:rPr>
            </w:pPr>
          </w:p>
        </w:tc>
        <w:tc>
          <w:tcPr>
            <w:tcW w:w="292" w:type="dxa"/>
            <w:shd w:val="clear" w:color="auto" w:fill="7F8C8D"/>
            <w:tcMar>
              <w:left w:w="108" w:type="dxa"/>
              <w:right w:w="108" w:type="dxa"/>
            </w:tcMar>
            <w:vAlign w:val="center"/>
          </w:tcPr>
          <w:p w14:paraId="442ACAA9" w14:textId="77777777" w:rsidR="00C46B3D" w:rsidRPr="001C4CA0" w:rsidRDefault="00C46B3D">
            <w:pPr>
              <w:spacing w:after="0"/>
              <w:rPr>
                <w:rFonts w:ascii="Myriad Pro" w:hAnsi="Myriad Pro"/>
              </w:rPr>
            </w:pPr>
          </w:p>
        </w:tc>
        <w:tc>
          <w:tcPr>
            <w:tcW w:w="5978" w:type="dxa"/>
            <w:shd w:val="clear" w:color="auto" w:fill="7F8C8D"/>
            <w:tcMar>
              <w:top w:w="113" w:type="dxa"/>
              <w:left w:w="108" w:type="dxa"/>
              <w:bottom w:w="113" w:type="dxa"/>
              <w:right w:w="108" w:type="dxa"/>
            </w:tcMar>
            <w:vAlign w:val="center"/>
          </w:tcPr>
          <w:p w14:paraId="38ADA078" w14:textId="77777777" w:rsidR="00C46B3D" w:rsidRPr="001C4CA0" w:rsidRDefault="00C46B3D">
            <w:pPr>
              <w:spacing w:after="0"/>
              <w:rPr>
                <w:rFonts w:ascii="Myriad Pro" w:hAnsi="Myriad Pro"/>
              </w:rPr>
            </w:pPr>
          </w:p>
        </w:tc>
        <w:tc>
          <w:tcPr>
            <w:tcW w:w="990" w:type="dxa"/>
            <w:shd w:val="clear" w:color="auto" w:fill="7F8C8D"/>
            <w:tcMar>
              <w:left w:w="108" w:type="dxa"/>
              <w:right w:w="108" w:type="dxa"/>
            </w:tcMar>
            <w:vAlign w:val="center"/>
          </w:tcPr>
          <w:p w14:paraId="77F1F02F" w14:textId="77777777" w:rsidR="00C46B3D" w:rsidRPr="001C4CA0" w:rsidRDefault="00A42901">
            <w:pPr>
              <w:spacing w:after="0"/>
              <w:jc w:val="center"/>
              <w:rPr>
                <w:rFonts w:ascii="Myriad Pro" w:hAnsi="Myriad Pro"/>
              </w:rPr>
            </w:pPr>
            <w:r w:rsidRPr="001C4CA0">
              <w:rPr>
                <w:rFonts w:ascii="Myriad Pro" w:eastAsia="PT Sans" w:hAnsi="Myriad Pro" w:cs="PT Sans"/>
                <w:b/>
                <w:color w:val="FFFFFF"/>
                <w:sz w:val="18"/>
              </w:rPr>
              <w:t>1</w:t>
            </w:r>
          </w:p>
        </w:tc>
        <w:tc>
          <w:tcPr>
            <w:tcW w:w="990" w:type="dxa"/>
            <w:shd w:val="clear" w:color="auto" w:fill="7F8C8D"/>
            <w:tcMar>
              <w:left w:w="108" w:type="dxa"/>
              <w:right w:w="108" w:type="dxa"/>
            </w:tcMar>
            <w:vAlign w:val="center"/>
          </w:tcPr>
          <w:p w14:paraId="17983E0D" w14:textId="77777777" w:rsidR="00C46B3D" w:rsidRPr="001C4CA0" w:rsidRDefault="00A42901">
            <w:pPr>
              <w:spacing w:after="0"/>
              <w:jc w:val="center"/>
              <w:rPr>
                <w:rFonts w:ascii="Myriad Pro" w:hAnsi="Myriad Pro"/>
              </w:rPr>
            </w:pPr>
            <w:r w:rsidRPr="001C4CA0">
              <w:rPr>
                <w:rFonts w:ascii="Myriad Pro" w:eastAsia="PT Sans" w:hAnsi="Myriad Pro" w:cs="PT Sans"/>
                <w:b/>
                <w:color w:val="FFFFFF"/>
                <w:sz w:val="18"/>
              </w:rPr>
              <w:t>2</w:t>
            </w:r>
          </w:p>
        </w:tc>
        <w:tc>
          <w:tcPr>
            <w:tcW w:w="990" w:type="dxa"/>
            <w:shd w:val="clear" w:color="auto" w:fill="7F8C8D"/>
            <w:tcMar>
              <w:left w:w="108" w:type="dxa"/>
              <w:right w:w="108" w:type="dxa"/>
            </w:tcMar>
            <w:vAlign w:val="center"/>
          </w:tcPr>
          <w:p w14:paraId="46913FAE" w14:textId="77777777" w:rsidR="00C46B3D" w:rsidRPr="001C4CA0" w:rsidRDefault="00A42901">
            <w:pPr>
              <w:spacing w:after="0"/>
              <w:jc w:val="center"/>
              <w:rPr>
                <w:rFonts w:ascii="Myriad Pro" w:hAnsi="Myriad Pro"/>
              </w:rPr>
            </w:pPr>
            <w:r w:rsidRPr="001C4CA0">
              <w:rPr>
                <w:rFonts w:ascii="Myriad Pro" w:eastAsia="PT Sans" w:hAnsi="Myriad Pro" w:cs="PT Sans"/>
                <w:b/>
                <w:color w:val="FFFFFF"/>
                <w:sz w:val="18"/>
              </w:rPr>
              <w:t>3</w:t>
            </w:r>
          </w:p>
        </w:tc>
      </w:tr>
      <w:tr w:rsidR="00C46B3D" w:rsidRPr="001C4CA0" w14:paraId="15B6FBF0" w14:textId="77777777">
        <w:trPr>
          <w:trHeight w:val="460"/>
        </w:trPr>
        <w:tc>
          <w:tcPr>
            <w:tcW w:w="678" w:type="dxa"/>
            <w:shd w:val="clear" w:color="auto" w:fill="FCFCFC"/>
            <w:tcMar>
              <w:left w:w="108" w:type="dxa"/>
              <w:right w:w="108" w:type="dxa"/>
            </w:tcMar>
            <w:vAlign w:val="center"/>
          </w:tcPr>
          <w:p w14:paraId="6402737D"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V4.1</w:t>
            </w:r>
          </w:p>
        </w:tc>
        <w:tc>
          <w:tcPr>
            <w:tcW w:w="292" w:type="dxa"/>
            <w:shd w:val="clear" w:color="auto" w:fill="FCFCFC"/>
            <w:tcMar>
              <w:left w:w="108" w:type="dxa"/>
              <w:right w:w="108" w:type="dxa"/>
            </w:tcMar>
            <w:vAlign w:val="center"/>
          </w:tcPr>
          <w:p w14:paraId="4D156551"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center"/>
          </w:tcPr>
          <w:p w14:paraId="48DCA546"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8"/>
              </w:rPr>
              <w:t>Verify that users can only access secured functions or services for which they possess specific authorization.</w:t>
            </w:r>
          </w:p>
        </w:tc>
        <w:tc>
          <w:tcPr>
            <w:tcW w:w="990" w:type="dxa"/>
            <w:shd w:val="clear" w:color="auto" w:fill="F1C40F"/>
            <w:tcMar>
              <w:left w:w="108" w:type="dxa"/>
              <w:right w:w="108" w:type="dxa"/>
            </w:tcMar>
            <w:vAlign w:val="center"/>
          </w:tcPr>
          <w:p w14:paraId="53BD47E5"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6A3B8394" wp14:editId="0833C38C">
                  <wp:extent cx="104775" cy="76200"/>
                  <wp:effectExtent l="0" t="0" r="0" b="0"/>
                  <wp:docPr id="287"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1F7BF163"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44E19239" wp14:editId="1CB36FAC">
                  <wp:extent cx="104775" cy="76200"/>
                  <wp:effectExtent l="0" t="0" r="0" b="0"/>
                  <wp:docPr id="288"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70E82A98"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2ACFE098" wp14:editId="03E7E929">
                  <wp:extent cx="104775" cy="76200"/>
                  <wp:effectExtent l="0" t="0" r="0" b="0"/>
                  <wp:docPr id="289"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53EB7143" w14:textId="77777777">
        <w:trPr>
          <w:trHeight w:val="500"/>
        </w:trPr>
        <w:tc>
          <w:tcPr>
            <w:tcW w:w="678" w:type="dxa"/>
            <w:shd w:val="clear" w:color="auto" w:fill="FCFCFC"/>
            <w:tcMar>
              <w:left w:w="108" w:type="dxa"/>
              <w:right w:w="108" w:type="dxa"/>
            </w:tcMar>
            <w:vAlign w:val="center"/>
          </w:tcPr>
          <w:p w14:paraId="27EBDD43"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V4.2</w:t>
            </w:r>
          </w:p>
        </w:tc>
        <w:tc>
          <w:tcPr>
            <w:tcW w:w="292" w:type="dxa"/>
            <w:shd w:val="clear" w:color="auto" w:fill="FCFCFC"/>
            <w:tcMar>
              <w:left w:w="108" w:type="dxa"/>
              <w:right w:w="108" w:type="dxa"/>
            </w:tcMar>
            <w:vAlign w:val="center"/>
          </w:tcPr>
          <w:p w14:paraId="1E941A39"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center"/>
          </w:tcPr>
          <w:p w14:paraId="32BED01A"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8"/>
              </w:rPr>
              <w:t>Verify that users can only access secured URLs for which they possess specific authorization.</w:t>
            </w:r>
          </w:p>
        </w:tc>
        <w:tc>
          <w:tcPr>
            <w:tcW w:w="990" w:type="dxa"/>
            <w:shd w:val="clear" w:color="auto" w:fill="F1C40F"/>
            <w:tcMar>
              <w:left w:w="108" w:type="dxa"/>
              <w:right w:w="108" w:type="dxa"/>
            </w:tcMar>
            <w:vAlign w:val="center"/>
          </w:tcPr>
          <w:p w14:paraId="5D4255A7"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72E87760" wp14:editId="5B388187">
                  <wp:extent cx="104775" cy="76200"/>
                  <wp:effectExtent l="0" t="0" r="0" b="0"/>
                  <wp:docPr id="3"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54DCCA33"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21CE085D" wp14:editId="782395F9">
                  <wp:extent cx="104775" cy="76200"/>
                  <wp:effectExtent l="0" t="0" r="0" b="0"/>
                  <wp:docPr id="4"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3545DAE6"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083D6886" wp14:editId="36DF81EC">
                  <wp:extent cx="104775" cy="76200"/>
                  <wp:effectExtent l="0" t="0" r="0" b="0"/>
                  <wp:docPr id="5"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547CA84D" w14:textId="77777777">
        <w:trPr>
          <w:trHeight w:val="500"/>
        </w:trPr>
        <w:tc>
          <w:tcPr>
            <w:tcW w:w="678" w:type="dxa"/>
            <w:shd w:val="clear" w:color="auto" w:fill="FCFCFC"/>
            <w:tcMar>
              <w:left w:w="108" w:type="dxa"/>
              <w:right w:w="108" w:type="dxa"/>
            </w:tcMar>
            <w:vAlign w:val="center"/>
          </w:tcPr>
          <w:p w14:paraId="0A64EAAA"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V4.3</w:t>
            </w:r>
          </w:p>
        </w:tc>
        <w:tc>
          <w:tcPr>
            <w:tcW w:w="292" w:type="dxa"/>
            <w:shd w:val="clear" w:color="auto" w:fill="FCFCFC"/>
            <w:tcMar>
              <w:left w:w="108" w:type="dxa"/>
              <w:right w:w="108" w:type="dxa"/>
            </w:tcMar>
            <w:vAlign w:val="center"/>
          </w:tcPr>
          <w:p w14:paraId="5C8B2EA2"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center"/>
          </w:tcPr>
          <w:p w14:paraId="6288E380"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8"/>
              </w:rPr>
              <w:t>Verify that users can only access secured data files for which they possess specific authorization.</w:t>
            </w:r>
          </w:p>
        </w:tc>
        <w:tc>
          <w:tcPr>
            <w:tcW w:w="990" w:type="dxa"/>
            <w:shd w:val="clear" w:color="auto" w:fill="F1C40F"/>
            <w:tcMar>
              <w:left w:w="108" w:type="dxa"/>
              <w:right w:w="108" w:type="dxa"/>
            </w:tcMar>
            <w:vAlign w:val="center"/>
          </w:tcPr>
          <w:p w14:paraId="388C9FDC"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3787F8C7" wp14:editId="765FAD0D">
                  <wp:extent cx="104775" cy="76200"/>
                  <wp:effectExtent l="0" t="0" r="0" b="0"/>
                  <wp:docPr id="6"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05DD8627"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4F7EC5DB" wp14:editId="4D793F65">
                  <wp:extent cx="104775" cy="76200"/>
                  <wp:effectExtent l="0" t="0" r="0" b="0"/>
                  <wp:docPr id="7"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1E7047BC"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3F81E18E" wp14:editId="74B6D295">
                  <wp:extent cx="104775" cy="76200"/>
                  <wp:effectExtent l="0" t="0" r="0" b="0"/>
                  <wp:docPr id="8"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0964D2F8" w14:textId="77777777">
        <w:trPr>
          <w:trHeight w:val="500"/>
        </w:trPr>
        <w:tc>
          <w:tcPr>
            <w:tcW w:w="678" w:type="dxa"/>
            <w:shd w:val="clear" w:color="auto" w:fill="FCFCFC"/>
            <w:tcMar>
              <w:left w:w="108" w:type="dxa"/>
              <w:right w:w="108" w:type="dxa"/>
            </w:tcMar>
            <w:vAlign w:val="center"/>
          </w:tcPr>
          <w:p w14:paraId="4D5163DE"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V4.4</w:t>
            </w:r>
          </w:p>
        </w:tc>
        <w:tc>
          <w:tcPr>
            <w:tcW w:w="292" w:type="dxa"/>
            <w:shd w:val="clear" w:color="auto" w:fill="FCFCFC"/>
            <w:tcMar>
              <w:left w:w="108" w:type="dxa"/>
              <w:right w:w="108" w:type="dxa"/>
            </w:tcMar>
            <w:vAlign w:val="center"/>
          </w:tcPr>
          <w:p w14:paraId="467129F1"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center"/>
          </w:tcPr>
          <w:p w14:paraId="7E62EAC6"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8"/>
              </w:rPr>
              <w:t>Verify that direct object references are protected, such that only authorized objects or data are accessible to each user (for example, protect against direct object reference tampering).</w:t>
            </w:r>
          </w:p>
        </w:tc>
        <w:tc>
          <w:tcPr>
            <w:tcW w:w="990" w:type="dxa"/>
            <w:shd w:val="clear" w:color="auto" w:fill="F1C40F"/>
            <w:tcMar>
              <w:left w:w="108" w:type="dxa"/>
              <w:right w:w="108" w:type="dxa"/>
            </w:tcMar>
            <w:vAlign w:val="center"/>
          </w:tcPr>
          <w:p w14:paraId="33D5A12C"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24B9A1B4" wp14:editId="007D4EBC">
                  <wp:extent cx="104775" cy="76200"/>
                  <wp:effectExtent l="0" t="0" r="0" b="0"/>
                  <wp:docPr id="9"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2594D68C"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62423BB1" wp14:editId="21F8D463">
                  <wp:extent cx="104775" cy="76200"/>
                  <wp:effectExtent l="0" t="0" r="0" b="0"/>
                  <wp:docPr id="10"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59F79039"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61F8AC29" wp14:editId="1BF184B4">
                  <wp:extent cx="104775" cy="76200"/>
                  <wp:effectExtent l="0" t="0" r="0" b="0"/>
                  <wp:docPr id="11"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76674709" w14:textId="77777777">
        <w:trPr>
          <w:trHeight w:val="460"/>
        </w:trPr>
        <w:tc>
          <w:tcPr>
            <w:tcW w:w="678" w:type="dxa"/>
            <w:shd w:val="clear" w:color="auto" w:fill="FCFCFC"/>
            <w:tcMar>
              <w:left w:w="108" w:type="dxa"/>
              <w:right w:w="108" w:type="dxa"/>
            </w:tcMar>
            <w:vAlign w:val="center"/>
          </w:tcPr>
          <w:p w14:paraId="7BFE3C06"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V4.5</w:t>
            </w:r>
          </w:p>
        </w:tc>
        <w:tc>
          <w:tcPr>
            <w:tcW w:w="292" w:type="dxa"/>
            <w:shd w:val="clear" w:color="auto" w:fill="FCFCFC"/>
            <w:tcMar>
              <w:left w:w="108" w:type="dxa"/>
              <w:right w:w="108" w:type="dxa"/>
            </w:tcMar>
            <w:vAlign w:val="center"/>
          </w:tcPr>
          <w:p w14:paraId="63519A67"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center"/>
          </w:tcPr>
          <w:p w14:paraId="4C9D54BB"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8"/>
              </w:rPr>
              <w:t>Verify that directory browsing is disabled unless deliberately desired.</w:t>
            </w:r>
          </w:p>
        </w:tc>
        <w:tc>
          <w:tcPr>
            <w:tcW w:w="990" w:type="dxa"/>
            <w:shd w:val="clear" w:color="auto" w:fill="F1C40F"/>
            <w:tcMar>
              <w:left w:w="108" w:type="dxa"/>
              <w:right w:w="108" w:type="dxa"/>
            </w:tcMar>
            <w:vAlign w:val="center"/>
          </w:tcPr>
          <w:p w14:paraId="4AC878AD"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1B7C9EC5" wp14:editId="16E3B9F2">
                  <wp:extent cx="104775" cy="76200"/>
                  <wp:effectExtent l="0" t="0" r="0" b="0"/>
                  <wp:docPr id="12"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07CA7086"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39612C3E" wp14:editId="5FEB0A42">
                  <wp:extent cx="104775" cy="76200"/>
                  <wp:effectExtent l="0" t="0" r="0" b="0"/>
                  <wp:docPr id="14"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7C4B78D4"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56F5679B" wp14:editId="1F949926">
                  <wp:extent cx="104775" cy="76200"/>
                  <wp:effectExtent l="0" t="0" r="0" b="0"/>
                  <wp:docPr id="15"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66B7D7F8" w14:textId="77777777">
        <w:trPr>
          <w:trHeight w:val="460"/>
        </w:trPr>
        <w:tc>
          <w:tcPr>
            <w:tcW w:w="678" w:type="dxa"/>
            <w:shd w:val="clear" w:color="auto" w:fill="FCFCFC"/>
            <w:tcMar>
              <w:left w:w="108" w:type="dxa"/>
              <w:right w:w="108" w:type="dxa"/>
            </w:tcMar>
            <w:vAlign w:val="center"/>
          </w:tcPr>
          <w:p w14:paraId="731D255E"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V4.8</w:t>
            </w:r>
          </w:p>
        </w:tc>
        <w:tc>
          <w:tcPr>
            <w:tcW w:w="292" w:type="dxa"/>
            <w:shd w:val="clear" w:color="auto" w:fill="FCFCFC"/>
            <w:tcMar>
              <w:left w:w="108" w:type="dxa"/>
              <w:right w:w="108" w:type="dxa"/>
            </w:tcMar>
            <w:vAlign w:val="center"/>
          </w:tcPr>
          <w:p w14:paraId="402F8627"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center"/>
          </w:tcPr>
          <w:p w14:paraId="7A3A5B82"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8"/>
              </w:rPr>
              <w:t>Verify that access controls fail securely.</w:t>
            </w:r>
          </w:p>
        </w:tc>
        <w:tc>
          <w:tcPr>
            <w:tcW w:w="990" w:type="dxa"/>
            <w:shd w:val="clear" w:color="auto" w:fill="F1C40F"/>
            <w:tcMar>
              <w:left w:w="108" w:type="dxa"/>
              <w:right w:w="108" w:type="dxa"/>
            </w:tcMar>
            <w:vAlign w:val="center"/>
          </w:tcPr>
          <w:p w14:paraId="2BD58629"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22C4199A" wp14:editId="5816F7C5">
                  <wp:extent cx="104775" cy="76200"/>
                  <wp:effectExtent l="0" t="0" r="0" b="0"/>
                  <wp:docPr id="16"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39889728"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042C1DB5" wp14:editId="2B7C53C4">
                  <wp:extent cx="104775" cy="76200"/>
                  <wp:effectExtent l="0" t="0" r="0" b="0"/>
                  <wp:docPr id="17"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481B9F37"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5BA643B8" wp14:editId="1480C88E">
                  <wp:extent cx="104775" cy="76200"/>
                  <wp:effectExtent l="0" t="0" r="0" b="0"/>
                  <wp:docPr id="18"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6A38438D" w14:textId="77777777">
        <w:trPr>
          <w:trHeight w:val="460"/>
        </w:trPr>
        <w:tc>
          <w:tcPr>
            <w:tcW w:w="678" w:type="dxa"/>
            <w:shd w:val="clear" w:color="auto" w:fill="FCFCFC"/>
            <w:tcMar>
              <w:left w:w="108" w:type="dxa"/>
              <w:right w:w="108" w:type="dxa"/>
            </w:tcMar>
            <w:vAlign w:val="center"/>
          </w:tcPr>
          <w:p w14:paraId="35E540E0"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V4.9</w:t>
            </w:r>
          </w:p>
        </w:tc>
        <w:tc>
          <w:tcPr>
            <w:tcW w:w="292" w:type="dxa"/>
            <w:shd w:val="clear" w:color="auto" w:fill="FCFCFC"/>
            <w:tcMar>
              <w:left w:w="108" w:type="dxa"/>
              <w:right w:w="108" w:type="dxa"/>
            </w:tcMar>
            <w:vAlign w:val="center"/>
          </w:tcPr>
          <w:p w14:paraId="36F6ADEA"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center"/>
          </w:tcPr>
          <w:p w14:paraId="307AA9FF"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8"/>
              </w:rPr>
              <w:t>Verify that the same access control rules implied by the presentation layer are enforced on the server side for that user role, such that controls and parameters cannot be re-enabled or re-added from higher privilege users.</w:t>
            </w:r>
          </w:p>
        </w:tc>
        <w:tc>
          <w:tcPr>
            <w:tcW w:w="990" w:type="dxa"/>
            <w:shd w:val="clear" w:color="auto" w:fill="FCFCFC"/>
            <w:tcMar>
              <w:left w:w="108" w:type="dxa"/>
              <w:right w:w="108" w:type="dxa"/>
            </w:tcMar>
            <w:vAlign w:val="center"/>
          </w:tcPr>
          <w:p w14:paraId="6CD87A1E" w14:textId="77777777" w:rsidR="00C46B3D" w:rsidRPr="001C4CA0" w:rsidRDefault="00C46B3D">
            <w:pPr>
              <w:spacing w:after="0"/>
              <w:jc w:val="center"/>
              <w:rPr>
                <w:rFonts w:ascii="Myriad Pro" w:hAnsi="Myriad Pro"/>
              </w:rPr>
            </w:pPr>
          </w:p>
        </w:tc>
        <w:tc>
          <w:tcPr>
            <w:tcW w:w="990" w:type="dxa"/>
            <w:shd w:val="clear" w:color="auto" w:fill="2EC971"/>
            <w:tcMar>
              <w:left w:w="108" w:type="dxa"/>
              <w:right w:w="108" w:type="dxa"/>
            </w:tcMar>
            <w:vAlign w:val="center"/>
          </w:tcPr>
          <w:p w14:paraId="47D1D2F9"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2B9AB9D7" wp14:editId="69D8472B">
                  <wp:extent cx="104775" cy="76200"/>
                  <wp:effectExtent l="0" t="0" r="0" b="0"/>
                  <wp:docPr id="19"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579780E2"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292F2333" wp14:editId="1066288F">
                  <wp:extent cx="104775" cy="76200"/>
                  <wp:effectExtent l="0" t="0" r="0" b="0"/>
                  <wp:docPr id="20"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711A2675" w14:textId="77777777">
        <w:trPr>
          <w:trHeight w:val="460"/>
        </w:trPr>
        <w:tc>
          <w:tcPr>
            <w:tcW w:w="678" w:type="dxa"/>
            <w:shd w:val="clear" w:color="auto" w:fill="FCFCFC"/>
            <w:tcMar>
              <w:left w:w="108" w:type="dxa"/>
              <w:right w:w="108" w:type="dxa"/>
            </w:tcMar>
            <w:vAlign w:val="center"/>
          </w:tcPr>
          <w:p w14:paraId="0B84762E"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V4.10</w:t>
            </w:r>
          </w:p>
        </w:tc>
        <w:tc>
          <w:tcPr>
            <w:tcW w:w="292" w:type="dxa"/>
            <w:shd w:val="clear" w:color="auto" w:fill="FCFCFC"/>
            <w:tcMar>
              <w:left w:w="108" w:type="dxa"/>
              <w:right w:w="108" w:type="dxa"/>
            </w:tcMar>
            <w:vAlign w:val="center"/>
          </w:tcPr>
          <w:p w14:paraId="73B68325"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center"/>
          </w:tcPr>
          <w:p w14:paraId="3BD22ABD"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8"/>
              </w:rPr>
              <w:t xml:space="preserve">Verify that </w:t>
            </w:r>
            <w:proofErr w:type="gramStart"/>
            <w:r w:rsidRPr="00AF4A6D">
              <w:rPr>
                <w:rFonts w:ascii="Myriad Pro" w:eastAsia="PT Sans" w:hAnsi="Myriad Pro" w:cs="PT Sans"/>
                <w:color w:val="auto"/>
                <w:sz w:val="18"/>
              </w:rPr>
              <w:t>all user and data attributes and policy information used by access controls cannot be manipulated by end users</w:t>
            </w:r>
            <w:proofErr w:type="gramEnd"/>
            <w:r w:rsidRPr="00AF4A6D">
              <w:rPr>
                <w:rFonts w:ascii="Myriad Pro" w:eastAsia="PT Sans" w:hAnsi="Myriad Pro" w:cs="PT Sans"/>
                <w:color w:val="auto"/>
                <w:sz w:val="18"/>
              </w:rPr>
              <w:t xml:space="preserve"> unless specifically authorized.</w:t>
            </w:r>
          </w:p>
        </w:tc>
        <w:tc>
          <w:tcPr>
            <w:tcW w:w="990" w:type="dxa"/>
            <w:shd w:val="clear" w:color="auto" w:fill="FCFCFC"/>
            <w:tcMar>
              <w:left w:w="108" w:type="dxa"/>
              <w:right w:w="108" w:type="dxa"/>
            </w:tcMar>
            <w:vAlign w:val="center"/>
          </w:tcPr>
          <w:p w14:paraId="08BE57BA" w14:textId="77777777" w:rsidR="00C46B3D" w:rsidRPr="001C4CA0" w:rsidRDefault="00C46B3D">
            <w:pPr>
              <w:spacing w:after="0"/>
              <w:jc w:val="center"/>
              <w:rPr>
                <w:rFonts w:ascii="Myriad Pro" w:hAnsi="Myriad Pro"/>
              </w:rPr>
            </w:pPr>
          </w:p>
        </w:tc>
        <w:tc>
          <w:tcPr>
            <w:tcW w:w="990" w:type="dxa"/>
            <w:shd w:val="clear" w:color="auto" w:fill="2EC971"/>
            <w:tcMar>
              <w:left w:w="108" w:type="dxa"/>
              <w:right w:w="108" w:type="dxa"/>
            </w:tcMar>
            <w:vAlign w:val="center"/>
          </w:tcPr>
          <w:p w14:paraId="09381D7E"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3A2E9EF0" wp14:editId="29941E60">
                  <wp:extent cx="104775" cy="76200"/>
                  <wp:effectExtent l="0" t="0" r="0" b="0"/>
                  <wp:docPr id="22"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48D0109D"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325E23C4" wp14:editId="608ED657">
                  <wp:extent cx="104775" cy="76200"/>
                  <wp:effectExtent l="0" t="0" r="0" b="0"/>
                  <wp:docPr id="23"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15B2773F" w14:textId="77777777">
        <w:trPr>
          <w:trHeight w:val="480"/>
        </w:trPr>
        <w:tc>
          <w:tcPr>
            <w:tcW w:w="678" w:type="dxa"/>
            <w:shd w:val="clear" w:color="auto" w:fill="FCFCFC"/>
            <w:tcMar>
              <w:left w:w="108" w:type="dxa"/>
              <w:right w:w="108" w:type="dxa"/>
            </w:tcMar>
            <w:vAlign w:val="center"/>
          </w:tcPr>
          <w:p w14:paraId="13424507"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V4.11</w:t>
            </w:r>
          </w:p>
        </w:tc>
        <w:tc>
          <w:tcPr>
            <w:tcW w:w="292" w:type="dxa"/>
            <w:shd w:val="clear" w:color="auto" w:fill="FCFCFC"/>
            <w:tcMar>
              <w:left w:w="108" w:type="dxa"/>
              <w:right w:w="108" w:type="dxa"/>
            </w:tcMar>
            <w:vAlign w:val="center"/>
          </w:tcPr>
          <w:p w14:paraId="705ECE05"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center"/>
          </w:tcPr>
          <w:p w14:paraId="001283AA"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8"/>
              </w:rPr>
              <w:t>Verify that all access controls are enforced on the server side.</w:t>
            </w:r>
          </w:p>
        </w:tc>
        <w:tc>
          <w:tcPr>
            <w:tcW w:w="990" w:type="dxa"/>
            <w:shd w:val="clear" w:color="auto" w:fill="F1C40F"/>
            <w:tcMar>
              <w:left w:w="108" w:type="dxa"/>
              <w:right w:w="108" w:type="dxa"/>
            </w:tcMar>
            <w:vAlign w:val="center"/>
          </w:tcPr>
          <w:p w14:paraId="6151CF52"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62C1B406" wp14:editId="3C244403">
                  <wp:extent cx="104775" cy="76200"/>
                  <wp:effectExtent l="0" t="0" r="0" b="0"/>
                  <wp:docPr id="24"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1A8B7055"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56520E44" wp14:editId="24FA251D">
                  <wp:extent cx="104775" cy="76200"/>
                  <wp:effectExtent l="0" t="0" r="0" b="0"/>
                  <wp:docPr id="25"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7261316F"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2B6E9E48" wp14:editId="4DBAF457">
                  <wp:extent cx="104775" cy="76200"/>
                  <wp:effectExtent l="0" t="0" r="0" b="0"/>
                  <wp:docPr id="26"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4B37BE9B" w14:textId="77777777">
        <w:trPr>
          <w:trHeight w:val="460"/>
        </w:trPr>
        <w:tc>
          <w:tcPr>
            <w:tcW w:w="678" w:type="dxa"/>
            <w:shd w:val="clear" w:color="auto" w:fill="FCFCFC"/>
            <w:tcMar>
              <w:left w:w="108" w:type="dxa"/>
              <w:right w:w="108" w:type="dxa"/>
            </w:tcMar>
            <w:vAlign w:val="center"/>
          </w:tcPr>
          <w:p w14:paraId="7A95728A"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V4.12</w:t>
            </w:r>
          </w:p>
        </w:tc>
        <w:tc>
          <w:tcPr>
            <w:tcW w:w="292" w:type="dxa"/>
            <w:shd w:val="clear" w:color="auto" w:fill="FCFCFC"/>
            <w:tcMar>
              <w:left w:w="108" w:type="dxa"/>
              <w:right w:w="108" w:type="dxa"/>
            </w:tcMar>
            <w:vAlign w:val="center"/>
          </w:tcPr>
          <w:p w14:paraId="52582359"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center"/>
          </w:tcPr>
          <w:p w14:paraId="1A50FA0E"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8"/>
              </w:rPr>
              <w:t>Verify that there is a centralized mechanism (including libraries that call external authorization services) for protecting access to each type of protected resource.</w:t>
            </w:r>
          </w:p>
        </w:tc>
        <w:tc>
          <w:tcPr>
            <w:tcW w:w="990" w:type="dxa"/>
            <w:shd w:val="clear" w:color="auto" w:fill="FCFCFC"/>
            <w:tcMar>
              <w:left w:w="108" w:type="dxa"/>
              <w:right w:w="108" w:type="dxa"/>
            </w:tcMar>
            <w:vAlign w:val="center"/>
          </w:tcPr>
          <w:p w14:paraId="2F95B411" w14:textId="77777777" w:rsidR="00C46B3D" w:rsidRPr="001C4CA0" w:rsidRDefault="00C46B3D">
            <w:pPr>
              <w:spacing w:after="0"/>
              <w:jc w:val="center"/>
              <w:rPr>
                <w:rFonts w:ascii="Myriad Pro" w:hAnsi="Myriad Pro"/>
              </w:rPr>
            </w:pPr>
          </w:p>
        </w:tc>
        <w:tc>
          <w:tcPr>
            <w:tcW w:w="990" w:type="dxa"/>
            <w:shd w:val="clear" w:color="auto" w:fill="FCFCFC"/>
            <w:tcMar>
              <w:left w:w="108" w:type="dxa"/>
              <w:right w:w="108" w:type="dxa"/>
            </w:tcMar>
            <w:vAlign w:val="center"/>
          </w:tcPr>
          <w:p w14:paraId="1D29C6DF"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183C92B0" wp14:editId="66D41EAF">
                  <wp:extent cx="104775" cy="76200"/>
                  <wp:effectExtent l="0" t="0" r="0" b="0"/>
                  <wp:docPr id="303"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66BF128E"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72AA1AFA" wp14:editId="02D9EF3F">
                  <wp:extent cx="104775" cy="76200"/>
                  <wp:effectExtent l="0" t="0" r="0" b="0"/>
                  <wp:docPr id="296"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5CDE167F" w14:textId="77777777">
        <w:trPr>
          <w:trHeight w:val="460"/>
        </w:trPr>
        <w:tc>
          <w:tcPr>
            <w:tcW w:w="678" w:type="dxa"/>
            <w:shd w:val="clear" w:color="auto" w:fill="FCFCFC"/>
            <w:tcMar>
              <w:left w:w="108" w:type="dxa"/>
              <w:right w:w="108" w:type="dxa"/>
            </w:tcMar>
            <w:vAlign w:val="center"/>
          </w:tcPr>
          <w:p w14:paraId="3498252A"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lastRenderedPageBreak/>
              <w:t>V4.14</w:t>
            </w:r>
          </w:p>
        </w:tc>
        <w:tc>
          <w:tcPr>
            <w:tcW w:w="292" w:type="dxa"/>
            <w:shd w:val="clear" w:color="auto" w:fill="FCFCFC"/>
            <w:tcMar>
              <w:left w:w="108" w:type="dxa"/>
              <w:right w:w="108" w:type="dxa"/>
            </w:tcMar>
            <w:vAlign w:val="center"/>
          </w:tcPr>
          <w:p w14:paraId="4BD68277"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center"/>
          </w:tcPr>
          <w:p w14:paraId="7F57F0A2"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8"/>
              </w:rPr>
              <w:t>Verify that all access control decisions are be logged and all failed decisions are logged.</w:t>
            </w:r>
          </w:p>
        </w:tc>
        <w:tc>
          <w:tcPr>
            <w:tcW w:w="990" w:type="dxa"/>
            <w:shd w:val="clear" w:color="auto" w:fill="FCFCFC"/>
            <w:tcMar>
              <w:left w:w="108" w:type="dxa"/>
              <w:right w:w="108" w:type="dxa"/>
            </w:tcMar>
            <w:vAlign w:val="center"/>
          </w:tcPr>
          <w:p w14:paraId="6BB77C26" w14:textId="77777777" w:rsidR="00C46B3D" w:rsidRPr="001C4CA0" w:rsidRDefault="00C46B3D">
            <w:pPr>
              <w:spacing w:after="0"/>
              <w:jc w:val="center"/>
              <w:rPr>
                <w:rFonts w:ascii="Myriad Pro" w:hAnsi="Myriad Pro"/>
              </w:rPr>
            </w:pPr>
          </w:p>
        </w:tc>
        <w:tc>
          <w:tcPr>
            <w:tcW w:w="990" w:type="dxa"/>
            <w:shd w:val="clear" w:color="auto" w:fill="2EC971"/>
            <w:tcMar>
              <w:left w:w="108" w:type="dxa"/>
              <w:right w:w="108" w:type="dxa"/>
            </w:tcMar>
            <w:vAlign w:val="center"/>
          </w:tcPr>
          <w:p w14:paraId="79229D09"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7DBBF244" wp14:editId="2E4A0541">
                  <wp:extent cx="104775" cy="76200"/>
                  <wp:effectExtent l="0" t="0" r="0" b="0"/>
                  <wp:docPr id="27"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3FEF5D61"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68B86467" wp14:editId="04F0C2CD">
                  <wp:extent cx="104775" cy="76200"/>
                  <wp:effectExtent l="0" t="0" r="0" b="0"/>
                  <wp:docPr id="28"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54216D31" w14:textId="77777777">
        <w:trPr>
          <w:trHeight w:val="460"/>
        </w:trPr>
        <w:tc>
          <w:tcPr>
            <w:tcW w:w="678" w:type="dxa"/>
            <w:shd w:val="clear" w:color="auto" w:fill="FCFCFC"/>
            <w:tcMar>
              <w:left w:w="108" w:type="dxa"/>
              <w:right w:w="108" w:type="dxa"/>
            </w:tcMar>
            <w:vAlign w:val="center"/>
          </w:tcPr>
          <w:p w14:paraId="4F11F22F"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V4.16</w:t>
            </w:r>
          </w:p>
        </w:tc>
        <w:tc>
          <w:tcPr>
            <w:tcW w:w="292" w:type="dxa"/>
            <w:shd w:val="clear" w:color="auto" w:fill="FCFCFC"/>
            <w:tcMar>
              <w:left w:w="108" w:type="dxa"/>
              <w:right w:w="108" w:type="dxa"/>
            </w:tcMar>
            <w:vAlign w:val="center"/>
          </w:tcPr>
          <w:p w14:paraId="7E84CC10"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center"/>
          </w:tcPr>
          <w:p w14:paraId="47957D98"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8"/>
              </w:rPr>
              <w:t>Verify that the application or framework generates strong random anti-CSRF tokens unique to the user as part of all high value transactions or accessing sensitive data, and that the application verifies the presence of this token with the proper value for the current user when processing these requests.</w:t>
            </w:r>
          </w:p>
        </w:tc>
        <w:tc>
          <w:tcPr>
            <w:tcW w:w="990" w:type="dxa"/>
            <w:shd w:val="clear" w:color="auto" w:fill="F1C40F"/>
            <w:tcMar>
              <w:left w:w="108" w:type="dxa"/>
              <w:right w:w="108" w:type="dxa"/>
            </w:tcMar>
            <w:vAlign w:val="center"/>
          </w:tcPr>
          <w:p w14:paraId="4D000CC1"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236DDDDC" wp14:editId="48E4FAEB">
                  <wp:extent cx="104775" cy="76200"/>
                  <wp:effectExtent l="0" t="0" r="0" b="0"/>
                  <wp:docPr id="29"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15F62E78"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137AD37A" wp14:editId="6A0FBB72">
                  <wp:extent cx="104775" cy="76200"/>
                  <wp:effectExtent l="0" t="0" r="0" b="0"/>
                  <wp:docPr id="30"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206169B8"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7896F33B" wp14:editId="51FE1113">
                  <wp:extent cx="104775" cy="76200"/>
                  <wp:effectExtent l="0" t="0" r="0" b="0"/>
                  <wp:docPr id="31"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1869757C" w14:textId="77777777">
        <w:trPr>
          <w:trHeight w:val="460"/>
        </w:trPr>
        <w:tc>
          <w:tcPr>
            <w:tcW w:w="678" w:type="dxa"/>
            <w:shd w:val="clear" w:color="auto" w:fill="FCFCFC"/>
            <w:tcMar>
              <w:left w:w="108" w:type="dxa"/>
              <w:right w:w="108" w:type="dxa"/>
            </w:tcMar>
            <w:vAlign w:val="center"/>
          </w:tcPr>
          <w:p w14:paraId="2166D73B"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V4.17</w:t>
            </w:r>
          </w:p>
        </w:tc>
        <w:tc>
          <w:tcPr>
            <w:tcW w:w="292" w:type="dxa"/>
            <w:shd w:val="clear" w:color="auto" w:fill="FCFCFC"/>
            <w:tcMar>
              <w:left w:w="108" w:type="dxa"/>
              <w:right w:w="108" w:type="dxa"/>
            </w:tcMar>
            <w:vAlign w:val="center"/>
          </w:tcPr>
          <w:p w14:paraId="015BB187"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center"/>
          </w:tcPr>
          <w:p w14:paraId="35B63946"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8"/>
              </w:rPr>
              <w:t>Aggregate access control protection – verify the system can protect against aggregate or continuous access of secured functions, resources, or data. For example, possibly by the use of a resource governor to limit the number of edits per hour or to prevent the entire database from being scraped by an individual user.</w:t>
            </w:r>
          </w:p>
        </w:tc>
        <w:tc>
          <w:tcPr>
            <w:tcW w:w="990" w:type="dxa"/>
            <w:shd w:val="clear" w:color="auto" w:fill="FCFCFC"/>
            <w:tcMar>
              <w:left w:w="108" w:type="dxa"/>
              <w:right w:w="108" w:type="dxa"/>
            </w:tcMar>
            <w:vAlign w:val="center"/>
          </w:tcPr>
          <w:p w14:paraId="2ABFF2DF" w14:textId="77777777" w:rsidR="00C46B3D" w:rsidRPr="001C4CA0" w:rsidRDefault="00C46B3D">
            <w:pPr>
              <w:spacing w:after="0"/>
              <w:jc w:val="center"/>
              <w:rPr>
                <w:rFonts w:ascii="Myriad Pro" w:hAnsi="Myriad Pro"/>
              </w:rPr>
            </w:pPr>
          </w:p>
        </w:tc>
        <w:tc>
          <w:tcPr>
            <w:tcW w:w="990" w:type="dxa"/>
            <w:shd w:val="clear" w:color="auto" w:fill="2EC971"/>
            <w:tcMar>
              <w:left w:w="108" w:type="dxa"/>
              <w:right w:w="108" w:type="dxa"/>
            </w:tcMar>
            <w:vAlign w:val="center"/>
          </w:tcPr>
          <w:p w14:paraId="20D51C0C"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1AE1DC72" wp14:editId="65D2D362">
                  <wp:extent cx="104775" cy="76200"/>
                  <wp:effectExtent l="0" t="0" r="0" b="0"/>
                  <wp:docPr id="33"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2AA1B354"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64044BDD" wp14:editId="13DF4164">
                  <wp:extent cx="104775" cy="76200"/>
                  <wp:effectExtent l="0" t="0" r="0" b="0"/>
                  <wp:docPr id="34"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bl>
    <w:p w14:paraId="20CCD2F7" w14:textId="77777777" w:rsidR="00C46B3D" w:rsidRPr="001C4CA0" w:rsidRDefault="00A42901">
      <w:pPr>
        <w:rPr>
          <w:rFonts w:ascii="Myriad Pro" w:hAnsi="Myriad Pro"/>
        </w:rPr>
      </w:pPr>
      <w:r w:rsidRPr="001C4CA0">
        <w:rPr>
          <w:rFonts w:ascii="Myriad Pro" w:hAnsi="Myriad Pro" w:cs="Trebuchet MS"/>
          <w:noProof/>
        </w:rPr>
        <mc:AlternateContent>
          <mc:Choice Requires="wps">
            <w:drawing>
              <wp:inline distT="0" distB="0" distL="0" distR="0" wp14:anchorId="76DC6694" wp14:editId="00582006">
                <wp:extent cx="6332220" cy="251460"/>
                <wp:effectExtent l="0" t="0" r="0" b="0"/>
                <wp:docPr id="4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2220" cy="251460"/>
                        </a:xfrm>
                        <a:prstGeom prst="rect">
                          <a:avLst/>
                        </a:prstGeom>
                        <a:noFill/>
                        <a:ln w="9525">
                          <a:noFill/>
                          <a:miter lim="800000"/>
                          <a:headEnd/>
                          <a:tailEnd/>
                        </a:ln>
                      </wps:spPr>
                      <wps:txbx>
                        <w:txbxContent>
                          <w:p w14:paraId="3BF6B559" w14:textId="77777777" w:rsidR="00F37A39" w:rsidRPr="002C1316" w:rsidRDefault="00F37A39" w:rsidP="00A42901">
                            <w:pPr>
                              <w:pStyle w:val="Caption"/>
                              <w:jc w:val="center"/>
                              <w:rPr>
                                <w:rFonts w:ascii="Myriad Pro" w:hAnsi="Myriad Pro" w:cs="Trebuchet MS"/>
                                <w:noProof/>
                                <w:color w:val="000000" w:themeColor="text1"/>
                                <w:sz w:val="20"/>
                                <w:szCs w:val="20"/>
                              </w:rPr>
                            </w:pPr>
                            <w:r w:rsidRPr="002C1316">
                              <w:rPr>
                                <w:rFonts w:ascii="Myriad Pro" w:hAnsi="Myriad Pro"/>
                                <w:color w:val="000000" w:themeColor="text1"/>
                                <w:sz w:val="20"/>
                                <w:szCs w:val="20"/>
                              </w:rPr>
                              <w:t xml:space="preserve">Table </w:t>
                            </w:r>
                            <w:r w:rsidRPr="002C1316">
                              <w:rPr>
                                <w:rFonts w:ascii="Myriad Pro" w:hAnsi="Myriad Pro"/>
                                <w:color w:val="000000" w:themeColor="text1"/>
                                <w:sz w:val="20"/>
                                <w:szCs w:val="20"/>
                              </w:rPr>
                              <w:fldChar w:fldCharType="begin"/>
                            </w:r>
                            <w:r w:rsidRPr="002C1316">
                              <w:rPr>
                                <w:rFonts w:ascii="Myriad Pro" w:hAnsi="Myriad Pro"/>
                                <w:color w:val="000000" w:themeColor="text1"/>
                                <w:sz w:val="20"/>
                                <w:szCs w:val="20"/>
                              </w:rPr>
                              <w:instrText xml:space="preserve"> SEQ Table \* ARABIC </w:instrText>
                            </w:r>
                            <w:r w:rsidRPr="002C1316">
                              <w:rPr>
                                <w:rFonts w:ascii="Myriad Pro" w:hAnsi="Myriad Pro"/>
                                <w:color w:val="000000" w:themeColor="text1"/>
                                <w:sz w:val="20"/>
                                <w:szCs w:val="20"/>
                              </w:rPr>
                              <w:fldChar w:fldCharType="separate"/>
                            </w:r>
                            <w:r>
                              <w:rPr>
                                <w:rFonts w:ascii="Myriad Pro" w:hAnsi="Myriad Pro"/>
                                <w:noProof/>
                                <w:color w:val="000000" w:themeColor="text1"/>
                                <w:sz w:val="20"/>
                                <w:szCs w:val="20"/>
                              </w:rPr>
                              <w:t>3</w:t>
                            </w:r>
                            <w:r w:rsidRPr="002C1316">
                              <w:rPr>
                                <w:rFonts w:ascii="Myriad Pro" w:hAnsi="Myriad Pro"/>
                                <w:color w:val="000000" w:themeColor="text1"/>
                                <w:sz w:val="20"/>
                                <w:szCs w:val="20"/>
                              </w:rPr>
                              <w:fldChar w:fldCharType="end"/>
                            </w:r>
                            <w:r w:rsidRPr="002C1316">
                              <w:rPr>
                                <w:rFonts w:ascii="Myriad Pro" w:hAnsi="Myriad Pro"/>
                                <w:color w:val="000000" w:themeColor="text1"/>
                                <w:sz w:val="20"/>
                                <w:szCs w:val="20"/>
                              </w:rPr>
                              <w:t xml:space="preserve"> - OWASP ASVS Access Control Requirements (V4)</w:t>
                            </w:r>
                          </w:p>
                          <w:p w14:paraId="0297FC31" w14:textId="77777777" w:rsidR="00F37A39" w:rsidRPr="002C1316" w:rsidRDefault="00F37A39" w:rsidP="00A42901">
                            <w:pPr>
                              <w:rPr>
                                <w:rFonts w:ascii="Myriad Pro" w:hAnsi="Myriad Pro"/>
                                <w:i/>
                                <w:color w:val="000000" w:themeColor="text1"/>
                                <w:sz w:val="20"/>
                              </w:rPr>
                            </w:pPr>
                          </w:p>
                        </w:txbxContent>
                      </wps:txbx>
                      <wps:bodyPr rot="0" vert="horz" wrap="square" lIns="91440" tIns="45720" rIns="91440" bIns="45720" anchor="t" anchorCtr="0">
                        <a:noAutofit/>
                      </wps:bodyPr>
                    </wps:wsp>
                  </a:graphicData>
                </a:graphic>
              </wp:inline>
            </w:drawing>
          </mc:Choice>
          <mc:Fallback>
            <w:pict>
              <v:shape id="_x0000_s1035" type="#_x0000_t202" style="width:498.6pt;height:19.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" filled="f" stroked="f">
                <v:textbox>
                  <w:txbxContent>
                    <w:p w14:paraId="3BF6B559" w14:textId="77777777" w:rsidR="00B32654" w:rsidRPr="002C1316" w:rsidRDefault="00B32654" w:rsidP="00A42901">
                      <w:pPr>
                        <w:pStyle w:val="Caption"/>
                        <w:jc w:val="center"/>
                        <w:rPr>
                          <w:rFonts w:ascii="Myriad Pro" w:hAnsi="Myriad Pro" w:cs="Trebuchet MS"/>
                          <w:noProof/>
                          <w:color w:val="000000" w:themeColor="text1"/>
                          <w:sz w:val="20"/>
                          <w:szCs w:val="20"/>
                        </w:rPr>
                      </w:pPr>
                      <w:r w:rsidRPr="002C1316">
                        <w:rPr>
                          <w:rFonts w:ascii="Myriad Pro" w:hAnsi="Myriad Pro"/>
                          <w:color w:val="000000" w:themeColor="text1"/>
                          <w:sz w:val="20"/>
                          <w:szCs w:val="20"/>
                        </w:rPr>
                        <w:t xml:space="preserve">Table </w:t>
                      </w:r>
                      <w:r w:rsidRPr="002C1316">
                        <w:rPr>
                          <w:rFonts w:ascii="Myriad Pro" w:hAnsi="Myriad Pro"/>
                          <w:color w:val="000000" w:themeColor="text1"/>
                          <w:sz w:val="20"/>
                          <w:szCs w:val="20"/>
                        </w:rPr>
                        <w:fldChar w:fldCharType="begin"/>
                      </w:r>
                      <w:r w:rsidRPr="002C1316">
                        <w:rPr>
                          <w:rFonts w:ascii="Myriad Pro" w:hAnsi="Myriad Pro"/>
                          <w:color w:val="000000" w:themeColor="text1"/>
                          <w:sz w:val="20"/>
                          <w:szCs w:val="20"/>
                        </w:rPr>
                        <w:instrText xml:space="preserve"> SEQ Table \* ARABIC </w:instrText>
                      </w:r>
                      <w:r w:rsidRPr="002C1316">
                        <w:rPr>
                          <w:rFonts w:ascii="Myriad Pro" w:hAnsi="Myriad Pro"/>
                          <w:color w:val="000000" w:themeColor="text1"/>
                          <w:sz w:val="20"/>
                          <w:szCs w:val="20"/>
                        </w:rPr>
                        <w:fldChar w:fldCharType="separate"/>
                      </w:r>
                      <w:r>
                        <w:rPr>
                          <w:rFonts w:ascii="Myriad Pro" w:hAnsi="Myriad Pro"/>
                          <w:noProof/>
                          <w:color w:val="000000" w:themeColor="text1"/>
                          <w:sz w:val="20"/>
                          <w:szCs w:val="20"/>
                        </w:rPr>
                        <w:t>3</w:t>
                      </w:r>
                      <w:r w:rsidRPr="002C1316">
                        <w:rPr>
                          <w:rFonts w:ascii="Myriad Pro" w:hAnsi="Myriad Pro"/>
                          <w:color w:val="000000" w:themeColor="text1"/>
                          <w:sz w:val="20"/>
                          <w:szCs w:val="20"/>
                        </w:rPr>
                        <w:fldChar w:fldCharType="end"/>
                      </w:r>
                      <w:r w:rsidRPr="002C1316">
                        <w:rPr>
                          <w:rFonts w:ascii="Myriad Pro" w:hAnsi="Myriad Pro"/>
                          <w:color w:val="000000" w:themeColor="text1"/>
                          <w:sz w:val="20"/>
                          <w:szCs w:val="20"/>
                        </w:rPr>
                        <w:t xml:space="preserve"> - OWASP ASVS Access Control Requirements (V4)</w:t>
                      </w:r>
                    </w:p>
                    <w:p w14:paraId="0297FC31" w14:textId="77777777" w:rsidR="00B32654" w:rsidRPr="002C1316" w:rsidRDefault="00B32654" w:rsidP="00A42901">
                      <w:pPr>
                        <w:rPr>
                          <w:rFonts w:ascii="Myriad Pro" w:hAnsi="Myriad Pro"/>
                          <w:i/>
                          <w:color w:val="000000" w:themeColor="text1"/>
                          <w:sz w:val="20"/>
                        </w:rPr>
                      </w:pPr>
                    </w:p>
                  </w:txbxContent>
                </v:textbox>
                <w10:anchorlock/>
              </v:shape>
            </w:pict>
          </mc:Fallback>
        </mc:AlternateContent>
      </w:r>
    </w:p>
    <w:p w14:paraId="6CC61B0E" w14:textId="77777777" w:rsidR="00C46B3D" w:rsidRPr="001C4CA0" w:rsidRDefault="00A42901">
      <w:pPr>
        <w:rPr>
          <w:rFonts w:ascii="Myriad Pro" w:hAnsi="Myriad Pro"/>
        </w:rPr>
      </w:pPr>
      <w:r w:rsidRPr="001C4CA0">
        <w:rPr>
          <w:rFonts w:ascii="Myriad Pro" w:hAnsi="Myriad Pro"/>
        </w:rPr>
        <w:br w:type="page"/>
      </w:r>
    </w:p>
    <w:tbl>
      <w:tblPr>
        <w:tblStyle w:val="af2"/>
        <w:tblW w:w="11037" w:type="dxa"/>
        <w:tblInd w:w="-1133" w:type="dxa"/>
        <w:tblLayout w:type="fixed"/>
        <w:tblLook w:val="0600" w:firstRow="0" w:lastRow="0" w:firstColumn="0" w:lastColumn="0" w:noHBand="1" w:noVBand="1"/>
      </w:tblPr>
      <w:tblGrid>
        <w:gridCol w:w="396"/>
        <w:gridCol w:w="659"/>
        <w:gridCol w:w="9982"/>
      </w:tblGrid>
      <w:tr w:rsidR="00C46B3D" w:rsidRPr="001C4CA0" w14:paraId="2EA04650" w14:textId="77777777">
        <w:trPr>
          <w:trHeight w:val="560"/>
        </w:trPr>
        <w:tc>
          <w:tcPr>
            <w:tcW w:w="396" w:type="dxa"/>
            <w:shd w:val="clear" w:color="auto" w:fill="ECF0F1"/>
            <w:tcMar>
              <w:left w:w="108" w:type="dxa"/>
              <w:right w:w="108" w:type="dxa"/>
            </w:tcMar>
          </w:tcPr>
          <w:p w14:paraId="0708D350" w14:textId="77777777" w:rsidR="00C46B3D" w:rsidRPr="001C4CA0" w:rsidRDefault="00C46B3D">
            <w:pPr>
              <w:spacing w:after="0"/>
              <w:rPr>
                <w:rFonts w:ascii="Myriad Pro" w:hAnsi="Myriad Pro"/>
              </w:rPr>
            </w:pPr>
          </w:p>
        </w:tc>
        <w:tc>
          <w:tcPr>
            <w:tcW w:w="659" w:type="dxa"/>
            <w:tcMar>
              <w:left w:w="108" w:type="dxa"/>
              <w:right w:w="108" w:type="dxa"/>
            </w:tcMar>
          </w:tcPr>
          <w:p w14:paraId="789F54D6" w14:textId="77777777" w:rsidR="00C46B3D" w:rsidRPr="001C4CA0" w:rsidRDefault="00C46B3D">
            <w:pPr>
              <w:spacing w:after="0"/>
              <w:rPr>
                <w:rFonts w:ascii="Myriad Pro" w:hAnsi="Myriad Pro"/>
              </w:rPr>
            </w:pPr>
          </w:p>
        </w:tc>
        <w:tc>
          <w:tcPr>
            <w:tcW w:w="9982" w:type="dxa"/>
            <w:tcMar>
              <w:left w:w="108" w:type="dxa"/>
              <w:right w:w="108" w:type="dxa"/>
            </w:tcMar>
          </w:tcPr>
          <w:p w14:paraId="13869F77" w14:textId="77777777" w:rsidR="00C46B3D" w:rsidRPr="001C4CA0" w:rsidRDefault="00A42901">
            <w:pPr>
              <w:pStyle w:val="Heading2"/>
              <w:spacing w:before="240"/>
              <w:rPr>
                <w:rFonts w:ascii="Myriad Pro" w:hAnsi="Myriad Pro"/>
              </w:rPr>
            </w:pPr>
            <w:bookmarkStart w:id="35" w:name="h.1ksv4uv" w:colFirst="0" w:colLast="0"/>
            <w:bookmarkStart w:id="36" w:name="_Toc392074669"/>
            <w:bookmarkEnd w:id="35"/>
            <w:r w:rsidRPr="001C4CA0">
              <w:rPr>
                <w:rFonts w:ascii="Myriad Pro" w:eastAsia="PT Sans" w:hAnsi="Myriad Pro" w:cs="PT Sans"/>
                <w:b/>
                <w:color w:val="404040"/>
                <w:sz w:val="72"/>
              </w:rPr>
              <w:t>V5: Malicious Input Handling Verification Requirements</w:t>
            </w:r>
            <w:bookmarkEnd w:id="36"/>
          </w:p>
        </w:tc>
      </w:tr>
    </w:tbl>
    <w:p w14:paraId="55B639BC" w14:textId="77777777" w:rsidR="00C46B3D" w:rsidRPr="001C4CA0" w:rsidRDefault="00C46B3D">
      <w:pPr>
        <w:rPr>
          <w:rFonts w:ascii="Myriad Pro" w:hAnsi="Myriad Pro"/>
        </w:rPr>
      </w:pPr>
    </w:p>
    <w:p w14:paraId="4AD1D6DC" w14:textId="77777777" w:rsidR="00C46B3D" w:rsidRPr="00AF4A6D" w:rsidRDefault="00A42901">
      <w:pPr>
        <w:rPr>
          <w:rFonts w:ascii="Myriad Pro" w:hAnsi="Myriad Pro"/>
          <w:color w:val="auto"/>
        </w:rPr>
      </w:pPr>
      <w:r w:rsidRPr="00AF4A6D">
        <w:rPr>
          <w:rFonts w:ascii="Myriad Pro" w:eastAsia="PT Sans" w:hAnsi="Myriad Pro" w:cs="PT Sans"/>
          <w:color w:val="auto"/>
        </w:rPr>
        <w:t>The table below defines the corresponding verification requirements that apply for each of the verification levels.  Verification requirements for Level 0 are not defined by this standard.</w:t>
      </w:r>
    </w:p>
    <w:tbl>
      <w:tblPr>
        <w:tblStyle w:val="af3"/>
        <w:tblW w:w="9918" w:type="dxa"/>
        <w:tblLayout w:type="fixed"/>
        <w:tblLook w:val="0600" w:firstRow="0" w:lastRow="0" w:firstColumn="0" w:lastColumn="0" w:noHBand="1" w:noVBand="1"/>
      </w:tblPr>
      <w:tblGrid>
        <w:gridCol w:w="678"/>
        <w:gridCol w:w="292"/>
        <w:gridCol w:w="5978"/>
        <w:gridCol w:w="990"/>
        <w:gridCol w:w="990"/>
        <w:gridCol w:w="990"/>
      </w:tblGrid>
      <w:tr w:rsidR="00C46B3D" w:rsidRPr="001C4CA0" w14:paraId="3CAC618A" w14:textId="77777777" w:rsidTr="00A679E2">
        <w:trPr>
          <w:trHeight w:val="700"/>
          <w:tblHeader/>
        </w:trPr>
        <w:tc>
          <w:tcPr>
            <w:tcW w:w="678" w:type="dxa"/>
            <w:shd w:val="clear" w:color="auto" w:fill="7F8C8D"/>
            <w:tcMar>
              <w:left w:w="108" w:type="dxa"/>
              <w:right w:w="108" w:type="dxa"/>
            </w:tcMar>
            <w:vAlign w:val="center"/>
          </w:tcPr>
          <w:p w14:paraId="6F2C8F89" w14:textId="77777777" w:rsidR="00C46B3D" w:rsidRPr="001C4CA0" w:rsidRDefault="00C46B3D">
            <w:pPr>
              <w:spacing w:after="0"/>
              <w:rPr>
                <w:rFonts w:ascii="Myriad Pro" w:hAnsi="Myriad Pro"/>
              </w:rPr>
            </w:pPr>
          </w:p>
        </w:tc>
        <w:tc>
          <w:tcPr>
            <w:tcW w:w="292" w:type="dxa"/>
            <w:shd w:val="clear" w:color="auto" w:fill="7F8C8D"/>
            <w:tcMar>
              <w:left w:w="108" w:type="dxa"/>
              <w:right w:w="108" w:type="dxa"/>
            </w:tcMar>
            <w:vAlign w:val="center"/>
          </w:tcPr>
          <w:p w14:paraId="1B8B5DE7" w14:textId="77777777" w:rsidR="00C46B3D" w:rsidRPr="001C4CA0" w:rsidRDefault="00C46B3D">
            <w:pPr>
              <w:spacing w:after="0"/>
              <w:rPr>
                <w:rFonts w:ascii="Myriad Pro" w:hAnsi="Myriad Pro"/>
              </w:rPr>
            </w:pPr>
          </w:p>
        </w:tc>
        <w:tc>
          <w:tcPr>
            <w:tcW w:w="5978" w:type="dxa"/>
            <w:shd w:val="clear" w:color="auto" w:fill="7F8C8D"/>
            <w:tcMar>
              <w:top w:w="113" w:type="dxa"/>
              <w:left w:w="108" w:type="dxa"/>
              <w:bottom w:w="113" w:type="dxa"/>
              <w:right w:w="108" w:type="dxa"/>
            </w:tcMar>
            <w:vAlign w:val="center"/>
          </w:tcPr>
          <w:p w14:paraId="4C9E2662" w14:textId="77777777" w:rsidR="00C46B3D" w:rsidRPr="001C4CA0" w:rsidRDefault="00A42901">
            <w:pPr>
              <w:spacing w:after="0"/>
              <w:rPr>
                <w:rFonts w:ascii="Myriad Pro" w:hAnsi="Myriad Pro"/>
              </w:rPr>
            </w:pPr>
            <w:r w:rsidRPr="001C4CA0">
              <w:rPr>
                <w:rFonts w:ascii="Myriad Pro" w:eastAsia="PT Sans" w:hAnsi="Myriad Pro" w:cs="PT Sans"/>
                <w:b/>
                <w:color w:val="FFFFFF"/>
                <w:sz w:val="18"/>
              </w:rPr>
              <w:t>INPUT VALIDATION</w:t>
            </w:r>
          </w:p>
          <w:p w14:paraId="6A3351AB" w14:textId="77777777" w:rsidR="00C46B3D" w:rsidRPr="001C4CA0" w:rsidRDefault="00A42901">
            <w:pPr>
              <w:spacing w:after="0"/>
              <w:rPr>
                <w:rFonts w:ascii="Myriad Pro" w:hAnsi="Myriad Pro"/>
              </w:rPr>
            </w:pPr>
            <w:r w:rsidRPr="001C4CA0">
              <w:rPr>
                <w:rFonts w:ascii="Myriad Pro" w:eastAsia="PT Sans" w:hAnsi="Myriad Pro" w:cs="PT Sans"/>
                <w:b/>
                <w:color w:val="FFFFFF"/>
                <w:sz w:val="18"/>
              </w:rPr>
              <w:t>VERIFICATION REQUIREMENT</w:t>
            </w:r>
          </w:p>
        </w:tc>
        <w:tc>
          <w:tcPr>
            <w:tcW w:w="990" w:type="dxa"/>
            <w:shd w:val="clear" w:color="auto" w:fill="7F8C8D"/>
            <w:tcMar>
              <w:left w:w="108" w:type="dxa"/>
              <w:right w:w="108" w:type="dxa"/>
            </w:tcMar>
            <w:vAlign w:val="center"/>
          </w:tcPr>
          <w:p w14:paraId="4DD105AE" w14:textId="77777777" w:rsidR="00C46B3D" w:rsidRPr="001C4CA0" w:rsidRDefault="00A42901">
            <w:pPr>
              <w:spacing w:after="0"/>
              <w:jc w:val="center"/>
              <w:rPr>
                <w:rFonts w:ascii="Myriad Pro" w:hAnsi="Myriad Pro"/>
              </w:rPr>
            </w:pPr>
            <w:r w:rsidRPr="001C4CA0">
              <w:rPr>
                <w:rFonts w:ascii="Myriad Pro" w:eastAsia="PT Sans" w:hAnsi="Myriad Pro" w:cs="PT Sans"/>
                <w:b/>
                <w:color w:val="FFFFFF"/>
                <w:sz w:val="18"/>
              </w:rPr>
              <w:t>LEVELS</w:t>
            </w:r>
          </w:p>
        </w:tc>
        <w:tc>
          <w:tcPr>
            <w:tcW w:w="990" w:type="dxa"/>
            <w:tcMar>
              <w:left w:w="108" w:type="dxa"/>
              <w:right w:w="108" w:type="dxa"/>
            </w:tcMar>
          </w:tcPr>
          <w:p w14:paraId="66D3C803" w14:textId="77777777" w:rsidR="00C46B3D" w:rsidRPr="001C4CA0" w:rsidRDefault="00C46B3D">
            <w:pPr>
              <w:spacing w:after="200" w:line="276" w:lineRule="auto"/>
              <w:rPr>
                <w:rFonts w:ascii="Myriad Pro" w:hAnsi="Myriad Pro"/>
              </w:rPr>
            </w:pPr>
          </w:p>
        </w:tc>
        <w:tc>
          <w:tcPr>
            <w:tcW w:w="990" w:type="dxa"/>
            <w:tcMar>
              <w:left w:w="108" w:type="dxa"/>
              <w:right w:w="108" w:type="dxa"/>
            </w:tcMar>
          </w:tcPr>
          <w:p w14:paraId="65AD1931" w14:textId="77777777" w:rsidR="00C46B3D" w:rsidRPr="001C4CA0" w:rsidRDefault="00C46B3D">
            <w:pPr>
              <w:spacing w:after="200" w:line="276" w:lineRule="auto"/>
              <w:rPr>
                <w:rFonts w:ascii="Myriad Pro" w:hAnsi="Myriad Pro"/>
              </w:rPr>
            </w:pPr>
          </w:p>
        </w:tc>
      </w:tr>
      <w:tr w:rsidR="00C46B3D" w:rsidRPr="001C4CA0" w14:paraId="56DA1441" w14:textId="77777777" w:rsidTr="00A679E2">
        <w:trPr>
          <w:trHeight w:val="720"/>
          <w:tblHeader/>
        </w:trPr>
        <w:tc>
          <w:tcPr>
            <w:tcW w:w="678" w:type="dxa"/>
            <w:shd w:val="clear" w:color="auto" w:fill="7F8C8D"/>
            <w:tcMar>
              <w:left w:w="108" w:type="dxa"/>
              <w:right w:w="108" w:type="dxa"/>
            </w:tcMar>
            <w:vAlign w:val="center"/>
          </w:tcPr>
          <w:p w14:paraId="3C26C4D3" w14:textId="77777777" w:rsidR="00C46B3D" w:rsidRPr="001C4CA0" w:rsidRDefault="00C46B3D">
            <w:pPr>
              <w:spacing w:after="0"/>
              <w:rPr>
                <w:rFonts w:ascii="Myriad Pro" w:hAnsi="Myriad Pro"/>
              </w:rPr>
            </w:pPr>
          </w:p>
        </w:tc>
        <w:tc>
          <w:tcPr>
            <w:tcW w:w="292" w:type="dxa"/>
            <w:shd w:val="clear" w:color="auto" w:fill="7F8C8D"/>
            <w:tcMar>
              <w:left w:w="108" w:type="dxa"/>
              <w:right w:w="108" w:type="dxa"/>
            </w:tcMar>
            <w:vAlign w:val="center"/>
          </w:tcPr>
          <w:p w14:paraId="36599663" w14:textId="77777777" w:rsidR="00C46B3D" w:rsidRPr="001C4CA0" w:rsidRDefault="00C46B3D">
            <w:pPr>
              <w:spacing w:after="0"/>
              <w:rPr>
                <w:rFonts w:ascii="Myriad Pro" w:hAnsi="Myriad Pro"/>
              </w:rPr>
            </w:pPr>
          </w:p>
        </w:tc>
        <w:tc>
          <w:tcPr>
            <w:tcW w:w="5978" w:type="dxa"/>
            <w:shd w:val="clear" w:color="auto" w:fill="7F8C8D"/>
            <w:tcMar>
              <w:top w:w="113" w:type="dxa"/>
              <w:left w:w="108" w:type="dxa"/>
              <w:bottom w:w="113" w:type="dxa"/>
              <w:right w:w="108" w:type="dxa"/>
            </w:tcMar>
            <w:vAlign w:val="center"/>
          </w:tcPr>
          <w:p w14:paraId="25EB3599" w14:textId="77777777" w:rsidR="00C46B3D" w:rsidRPr="001C4CA0" w:rsidRDefault="00C46B3D">
            <w:pPr>
              <w:spacing w:after="0"/>
              <w:rPr>
                <w:rFonts w:ascii="Myriad Pro" w:hAnsi="Myriad Pro"/>
              </w:rPr>
            </w:pPr>
          </w:p>
        </w:tc>
        <w:tc>
          <w:tcPr>
            <w:tcW w:w="990" w:type="dxa"/>
            <w:shd w:val="clear" w:color="auto" w:fill="7F8C8D"/>
            <w:tcMar>
              <w:left w:w="108" w:type="dxa"/>
              <w:right w:w="108" w:type="dxa"/>
            </w:tcMar>
            <w:vAlign w:val="center"/>
          </w:tcPr>
          <w:p w14:paraId="4B73FC0F" w14:textId="77777777" w:rsidR="00C46B3D" w:rsidRPr="001C4CA0" w:rsidRDefault="00A42901">
            <w:pPr>
              <w:spacing w:after="0"/>
              <w:jc w:val="center"/>
              <w:rPr>
                <w:rFonts w:ascii="Myriad Pro" w:hAnsi="Myriad Pro"/>
              </w:rPr>
            </w:pPr>
            <w:r w:rsidRPr="001C4CA0">
              <w:rPr>
                <w:rFonts w:ascii="Myriad Pro" w:eastAsia="PT Sans" w:hAnsi="Myriad Pro" w:cs="PT Sans"/>
                <w:b/>
                <w:color w:val="FFFFFF"/>
                <w:sz w:val="18"/>
              </w:rPr>
              <w:t>1</w:t>
            </w:r>
          </w:p>
        </w:tc>
        <w:tc>
          <w:tcPr>
            <w:tcW w:w="990" w:type="dxa"/>
            <w:shd w:val="clear" w:color="auto" w:fill="7F8C8D"/>
            <w:tcMar>
              <w:left w:w="108" w:type="dxa"/>
              <w:right w:w="108" w:type="dxa"/>
            </w:tcMar>
            <w:vAlign w:val="center"/>
          </w:tcPr>
          <w:p w14:paraId="3B999E3F" w14:textId="77777777" w:rsidR="00C46B3D" w:rsidRPr="001C4CA0" w:rsidRDefault="00A42901">
            <w:pPr>
              <w:spacing w:after="0"/>
              <w:jc w:val="center"/>
              <w:rPr>
                <w:rFonts w:ascii="Myriad Pro" w:hAnsi="Myriad Pro"/>
              </w:rPr>
            </w:pPr>
            <w:r w:rsidRPr="001C4CA0">
              <w:rPr>
                <w:rFonts w:ascii="Myriad Pro" w:eastAsia="PT Sans" w:hAnsi="Myriad Pro" w:cs="PT Sans"/>
                <w:b/>
                <w:color w:val="FFFFFF"/>
                <w:sz w:val="18"/>
              </w:rPr>
              <w:t>2</w:t>
            </w:r>
          </w:p>
        </w:tc>
        <w:tc>
          <w:tcPr>
            <w:tcW w:w="990" w:type="dxa"/>
            <w:shd w:val="clear" w:color="auto" w:fill="7F8C8D"/>
            <w:tcMar>
              <w:left w:w="108" w:type="dxa"/>
              <w:right w:w="108" w:type="dxa"/>
            </w:tcMar>
            <w:vAlign w:val="center"/>
          </w:tcPr>
          <w:p w14:paraId="0F58A5B7" w14:textId="77777777" w:rsidR="00C46B3D" w:rsidRPr="001C4CA0" w:rsidRDefault="00A42901">
            <w:pPr>
              <w:spacing w:after="0"/>
              <w:jc w:val="center"/>
              <w:rPr>
                <w:rFonts w:ascii="Myriad Pro" w:hAnsi="Myriad Pro"/>
              </w:rPr>
            </w:pPr>
            <w:r w:rsidRPr="001C4CA0">
              <w:rPr>
                <w:rFonts w:ascii="Myriad Pro" w:eastAsia="PT Sans" w:hAnsi="Myriad Pro" w:cs="PT Sans"/>
                <w:b/>
                <w:color w:val="FFFFFF"/>
                <w:sz w:val="18"/>
              </w:rPr>
              <w:t>3</w:t>
            </w:r>
          </w:p>
        </w:tc>
      </w:tr>
      <w:tr w:rsidR="00C46B3D" w:rsidRPr="001C4CA0" w14:paraId="518A2EE1" w14:textId="77777777">
        <w:trPr>
          <w:trHeight w:val="460"/>
        </w:trPr>
        <w:tc>
          <w:tcPr>
            <w:tcW w:w="678" w:type="dxa"/>
            <w:shd w:val="clear" w:color="auto" w:fill="FCFCFC"/>
            <w:tcMar>
              <w:left w:w="108" w:type="dxa"/>
              <w:right w:w="108" w:type="dxa"/>
            </w:tcMar>
            <w:vAlign w:val="center"/>
          </w:tcPr>
          <w:p w14:paraId="0747D2FD"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V5.1</w:t>
            </w:r>
          </w:p>
        </w:tc>
        <w:tc>
          <w:tcPr>
            <w:tcW w:w="292" w:type="dxa"/>
            <w:shd w:val="clear" w:color="auto" w:fill="FCFCFC"/>
            <w:tcMar>
              <w:left w:w="108" w:type="dxa"/>
              <w:right w:w="108" w:type="dxa"/>
            </w:tcMar>
            <w:vAlign w:val="center"/>
          </w:tcPr>
          <w:p w14:paraId="6975F16D"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center"/>
          </w:tcPr>
          <w:p w14:paraId="6CBBC14E"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8"/>
              </w:rPr>
              <w:t>Verify that the runtime environment is not susceptible to buffer overflows, or that security controls prevent buffer overflows.</w:t>
            </w:r>
          </w:p>
        </w:tc>
        <w:tc>
          <w:tcPr>
            <w:tcW w:w="990" w:type="dxa"/>
            <w:shd w:val="clear" w:color="auto" w:fill="F1C40F"/>
            <w:tcMar>
              <w:left w:w="108" w:type="dxa"/>
              <w:right w:w="108" w:type="dxa"/>
            </w:tcMar>
            <w:vAlign w:val="center"/>
          </w:tcPr>
          <w:p w14:paraId="79F3BDF3"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4FD13B27" wp14:editId="28D7311F">
                  <wp:extent cx="104775" cy="76200"/>
                  <wp:effectExtent l="0" t="0" r="0" b="0"/>
                  <wp:docPr id="35"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16CB13C8"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62842DFA" wp14:editId="03E4C71C">
                  <wp:extent cx="104775" cy="76200"/>
                  <wp:effectExtent l="0" t="0" r="0" b="0"/>
                  <wp:docPr id="36"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07C2A6EB"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7AB7373D" wp14:editId="61CF1698">
                  <wp:extent cx="104775" cy="76200"/>
                  <wp:effectExtent l="0" t="0" r="0" b="0"/>
                  <wp:docPr id="37"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602CF76F" w14:textId="77777777">
        <w:trPr>
          <w:trHeight w:val="460"/>
        </w:trPr>
        <w:tc>
          <w:tcPr>
            <w:tcW w:w="678" w:type="dxa"/>
            <w:shd w:val="clear" w:color="auto" w:fill="FCFCFC"/>
            <w:tcMar>
              <w:left w:w="108" w:type="dxa"/>
              <w:right w:w="108" w:type="dxa"/>
            </w:tcMar>
            <w:vAlign w:val="center"/>
          </w:tcPr>
          <w:p w14:paraId="3D355FB4"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V5.3</w:t>
            </w:r>
          </w:p>
        </w:tc>
        <w:tc>
          <w:tcPr>
            <w:tcW w:w="292" w:type="dxa"/>
            <w:shd w:val="clear" w:color="auto" w:fill="FCFCFC"/>
            <w:tcMar>
              <w:left w:w="108" w:type="dxa"/>
              <w:right w:w="108" w:type="dxa"/>
            </w:tcMar>
            <w:vAlign w:val="center"/>
          </w:tcPr>
          <w:p w14:paraId="43A560CB"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center"/>
          </w:tcPr>
          <w:p w14:paraId="3A7F34DF"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8"/>
              </w:rPr>
              <w:t>Verify that all input validation failures result in input rejection.</w:t>
            </w:r>
          </w:p>
        </w:tc>
        <w:tc>
          <w:tcPr>
            <w:tcW w:w="990" w:type="dxa"/>
            <w:shd w:val="clear" w:color="auto" w:fill="F1C40F"/>
            <w:tcMar>
              <w:left w:w="108" w:type="dxa"/>
              <w:right w:w="108" w:type="dxa"/>
            </w:tcMar>
            <w:vAlign w:val="center"/>
          </w:tcPr>
          <w:p w14:paraId="3D1C22C8"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60A2B3BC" wp14:editId="5CD6306D">
                  <wp:extent cx="104775" cy="76200"/>
                  <wp:effectExtent l="0" t="0" r="0" b="0"/>
                  <wp:docPr id="39"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7B6F2F57"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200CAC7A" wp14:editId="214186DC">
                  <wp:extent cx="104775" cy="76200"/>
                  <wp:effectExtent l="0" t="0" r="0" b="0"/>
                  <wp:docPr id="41"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737810E4"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69DF64C9" wp14:editId="3A2A5C12">
                  <wp:extent cx="104775" cy="76200"/>
                  <wp:effectExtent l="0" t="0" r="0" b="0"/>
                  <wp:docPr id="42"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533C90E8" w14:textId="77777777">
        <w:trPr>
          <w:trHeight w:val="460"/>
        </w:trPr>
        <w:tc>
          <w:tcPr>
            <w:tcW w:w="678" w:type="dxa"/>
            <w:shd w:val="clear" w:color="auto" w:fill="FCFCFC"/>
            <w:tcMar>
              <w:left w:w="108" w:type="dxa"/>
              <w:right w:w="108" w:type="dxa"/>
            </w:tcMar>
            <w:vAlign w:val="center"/>
          </w:tcPr>
          <w:p w14:paraId="381D39DD"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V5.4</w:t>
            </w:r>
          </w:p>
        </w:tc>
        <w:tc>
          <w:tcPr>
            <w:tcW w:w="292" w:type="dxa"/>
            <w:shd w:val="clear" w:color="auto" w:fill="FCFCFC"/>
            <w:tcMar>
              <w:left w:w="108" w:type="dxa"/>
              <w:right w:w="108" w:type="dxa"/>
            </w:tcMar>
            <w:vAlign w:val="center"/>
          </w:tcPr>
          <w:p w14:paraId="54419346"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center"/>
          </w:tcPr>
          <w:p w14:paraId="72BBC2E9"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8"/>
              </w:rPr>
              <w:t>Verify that a character set, such as UTF-8, is specified for all sources of input.</w:t>
            </w:r>
          </w:p>
        </w:tc>
        <w:tc>
          <w:tcPr>
            <w:tcW w:w="990" w:type="dxa"/>
            <w:shd w:val="clear" w:color="auto" w:fill="FFFFFF"/>
            <w:tcMar>
              <w:left w:w="108" w:type="dxa"/>
              <w:right w:w="108" w:type="dxa"/>
            </w:tcMar>
            <w:vAlign w:val="center"/>
          </w:tcPr>
          <w:p w14:paraId="283166B9" w14:textId="77777777" w:rsidR="00C46B3D" w:rsidRPr="001C4CA0" w:rsidRDefault="00C46B3D">
            <w:pPr>
              <w:spacing w:after="0"/>
              <w:jc w:val="center"/>
              <w:rPr>
                <w:rFonts w:ascii="Myriad Pro" w:hAnsi="Myriad Pro"/>
              </w:rPr>
            </w:pPr>
          </w:p>
        </w:tc>
        <w:tc>
          <w:tcPr>
            <w:tcW w:w="990" w:type="dxa"/>
            <w:shd w:val="clear" w:color="auto" w:fill="2EC971"/>
            <w:tcMar>
              <w:left w:w="108" w:type="dxa"/>
              <w:right w:w="108" w:type="dxa"/>
            </w:tcMar>
            <w:vAlign w:val="center"/>
          </w:tcPr>
          <w:p w14:paraId="0A3E8746"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061AEB58" wp14:editId="51C34969">
                  <wp:extent cx="104775" cy="76200"/>
                  <wp:effectExtent l="0" t="0" r="0" b="0"/>
                  <wp:docPr id="327"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1BD84786"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4BE4350F" wp14:editId="0CD45A37">
                  <wp:extent cx="104775" cy="76200"/>
                  <wp:effectExtent l="0" t="0" r="0" b="0"/>
                  <wp:docPr id="351"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0F7B53FF" w14:textId="77777777">
        <w:trPr>
          <w:trHeight w:val="460"/>
        </w:trPr>
        <w:tc>
          <w:tcPr>
            <w:tcW w:w="678" w:type="dxa"/>
            <w:shd w:val="clear" w:color="auto" w:fill="FCFCFC"/>
            <w:tcMar>
              <w:left w:w="108" w:type="dxa"/>
              <w:right w:w="108" w:type="dxa"/>
            </w:tcMar>
            <w:vAlign w:val="center"/>
          </w:tcPr>
          <w:p w14:paraId="558FFB15"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V5.5</w:t>
            </w:r>
          </w:p>
        </w:tc>
        <w:tc>
          <w:tcPr>
            <w:tcW w:w="292" w:type="dxa"/>
            <w:shd w:val="clear" w:color="auto" w:fill="FCFCFC"/>
            <w:tcMar>
              <w:left w:w="108" w:type="dxa"/>
              <w:right w:w="108" w:type="dxa"/>
            </w:tcMar>
            <w:vAlign w:val="center"/>
          </w:tcPr>
          <w:p w14:paraId="0FA03690"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center"/>
          </w:tcPr>
          <w:p w14:paraId="1059F54D"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8"/>
              </w:rPr>
              <w:t>Verify that all input validation or encoding routines are performed and enforced on the server side.</w:t>
            </w:r>
          </w:p>
        </w:tc>
        <w:tc>
          <w:tcPr>
            <w:tcW w:w="990" w:type="dxa"/>
            <w:shd w:val="clear" w:color="auto" w:fill="F1C40F"/>
            <w:tcMar>
              <w:left w:w="108" w:type="dxa"/>
              <w:right w:w="108" w:type="dxa"/>
            </w:tcMar>
            <w:vAlign w:val="center"/>
          </w:tcPr>
          <w:p w14:paraId="66244D48"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4995BAAF" wp14:editId="1027A917">
                  <wp:extent cx="104775" cy="76200"/>
                  <wp:effectExtent l="0" t="0" r="0" b="0"/>
                  <wp:docPr id="43"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19B5B9D8"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5C8E7ED7" wp14:editId="61A4F3BE">
                  <wp:extent cx="104775" cy="76200"/>
                  <wp:effectExtent l="0" t="0" r="0" b="0"/>
                  <wp:docPr id="44"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6BA76284"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1027A09C" wp14:editId="5B493951">
                  <wp:extent cx="104775" cy="76200"/>
                  <wp:effectExtent l="0" t="0" r="0" b="0"/>
                  <wp:docPr id="45"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39F06888" w14:textId="77777777">
        <w:trPr>
          <w:trHeight w:val="460"/>
        </w:trPr>
        <w:tc>
          <w:tcPr>
            <w:tcW w:w="678" w:type="dxa"/>
            <w:shd w:val="clear" w:color="auto" w:fill="FCFCFC"/>
            <w:tcMar>
              <w:left w:w="108" w:type="dxa"/>
              <w:right w:w="108" w:type="dxa"/>
            </w:tcMar>
            <w:vAlign w:val="center"/>
          </w:tcPr>
          <w:p w14:paraId="095222CD"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V5.6</w:t>
            </w:r>
          </w:p>
        </w:tc>
        <w:tc>
          <w:tcPr>
            <w:tcW w:w="292" w:type="dxa"/>
            <w:shd w:val="clear" w:color="auto" w:fill="FCFCFC"/>
            <w:tcMar>
              <w:left w:w="108" w:type="dxa"/>
              <w:right w:w="108" w:type="dxa"/>
            </w:tcMar>
            <w:vAlign w:val="center"/>
          </w:tcPr>
          <w:p w14:paraId="2F0DB8B0"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center"/>
          </w:tcPr>
          <w:p w14:paraId="3C7303D7"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8"/>
              </w:rPr>
              <w:t>Verify that a single input validation control is used by the application for each type of data that is accepted.</w:t>
            </w:r>
          </w:p>
        </w:tc>
        <w:tc>
          <w:tcPr>
            <w:tcW w:w="990" w:type="dxa"/>
            <w:shd w:val="clear" w:color="auto" w:fill="FFFFFF"/>
            <w:tcMar>
              <w:left w:w="108" w:type="dxa"/>
              <w:right w:w="108" w:type="dxa"/>
            </w:tcMar>
            <w:vAlign w:val="center"/>
          </w:tcPr>
          <w:p w14:paraId="23672906" w14:textId="77777777" w:rsidR="00C46B3D" w:rsidRPr="001C4CA0" w:rsidRDefault="00C46B3D">
            <w:pPr>
              <w:spacing w:after="0"/>
              <w:jc w:val="center"/>
              <w:rPr>
                <w:rFonts w:ascii="Myriad Pro" w:hAnsi="Myriad Pro"/>
              </w:rPr>
            </w:pPr>
          </w:p>
        </w:tc>
        <w:tc>
          <w:tcPr>
            <w:tcW w:w="990" w:type="dxa"/>
            <w:shd w:val="clear" w:color="auto" w:fill="FFFFFF"/>
            <w:tcMar>
              <w:left w:w="108" w:type="dxa"/>
              <w:right w:w="108" w:type="dxa"/>
            </w:tcMar>
            <w:vAlign w:val="center"/>
          </w:tcPr>
          <w:p w14:paraId="479D7D75" w14:textId="77777777" w:rsidR="00C46B3D" w:rsidRPr="001C4CA0" w:rsidRDefault="00C46B3D">
            <w:pPr>
              <w:spacing w:after="0"/>
              <w:jc w:val="center"/>
              <w:rPr>
                <w:rFonts w:ascii="Myriad Pro" w:hAnsi="Myriad Pro"/>
              </w:rPr>
            </w:pPr>
          </w:p>
        </w:tc>
        <w:tc>
          <w:tcPr>
            <w:tcW w:w="990" w:type="dxa"/>
            <w:shd w:val="clear" w:color="auto" w:fill="5B9BD5"/>
            <w:tcMar>
              <w:left w:w="108" w:type="dxa"/>
              <w:right w:w="108" w:type="dxa"/>
            </w:tcMar>
            <w:vAlign w:val="center"/>
          </w:tcPr>
          <w:p w14:paraId="7FE2C6C5"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2328BE8E" wp14:editId="6D23172A">
                  <wp:extent cx="104775" cy="76200"/>
                  <wp:effectExtent l="0" t="0" r="0" b="0"/>
                  <wp:docPr id="341"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2F5B9F5A" w14:textId="77777777">
        <w:trPr>
          <w:trHeight w:val="460"/>
        </w:trPr>
        <w:tc>
          <w:tcPr>
            <w:tcW w:w="678" w:type="dxa"/>
            <w:shd w:val="clear" w:color="auto" w:fill="FCFCFC"/>
            <w:tcMar>
              <w:left w:w="108" w:type="dxa"/>
              <w:right w:w="108" w:type="dxa"/>
            </w:tcMar>
            <w:vAlign w:val="center"/>
          </w:tcPr>
          <w:p w14:paraId="56E6F1B6"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V5.7</w:t>
            </w:r>
          </w:p>
        </w:tc>
        <w:tc>
          <w:tcPr>
            <w:tcW w:w="292" w:type="dxa"/>
            <w:shd w:val="clear" w:color="auto" w:fill="FCFCFC"/>
            <w:tcMar>
              <w:left w:w="108" w:type="dxa"/>
              <w:right w:w="108" w:type="dxa"/>
            </w:tcMar>
            <w:vAlign w:val="center"/>
          </w:tcPr>
          <w:p w14:paraId="74D3B7D1"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center"/>
          </w:tcPr>
          <w:p w14:paraId="793FD1EC"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8"/>
              </w:rPr>
              <w:t>Verify that all input validation failures are logged.</w:t>
            </w:r>
          </w:p>
        </w:tc>
        <w:tc>
          <w:tcPr>
            <w:tcW w:w="990" w:type="dxa"/>
            <w:shd w:val="clear" w:color="auto" w:fill="FFFFFF"/>
            <w:tcMar>
              <w:left w:w="108" w:type="dxa"/>
              <w:right w:w="108" w:type="dxa"/>
            </w:tcMar>
            <w:vAlign w:val="center"/>
          </w:tcPr>
          <w:p w14:paraId="20653476" w14:textId="77777777" w:rsidR="00C46B3D" w:rsidRPr="001C4CA0" w:rsidRDefault="00C46B3D">
            <w:pPr>
              <w:spacing w:after="0"/>
              <w:jc w:val="center"/>
              <w:rPr>
                <w:rFonts w:ascii="Myriad Pro" w:hAnsi="Myriad Pro"/>
              </w:rPr>
            </w:pPr>
          </w:p>
        </w:tc>
        <w:tc>
          <w:tcPr>
            <w:tcW w:w="990" w:type="dxa"/>
            <w:shd w:val="clear" w:color="auto" w:fill="FFFFFF"/>
            <w:tcMar>
              <w:left w:w="108" w:type="dxa"/>
              <w:right w:w="108" w:type="dxa"/>
            </w:tcMar>
            <w:vAlign w:val="center"/>
          </w:tcPr>
          <w:p w14:paraId="659A51BB" w14:textId="77777777" w:rsidR="00C46B3D" w:rsidRPr="001C4CA0" w:rsidRDefault="00C46B3D">
            <w:pPr>
              <w:spacing w:after="0"/>
              <w:jc w:val="center"/>
              <w:rPr>
                <w:rFonts w:ascii="Myriad Pro" w:hAnsi="Myriad Pro"/>
              </w:rPr>
            </w:pPr>
          </w:p>
        </w:tc>
        <w:tc>
          <w:tcPr>
            <w:tcW w:w="990" w:type="dxa"/>
            <w:shd w:val="clear" w:color="auto" w:fill="5B9BD5"/>
            <w:tcMar>
              <w:left w:w="108" w:type="dxa"/>
              <w:right w:w="108" w:type="dxa"/>
            </w:tcMar>
            <w:vAlign w:val="center"/>
          </w:tcPr>
          <w:p w14:paraId="6C3E5BFB"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763C8E55" wp14:editId="0C2D3843">
                  <wp:extent cx="104775" cy="76200"/>
                  <wp:effectExtent l="0" t="0" r="0" b="0"/>
                  <wp:docPr id="333"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09951611" w14:textId="77777777">
        <w:trPr>
          <w:trHeight w:val="460"/>
        </w:trPr>
        <w:tc>
          <w:tcPr>
            <w:tcW w:w="678" w:type="dxa"/>
            <w:shd w:val="clear" w:color="auto" w:fill="FCFCFC"/>
            <w:tcMar>
              <w:left w:w="108" w:type="dxa"/>
              <w:right w:w="108" w:type="dxa"/>
            </w:tcMar>
            <w:vAlign w:val="center"/>
          </w:tcPr>
          <w:p w14:paraId="68FCFA36"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V5.8</w:t>
            </w:r>
          </w:p>
        </w:tc>
        <w:tc>
          <w:tcPr>
            <w:tcW w:w="292" w:type="dxa"/>
            <w:shd w:val="clear" w:color="auto" w:fill="FCFCFC"/>
            <w:tcMar>
              <w:left w:w="108" w:type="dxa"/>
              <w:right w:w="108" w:type="dxa"/>
            </w:tcMar>
            <w:vAlign w:val="center"/>
          </w:tcPr>
          <w:p w14:paraId="4C17E480"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center"/>
          </w:tcPr>
          <w:p w14:paraId="4BA5D825"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8"/>
              </w:rPr>
              <w:t xml:space="preserve">Verify that all input data is </w:t>
            </w:r>
            <w:proofErr w:type="spellStart"/>
            <w:r w:rsidRPr="00AF4A6D">
              <w:rPr>
                <w:rFonts w:ascii="Myriad Pro" w:eastAsia="PT Sans" w:hAnsi="Myriad Pro" w:cs="PT Sans"/>
                <w:color w:val="auto"/>
                <w:sz w:val="18"/>
              </w:rPr>
              <w:t>canonicalized</w:t>
            </w:r>
            <w:proofErr w:type="spellEnd"/>
            <w:r w:rsidRPr="00AF4A6D">
              <w:rPr>
                <w:rFonts w:ascii="Myriad Pro" w:eastAsia="PT Sans" w:hAnsi="Myriad Pro" w:cs="PT Sans"/>
                <w:color w:val="auto"/>
                <w:sz w:val="18"/>
              </w:rPr>
              <w:t xml:space="preserve"> for all downstream decoders or interpreters prior to validation.</w:t>
            </w:r>
          </w:p>
        </w:tc>
        <w:tc>
          <w:tcPr>
            <w:tcW w:w="990" w:type="dxa"/>
            <w:shd w:val="clear" w:color="auto" w:fill="FFFFFF"/>
            <w:tcMar>
              <w:left w:w="108" w:type="dxa"/>
              <w:right w:w="108" w:type="dxa"/>
            </w:tcMar>
            <w:vAlign w:val="center"/>
          </w:tcPr>
          <w:p w14:paraId="3461CE85" w14:textId="77777777" w:rsidR="00C46B3D" w:rsidRPr="001C4CA0" w:rsidRDefault="00C46B3D">
            <w:pPr>
              <w:spacing w:after="0"/>
              <w:jc w:val="center"/>
              <w:rPr>
                <w:rFonts w:ascii="Myriad Pro" w:hAnsi="Myriad Pro"/>
              </w:rPr>
            </w:pPr>
          </w:p>
        </w:tc>
        <w:tc>
          <w:tcPr>
            <w:tcW w:w="990" w:type="dxa"/>
            <w:shd w:val="clear" w:color="auto" w:fill="2EC971"/>
            <w:tcMar>
              <w:left w:w="108" w:type="dxa"/>
              <w:right w:w="108" w:type="dxa"/>
            </w:tcMar>
            <w:vAlign w:val="center"/>
          </w:tcPr>
          <w:p w14:paraId="273C9E4F"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3DD40CAD" wp14:editId="0AF71461">
                  <wp:extent cx="104775" cy="76200"/>
                  <wp:effectExtent l="0" t="0" r="0" b="0"/>
                  <wp:docPr id="348"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5B91F5F1"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43D58450" wp14:editId="7141B7F1">
                  <wp:extent cx="104775" cy="76200"/>
                  <wp:effectExtent l="0" t="0" r="0" b="0"/>
                  <wp:docPr id="293"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5C55510C" w14:textId="77777777">
        <w:trPr>
          <w:trHeight w:val="460"/>
        </w:trPr>
        <w:tc>
          <w:tcPr>
            <w:tcW w:w="678" w:type="dxa"/>
            <w:shd w:val="clear" w:color="auto" w:fill="FCFCFC"/>
            <w:tcMar>
              <w:left w:w="108" w:type="dxa"/>
              <w:right w:w="108" w:type="dxa"/>
            </w:tcMar>
            <w:vAlign w:val="center"/>
          </w:tcPr>
          <w:p w14:paraId="377C32CA"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V5.10</w:t>
            </w:r>
          </w:p>
        </w:tc>
        <w:tc>
          <w:tcPr>
            <w:tcW w:w="292" w:type="dxa"/>
            <w:shd w:val="clear" w:color="auto" w:fill="FCFCFC"/>
            <w:tcMar>
              <w:left w:w="108" w:type="dxa"/>
              <w:right w:w="108" w:type="dxa"/>
            </w:tcMar>
            <w:vAlign w:val="center"/>
          </w:tcPr>
          <w:p w14:paraId="32B53418"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center"/>
          </w:tcPr>
          <w:p w14:paraId="6C9C45D9"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8"/>
              </w:rPr>
              <w:t>Verify that the runtime environment is not susceptible to SQL Injection, or that security controls prevent SQL Injection.</w:t>
            </w:r>
          </w:p>
        </w:tc>
        <w:tc>
          <w:tcPr>
            <w:tcW w:w="990" w:type="dxa"/>
            <w:shd w:val="clear" w:color="auto" w:fill="F1C40F"/>
            <w:tcMar>
              <w:left w:w="108" w:type="dxa"/>
              <w:right w:w="108" w:type="dxa"/>
            </w:tcMar>
            <w:vAlign w:val="center"/>
          </w:tcPr>
          <w:p w14:paraId="42307A76"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013A9250" wp14:editId="3F0BC0FC">
                  <wp:extent cx="104775" cy="76200"/>
                  <wp:effectExtent l="0" t="0" r="0" b="0"/>
                  <wp:docPr id="344"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58D6D89B"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40F746AF" wp14:editId="695F8349">
                  <wp:extent cx="104775" cy="76200"/>
                  <wp:effectExtent l="0" t="0" r="0" b="0"/>
                  <wp:docPr id="313"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4540A70C"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103C6DF3" wp14:editId="7952C25D">
                  <wp:extent cx="104775" cy="76200"/>
                  <wp:effectExtent l="0" t="0" r="0" b="0"/>
                  <wp:docPr id="322"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6F5F39BE" w14:textId="77777777">
        <w:trPr>
          <w:trHeight w:val="460"/>
        </w:trPr>
        <w:tc>
          <w:tcPr>
            <w:tcW w:w="678" w:type="dxa"/>
            <w:shd w:val="clear" w:color="auto" w:fill="FCFCFC"/>
            <w:tcMar>
              <w:left w:w="108" w:type="dxa"/>
              <w:right w:w="108" w:type="dxa"/>
            </w:tcMar>
            <w:vAlign w:val="center"/>
          </w:tcPr>
          <w:p w14:paraId="50132375"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V5.11</w:t>
            </w:r>
          </w:p>
        </w:tc>
        <w:tc>
          <w:tcPr>
            <w:tcW w:w="292" w:type="dxa"/>
            <w:shd w:val="clear" w:color="auto" w:fill="FCFCFC"/>
            <w:tcMar>
              <w:left w:w="108" w:type="dxa"/>
              <w:right w:w="108" w:type="dxa"/>
            </w:tcMar>
            <w:vAlign w:val="center"/>
          </w:tcPr>
          <w:p w14:paraId="09442124"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center"/>
          </w:tcPr>
          <w:p w14:paraId="15B80932"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8"/>
              </w:rPr>
              <w:t>Verify that the runtime environment is not susceptible to LDAP Injection, or that security controls prevent LDAP Injection.</w:t>
            </w:r>
          </w:p>
        </w:tc>
        <w:tc>
          <w:tcPr>
            <w:tcW w:w="990" w:type="dxa"/>
            <w:shd w:val="clear" w:color="auto" w:fill="F1C40F"/>
            <w:tcMar>
              <w:left w:w="108" w:type="dxa"/>
              <w:right w:w="108" w:type="dxa"/>
            </w:tcMar>
            <w:vAlign w:val="center"/>
          </w:tcPr>
          <w:p w14:paraId="50456F99"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76F767BD" wp14:editId="0C53A48A">
                  <wp:extent cx="104775" cy="76200"/>
                  <wp:effectExtent l="0" t="0" r="0" b="0"/>
                  <wp:docPr id="318"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12D70F69"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7FDC04BE" wp14:editId="36AED939">
                  <wp:extent cx="104775" cy="76200"/>
                  <wp:effectExtent l="0" t="0" r="0" b="0"/>
                  <wp:docPr id="290"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5F76E5EA"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6CD01E45" wp14:editId="0726309C">
                  <wp:extent cx="104775" cy="76200"/>
                  <wp:effectExtent l="0" t="0" r="0" b="0"/>
                  <wp:docPr id="336"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49AA346E" w14:textId="77777777">
        <w:trPr>
          <w:trHeight w:val="460"/>
        </w:trPr>
        <w:tc>
          <w:tcPr>
            <w:tcW w:w="678" w:type="dxa"/>
            <w:shd w:val="clear" w:color="auto" w:fill="FCFCFC"/>
            <w:tcMar>
              <w:left w:w="108" w:type="dxa"/>
              <w:right w:w="108" w:type="dxa"/>
            </w:tcMar>
            <w:vAlign w:val="center"/>
          </w:tcPr>
          <w:p w14:paraId="333711E7"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V5.12</w:t>
            </w:r>
          </w:p>
        </w:tc>
        <w:tc>
          <w:tcPr>
            <w:tcW w:w="292" w:type="dxa"/>
            <w:shd w:val="clear" w:color="auto" w:fill="FCFCFC"/>
            <w:tcMar>
              <w:left w:w="108" w:type="dxa"/>
              <w:right w:w="108" w:type="dxa"/>
            </w:tcMar>
            <w:vAlign w:val="center"/>
          </w:tcPr>
          <w:p w14:paraId="62B6A9B3"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center"/>
          </w:tcPr>
          <w:p w14:paraId="14992F9E"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8"/>
              </w:rPr>
              <w:t>Verify that the runtime environment is not susceptible to OS Command Injection, or that security controls prevent OS Command Injection.</w:t>
            </w:r>
          </w:p>
        </w:tc>
        <w:tc>
          <w:tcPr>
            <w:tcW w:w="990" w:type="dxa"/>
            <w:shd w:val="clear" w:color="auto" w:fill="F1C40F"/>
            <w:tcMar>
              <w:left w:w="108" w:type="dxa"/>
              <w:right w:w="108" w:type="dxa"/>
            </w:tcMar>
            <w:vAlign w:val="center"/>
          </w:tcPr>
          <w:p w14:paraId="53C46FFA"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5F2387BE" wp14:editId="711B7144">
                  <wp:extent cx="104775" cy="76200"/>
                  <wp:effectExtent l="0" t="0" r="0" b="0"/>
                  <wp:docPr id="343"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3208B0C6"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44D53776" wp14:editId="42BD8A26">
                  <wp:extent cx="104775" cy="76200"/>
                  <wp:effectExtent l="0" t="0" r="0" b="0"/>
                  <wp:docPr id="321"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12726570"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7C69BD4D" wp14:editId="7F902995">
                  <wp:extent cx="104775" cy="76200"/>
                  <wp:effectExtent l="0" t="0" r="0" b="0"/>
                  <wp:docPr id="328"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28C65D65" w14:textId="77777777">
        <w:trPr>
          <w:trHeight w:val="460"/>
        </w:trPr>
        <w:tc>
          <w:tcPr>
            <w:tcW w:w="678" w:type="dxa"/>
            <w:shd w:val="clear" w:color="auto" w:fill="FCFCFC"/>
            <w:tcMar>
              <w:left w:w="108" w:type="dxa"/>
              <w:right w:w="108" w:type="dxa"/>
            </w:tcMar>
            <w:vAlign w:val="center"/>
          </w:tcPr>
          <w:p w14:paraId="21AA4963"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lastRenderedPageBreak/>
              <w:t>V5.13</w:t>
            </w:r>
          </w:p>
        </w:tc>
        <w:tc>
          <w:tcPr>
            <w:tcW w:w="292" w:type="dxa"/>
            <w:shd w:val="clear" w:color="auto" w:fill="FCFCFC"/>
            <w:tcMar>
              <w:left w:w="108" w:type="dxa"/>
              <w:right w:w="108" w:type="dxa"/>
            </w:tcMar>
            <w:vAlign w:val="center"/>
          </w:tcPr>
          <w:p w14:paraId="1CCE243F"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center"/>
          </w:tcPr>
          <w:p w14:paraId="2B515117"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8"/>
              </w:rPr>
              <w:t xml:space="preserve">Verify that the runtime environment is not susceptible to XML External Entity attacks or that </w:t>
            </w:r>
            <w:proofErr w:type="gramStart"/>
            <w:r w:rsidRPr="00AF4A6D">
              <w:rPr>
                <w:rFonts w:ascii="Myriad Pro" w:eastAsia="PT Sans" w:hAnsi="Myriad Pro" w:cs="PT Sans"/>
                <w:color w:val="auto"/>
                <w:sz w:val="18"/>
              </w:rPr>
              <w:t>security controls prevents</w:t>
            </w:r>
            <w:proofErr w:type="gramEnd"/>
            <w:r w:rsidRPr="00AF4A6D">
              <w:rPr>
                <w:rFonts w:ascii="Myriad Pro" w:eastAsia="PT Sans" w:hAnsi="Myriad Pro" w:cs="PT Sans"/>
                <w:color w:val="auto"/>
                <w:sz w:val="18"/>
              </w:rPr>
              <w:t xml:space="preserve"> XML External Entity attacks.</w:t>
            </w:r>
          </w:p>
        </w:tc>
        <w:tc>
          <w:tcPr>
            <w:tcW w:w="990" w:type="dxa"/>
            <w:shd w:val="clear" w:color="auto" w:fill="F1C40F"/>
            <w:tcMar>
              <w:left w:w="108" w:type="dxa"/>
              <w:right w:w="108" w:type="dxa"/>
            </w:tcMar>
            <w:vAlign w:val="center"/>
          </w:tcPr>
          <w:p w14:paraId="69A0AEC7"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589827A6" wp14:editId="6035E225">
                  <wp:extent cx="104775" cy="76200"/>
                  <wp:effectExtent l="0" t="0" r="0" b="0"/>
                  <wp:docPr id="342"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545DF6D0"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0E31934A" wp14:editId="1EEC3C4D">
                  <wp:extent cx="104775" cy="76200"/>
                  <wp:effectExtent l="0" t="0" r="0" b="0"/>
                  <wp:docPr id="346"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33D26055"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67D21536" wp14:editId="01849E26">
                  <wp:extent cx="104775" cy="76200"/>
                  <wp:effectExtent l="0" t="0" r="0" b="0"/>
                  <wp:docPr id="309"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30C6C2A4" w14:textId="77777777">
        <w:trPr>
          <w:trHeight w:val="460"/>
        </w:trPr>
        <w:tc>
          <w:tcPr>
            <w:tcW w:w="678" w:type="dxa"/>
            <w:shd w:val="clear" w:color="auto" w:fill="FCFCFC"/>
            <w:tcMar>
              <w:left w:w="108" w:type="dxa"/>
              <w:right w:w="108" w:type="dxa"/>
            </w:tcMar>
            <w:vAlign w:val="center"/>
          </w:tcPr>
          <w:p w14:paraId="5CF9AE3A"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V5.14</w:t>
            </w:r>
          </w:p>
        </w:tc>
        <w:tc>
          <w:tcPr>
            <w:tcW w:w="292" w:type="dxa"/>
            <w:shd w:val="clear" w:color="auto" w:fill="FCFCFC"/>
            <w:tcMar>
              <w:left w:w="108" w:type="dxa"/>
              <w:right w:w="108" w:type="dxa"/>
            </w:tcMar>
            <w:vAlign w:val="center"/>
          </w:tcPr>
          <w:p w14:paraId="719DCC4C"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center"/>
          </w:tcPr>
          <w:p w14:paraId="4DB368A9"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8"/>
              </w:rPr>
              <w:t xml:space="preserve">Verify that the runtime environment is not susceptible to XML Injections or that </w:t>
            </w:r>
            <w:proofErr w:type="gramStart"/>
            <w:r w:rsidRPr="00AF4A6D">
              <w:rPr>
                <w:rFonts w:ascii="Myriad Pro" w:eastAsia="PT Sans" w:hAnsi="Myriad Pro" w:cs="PT Sans"/>
                <w:color w:val="auto"/>
                <w:sz w:val="18"/>
              </w:rPr>
              <w:t>security controls prevents</w:t>
            </w:r>
            <w:proofErr w:type="gramEnd"/>
            <w:r w:rsidRPr="00AF4A6D">
              <w:rPr>
                <w:rFonts w:ascii="Myriad Pro" w:eastAsia="PT Sans" w:hAnsi="Myriad Pro" w:cs="PT Sans"/>
                <w:color w:val="auto"/>
                <w:sz w:val="18"/>
              </w:rPr>
              <w:t xml:space="preserve"> XML Injections.</w:t>
            </w:r>
          </w:p>
        </w:tc>
        <w:tc>
          <w:tcPr>
            <w:tcW w:w="990" w:type="dxa"/>
            <w:shd w:val="clear" w:color="auto" w:fill="F1C40F"/>
            <w:tcMar>
              <w:left w:w="108" w:type="dxa"/>
              <w:right w:w="108" w:type="dxa"/>
            </w:tcMar>
            <w:vAlign w:val="center"/>
          </w:tcPr>
          <w:p w14:paraId="76C2E858"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57B3D000" wp14:editId="283F72AF">
                  <wp:extent cx="104775" cy="76200"/>
                  <wp:effectExtent l="0" t="0" r="0" b="0"/>
                  <wp:docPr id="320"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2E5866B7"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251F6AFC" wp14:editId="4157FCFE">
                  <wp:extent cx="104775" cy="76200"/>
                  <wp:effectExtent l="0" t="0" r="0" b="0"/>
                  <wp:docPr id="337"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10693FF1"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679185FF" wp14:editId="54CE6CCA">
                  <wp:extent cx="104775" cy="76200"/>
                  <wp:effectExtent l="0" t="0" r="0" b="0"/>
                  <wp:docPr id="330"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7B3BD2FB" w14:textId="77777777">
        <w:trPr>
          <w:trHeight w:val="460"/>
        </w:trPr>
        <w:tc>
          <w:tcPr>
            <w:tcW w:w="678" w:type="dxa"/>
            <w:shd w:val="clear" w:color="auto" w:fill="FCFCFC"/>
            <w:tcMar>
              <w:left w:w="108" w:type="dxa"/>
              <w:right w:w="108" w:type="dxa"/>
            </w:tcMar>
            <w:vAlign w:val="center"/>
          </w:tcPr>
          <w:p w14:paraId="5425C8FF"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V5.16</w:t>
            </w:r>
          </w:p>
        </w:tc>
        <w:tc>
          <w:tcPr>
            <w:tcW w:w="292" w:type="dxa"/>
            <w:shd w:val="clear" w:color="auto" w:fill="FCFCFC"/>
            <w:tcMar>
              <w:left w:w="108" w:type="dxa"/>
              <w:right w:w="108" w:type="dxa"/>
            </w:tcMar>
            <w:vAlign w:val="center"/>
          </w:tcPr>
          <w:p w14:paraId="489CBA0D"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center"/>
          </w:tcPr>
          <w:p w14:paraId="3F9A4F47"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8"/>
              </w:rPr>
              <w:t>Verify that all untrusted data that are output to HTML (including HTML elements, HTML attributes, JavaScript data values, CSS blocks, and URI attributes) are properly escaped for the applicable context.</w:t>
            </w:r>
          </w:p>
        </w:tc>
        <w:tc>
          <w:tcPr>
            <w:tcW w:w="990" w:type="dxa"/>
            <w:shd w:val="clear" w:color="auto" w:fill="F1C40F"/>
            <w:tcMar>
              <w:left w:w="108" w:type="dxa"/>
              <w:right w:w="108" w:type="dxa"/>
            </w:tcMar>
            <w:vAlign w:val="center"/>
          </w:tcPr>
          <w:p w14:paraId="1DE0265F"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0E306378" wp14:editId="71649D26">
                  <wp:extent cx="104775" cy="76200"/>
                  <wp:effectExtent l="0" t="0" r="0" b="0"/>
                  <wp:docPr id="46"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3B2CBA3E"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3BEDC19A" wp14:editId="2B290218">
                  <wp:extent cx="104775" cy="76200"/>
                  <wp:effectExtent l="0" t="0" r="0" b="0"/>
                  <wp:docPr id="47"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3DF1AB0C"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5F4221B1" wp14:editId="07136E61">
                  <wp:extent cx="104775" cy="76200"/>
                  <wp:effectExtent l="0" t="0" r="0" b="0"/>
                  <wp:docPr id="48"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3042E741" w14:textId="77777777">
        <w:trPr>
          <w:trHeight w:val="460"/>
        </w:trPr>
        <w:tc>
          <w:tcPr>
            <w:tcW w:w="678" w:type="dxa"/>
            <w:shd w:val="clear" w:color="auto" w:fill="FCFCFC"/>
            <w:tcMar>
              <w:left w:w="108" w:type="dxa"/>
              <w:right w:w="108" w:type="dxa"/>
            </w:tcMar>
            <w:vAlign w:val="center"/>
          </w:tcPr>
          <w:p w14:paraId="4119EF67"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V5.17</w:t>
            </w:r>
          </w:p>
        </w:tc>
        <w:tc>
          <w:tcPr>
            <w:tcW w:w="292" w:type="dxa"/>
            <w:shd w:val="clear" w:color="auto" w:fill="FCFCFC"/>
            <w:tcMar>
              <w:left w:w="108" w:type="dxa"/>
              <w:right w:w="108" w:type="dxa"/>
            </w:tcMar>
            <w:vAlign w:val="center"/>
          </w:tcPr>
          <w:p w14:paraId="1B0224F4"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center"/>
          </w:tcPr>
          <w:p w14:paraId="3C5052A6"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8"/>
              </w:rPr>
              <w:t>If the application framework allows automatic mass parameter assignment (also called automatic variable binding) from the inbound request to a model, verify that security sensitive fields such as “</w:t>
            </w:r>
            <w:proofErr w:type="spellStart"/>
            <w:r w:rsidRPr="00AF4A6D">
              <w:rPr>
                <w:rFonts w:ascii="Myriad Pro" w:eastAsia="PT Sans" w:hAnsi="Myriad Pro" w:cs="PT Sans"/>
                <w:color w:val="auto"/>
                <w:sz w:val="18"/>
              </w:rPr>
              <w:t>accountBalance</w:t>
            </w:r>
            <w:proofErr w:type="spellEnd"/>
            <w:r w:rsidRPr="00AF4A6D">
              <w:rPr>
                <w:rFonts w:ascii="Myriad Pro" w:eastAsia="PT Sans" w:hAnsi="Myriad Pro" w:cs="PT Sans"/>
                <w:color w:val="auto"/>
                <w:sz w:val="18"/>
              </w:rPr>
              <w:t>”, “role” or “password” are protected from malicious automatic binding.</w:t>
            </w:r>
          </w:p>
        </w:tc>
        <w:tc>
          <w:tcPr>
            <w:tcW w:w="990" w:type="dxa"/>
            <w:shd w:val="clear" w:color="auto" w:fill="FFFFFF"/>
            <w:tcMar>
              <w:left w:w="108" w:type="dxa"/>
              <w:right w:w="108" w:type="dxa"/>
            </w:tcMar>
            <w:vAlign w:val="center"/>
          </w:tcPr>
          <w:p w14:paraId="707F7202" w14:textId="77777777" w:rsidR="00C46B3D" w:rsidRPr="001C4CA0" w:rsidRDefault="00C46B3D">
            <w:pPr>
              <w:spacing w:after="0"/>
              <w:jc w:val="center"/>
              <w:rPr>
                <w:rFonts w:ascii="Myriad Pro" w:hAnsi="Myriad Pro"/>
              </w:rPr>
            </w:pPr>
          </w:p>
        </w:tc>
        <w:tc>
          <w:tcPr>
            <w:tcW w:w="990" w:type="dxa"/>
            <w:shd w:val="clear" w:color="auto" w:fill="2EC971"/>
            <w:tcMar>
              <w:left w:w="108" w:type="dxa"/>
              <w:right w:w="108" w:type="dxa"/>
            </w:tcMar>
            <w:vAlign w:val="center"/>
          </w:tcPr>
          <w:p w14:paraId="6445B069"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0F7E2202" wp14:editId="74EB64FD">
                  <wp:extent cx="104775" cy="76200"/>
                  <wp:effectExtent l="0" t="0" r="0" b="0"/>
                  <wp:docPr id="50"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608D8562"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058E3BF2" wp14:editId="3C9E541C">
                  <wp:extent cx="104775" cy="76200"/>
                  <wp:effectExtent l="0" t="0" r="0" b="0"/>
                  <wp:docPr id="51"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691F8978" w14:textId="77777777">
        <w:trPr>
          <w:trHeight w:val="460"/>
        </w:trPr>
        <w:tc>
          <w:tcPr>
            <w:tcW w:w="678" w:type="dxa"/>
            <w:shd w:val="clear" w:color="auto" w:fill="FCFCFC"/>
            <w:tcMar>
              <w:left w:w="108" w:type="dxa"/>
              <w:right w:w="108" w:type="dxa"/>
            </w:tcMar>
            <w:vAlign w:val="center"/>
          </w:tcPr>
          <w:p w14:paraId="11AE7C9C"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V5.18</w:t>
            </w:r>
          </w:p>
        </w:tc>
        <w:tc>
          <w:tcPr>
            <w:tcW w:w="292" w:type="dxa"/>
            <w:shd w:val="clear" w:color="auto" w:fill="FCFCFC"/>
            <w:tcMar>
              <w:left w:w="108" w:type="dxa"/>
              <w:right w:w="108" w:type="dxa"/>
            </w:tcMar>
            <w:vAlign w:val="center"/>
          </w:tcPr>
          <w:p w14:paraId="6DEF37E6"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center"/>
          </w:tcPr>
          <w:p w14:paraId="0D405A7C"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8"/>
              </w:rPr>
              <w:t>Verify that the application has defenses against HTTP parameter pollution attacks, particularly if the application framework makes no distinction about the source of request parameters (GET, POST, cookies, headers, environment, etc.)</w:t>
            </w:r>
          </w:p>
        </w:tc>
        <w:tc>
          <w:tcPr>
            <w:tcW w:w="990" w:type="dxa"/>
            <w:shd w:val="clear" w:color="auto" w:fill="FFFFFF"/>
            <w:tcMar>
              <w:left w:w="108" w:type="dxa"/>
              <w:right w:w="108" w:type="dxa"/>
            </w:tcMar>
            <w:vAlign w:val="center"/>
          </w:tcPr>
          <w:p w14:paraId="78DBF81F" w14:textId="77777777" w:rsidR="00C46B3D" w:rsidRPr="001C4CA0" w:rsidRDefault="00C46B3D">
            <w:pPr>
              <w:spacing w:after="0"/>
              <w:jc w:val="center"/>
              <w:rPr>
                <w:rFonts w:ascii="Myriad Pro" w:hAnsi="Myriad Pro"/>
              </w:rPr>
            </w:pPr>
          </w:p>
        </w:tc>
        <w:tc>
          <w:tcPr>
            <w:tcW w:w="990" w:type="dxa"/>
            <w:shd w:val="clear" w:color="auto" w:fill="2EC971"/>
            <w:tcMar>
              <w:left w:w="108" w:type="dxa"/>
              <w:right w:w="108" w:type="dxa"/>
            </w:tcMar>
            <w:vAlign w:val="center"/>
          </w:tcPr>
          <w:p w14:paraId="29CABC7E"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210D7B8F" wp14:editId="1D49D812">
                  <wp:extent cx="104775" cy="76200"/>
                  <wp:effectExtent l="0" t="0" r="0" b="0"/>
                  <wp:docPr id="52"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61ADF1BB"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34F2EA14" wp14:editId="660ADC4D">
                  <wp:extent cx="104775" cy="76200"/>
                  <wp:effectExtent l="0" t="0" r="0" b="0"/>
                  <wp:docPr id="53"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1188E933" w14:textId="77777777">
        <w:trPr>
          <w:trHeight w:val="500"/>
        </w:trPr>
        <w:tc>
          <w:tcPr>
            <w:tcW w:w="678" w:type="dxa"/>
            <w:shd w:val="clear" w:color="auto" w:fill="FCFCFC"/>
            <w:tcMar>
              <w:left w:w="108" w:type="dxa"/>
              <w:right w:w="108" w:type="dxa"/>
            </w:tcMar>
            <w:vAlign w:val="center"/>
          </w:tcPr>
          <w:p w14:paraId="79E9A811"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V5.19</w:t>
            </w:r>
          </w:p>
        </w:tc>
        <w:tc>
          <w:tcPr>
            <w:tcW w:w="292" w:type="dxa"/>
            <w:shd w:val="clear" w:color="auto" w:fill="FCFCFC"/>
            <w:tcMar>
              <w:left w:w="108" w:type="dxa"/>
              <w:right w:w="108" w:type="dxa"/>
            </w:tcMar>
            <w:vAlign w:val="center"/>
          </w:tcPr>
          <w:p w14:paraId="13E18E76"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center"/>
          </w:tcPr>
          <w:p w14:paraId="4F230920"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8"/>
              </w:rPr>
              <w:t>Verify that for each type of output encoding/escaping performed by the application, there is a single security control for that type of output for the intended destination.</w:t>
            </w:r>
          </w:p>
        </w:tc>
        <w:tc>
          <w:tcPr>
            <w:tcW w:w="990" w:type="dxa"/>
            <w:shd w:val="clear" w:color="auto" w:fill="FFFFFF"/>
            <w:tcMar>
              <w:left w:w="108" w:type="dxa"/>
              <w:right w:w="108" w:type="dxa"/>
            </w:tcMar>
            <w:vAlign w:val="center"/>
          </w:tcPr>
          <w:p w14:paraId="0E21FCAD" w14:textId="77777777" w:rsidR="00C46B3D" w:rsidRPr="001C4CA0" w:rsidRDefault="00C46B3D">
            <w:pPr>
              <w:spacing w:after="0"/>
              <w:jc w:val="center"/>
              <w:rPr>
                <w:rFonts w:ascii="Myriad Pro" w:hAnsi="Myriad Pro"/>
              </w:rPr>
            </w:pPr>
          </w:p>
        </w:tc>
        <w:tc>
          <w:tcPr>
            <w:tcW w:w="990" w:type="dxa"/>
            <w:shd w:val="clear" w:color="auto" w:fill="FFFFFF"/>
            <w:tcMar>
              <w:left w:w="108" w:type="dxa"/>
              <w:right w:w="108" w:type="dxa"/>
            </w:tcMar>
            <w:vAlign w:val="center"/>
          </w:tcPr>
          <w:p w14:paraId="48E7297A" w14:textId="77777777" w:rsidR="00C46B3D" w:rsidRPr="001C4CA0" w:rsidRDefault="00C46B3D">
            <w:pPr>
              <w:spacing w:after="0"/>
              <w:jc w:val="center"/>
              <w:rPr>
                <w:rFonts w:ascii="Myriad Pro" w:hAnsi="Myriad Pro"/>
              </w:rPr>
            </w:pPr>
          </w:p>
        </w:tc>
        <w:tc>
          <w:tcPr>
            <w:tcW w:w="990" w:type="dxa"/>
            <w:shd w:val="clear" w:color="auto" w:fill="5B9BD5"/>
            <w:tcMar>
              <w:left w:w="108" w:type="dxa"/>
              <w:right w:w="108" w:type="dxa"/>
            </w:tcMar>
            <w:vAlign w:val="center"/>
          </w:tcPr>
          <w:p w14:paraId="672F02BD"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49B26A69" wp14:editId="5CA92252">
                  <wp:extent cx="104775" cy="76200"/>
                  <wp:effectExtent l="0" t="0" r="0" b="0"/>
                  <wp:docPr id="54"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bl>
    <w:p w14:paraId="4C670984" w14:textId="77777777" w:rsidR="00C46B3D" w:rsidRPr="001C4CA0" w:rsidRDefault="00A42901">
      <w:pPr>
        <w:rPr>
          <w:rFonts w:ascii="Myriad Pro" w:hAnsi="Myriad Pro"/>
        </w:rPr>
      </w:pPr>
      <w:r w:rsidRPr="001C4CA0">
        <w:rPr>
          <w:rFonts w:ascii="Myriad Pro" w:hAnsi="Myriad Pro" w:cs="Trebuchet MS"/>
          <w:noProof/>
        </w:rPr>
        <mc:AlternateContent>
          <mc:Choice Requires="wps">
            <w:drawing>
              <wp:inline distT="0" distB="0" distL="0" distR="0" wp14:anchorId="5F969E5F" wp14:editId="304682A5">
                <wp:extent cx="6332220" cy="251460"/>
                <wp:effectExtent l="0" t="0" r="0" b="0"/>
                <wp:docPr id="4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2220" cy="251460"/>
                        </a:xfrm>
                        <a:prstGeom prst="rect">
                          <a:avLst/>
                        </a:prstGeom>
                        <a:noFill/>
                        <a:ln w="9525">
                          <a:noFill/>
                          <a:miter lim="800000"/>
                          <a:headEnd/>
                          <a:tailEnd/>
                        </a:ln>
                      </wps:spPr>
                      <wps:txbx>
                        <w:txbxContent>
                          <w:p w14:paraId="2A71325A" w14:textId="77777777" w:rsidR="00F37A39" w:rsidRPr="002C1316" w:rsidRDefault="00F37A39" w:rsidP="00A42901">
                            <w:pPr>
                              <w:pStyle w:val="Caption"/>
                              <w:jc w:val="center"/>
                              <w:rPr>
                                <w:rFonts w:ascii="Myriad Pro" w:hAnsi="Myriad Pro" w:cs="Trebuchet MS"/>
                                <w:noProof/>
                                <w:color w:val="000000" w:themeColor="text1"/>
                                <w:sz w:val="20"/>
                                <w:szCs w:val="20"/>
                              </w:rPr>
                            </w:pPr>
                            <w:r w:rsidRPr="002C1316">
                              <w:rPr>
                                <w:rFonts w:ascii="Myriad Pro" w:hAnsi="Myriad Pro"/>
                                <w:color w:val="000000" w:themeColor="text1"/>
                                <w:sz w:val="20"/>
                                <w:szCs w:val="20"/>
                              </w:rPr>
                              <w:t xml:space="preserve">Table </w:t>
                            </w:r>
                            <w:r w:rsidRPr="002C1316">
                              <w:rPr>
                                <w:rFonts w:ascii="Myriad Pro" w:hAnsi="Myriad Pro"/>
                                <w:color w:val="000000" w:themeColor="text1"/>
                                <w:sz w:val="20"/>
                                <w:szCs w:val="20"/>
                              </w:rPr>
                              <w:fldChar w:fldCharType="begin"/>
                            </w:r>
                            <w:r w:rsidRPr="002C1316">
                              <w:rPr>
                                <w:rFonts w:ascii="Myriad Pro" w:hAnsi="Myriad Pro"/>
                                <w:color w:val="000000" w:themeColor="text1"/>
                                <w:sz w:val="20"/>
                                <w:szCs w:val="20"/>
                              </w:rPr>
                              <w:instrText xml:space="preserve"> SEQ Table \* ARABIC </w:instrText>
                            </w:r>
                            <w:r w:rsidRPr="002C1316">
                              <w:rPr>
                                <w:rFonts w:ascii="Myriad Pro" w:hAnsi="Myriad Pro"/>
                                <w:color w:val="000000" w:themeColor="text1"/>
                                <w:sz w:val="20"/>
                                <w:szCs w:val="20"/>
                              </w:rPr>
                              <w:fldChar w:fldCharType="separate"/>
                            </w:r>
                            <w:r>
                              <w:rPr>
                                <w:rFonts w:ascii="Myriad Pro" w:hAnsi="Myriad Pro"/>
                                <w:noProof/>
                                <w:color w:val="000000" w:themeColor="text1"/>
                                <w:sz w:val="20"/>
                                <w:szCs w:val="20"/>
                              </w:rPr>
                              <w:t>4</w:t>
                            </w:r>
                            <w:r w:rsidRPr="002C1316">
                              <w:rPr>
                                <w:rFonts w:ascii="Myriad Pro" w:hAnsi="Myriad Pro"/>
                                <w:color w:val="000000" w:themeColor="text1"/>
                                <w:sz w:val="20"/>
                                <w:szCs w:val="20"/>
                              </w:rPr>
                              <w:fldChar w:fldCharType="end"/>
                            </w:r>
                            <w:r w:rsidRPr="002C1316">
                              <w:rPr>
                                <w:rFonts w:ascii="Myriad Pro" w:hAnsi="Myriad Pro"/>
                                <w:color w:val="000000" w:themeColor="text1"/>
                                <w:sz w:val="20"/>
                                <w:szCs w:val="20"/>
                              </w:rPr>
                              <w:t xml:space="preserve"> - OWASP ASVS Malicious Input Handling Requirements (V5)</w:t>
                            </w:r>
                          </w:p>
                          <w:p w14:paraId="53A57645" w14:textId="77777777" w:rsidR="00F37A39" w:rsidRPr="002C1316" w:rsidRDefault="00F37A39" w:rsidP="00A42901">
                            <w:pPr>
                              <w:rPr>
                                <w:rFonts w:ascii="Myriad Pro" w:hAnsi="Myriad Pro"/>
                                <w:i/>
                                <w:color w:val="000000" w:themeColor="text1"/>
                                <w:sz w:val="20"/>
                              </w:rPr>
                            </w:pPr>
                          </w:p>
                        </w:txbxContent>
                      </wps:txbx>
                      <wps:bodyPr rot="0" vert="horz" wrap="square" lIns="91440" tIns="45720" rIns="91440" bIns="45720" anchor="t" anchorCtr="0">
                        <a:noAutofit/>
                      </wps:bodyPr>
                    </wps:wsp>
                  </a:graphicData>
                </a:graphic>
              </wp:inline>
            </w:drawing>
          </mc:Choice>
          <mc:Fallback>
            <w:pict>
              <v:shape id="_x0000_s1036" type="#_x0000_t202" style="width:498.6pt;height:19.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" filled="f" stroked="f">
                <v:textbox>
                  <w:txbxContent>
                    <w:p w14:paraId="2A71325A" w14:textId="77777777" w:rsidR="00B32654" w:rsidRPr="002C1316" w:rsidRDefault="00B32654" w:rsidP="00A42901">
                      <w:pPr>
                        <w:pStyle w:val="Caption"/>
                        <w:jc w:val="center"/>
                        <w:rPr>
                          <w:rFonts w:ascii="Myriad Pro" w:hAnsi="Myriad Pro" w:cs="Trebuchet MS"/>
                          <w:noProof/>
                          <w:color w:val="000000" w:themeColor="text1"/>
                          <w:sz w:val="20"/>
                          <w:szCs w:val="20"/>
                        </w:rPr>
                      </w:pPr>
                      <w:r w:rsidRPr="002C1316">
                        <w:rPr>
                          <w:rFonts w:ascii="Myriad Pro" w:hAnsi="Myriad Pro"/>
                          <w:color w:val="000000" w:themeColor="text1"/>
                          <w:sz w:val="20"/>
                          <w:szCs w:val="20"/>
                        </w:rPr>
                        <w:t xml:space="preserve">Table </w:t>
                      </w:r>
                      <w:r w:rsidRPr="002C1316">
                        <w:rPr>
                          <w:rFonts w:ascii="Myriad Pro" w:hAnsi="Myriad Pro"/>
                          <w:color w:val="000000" w:themeColor="text1"/>
                          <w:sz w:val="20"/>
                          <w:szCs w:val="20"/>
                        </w:rPr>
                        <w:fldChar w:fldCharType="begin"/>
                      </w:r>
                      <w:r w:rsidRPr="002C1316">
                        <w:rPr>
                          <w:rFonts w:ascii="Myriad Pro" w:hAnsi="Myriad Pro"/>
                          <w:color w:val="000000" w:themeColor="text1"/>
                          <w:sz w:val="20"/>
                          <w:szCs w:val="20"/>
                        </w:rPr>
                        <w:instrText xml:space="preserve"> SEQ Table \* ARABIC </w:instrText>
                      </w:r>
                      <w:r w:rsidRPr="002C1316">
                        <w:rPr>
                          <w:rFonts w:ascii="Myriad Pro" w:hAnsi="Myriad Pro"/>
                          <w:color w:val="000000" w:themeColor="text1"/>
                          <w:sz w:val="20"/>
                          <w:szCs w:val="20"/>
                        </w:rPr>
                        <w:fldChar w:fldCharType="separate"/>
                      </w:r>
                      <w:r>
                        <w:rPr>
                          <w:rFonts w:ascii="Myriad Pro" w:hAnsi="Myriad Pro"/>
                          <w:noProof/>
                          <w:color w:val="000000" w:themeColor="text1"/>
                          <w:sz w:val="20"/>
                          <w:szCs w:val="20"/>
                        </w:rPr>
                        <w:t>4</w:t>
                      </w:r>
                      <w:r w:rsidRPr="002C1316">
                        <w:rPr>
                          <w:rFonts w:ascii="Myriad Pro" w:hAnsi="Myriad Pro"/>
                          <w:color w:val="000000" w:themeColor="text1"/>
                          <w:sz w:val="20"/>
                          <w:szCs w:val="20"/>
                        </w:rPr>
                        <w:fldChar w:fldCharType="end"/>
                      </w:r>
                      <w:r w:rsidRPr="002C1316">
                        <w:rPr>
                          <w:rFonts w:ascii="Myriad Pro" w:hAnsi="Myriad Pro"/>
                          <w:color w:val="000000" w:themeColor="text1"/>
                          <w:sz w:val="20"/>
                          <w:szCs w:val="20"/>
                        </w:rPr>
                        <w:t xml:space="preserve"> - OWASP ASVS Malicious Input Handling Requirements (V5)</w:t>
                      </w:r>
                    </w:p>
                    <w:p w14:paraId="53A57645" w14:textId="77777777" w:rsidR="00B32654" w:rsidRPr="002C1316" w:rsidRDefault="00B32654" w:rsidP="00A42901">
                      <w:pPr>
                        <w:rPr>
                          <w:rFonts w:ascii="Myriad Pro" w:hAnsi="Myriad Pro"/>
                          <w:i/>
                          <w:color w:val="000000" w:themeColor="text1"/>
                          <w:sz w:val="20"/>
                        </w:rPr>
                      </w:pPr>
                    </w:p>
                  </w:txbxContent>
                </v:textbox>
                <w10:anchorlock/>
              </v:shape>
            </w:pict>
          </mc:Fallback>
        </mc:AlternateContent>
      </w:r>
    </w:p>
    <w:p w14:paraId="27E4EB71" w14:textId="77777777" w:rsidR="00C46B3D" w:rsidRPr="001C4CA0" w:rsidRDefault="00A42901">
      <w:pPr>
        <w:rPr>
          <w:rFonts w:ascii="Myriad Pro" w:hAnsi="Myriad Pro"/>
        </w:rPr>
      </w:pPr>
      <w:r w:rsidRPr="001C4CA0">
        <w:rPr>
          <w:rFonts w:ascii="Myriad Pro" w:hAnsi="Myriad Pro"/>
        </w:rPr>
        <w:br w:type="page"/>
      </w:r>
    </w:p>
    <w:tbl>
      <w:tblPr>
        <w:tblStyle w:val="af4"/>
        <w:tblW w:w="11037" w:type="dxa"/>
        <w:tblInd w:w="-1133" w:type="dxa"/>
        <w:tblLayout w:type="fixed"/>
        <w:tblLook w:val="0600" w:firstRow="0" w:lastRow="0" w:firstColumn="0" w:lastColumn="0" w:noHBand="1" w:noVBand="1"/>
      </w:tblPr>
      <w:tblGrid>
        <w:gridCol w:w="396"/>
        <w:gridCol w:w="659"/>
        <w:gridCol w:w="9982"/>
      </w:tblGrid>
      <w:tr w:rsidR="00C46B3D" w:rsidRPr="001C4CA0" w14:paraId="2CE4904F" w14:textId="77777777">
        <w:trPr>
          <w:trHeight w:val="560"/>
        </w:trPr>
        <w:tc>
          <w:tcPr>
            <w:tcW w:w="396" w:type="dxa"/>
            <w:shd w:val="clear" w:color="auto" w:fill="ECF0F1"/>
            <w:tcMar>
              <w:left w:w="108" w:type="dxa"/>
              <w:right w:w="108" w:type="dxa"/>
            </w:tcMar>
          </w:tcPr>
          <w:p w14:paraId="14290367" w14:textId="77777777" w:rsidR="00C46B3D" w:rsidRPr="001C4CA0" w:rsidRDefault="00C46B3D">
            <w:pPr>
              <w:spacing w:after="0"/>
              <w:rPr>
                <w:rFonts w:ascii="Myriad Pro" w:hAnsi="Myriad Pro"/>
              </w:rPr>
            </w:pPr>
          </w:p>
        </w:tc>
        <w:tc>
          <w:tcPr>
            <w:tcW w:w="659" w:type="dxa"/>
            <w:tcMar>
              <w:left w:w="108" w:type="dxa"/>
              <w:right w:w="108" w:type="dxa"/>
            </w:tcMar>
          </w:tcPr>
          <w:p w14:paraId="0474467C" w14:textId="77777777" w:rsidR="00C46B3D" w:rsidRPr="001C4CA0" w:rsidRDefault="00C46B3D">
            <w:pPr>
              <w:spacing w:after="0"/>
              <w:rPr>
                <w:rFonts w:ascii="Myriad Pro" w:hAnsi="Myriad Pro"/>
              </w:rPr>
            </w:pPr>
          </w:p>
        </w:tc>
        <w:tc>
          <w:tcPr>
            <w:tcW w:w="9982" w:type="dxa"/>
            <w:tcMar>
              <w:left w:w="108" w:type="dxa"/>
              <w:right w:w="108" w:type="dxa"/>
            </w:tcMar>
          </w:tcPr>
          <w:p w14:paraId="7BC0C222" w14:textId="77777777" w:rsidR="00C46B3D" w:rsidRPr="001C4CA0" w:rsidRDefault="00A42901">
            <w:pPr>
              <w:pStyle w:val="Heading2"/>
              <w:spacing w:before="240"/>
              <w:rPr>
                <w:rFonts w:ascii="Myriad Pro" w:hAnsi="Myriad Pro"/>
              </w:rPr>
            </w:pPr>
            <w:bookmarkStart w:id="37" w:name="h.44sinio" w:colFirst="0" w:colLast="0"/>
            <w:bookmarkStart w:id="38" w:name="_Toc392074670"/>
            <w:bookmarkEnd w:id="37"/>
            <w:r w:rsidRPr="001C4CA0">
              <w:rPr>
                <w:rFonts w:ascii="Myriad Pro" w:eastAsia="PT Sans" w:hAnsi="Myriad Pro" w:cs="PT Sans"/>
                <w:b/>
                <w:color w:val="404040"/>
                <w:sz w:val="72"/>
              </w:rPr>
              <w:t>V7: Cryptography at Rest Verification Requirements</w:t>
            </w:r>
            <w:bookmarkEnd w:id="38"/>
          </w:p>
        </w:tc>
      </w:tr>
    </w:tbl>
    <w:p w14:paraId="5780E736" w14:textId="77777777" w:rsidR="00C46B3D" w:rsidRPr="001C4CA0" w:rsidRDefault="00C46B3D">
      <w:pPr>
        <w:rPr>
          <w:rFonts w:ascii="Myriad Pro" w:hAnsi="Myriad Pro"/>
        </w:rPr>
      </w:pPr>
    </w:p>
    <w:p w14:paraId="0732EB85" w14:textId="77777777" w:rsidR="00C46B3D" w:rsidRPr="00AF4A6D" w:rsidRDefault="00A42901">
      <w:pPr>
        <w:rPr>
          <w:rFonts w:ascii="Myriad Pro" w:hAnsi="Myriad Pro"/>
          <w:color w:val="auto"/>
        </w:rPr>
      </w:pPr>
      <w:r w:rsidRPr="00AF4A6D">
        <w:rPr>
          <w:rFonts w:ascii="Myriad Pro" w:eastAsia="PT Sans" w:hAnsi="Myriad Pro" w:cs="PT Sans"/>
          <w:color w:val="auto"/>
        </w:rPr>
        <w:t>The table below defines the corresponding verification requirements that apply for each of the verification levels.  Verification requirements for Level 0 are not defined by this standard.</w:t>
      </w:r>
    </w:p>
    <w:tbl>
      <w:tblPr>
        <w:tblStyle w:val="af5"/>
        <w:tblW w:w="9918" w:type="dxa"/>
        <w:tblLayout w:type="fixed"/>
        <w:tblLook w:val="0600" w:firstRow="0" w:lastRow="0" w:firstColumn="0" w:lastColumn="0" w:noHBand="1" w:noVBand="1"/>
      </w:tblPr>
      <w:tblGrid>
        <w:gridCol w:w="678"/>
        <w:gridCol w:w="292"/>
        <w:gridCol w:w="5978"/>
        <w:gridCol w:w="990"/>
        <w:gridCol w:w="990"/>
        <w:gridCol w:w="990"/>
      </w:tblGrid>
      <w:tr w:rsidR="00C46B3D" w:rsidRPr="001C4CA0" w14:paraId="3DEDF943" w14:textId="77777777" w:rsidTr="00A679E2">
        <w:trPr>
          <w:trHeight w:val="700"/>
          <w:tblHeader/>
        </w:trPr>
        <w:tc>
          <w:tcPr>
            <w:tcW w:w="678" w:type="dxa"/>
            <w:shd w:val="clear" w:color="auto" w:fill="7F8C8D"/>
            <w:tcMar>
              <w:left w:w="108" w:type="dxa"/>
              <w:right w:w="108" w:type="dxa"/>
            </w:tcMar>
            <w:vAlign w:val="center"/>
          </w:tcPr>
          <w:p w14:paraId="47820C2E" w14:textId="77777777" w:rsidR="00C46B3D" w:rsidRPr="001C4CA0" w:rsidRDefault="00C46B3D">
            <w:pPr>
              <w:spacing w:after="0"/>
              <w:rPr>
                <w:rFonts w:ascii="Myriad Pro" w:hAnsi="Myriad Pro"/>
              </w:rPr>
            </w:pPr>
          </w:p>
        </w:tc>
        <w:tc>
          <w:tcPr>
            <w:tcW w:w="292" w:type="dxa"/>
            <w:shd w:val="clear" w:color="auto" w:fill="7F8C8D"/>
            <w:tcMar>
              <w:left w:w="108" w:type="dxa"/>
              <w:right w:w="108" w:type="dxa"/>
            </w:tcMar>
            <w:vAlign w:val="center"/>
          </w:tcPr>
          <w:p w14:paraId="631A29C2" w14:textId="77777777" w:rsidR="00C46B3D" w:rsidRPr="001C4CA0" w:rsidRDefault="00C46B3D">
            <w:pPr>
              <w:spacing w:after="0"/>
              <w:rPr>
                <w:rFonts w:ascii="Myriad Pro" w:hAnsi="Myriad Pro"/>
              </w:rPr>
            </w:pPr>
          </w:p>
        </w:tc>
        <w:tc>
          <w:tcPr>
            <w:tcW w:w="5978" w:type="dxa"/>
            <w:shd w:val="clear" w:color="auto" w:fill="7F8C8D"/>
            <w:tcMar>
              <w:top w:w="113" w:type="dxa"/>
              <w:left w:w="108" w:type="dxa"/>
              <w:bottom w:w="113" w:type="dxa"/>
              <w:right w:w="108" w:type="dxa"/>
            </w:tcMar>
            <w:vAlign w:val="center"/>
          </w:tcPr>
          <w:p w14:paraId="7DC0EAA3" w14:textId="77777777" w:rsidR="00C46B3D" w:rsidRPr="001C4CA0" w:rsidRDefault="00A42901">
            <w:pPr>
              <w:spacing w:after="0"/>
              <w:rPr>
                <w:rFonts w:ascii="Myriad Pro" w:hAnsi="Myriad Pro"/>
              </w:rPr>
            </w:pPr>
            <w:r w:rsidRPr="001C4CA0">
              <w:rPr>
                <w:rFonts w:ascii="Myriad Pro" w:eastAsia="PT Sans" w:hAnsi="Myriad Pro" w:cs="PT Sans"/>
                <w:b/>
                <w:color w:val="FFFFFF"/>
                <w:sz w:val="18"/>
              </w:rPr>
              <w:t>CRYPTOGRAPHY AT REST</w:t>
            </w:r>
          </w:p>
          <w:p w14:paraId="6CF67662" w14:textId="77777777" w:rsidR="00C46B3D" w:rsidRPr="001C4CA0" w:rsidRDefault="00A42901">
            <w:pPr>
              <w:spacing w:after="0"/>
              <w:rPr>
                <w:rFonts w:ascii="Myriad Pro" w:hAnsi="Myriad Pro"/>
              </w:rPr>
            </w:pPr>
            <w:r w:rsidRPr="001C4CA0">
              <w:rPr>
                <w:rFonts w:ascii="Myriad Pro" w:eastAsia="PT Sans" w:hAnsi="Myriad Pro" w:cs="PT Sans"/>
                <w:b/>
                <w:color w:val="FFFFFF"/>
                <w:sz w:val="18"/>
              </w:rPr>
              <w:t>VERIFICATION REQUIREMENT</w:t>
            </w:r>
          </w:p>
        </w:tc>
        <w:tc>
          <w:tcPr>
            <w:tcW w:w="990" w:type="dxa"/>
            <w:shd w:val="clear" w:color="auto" w:fill="7F8C8D"/>
            <w:tcMar>
              <w:left w:w="108" w:type="dxa"/>
              <w:right w:w="108" w:type="dxa"/>
            </w:tcMar>
            <w:vAlign w:val="center"/>
          </w:tcPr>
          <w:p w14:paraId="46288184" w14:textId="77777777" w:rsidR="00C46B3D" w:rsidRPr="001C4CA0" w:rsidRDefault="00A42901">
            <w:pPr>
              <w:spacing w:after="0"/>
              <w:jc w:val="center"/>
              <w:rPr>
                <w:rFonts w:ascii="Myriad Pro" w:hAnsi="Myriad Pro"/>
              </w:rPr>
            </w:pPr>
            <w:r w:rsidRPr="001C4CA0">
              <w:rPr>
                <w:rFonts w:ascii="Myriad Pro" w:eastAsia="PT Sans" w:hAnsi="Myriad Pro" w:cs="PT Sans"/>
                <w:b/>
                <w:color w:val="FFFFFF"/>
                <w:sz w:val="18"/>
              </w:rPr>
              <w:t>LEVELS</w:t>
            </w:r>
          </w:p>
        </w:tc>
        <w:tc>
          <w:tcPr>
            <w:tcW w:w="990" w:type="dxa"/>
            <w:tcMar>
              <w:left w:w="108" w:type="dxa"/>
              <w:right w:w="108" w:type="dxa"/>
            </w:tcMar>
          </w:tcPr>
          <w:p w14:paraId="1AFD7ECB" w14:textId="77777777" w:rsidR="00C46B3D" w:rsidRPr="001C4CA0" w:rsidRDefault="00C46B3D">
            <w:pPr>
              <w:spacing w:after="200" w:line="276" w:lineRule="auto"/>
              <w:rPr>
                <w:rFonts w:ascii="Myriad Pro" w:hAnsi="Myriad Pro"/>
              </w:rPr>
            </w:pPr>
          </w:p>
        </w:tc>
        <w:tc>
          <w:tcPr>
            <w:tcW w:w="990" w:type="dxa"/>
            <w:tcMar>
              <w:left w:w="108" w:type="dxa"/>
              <w:right w:w="108" w:type="dxa"/>
            </w:tcMar>
          </w:tcPr>
          <w:p w14:paraId="09F6036C" w14:textId="77777777" w:rsidR="00C46B3D" w:rsidRPr="001C4CA0" w:rsidRDefault="00C46B3D">
            <w:pPr>
              <w:spacing w:after="200" w:line="276" w:lineRule="auto"/>
              <w:rPr>
                <w:rFonts w:ascii="Myriad Pro" w:hAnsi="Myriad Pro"/>
              </w:rPr>
            </w:pPr>
          </w:p>
        </w:tc>
      </w:tr>
      <w:tr w:rsidR="00C46B3D" w:rsidRPr="001C4CA0" w14:paraId="2713ED5F" w14:textId="77777777" w:rsidTr="00A679E2">
        <w:trPr>
          <w:trHeight w:val="720"/>
          <w:tblHeader/>
        </w:trPr>
        <w:tc>
          <w:tcPr>
            <w:tcW w:w="678" w:type="dxa"/>
            <w:shd w:val="clear" w:color="auto" w:fill="7F8C8D"/>
            <w:tcMar>
              <w:left w:w="108" w:type="dxa"/>
              <w:right w:w="108" w:type="dxa"/>
            </w:tcMar>
            <w:vAlign w:val="center"/>
          </w:tcPr>
          <w:p w14:paraId="6D804D90" w14:textId="77777777" w:rsidR="00C46B3D" w:rsidRPr="001C4CA0" w:rsidRDefault="00C46B3D">
            <w:pPr>
              <w:spacing w:after="0"/>
              <w:rPr>
                <w:rFonts w:ascii="Myriad Pro" w:hAnsi="Myriad Pro"/>
              </w:rPr>
            </w:pPr>
          </w:p>
        </w:tc>
        <w:tc>
          <w:tcPr>
            <w:tcW w:w="292" w:type="dxa"/>
            <w:shd w:val="clear" w:color="auto" w:fill="7F8C8D"/>
            <w:tcMar>
              <w:left w:w="108" w:type="dxa"/>
              <w:right w:w="108" w:type="dxa"/>
            </w:tcMar>
            <w:vAlign w:val="center"/>
          </w:tcPr>
          <w:p w14:paraId="6E2C7F6D" w14:textId="77777777" w:rsidR="00C46B3D" w:rsidRPr="001C4CA0" w:rsidRDefault="00C46B3D">
            <w:pPr>
              <w:spacing w:after="0"/>
              <w:rPr>
                <w:rFonts w:ascii="Myriad Pro" w:hAnsi="Myriad Pro"/>
              </w:rPr>
            </w:pPr>
          </w:p>
        </w:tc>
        <w:tc>
          <w:tcPr>
            <w:tcW w:w="5978" w:type="dxa"/>
            <w:shd w:val="clear" w:color="auto" w:fill="7F8C8D"/>
            <w:tcMar>
              <w:top w:w="113" w:type="dxa"/>
              <w:left w:w="108" w:type="dxa"/>
              <w:bottom w:w="113" w:type="dxa"/>
              <w:right w:w="108" w:type="dxa"/>
            </w:tcMar>
            <w:vAlign w:val="center"/>
          </w:tcPr>
          <w:p w14:paraId="3C216B04" w14:textId="77777777" w:rsidR="00C46B3D" w:rsidRPr="001C4CA0" w:rsidRDefault="00C46B3D">
            <w:pPr>
              <w:spacing w:after="0"/>
              <w:rPr>
                <w:rFonts w:ascii="Myriad Pro" w:hAnsi="Myriad Pro"/>
              </w:rPr>
            </w:pPr>
          </w:p>
        </w:tc>
        <w:tc>
          <w:tcPr>
            <w:tcW w:w="990" w:type="dxa"/>
            <w:shd w:val="clear" w:color="auto" w:fill="7F8C8D"/>
            <w:tcMar>
              <w:left w:w="108" w:type="dxa"/>
              <w:right w:w="108" w:type="dxa"/>
            </w:tcMar>
            <w:vAlign w:val="center"/>
          </w:tcPr>
          <w:p w14:paraId="69133A03" w14:textId="77777777" w:rsidR="00C46B3D" w:rsidRPr="001C4CA0" w:rsidRDefault="00A42901">
            <w:pPr>
              <w:spacing w:after="0"/>
              <w:jc w:val="center"/>
              <w:rPr>
                <w:rFonts w:ascii="Myriad Pro" w:hAnsi="Myriad Pro"/>
              </w:rPr>
            </w:pPr>
            <w:r w:rsidRPr="001C4CA0">
              <w:rPr>
                <w:rFonts w:ascii="Myriad Pro" w:eastAsia="PT Sans" w:hAnsi="Myriad Pro" w:cs="PT Sans"/>
                <w:b/>
                <w:color w:val="FFFFFF"/>
                <w:sz w:val="18"/>
              </w:rPr>
              <w:t>1</w:t>
            </w:r>
          </w:p>
        </w:tc>
        <w:tc>
          <w:tcPr>
            <w:tcW w:w="990" w:type="dxa"/>
            <w:shd w:val="clear" w:color="auto" w:fill="7F8C8D"/>
            <w:tcMar>
              <w:left w:w="108" w:type="dxa"/>
              <w:right w:w="108" w:type="dxa"/>
            </w:tcMar>
            <w:vAlign w:val="center"/>
          </w:tcPr>
          <w:p w14:paraId="21A582D2" w14:textId="77777777" w:rsidR="00C46B3D" w:rsidRPr="001C4CA0" w:rsidRDefault="00A42901">
            <w:pPr>
              <w:spacing w:after="0"/>
              <w:jc w:val="center"/>
              <w:rPr>
                <w:rFonts w:ascii="Myriad Pro" w:hAnsi="Myriad Pro"/>
              </w:rPr>
            </w:pPr>
            <w:r w:rsidRPr="001C4CA0">
              <w:rPr>
                <w:rFonts w:ascii="Myriad Pro" w:eastAsia="PT Sans" w:hAnsi="Myriad Pro" w:cs="PT Sans"/>
                <w:b/>
                <w:color w:val="FFFFFF"/>
                <w:sz w:val="18"/>
              </w:rPr>
              <w:t>2</w:t>
            </w:r>
          </w:p>
        </w:tc>
        <w:tc>
          <w:tcPr>
            <w:tcW w:w="990" w:type="dxa"/>
            <w:shd w:val="clear" w:color="auto" w:fill="7F8C8D"/>
            <w:tcMar>
              <w:left w:w="108" w:type="dxa"/>
              <w:right w:w="108" w:type="dxa"/>
            </w:tcMar>
            <w:vAlign w:val="center"/>
          </w:tcPr>
          <w:p w14:paraId="6598842F" w14:textId="77777777" w:rsidR="00C46B3D" w:rsidRPr="001C4CA0" w:rsidRDefault="00A42901">
            <w:pPr>
              <w:spacing w:after="0"/>
              <w:jc w:val="center"/>
              <w:rPr>
                <w:rFonts w:ascii="Myriad Pro" w:hAnsi="Myriad Pro"/>
              </w:rPr>
            </w:pPr>
            <w:r w:rsidRPr="001C4CA0">
              <w:rPr>
                <w:rFonts w:ascii="Myriad Pro" w:eastAsia="PT Sans" w:hAnsi="Myriad Pro" w:cs="PT Sans"/>
                <w:b/>
                <w:color w:val="FFFFFF"/>
                <w:sz w:val="18"/>
              </w:rPr>
              <w:t>3</w:t>
            </w:r>
          </w:p>
        </w:tc>
      </w:tr>
      <w:tr w:rsidR="00C46B3D" w:rsidRPr="001C4CA0" w14:paraId="2938969C" w14:textId="77777777">
        <w:trPr>
          <w:trHeight w:val="460"/>
        </w:trPr>
        <w:tc>
          <w:tcPr>
            <w:tcW w:w="678" w:type="dxa"/>
            <w:shd w:val="clear" w:color="auto" w:fill="FCFCFC"/>
            <w:tcMar>
              <w:left w:w="108" w:type="dxa"/>
              <w:right w:w="108" w:type="dxa"/>
            </w:tcMar>
            <w:vAlign w:val="center"/>
          </w:tcPr>
          <w:p w14:paraId="42861760"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V7.1</w:t>
            </w:r>
          </w:p>
        </w:tc>
        <w:tc>
          <w:tcPr>
            <w:tcW w:w="292" w:type="dxa"/>
            <w:shd w:val="clear" w:color="auto" w:fill="FCFCFC"/>
            <w:tcMar>
              <w:left w:w="108" w:type="dxa"/>
              <w:right w:w="108" w:type="dxa"/>
            </w:tcMar>
            <w:vAlign w:val="center"/>
          </w:tcPr>
          <w:p w14:paraId="2D3B8AC1"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center"/>
          </w:tcPr>
          <w:p w14:paraId="6046CF86"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8"/>
              </w:rPr>
              <w:t>Verify that all cryptographic functions used to protect secrets from the application user are implemented server side.</w:t>
            </w:r>
          </w:p>
        </w:tc>
        <w:tc>
          <w:tcPr>
            <w:tcW w:w="990" w:type="dxa"/>
            <w:shd w:val="clear" w:color="auto" w:fill="FFFFFF"/>
            <w:tcMar>
              <w:left w:w="108" w:type="dxa"/>
              <w:right w:w="108" w:type="dxa"/>
            </w:tcMar>
            <w:vAlign w:val="center"/>
          </w:tcPr>
          <w:p w14:paraId="1794377A" w14:textId="77777777" w:rsidR="00C46B3D" w:rsidRPr="001C4CA0" w:rsidRDefault="00C46B3D">
            <w:pPr>
              <w:spacing w:after="0"/>
              <w:jc w:val="center"/>
              <w:rPr>
                <w:rFonts w:ascii="Myriad Pro" w:hAnsi="Myriad Pro"/>
              </w:rPr>
            </w:pPr>
          </w:p>
        </w:tc>
        <w:tc>
          <w:tcPr>
            <w:tcW w:w="990" w:type="dxa"/>
            <w:shd w:val="clear" w:color="auto" w:fill="2EC971"/>
            <w:tcMar>
              <w:left w:w="108" w:type="dxa"/>
              <w:right w:w="108" w:type="dxa"/>
            </w:tcMar>
            <w:vAlign w:val="center"/>
          </w:tcPr>
          <w:p w14:paraId="2C20F719"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1C0ECF82" wp14:editId="7F3B605A">
                  <wp:extent cx="104775" cy="76200"/>
                  <wp:effectExtent l="0" t="0" r="0" b="0"/>
                  <wp:docPr id="55"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07B44145"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23EC4A64" wp14:editId="3AEEB52C">
                  <wp:extent cx="104775" cy="76200"/>
                  <wp:effectExtent l="0" t="0" r="0" b="0"/>
                  <wp:docPr id="57"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0296DF6E" w14:textId="77777777">
        <w:trPr>
          <w:trHeight w:val="500"/>
        </w:trPr>
        <w:tc>
          <w:tcPr>
            <w:tcW w:w="678" w:type="dxa"/>
            <w:shd w:val="clear" w:color="auto" w:fill="FCFCFC"/>
            <w:tcMar>
              <w:left w:w="108" w:type="dxa"/>
              <w:right w:w="108" w:type="dxa"/>
            </w:tcMar>
            <w:vAlign w:val="center"/>
          </w:tcPr>
          <w:p w14:paraId="7AF6AE64"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V7.2</w:t>
            </w:r>
          </w:p>
        </w:tc>
        <w:tc>
          <w:tcPr>
            <w:tcW w:w="292" w:type="dxa"/>
            <w:shd w:val="clear" w:color="auto" w:fill="FCFCFC"/>
            <w:tcMar>
              <w:left w:w="108" w:type="dxa"/>
              <w:right w:w="108" w:type="dxa"/>
            </w:tcMar>
            <w:vAlign w:val="center"/>
          </w:tcPr>
          <w:p w14:paraId="648D3CB8"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center"/>
          </w:tcPr>
          <w:p w14:paraId="195F4B91"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8"/>
              </w:rPr>
              <w:t>Verify that all cryptographic modules fail securely.</w:t>
            </w:r>
          </w:p>
        </w:tc>
        <w:tc>
          <w:tcPr>
            <w:tcW w:w="990" w:type="dxa"/>
            <w:shd w:val="clear" w:color="auto" w:fill="FFFFFF"/>
            <w:tcMar>
              <w:left w:w="108" w:type="dxa"/>
              <w:right w:w="108" w:type="dxa"/>
            </w:tcMar>
            <w:vAlign w:val="center"/>
          </w:tcPr>
          <w:p w14:paraId="77E2C2A7" w14:textId="77777777" w:rsidR="00C46B3D" w:rsidRPr="001C4CA0" w:rsidRDefault="00C46B3D">
            <w:pPr>
              <w:spacing w:after="0"/>
              <w:jc w:val="center"/>
              <w:rPr>
                <w:rFonts w:ascii="Myriad Pro" w:hAnsi="Myriad Pro"/>
              </w:rPr>
            </w:pPr>
          </w:p>
        </w:tc>
        <w:tc>
          <w:tcPr>
            <w:tcW w:w="990" w:type="dxa"/>
            <w:shd w:val="clear" w:color="auto" w:fill="2EC971"/>
            <w:tcMar>
              <w:left w:w="108" w:type="dxa"/>
              <w:right w:w="108" w:type="dxa"/>
            </w:tcMar>
            <w:vAlign w:val="center"/>
          </w:tcPr>
          <w:p w14:paraId="51527DB9"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72A92077" wp14:editId="5D4F5A02">
                  <wp:extent cx="104775" cy="76200"/>
                  <wp:effectExtent l="0" t="0" r="0" b="0"/>
                  <wp:docPr id="58"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64AE0230"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483CE467" wp14:editId="63132FEA">
                  <wp:extent cx="104775" cy="76200"/>
                  <wp:effectExtent l="0" t="0" r="0" b="0"/>
                  <wp:docPr id="59"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67912131" w14:textId="77777777">
        <w:trPr>
          <w:trHeight w:val="500"/>
        </w:trPr>
        <w:tc>
          <w:tcPr>
            <w:tcW w:w="678" w:type="dxa"/>
            <w:shd w:val="clear" w:color="auto" w:fill="FCFCFC"/>
            <w:tcMar>
              <w:left w:w="108" w:type="dxa"/>
              <w:right w:w="108" w:type="dxa"/>
            </w:tcMar>
            <w:vAlign w:val="center"/>
          </w:tcPr>
          <w:p w14:paraId="71063954"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V7.3</w:t>
            </w:r>
          </w:p>
        </w:tc>
        <w:tc>
          <w:tcPr>
            <w:tcW w:w="292" w:type="dxa"/>
            <w:shd w:val="clear" w:color="auto" w:fill="FCFCFC"/>
            <w:tcMar>
              <w:left w:w="108" w:type="dxa"/>
              <w:right w:w="108" w:type="dxa"/>
            </w:tcMar>
            <w:vAlign w:val="center"/>
          </w:tcPr>
          <w:p w14:paraId="16D23877"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center"/>
          </w:tcPr>
          <w:p w14:paraId="19CCFBD5"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8"/>
              </w:rPr>
              <w:t>Verify that access to any master secret(s) is protected from unauthorized access (A master secret is an application credential stored as plaintext on disk that is used to protect access to security configuration information).</w:t>
            </w:r>
          </w:p>
        </w:tc>
        <w:tc>
          <w:tcPr>
            <w:tcW w:w="990" w:type="dxa"/>
            <w:shd w:val="clear" w:color="auto" w:fill="FFFFFF"/>
            <w:tcMar>
              <w:left w:w="108" w:type="dxa"/>
              <w:right w:w="108" w:type="dxa"/>
            </w:tcMar>
            <w:vAlign w:val="center"/>
          </w:tcPr>
          <w:p w14:paraId="67E5E29C" w14:textId="77777777" w:rsidR="00C46B3D" w:rsidRPr="001C4CA0" w:rsidRDefault="00C46B3D">
            <w:pPr>
              <w:spacing w:after="0"/>
              <w:jc w:val="center"/>
              <w:rPr>
                <w:rFonts w:ascii="Myriad Pro" w:hAnsi="Myriad Pro"/>
              </w:rPr>
            </w:pPr>
          </w:p>
        </w:tc>
        <w:tc>
          <w:tcPr>
            <w:tcW w:w="990" w:type="dxa"/>
            <w:shd w:val="clear" w:color="auto" w:fill="2EC971"/>
            <w:tcMar>
              <w:left w:w="108" w:type="dxa"/>
              <w:right w:w="108" w:type="dxa"/>
            </w:tcMar>
            <w:vAlign w:val="center"/>
          </w:tcPr>
          <w:p w14:paraId="79335867"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7221FE72" wp14:editId="1D2B3E79">
                  <wp:extent cx="104775" cy="76200"/>
                  <wp:effectExtent l="0" t="0" r="0" b="0"/>
                  <wp:docPr id="60"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41D37089"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1F086088" wp14:editId="1F6BFA34">
                  <wp:extent cx="104775" cy="76200"/>
                  <wp:effectExtent l="0" t="0" r="0" b="0"/>
                  <wp:docPr id="61"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64024335" w14:textId="77777777">
        <w:trPr>
          <w:trHeight w:val="500"/>
        </w:trPr>
        <w:tc>
          <w:tcPr>
            <w:tcW w:w="678" w:type="dxa"/>
            <w:shd w:val="clear" w:color="auto" w:fill="FCFCFC"/>
            <w:tcMar>
              <w:left w:w="108" w:type="dxa"/>
              <w:right w:w="108" w:type="dxa"/>
            </w:tcMar>
            <w:vAlign w:val="center"/>
          </w:tcPr>
          <w:p w14:paraId="45B34472"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V7.6</w:t>
            </w:r>
          </w:p>
        </w:tc>
        <w:tc>
          <w:tcPr>
            <w:tcW w:w="292" w:type="dxa"/>
            <w:shd w:val="clear" w:color="auto" w:fill="FCFCFC"/>
            <w:tcMar>
              <w:left w:w="108" w:type="dxa"/>
              <w:right w:w="108" w:type="dxa"/>
            </w:tcMar>
            <w:vAlign w:val="center"/>
          </w:tcPr>
          <w:p w14:paraId="0955959F"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center"/>
          </w:tcPr>
          <w:p w14:paraId="33599DD3"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8"/>
              </w:rPr>
              <w:t xml:space="preserve">Verify that all random numbers, random file names, random GUIDs, and random strings are generated using the cryptographic module’s approved random number generator when these random values are intended to be </w:t>
            </w:r>
            <w:proofErr w:type="spellStart"/>
            <w:r w:rsidRPr="00AF4A6D">
              <w:rPr>
                <w:rFonts w:ascii="Myriad Pro" w:eastAsia="PT Sans" w:hAnsi="Myriad Pro" w:cs="PT Sans"/>
                <w:color w:val="auto"/>
                <w:sz w:val="18"/>
              </w:rPr>
              <w:t>unguessable</w:t>
            </w:r>
            <w:proofErr w:type="spellEnd"/>
            <w:r w:rsidRPr="00AF4A6D">
              <w:rPr>
                <w:rFonts w:ascii="Myriad Pro" w:eastAsia="PT Sans" w:hAnsi="Myriad Pro" w:cs="PT Sans"/>
                <w:color w:val="auto"/>
                <w:sz w:val="18"/>
              </w:rPr>
              <w:t xml:space="preserve"> by an attacker.</w:t>
            </w:r>
          </w:p>
        </w:tc>
        <w:tc>
          <w:tcPr>
            <w:tcW w:w="990" w:type="dxa"/>
            <w:shd w:val="clear" w:color="auto" w:fill="FFFFFF"/>
            <w:tcMar>
              <w:left w:w="108" w:type="dxa"/>
              <w:right w:w="108" w:type="dxa"/>
            </w:tcMar>
            <w:vAlign w:val="center"/>
          </w:tcPr>
          <w:p w14:paraId="10086FD0" w14:textId="77777777" w:rsidR="00C46B3D" w:rsidRPr="001C4CA0" w:rsidRDefault="00C46B3D">
            <w:pPr>
              <w:spacing w:after="0"/>
              <w:jc w:val="center"/>
              <w:rPr>
                <w:rFonts w:ascii="Myriad Pro" w:hAnsi="Myriad Pro"/>
              </w:rPr>
            </w:pPr>
          </w:p>
        </w:tc>
        <w:tc>
          <w:tcPr>
            <w:tcW w:w="990" w:type="dxa"/>
            <w:shd w:val="clear" w:color="auto" w:fill="2EC971"/>
            <w:tcMar>
              <w:left w:w="108" w:type="dxa"/>
              <w:right w:w="108" w:type="dxa"/>
            </w:tcMar>
            <w:vAlign w:val="center"/>
          </w:tcPr>
          <w:p w14:paraId="2EB62EF8"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0C6A6A98" wp14:editId="69880A8E">
                  <wp:extent cx="104775" cy="76200"/>
                  <wp:effectExtent l="0" t="0" r="0" b="0"/>
                  <wp:docPr id="62"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1E34A09C"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2309D26A" wp14:editId="4AD9E467">
                  <wp:extent cx="104775" cy="76200"/>
                  <wp:effectExtent l="0" t="0" r="0" b="0"/>
                  <wp:docPr id="63"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5484F411" w14:textId="77777777">
        <w:trPr>
          <w:trHeight w:val="500"/>
        </w:trPr>
        <w:tc>
          <w:tcPr>
            <w:tcW w:w="678" w:type="dxa"/>
            <w:shd w:val="clear" w:color="auto" w:fill="FCFCFC"/>
            <w:tcMar>
              <w:left w:w="108" w:type="dxa"/>
              <w:right w:w="108" w:type="dxa"/>
            </w:tcMar>
            <w:vAlign w:val="center"/>
          </w:tcPr>
          <w:p w14:paraId="45D92D7B"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V7.7</w:t>
            </w:r>
          </w:p>
        </w:tc>
        <w:tc>
          <w:tcPr>
            <w:tcW w:w="292" w:type="dxa"/>
            <w:shd w:val="clear" w:color="auto" w:fill="FCFCFC"/>
            <w:tcMar>
              <w:left w:w="108" w:type="dxa"/>
              <w:right w:w="108" w:type="dxa"/>
            </w:tcMar>
            <w:vAlign w:val="center"/>
          </w:tcPr>
          <w:p w14:paraId="37B2B0BC"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center"/>
          </w:tcPr>
          <w:p w14:paraId="5D32E919"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8"/>
              </w:rPr>
              <w:t>Verify that cryptographic modules used by the application have been validated against FIPS 140-2 or an equivalent standard.</w:t>
            </w:r>
          </w:p>
        </w:tc>
        <w:tc>
          <w:tcPr>
            <w:tcW w:w="990" w:type="dxa"/>
            <w:shd w:val="clear" w:color="auto" w:fill="FFFFFF"/>
            <w:tcMar>
              <w:left w:w="108" w:type="dxa"/>
              <w:right w:w="108" w:type="dxa"/>
            </w:tcMar>
            <w:vAlign w:val="center"/>
          </w:tcPr>
          <w:p w14:paraId="052544E5" w14:textId="77777777" w:rsidR="00C46B3D" w:rsidRPr="001C4CA0" w:rsidRDefault="00C46B3D">
            <w:pPr>
              <w:spacing w:after="0"/>
              <w:jc w:val="center"/>
              <w:rPr>
                <w:rFonts w:ascii="Myriad Pro" w:hAnsi="Myriad Pro"/>
              </w:rPr>
            </w:pPr>
          </w:p>
        </w:tc>
        <w:tc>
          <w:tcPr>
            <w:tcW w:w="990" w:type="dxa"/>
            <w:shd w:val="clear" w:color="auto" w:fill="FFFFFF"/>
            <w:tcMar>
              <w:left w:w="108" w:type="dxa"/>
              <w:right w:w="108" w:type="dxa"/>
            </w:tcMar>
            <w:vAlign w:val="center"/>
          </w:tcPr>
          <w:p w14:paraId="01D0AC62" w14:textId="77777777" w:rsidR="00C46B3D" w:rsidRPr="001C4CA0" w:rsidRDefault="00C46B3D">
            <w:pPr>
              <w:spacing w:after="0"/>
              <w:jc w:val="center"/>
              <w:rPr>
                <w:rFonts w:ascii="Myriad Pro" w:hAnsi="Myriad Pro"/>
              </w:rPr>
            </w:pPr>
          </w:p>
        </w:tc>
        <w:tc>
          <w:tcPr>
            <w:tcW w:w="990" w:type="dxa"/>
            <w:shd w:val="clear" w:color="auto" w:fill="5B9BD5"/>
            <w:tcMar>
              <w:left w:w="108" w:type="dxa"/>
              <w:right w:w="108" w:type="dxa"/>
            </w:tcMar>
            <w:vAlign w:val="center"/>
          </w:tcPr>
          <w:p w14:paraId="3D71DF01"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241C3097" wp14:editId="6880DD48">
                  <wp:extent cx="104775" cy="76200"/>
                  <wp:effectExtent l="0" t="0" r="0" b="0"/>
                  <wp:docPr id="64"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225A79C6" w14:textId="77777777">
        <w:trPr>
          <w:trHeight w:val="500"/>
        </w:trPr>
        <w:tc>
          <w:tcPr>
            <w:tcW w:w="678" w:type="dxa"/>
            <w:shd w:val="clear" w:color="auto" w:fill="FCFCFC"/>
            <w:tcMar>
              <w:left w:w="108" w:type="dxa"/>
              <w:right w:w="108" w:type="dxa"/>
            </w:tcMar>
            <w:vAlign w:val="center"/>
          </w:tcPr>
          <w:p w14:paraId="0B9424B1"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V7.8</w:t>
            </w:r>
          </w:p>
        </w:tc>
        <w:tc>
          <w:tcPr>
            <w:tcW w:w="292" w:type="dxa"/>
            <w:shd w:val="clear" w:color="auto" w:fill="FCFCFC"/>
            <w:tcMar>
              <w:left w:w="108" w:type="dxa"/>
              <w:right w:w="108" w:type="dxa"/>
            </w:tcMar>
            <w:vAlign w:val="center"/>
          </w:tcPr>
          <w:p w14:paraId="4D505F16"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center"/>
          </w:tcPr>
          <w:p w14:paraId="1F5C9F18"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8"/>
              </w:rPr>
              <w:t>Verify that cryptographic modules operate in their approved mode according to their published security policies.</w:t>
            </w:r>
          </w:p>
        </w:tc>
        <w:tc>
          <w:tcPr>
            <w:tcW w:w="990" w:type="dxa"/>
            <w:shd w:val="clear" w:color="auto" w:fill="FFFFFF"/>
            <w:tcMar>
              <w:left w:w="108" w:type="dxa"/>
              <w:right w:w="108" w:type="dxa"/>
            </w:tcMar>
            <w:vAlign w:val="center"/>
          </w:tcPr>
          <w:p w14:paraId="3F5015DD" w14:textId="77777777" w:rsidR="00C46B3D" w:rsidRPr="001C4CA0" w:rsidRDefault="00C46B3D">
            <w:pPr>
              <w:spacing w:after="0"/>
              <w:jc w:val="center"/>
              <w:rPr>
                <w:rFonts w:ascii="Myriad Pro" w:hAnsi="Myriad Pro"/>
              </w:rPr>
            </w:pPr>
          </w:p>
        </w:tc>
        <w:tc>
          <w:tcPr>
            <w:tcW w:w="990" w:type="dxa"/>
            <w:shd w:val="clear" w:color="auto" w:fill="FFFFFF"/>
            <w:tcMar>
              <w:left w:w="108" w:type="dxa"/>
              <w:right w:w="108" w:type="dxa"/>
            </w:tcMar>
            <w:vAlign w:val="center"/>
          </w:tcPr>
          <w:p w14:paraId="7E639753" w14:textId="77777777" w:rsidR="00C46B3D" w:rsidRPr="001C4CA0" w:rsidRDefault="00C46B3D">
            <w:pPr>
              <w:spacing w:after="0"/>
              <w:jc w:val="center"/>
              <w:rPr>
                <w:rFonts w:ascii="Myriad Pro" w:hAnsi="Myriad Pro"/>
              </w:rPr>
            </w:pPr>
          </w:p>
        </w:tc>
        <w:tc>
          <w:tcPr>
            <w:tcW w:w="990" w:type="dxa"/>
            <w:shd w:val="clear" w:color="auto" w:fill="5B9BD5"/>
            <w:tcMar>
              <w:left w:w="108" w:type="dxa"/>
              <w:right w:w="108" w:type="dxa"/>
            </w:tcMar>
            <w:vAlign w:val="center"/>
          </w:tcPr>
          <w:p w14:paraId="4DB13566"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32B5F77D" wp14:editId="09E43235">
                  <wp:extent cx="104775" cy="76200"/>
                  <wp:effectExtent l="0" t="0" r="0" b="0"/>
                  <wp:docPr id="65"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3BD5BD21" w14:textId="77777777">
        <w:trPr>
          <w:trHeight w:val="500"/>
        </w:trPr>
        <w:tc>
          <w:tcPr>
            <w:tcW w:w="678" w:type="dxa"/>
            <w:shd w:val="clear" w:color="auto" w:fill="FCFCFC"/>
            <w:tcMar>
              <w:left w:w="108" w:type="dxa"/>
              <w:right w:w="108" w:type="dxa"/>
            </w:tcMar>
            <w:vAlign w:val="center"/>
          </w:tcPr>
          <w:p w14:paraId="03FE741B"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V7.9</w:t>
            </w:r>
          </w:p>
        </w:tc>
        <w:tc>
          <w:tcPr>
            <w:tcW w:w="292" w:type="dxa"/>
            <w:shd w:val="clear" w:color="auto" w:fill="FCFCFC"/>
            <w:tcMar>
              <w:left w:w="108" w:type="dxa"/>
              <w:right w:w="108" w:type="dxa"/>
            </w:tcMar>
            <w:vAlign w:val="center"/>
          </w:tcPr>
          <w:p w14:paraId="53B8D4BF"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center"/>
          </w:tcPr>
          <w:p w14:paraId="74C69247"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8"/>
              </w:rPr>
              <w:t>Verify that there is an explicit policy for how cryptographic keys are managed (e.g., generated, distributed, revoked, expired). Verify that this policy is properly enforced.</w:t>
            </w:r>
          </w:p>
        </w:tc>
        <w:tc>
          <w:tcPr>
            <w:tcW w:w="990" w:type="dxa"/>
            <w:shd w:val="clear" w:color="auto" w:fill="FFFFFF"/>
            <w:tcMar>
              <w:left w:w="108" w:type="dxa"/>
              <w:right w:w="108" w:type="dxa"/>
            </w:tcMar>
            <w:vAlign w:val="center"/>
          </w:tcPr>
          <w:p w14:paraId="00E6A768" w14:textId="77777777" w:rsidR="00C46B3D" w:rsidRPr="001C4CA0" w:rsidRDefault="00C46B3D">
            <w:pPr>
              <w:spacing w:after="0"/>
              <w:jc w:val="center"/>
              <w:rPr>
                <w:rFonts w:ascii="Myriad Pro" w:hAnsi="Myriad Pro"/>
              </w:rPr>
            </w:pPr>
          </w:p>
        </w:tc>
        <w:tc>
          <w:tcPr>
            <w:tcW w:w="990" w:type="dxa"/>
            <w:shd w:val="clear" w:color="auto" w:fill="2EC971"/>
            <w:tcMar>
              <w:left w:w="108" w:type="dxa"/>
              <w:right w:w="108" w:type="dxa"/>
            </w:tcMar>
            <w:vAlign w:val="center"/>
          </w:tcPr>
          <w:p w14:paraId="2BB0ECC4"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1266CCC9" wp14:editId="0CCAF0F9">
                  <wp:extent cx="104775" cy="76200"/>
                  <wp:effectExtent l="0" t="0" r="0" b="0"/>
                  <wp:docPr id="66"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3D77E695"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608B2B8A" wp14:editId="561237FB">
                  <wp:extent cx="104775" cy="76200"/>
                  <wp:effectExtent l="0" t="0" r="0" b="0"/>
                  <wp:docPr id="68"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bl>
    <w:p w14:paraId="11C578CD" w14:textId="77777777" w:rsidR="00C46B3D" w:rsidRPr="001C4CA0" w:rsidRDefault="00A42901">
      <w:pPr>
        <w:rPr>
          <w:rFonts w:ascii="Myriad Pro" w:hAnsi="Myriad Pro"/>
        </w:rPr>
      </w:pPr>
      <w:r w:rsidRPr="001C4CA0">
        <w:rPr>
          <w:rFonts w:ascii="Myriad Pro" w:hAnsi="Myriad Pro" w:cs="Trebuchet MS"/>
          <w:noProof/>
        </w:rPr>
        <mc:AlternateContent>
          <mc:Choice Requires="wps">
            <w:drawing>
              <wp:inline distT="0" distB="0" distL="0" distR="0" wp14:anchorId="13FA72C6" wp14:editId="0A11E090">
                <wp:extent cx="6332220" cy="251460"/>
                <wp:effectExtent l="0" t="0" r="0" b="0"/>
                <wp:docPr id="4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2220" cy="251460"/>
                        </a:xfrm>
                        <a:prstGeom prst="rect">
                          <a:avLst/>
                        </a:prstGeom>
                        <a:noFill/>
                        <a:ln w="9525">
                          <a:noFill/>
                          <a:miter lim="800000"/>
                          <a:headEnd/>
                          <a:tailEnd/>
                        </a:ln>
                      </wps:spPr>
                      <wps:txbx>
                        <w:txbxContent>
                          <w:p w14:paraId="4233F26B" w14:textId="77777777" w:rsidR="00F37A39" w:rsidRPr="002C1316" w:rsidRDefault="00F37A39" w:rsidP="00A42901">
                            <w:pPr>
                              <w:pStyle w:val="Caption"/>
                              <w:jc w:val="center"/>
                              <w:rPr>
                                <w:rFonts w:ascii="Myriad Pro" w:hAnsi="Myriad Pro" w:cs="Trebuchet MS"/>
                                <w:noProof/>
                                <w:color w:val="000000" w:themeColor="text1"/>
                                <w:sz w:val="20"/>
                                <w:szCs w:val="20"/>
                              </w:rPr>
                            </w:pPr>
                            <w:r w:rsidRPr="002C1316">
                              <w:rPr>
                                <w:rFonts w:ascii="Myriad Pro" w:hAnsi="Myriad Pro"/>
                                <w:color w:val="000000" w:themeColor="text1"/>
                                <w:sz w:val="20"/>
                                <w:szCs w:val="20"/>
                              </w:rPr>
                              <w:t xml:space="preserve">Table </w:t>
                            </w:r>
                            <w:r w:rsidRPr="002C1316">
                              <w:rPr>
                                <w:rFonts w:ascii="Myriad Pro" w:hAnsi="Myriad Pro"/>
                                <w:color w:val="000000" w:themeColor="text1"/>
                                <w:sz w:val="20"/>
                                <w:szCs w:val="20"/>
                              </w:rPr>
                              <w:fldChar w:fldCharType="begin"/>
                            </w:r>
                            <w:r w:rsidRPr="002C1316">
                              <w:rPr>
                                <w:rFonts w:ascii="Myriad Pro" w:hAnsi="Myriad Pro"/>
                                <w:color w:val="000000" w:themeColor="text1"/>
                                <w:sz w:val="20"/>
                                <w:szCs w:val="20"/>
                              </w:rPr>
                              <w:instrText xml:space="preserve"> SEQ Table \* ARABIC </w:instrText>
                            </w:r>
                            <w:r w:rsidRPr="002C1316">
                              <w:rPr>
                                <w:rFonts w:ascii="Myriad Pro" w:hAnsi="Myriad Pro"/>
                                <w:color w:val="000000" w:themeColor="text1"/>
                                <w:sz w:val="20"/>
                                <w:szCs w:val="20"/>
                              </w:rPr>
                              <w:fldChar w:fldCharType="separate"/>
                            </w:r>
                            <w:r>
                              <w:rPr>
                                <w:rFonts w:ascii="Myriad Pro" w:hAnsi="Myriad Pro"/>
                                <w:noProof/>
                                <w:color w:val="000000" w:themeColor="text1"/>
                                <w:sz w:val="20"/>
                                <w:szCs w:val="20"/>
                              </w:rPr>
                              <w:t>5</w:t>
                            </w:r>
                            <w:r w:rsidRPr="002C1316">
                              <w:rPr>
                                <w:rFonts w:ascii="Myriad Pro" w:hAnsi="Myriad Pro"/>
                                <w:color w:val="000000" w:themeColor="text1"/>
                                <w:sz w:val="20"/>
                                <w:szCs w:val="20"/>
                              </w:rPr>
                              <w:fldChar w:fldCharType="end"/>
                            </w:r>
                            <w:r w:rsidRPr="002C1316">
                              <w:rPr>
                                <w:rFonts w:ascii="Myriad Pro" w:hAnsi="Myriad Pro"/>
                                <w:color w:val="000000" w:themeColor="text1"/>
                                <w:sz w:val="20"/>
                                <w:szCs w:val="20"/>
                              </w:rPr>
                              <w:t xml:space="preserve"> - OWASP ASVS Cryptography at Rest Requirements (V7)</w:t>
                            </w:r>
                          </w:p>
                          <w:p w14:paraId="5DE7DA7F" w14:textId="77777777" w:rsidR="00F37A39" w:rsidRPr="002C1316" w:rsidRDefault="00F37A39" w:rsidP="00A42901">
                            <w:pPr>
                              <w:rPr>
                                <w:rFonts w:ascii="Myriad Pro" w:hAnsi="Myriad Pro"/>
                                <w:i/>
                                <w:color w:val="000000" w:themeColor="text1"/>
                                <w:sz w:val="20"/>
                              </w:rPr>
                            </w:pPr>
                          </w:p>
                        </w:txbxContent>
                      </wps:txbx>
                      <wps:bodyPr rot="0" vert="horz" wrap="square" lIns="91440" tIns="45720" rIns="91440" bIns="45720" anchor="t" anchorCtr="0">
                        <a:noAutofit/>
                      </wps:bodyPr>
                    </wps:wsp>
                  </a:graphicData>
                </a:graphic>
              </wp:inline>
            </w:drawing>
          </mc:Choice>
          <mc:Fallback>
            <w:pict>
              <v:shape id="_x0000_s1037" type="#_x0000_t202" style="width:498.6pt;height:19.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" filled="f" stroked="f">
                <v:textbox>
                  <w:txbxContent>
                    <w:p w14:paraId="4233F26B" w14:textId="77777777" w:rsidR="00B32654" w:rsidRPr="002C1316" w:rsidRDefault="00B32654" w:rsidP="00A42901">
                      <w:pPr>
                        <w:pStyle w:val="Caption"/>
                        <w:jc w:val="center"/>
                        <w:rPr>
                          <w:rFonts w:ascii="Myriad Pro" w:hAnsi="Myriad Pro" w:cs="Trebuchet MS"/>
                          <w:noProof/>
                          <w:color w:val="000000" w:themeColor="text1"/>
                          <w:sz w:val="20"/>
                          <w:szCs w:val="20"/>
                        </w:rPr>
                      </w:pPr>
                      <w:r w:rsidRPr="002C1316">
                        <w:rPr>
                          <w:rFonts w:ascii="Myriad Pro" w:hAnsi="Myriad Pro"/>
                          <w:color w:val="000000" w:themeColor="text1"/>
                          <w:sz w:val="20"/>
                          <w:szCs w:val="20"/>
                        </w:rPr>
                        <w:t xml:space="preserve">Table </w:t>
                      </w:r>
                      <w:r w:rsidRPr="002C1316">
                        <w:rPr>
                          <w:rFonts w:ascii="Myriad Pro" w:hAnsi="Myriad Pro"/>
                          <w:color w:val="000000" w:themeColor="text1"/>
                          <w:sz w:val="20"/>
                          <w:szCs w:val="20"/>
                        </w:rPr>
                        <w:fldChar w:fldCharType="begin"/>
                      </w:r>
                      <w:r w:rsidRPr="002C1316">
                        <w:rPr>
                          <w:rFonts w:ascii="Myriad Pro" w:hAnsi="Myriad Pro"/>
                          <w:color w:val="000000" w:themeColor="text1"/>
                          <w:sz w:val="20"/>
                          <w:szCs w:val="20"/>
                        </w:rPr>
                        <w:instrText xml:space="preserve"> SEQ Table \* ARABIC </w:instrText>
                      </w:r>
                      <w:r w:rsidRPr="002C1316">
                        <w:rPr>
                          <w:rFonts w:ascii="Myriad Pro" w:hAnsi="Myriad Pro"/>
                          <w:color w:val="000000" w:themeColor="text1"/>
                          <w:sz w:val="20"/>
                          <w:szCs w:val="20"/>
                        </w:rPr>
                        <w:fldChar w:fldCharType="separate"/>
                      </w:r>
                      <w:r>
                        <w:rPr>
                          <w:rFonts w:ascii="Myriad Pro" w:hAnsi="Myriad Pro"/>
                          <w:noProof/>
                          <w:color w:val="000000" w:themeColor="text1"/>
                          <w:sz w:val="20"/>
                          <w:szCs w:val="20"/>
                        </w:rPr>
                        <w:t>5</w:t>
                      </w:r>
                      <w:r w:rsidRPr="002C1316">
                        <w:rPr>
                          <w:rFonts w:ascii="Myriad Pro" w:hAnsi="Myriad Pro"/>
                          <w:color w:val="000000" w:themeColor="text1"/>
                          <w:sz w:val="20"/>
                          <w:szCs w:val="20"/>
                        </w:rPr>
                        <w:fldChar w:fldCharType="end"/>
                      </w:r>
                      <w:r w:rsidRPr="002C1316">
                        <w:rPr>
                          <w:rFonts w:ascii="Myriad Pro" w:hAnsi="Myriad Pro"/>
                          <w:color w:val="000000" w:themeColor="text1"/>
                          <w:sz w:val="20"/>
                          <w:szCs w:val="20"/>
                        </w:rPr>
                        <w:t xml:space="preserve"> - OWASP ASVS Cryptography at Rest Requirements (V7)</w:t>
                      </w:r>
                    </w:p>
                    <w:p w14:paraId="5DE7DA7F" w14:textId="77777777" w:rsidR="00B32654" w:rsidRPr="002C1316" w:rsidRDefault="00B32654" w:rsidP="00A42901">
                      <w:pPr>
                        <w:rPr>
                          <w:rFonts w:ascii="Myriad Pro" w:hAnsi="Myriad Pro"/>
                          <w:i/>
                          <w:color w:val="000000" w:themeColor="text1"/>
                          <w:sz w:val="20"/>
                        </w:rPr>
                      </w:pPr>
                    </w:p>
                  </w:txbxContent>
                </v:textbox>
                <w10:anchorlock/>
              </v:shape>
            </w:pict>
          </mc:Fallback>
        </mc:AlternateContent>
      </w:r>
    </w:p>
    <w:p w14:paraId="5FB813D5" w14:textId="77777777" w:rsidR="00C46B3D" w:rsidRPr="001C4CA0" w:rsidRDefault="00A42901">
      <w:pPr>
        <w:rPr>
          <w:rFonts w:ascii="Myriad Pro" w:hAnsi="Myriad Pro"/>
        </w:rPr>
      </w:pPr>
      <w:r w:rsidRPr="001C4CA0">
        <w:rPr>
          <w:rFonts w:ascii="Myriad Pro" w:hAnsi="Myriad Pro"/>
        </w:rPr>
        <w:br w:type="page"/>
      </w:r>
    </w:p>
    <w:tbl>
      <w:tblPr>
        <w:tblStyle w:val="af6"/>
        <w:tblW w:w="11037" w:type="dxa"/>
        <w:tblInd w:w="-1133" w:type="dxa"/>
        <w:tblLayout w:type="fixed"/>
        <w:tblLook w:val="0600" w:firstRow="0" w:lastRow="0" w:firstColumn="0" w:lastColumn="0" w:noHBand="1" w:noVBand="1"/>
      </w:tblPr>
      <w:tblGrid>
        <w:gridCol w:w="396"/>
        <w:gridCol w:w="659"/>
        <w:gridCol w:w="9982"/>
      </w:tblGrid>
      <w:tr w:rsidR="00C46B3D" w:rsidRPr="001C4CA0" w14:paraId="0C38A751" w14:textId="77777777">
        <w:trPr>
          <w:trHeight w:val="560"/>
        </w:trPr>
        <w:tc>
          <w:tcPr>
            <w:tcW w:w="396" w:type="dxa"/>
            <w:shd w:val="clear" w:color="auto" w:fill="ECF0F1"/>
            <w:tcMar>
              <w:left w:w="108" w:type="dxa"/>
              <w:right w:w="108" w:type="dxa"/>
            </w:tcMar>
          </w:tcPr>
          <w:p w14:paraId="33DDB788" w14:textId="77777777" w:rsidR="00C46B3D" w:rsidRPr="001C4CA0" w:rsidRDefault="00A42901">
            <w:pPr>
              <w:spacing w:after="0"/>
              <w:rPr>
                <w:rFonts w:ascii="Myriad Pro" w:hAnsi="Myriad Pro"/>
              </w:rPr>
            </w:pPr>
            <w:r w:rsidRPr="001C4CA0">
              <w:rPr>
                <w:rFonts w:ascii="Myriad Pro" w:hAnsi="Myriad Pro"/>
              </w:rPr>
              <w:lastRenderedPageBreak/>
              <w:br w:type="page"/>
            </w:r>
          </w:p>
        </w:tc>
        <w:tc>
          <w:tcPr>
            <w:tcW w:w="659" w:type="dxa"/>
            <w:tcMar>
              <w:left w:w="108" w:type="dxa"/>
              <w:right w:w="108" w:type="dxa"/>
            </w:tcMar>
          </w:tcPr>
          <w:p w14:paraId="5BD6BE7C" w14:textId="77777777" w:rsidR="00C46B3D" w:rsidRPr="001C4CA0" w:rsidRDefault="00C46B3D">
            <w:pPr>
              <w:spacing w:after="0"/>
              <w:rPr>
                <w:rFonts w:ascii="Myriad Pro" w:hAnsi="Myriad Pro"/>
              </w:rPr>
            </w:pPr>
          </w:p>
        </w:tc>
        <w:tc>
          <w:tcPr>
            <w:tcW w:w="9982" w:type="dxa"/>
            <w:tcMar>
              <w:left w:w="108" w:type="dxa"/>
              <w:right w:w="108" w:type="dxa"/>
            </w:tcMar>
          </w:tcPr>
          <w:p w14:paraId="58569255" w14:textId="77777777" w:rsidR="00C46B3D" w:rsidRPr="001C4CA0" w:rsidRDefault="00A42901">
            <w:pPr>
              <w:pStyle w:val="Heading2"/>
              <w:spacing w:before="240"/>
              <w:rPr>
                <w:rFonts w:ascii="Myriad Pro" w:hAnsi="Myriad Pro"/>
              </w:rPr>
            </w:pPr>
            <w:bookmarkStart w:id="39" w:name="h.2jxsxqh" w:colFirst="0" w:colLast="0"/>
            <w:bookmarkStart w:id="40" w:name="_Toc392074671"/>
            <w:bookmarkEnd w:id="39"/>
            <w:r w:rsidRPr="001C4CA0">
              <w:rPr>
                <w:rFonts w:ascii="Myriad Pro" w:eastAsia="PT Sans" w:hAnsi="Myriad Pro" w:cs="PT Sans"/>
                <w:b/>
                <w:color w:val="404040"/>
                <w:sz w:val="72"/>
              </w:rPr>
              <w:t>V8: Error Handling and Logging Verification Requirements</w:t>
            </w:r>
            <w:bookmarkEnd w:id="40"/>
          </w:p>
        </w:tc>
      </w:tr>
    </w:tbl>
    <w:p w14:paraId="74777922" w14:textId="77777777" w:rsidR="00C46B3D" w:rsidRPr="001C4CA0" w:rsidRDefault="00C46B3D">
      <w:pPr>
        <w:rPr>
          <w:rFonts w:ascii="Myriad Pro" w:hAnsi="Myriad Pro"/>
        </w:rPr>
      </w:pPr>
    </w:p>
    <w:p w14:paraId="266EFBB9" w14:textId="77777777" w:rsidR="00C46B3D" w:rsidRPr="00AF4A6D" w:rsidRDefault="00A42901">
      <w:pPr>
        <w:rPr>
          <w:rFonts w:ascii="Myriad Pro" w:hAnsi="Myriad Pro"/>
          <w:color w:val="auto"/>
        </w:rPr>
      </w:pPr>
      <w:r w:rsidRPr="00AF4A6D">
        <w:rPr>
          <w:rFonts w:ascii="Myriad Pro" w:eastAsia="PT Sans" w:hAnsi="Myriad Pro" w:cs="PT Sans"/>
          <w:color w:val="auto"/>
        </w:rPr>
        <w:t>The table below defines the corresponding verification requirements that apply for each of the verification levels.  Verification requirements for Level 0 are not defined by this standard.</w:t>
      </w:r>
    </w:p>
    <w:tbl>
      <w:tblPr>
        <w:tblStyle w:val="af7"/>
        <w:tblW w:w="9918" w:type="dxa"/>
        <w:tblLayout w:type="fixed"/>
        <w:tblLook w:val="0600" w:firstRow="0" w:lastRow="0" w:firstColumn="0" w:lastColumn="0" w:noHBand="1" w:noVBand="1"/>
      </w:tblPr>
      <w:tblGrid>
        <w:gridCol w:w="678"/>
        <w:gridCol w:w="292"/>
        <w:gridCol w:w="5978"/>
        <w:gridCol w:w="990"/>
        <w:gridCol w:w="990"/>
        <w:gridCol w:w="990"/>
      </w:tblGrid>
      <w:tr w:rsidR="00C46B3D" w:rsidRPr="001C4CA0" w14:paraId="5A6223C5" w14:textId="77777777" w:rsidTr="00A679E2">
        <w:trPr>
          <w:trHeight w:val="700"/>
          <w:tblHeader/>
        </w:trPr>
        <w:tc>
          <w:tcPr>
            <w:tcW w:w="678" w:type="dxa"/>
            <w:shd w:val="clear" w:color="auto" w:fill="7F8C8D"/>
            <w:tcMar>
              <w:left w:w="108" w:type="dxa"/>
              <w:right w:w="108" w:type="dxa"/>
            </w:tcMar>
            <w:vAlign w:val="center"/>
          </w:tcPr>
          <w:p w14:paraId="0ABBB11E" w14:textId="77777777" w:rsidR="00C46B3D" w:rsidRPr="001C4CA0" w:rsidRDefault="00C46B3D">
            <w:pPr>
              <w:spacing w:after="0"/>
              <w:rPr>
                <w:rFonts w:ascii="Myriad Pro" w:hAnsi="Myriad Pro"/>
              </w:rPr>
            </w:pPr>
          </w:p>
        </w:tc>
        <w:tc>
          <w:tcPr>
            <w:tcW w:w="292" w:type="dxa"/>
            <w:shd w:val="clear" w:color="auto" w:fill="7F8C8D"/>
            <w:tcMar>
              <w:left w:w="108" w:type="dxa"/>
              <w:right w:w="108" w:type="dxa"/>
            </w:tcMar>
            <w:vAlign w:val="center"/>
          </w:tcPr>
          <w:p w14:paraId="5D867542" w14:textId="77777777" w:rsidR="00C46B3D" w:rsidRPr="001C4CA0" w:rsidRDefault="00C46B3D">
            <w:pPr>
              <w:spacing w:after="0"/>
              <w:rPr>
                <w:rFonts w:ascii="Myriad Pro" w:hAnsi="Myriad Pro"/>
              </w:rPr>
            </w:pPr>
          </w:p>
        </w:tc>
        <w:tc>
          <w:tcPr>
            <w:tcW w:w="5978" w:type="dxa"/>
            <w:shd w:val="clear" w:color="auto" w:fill="7F8C8D"/>
            <w:tcMar>
              <w:top w:w="113" w:type="dxa"/>
              <w:left w:w="108" w:type="dxa"/>
              <w:bottom w:w="113" w:type="dxa"/>
              <w:right w:w="108" w:type="dxa"/>
            </w:tcMar>
            <w:vAlign w:val="center"/>
          </w:tcPr>
          <w:p w14:paraId="0A4D4902" w14:textId="77777777" w:rsidR="00C46B3D" w:rsidRPr="001C4CA0" w:rsidRDefault="00A42901">
            <w:pPr>
              <w:spacing w:after="0"/>
              <w:rPr>
                <w:rFonts w:ascii="Myriad Pro" w:hAnsi="Myriad Pro"/>
              </w:rPr>
            </w:pPr>
            <w:r w:rsidRPr="001C4CA0">
              <w:rPr>
                <w:rFonts w:ascii="Myriad Pro" w:eastAsia="PT Sans" w:hAnsi="Myriad Pro" w:cs="PT Sans"/>
                <w:b/>
                <w:color w:val="FFFFFF"/>
                <w:sz w:val="18"/>
              </w:rPr>
              <w:t>ERROR HANDLING AND LOGGING</w:t>
            </w:r>
          </w:p>
          <w:p w14:paraId="51F69802" w14:textId="77777777" w:rsidR="00C46B3D" w:rsidRPr="001C4CA0" w:rsidRDefault="00A42901">
            <w:pPr>
              <w:spacing w:after="0"/>
              <w:rPr>
                <w:rFonts w:ascii="Myriad Pro" w:hAnsi="Myriad Pro"/>
              </w:rPr>
            </w:pPr>
            <w:r w:rsidRPr="001C4CA0">
              <w:rPr>
                <w:rFonts w:ascii="Myriad Pro" w:eastAsia="PT Sans" w:hAnsi="Myriad Pro" w:cs="PT Sans"/>
                <w:b/>
                <w:color w:val="FFFFFF"/>
                <w:sz w:val="18"/>
              </w:rPr>
              <w:t>VERIFICATION REQUIREMENT</w:t>
            </w:r>
          </w:p>
        </w:tc>
        <w:tc>
          <w:tcPr>
            <w:tcW w:w="990" w:type="dxa"/>
            <w:shd w:val="clear" w:color="auto" w:fill="7F8C8D"/>
            <w:tcMar>
              <w:left w:w="108" w:type="dxa"/>
              <w:right w:w="108" w:type="dxa"/>
            </w:tcMar>
            <w:vAlign w:val="center"/>
          </w:tcPr>
          <w:p w14:paraId="7C326D19" w14:textId="77777777" w:rsidR="00C46B3D" w:rsidRPr="001C4CA0" w:rsidRDefault="00A42901">
            <w:pPr>
              <w:spacing w:after="0"/>
              <w:jc w:val="center"/>
              <w:rPr>
                <w:rFonts w:ascii="Myriad Pro" w:hAnsi="Myriad Pro"/>
              </w:rPr>
            </w:pPr>
            <w:r w:rsidRPr="001C4CA0">
              <w:rPr>
                <w:rFonts w:ascii="Myriad Pro" w:eastAsia="PT Sans" w:hAnsi="Myriad Pro" w:cs="PT Sans"/>
                <w:b/>
                <w:color w:val="FFFFFF"/>
                <w:sz w:val="18"/>
              </w:rPr>
              <w:t>LEVELS</w:t>
            </w:r>
          </w:p>
        </w:tc>
        <w:tc>
          <w:tcPr>
            <w:tcW w:w="990" w:type="dxa"/>
            <w:tcMar>
              <w:left w:w="108" w:type="dxa"/>
              <w:right w:w="108" w:type="dxa"/>
            </w:tcMar>
          </w:tcPr>
          <w:p w14:paraId="35905942" w14:textId="77777777" w:rsidR="00C46B3D" w:rsidRPr="001C4CA0" w:rsidRDefault="00C46B3D">
            <w:pPr>
              <w:spacing w:after="200" w:line="276" w:lineRule="auto"/>
              <w:rPr>
                <w:rFonts w:ascii="Myriad Pro" w:hAnsi="Myriad Pro"/>
              </w:rPr>
            </w:pPr>
          </w:p>
        </w:tc>
        <w:tc>
          <w:tcPr>
            <w:tcW w:w="990" w:type="dxa"/>
            <w:tcMar>
              <w:left w:w="108" w:type="dxa"/>
              <w:right w:w="108" w:type="dxa"/>
            </w:tcMar>
          </w:tcPr>
          <w:p w14:paraId="7DBD1882" w14:textId="77777777" w:rsidR="00C46B3D" w:rsidRPr="001C4CA0" w:rsidRDefault="00C46B3D">
            <w:pPr>
              <w:spacing w:after="200" w:line="276" w:lineRule="auto"/>
              <w:rPr>
                <w:rFonts w:ascii="Myriad Pro" w:hAnsi="Myriad Pro"/>
              </w:rPr>
            </w:pPr>
          </w:p>
        </w:tc>
      </w:tr>
      <w:tr w:rsidR="00C46B3D" w:rsidRPr="001C4CA0" w14:paraId="09C498CE" w14:textId="77777777" w:rsidTr="00A679E2">
        <w:trPr>
          <w:trHeight w:val="720"/>
          <w:tblHeader/>
        </w:trPr>
        <w:tc>
          <w:tcPr>
            <w:tcW w:w="678" w:type="dxa"/>
            <w:shd w:val="clear" w:color="auto" w:fill="7F8C8D"/>
            <w:tcMar>
              <w:left w:w="108" w:type="dxa"/>
              <w:right w:w="108" w:type="dxa"/>
            </w:tcMar>
            <w:vAlign w:val="center"/>
          </w:tcPr>
          <w:p w14:paraId="02030FD1" w14:textId="77777777" w:rsidR="00C46B3D" w:rsidRPr="001C4CA0" w:rsidRDefault="00C46B3D">
            <w:pPr>
              <w:spacing w:after="0"/>
              <w:rPr>
                <w:rFonts w:ascii="Myriad Pro" w:hAnsi="Myriad Pro"/>
              </w:rPr>
            </w:pPr>
          </w:p>
        </w:tc>
        <w:tc>
          <w:tcPr>
            <w:tcW w:w="292" w:type="dxa"/>
            <w:shd w:val="clear" w:color="auto" w:fill="7F8C8D"/>
            <w:tcMar>
              <w:left w:w="108" w:type="dxa"/>
              <w:right w:w="108" w:type="dxa"/>
            </w:tcMar>
            <w:vAlign w:val="center"/>
          </w:tcPr>
          <w:p w14:paraId="4A8270D5" w14:textId="77777777" w:rsidR="00C46B3D" w:rsidRPr="001C4CA0" w:rsidRDefault="00C46B3D">
            <w:pPr>
              <w:spacing w:after="0"/>
              <w:rPr>
                <w:rFonts w:ascii="Myriad Pro" w:hAnsi="Myriad Pro"/>
              </w:rPr>
            </w:pPr>
          </w:p>
        </w:tc>
        <w:tc>
          <w:tcPr>
            <w:tcW w:w="5978" w:type="dxa"/>
            <w:shd w:val="clear" w:color="auto" w:fill="7F8C8D"/>
            <w:tcMar>
              <w:top w:w="113" w:type="dxa"/>
              <w:left w:w="108" w:type="dxa"/>
              <w:bottom w:w="113" w:type="dxa"/>
              <w:right w:w="108" w:type="dxa"/>
            </w:tcMar>
            <w:vAlign w:val="center"/>
          </w:tcPr>
          <w:p w14:paraId="092F8628" w14:textId="77777777" w:rsidR="00C46B3D" w:rsidRPr="001C4CA0" w:rsidRDefault="00C46B3D">
            <w:pPr>
              <w:spacing w:after="0"/>
              <w:rPr>
                <w:rFonts w:ascii="Myriad Pro" w:hAnsi="Myriad Pro"/>
              </w:rPr>
            </w:pPr>
          </w:p>
        </w:tc>
        <w:tc>
          <w:tcPr>
            <w:tcW w:w="990" w:type="dxa"/>
            <w:shd w:val="clear" w:color="auto" w:fill="7F8C8D"/>
            <w:tcMar>
              <w:left w:w="108" w:type="dxa"/>
              <w:right w:w="108" w:type="dxa"/>
            </w:tcMar>
            <w:vAlign w:val="center"/>
          </w:tcPr>
          <w:p w14:paraId="7F3A70CA" w14:textId="77777777" w:rsidR="00C46B3D" w:rsidRPr="001C4CA0" w:rsidRDefault="00A42901">
            <w:pPr>
              <w:spacing w:after="0"/>
              <w:jc w:val="center"/>
              <w:rPr>
                <w:rFonts w:ascii="Myriad Pro" w:hAnsi="Myriad Pro"/>
              </w:rPr>
            </w:pPr>
            <w:r w:rsidRPr="001C4CA0">
              <w:rPr>
                <w:rFonts w:ascii="Myriad Pro" w:eastAsia="PT Sans" w:hAnsi="Myriad Pro" w:cs="PT Sans"/>
                <w:b/>
                <w:color w:val="FFFFFF"/>
                <w:sz w:val="18"/>
              </w:rPr>
              <w:t>1</w:t>
            </w:r>
          </w:p>
        </w:tc>
        <w:tc>
          <w:tcPr>
            <w:tcW w:w="990" w:type="dxa"/>
            <w:shd w:val="clear" w:color="auto" w:fill="7F8C8D"/>
            <w:tcMar>
              <w:left w:w="108" w:type="dxa"/>
              <w:right w:w="108" w:type="dxa"/>
            </w:tcMar>
            <w:vAlign w:val="center"/>
          </w:tcPr>
          <w:p w14:paraId="0005E16F" w14:textId="77777777" w:rsidR="00C46B3D" w:rsidRPr="001C4CA0" w:rsidRDefault="00A42901">
            <w:pPr>
              <w:spacing w:after="0"/>
              <w:jc w:val="center"/>
              <w:rPr>
                <w:rFonts w:ascii="Myriad Pro" w:hAnsi="Myriad Pro"/>
              </w:rPr>
            </w:pPr>
            <w:r w:rsidRPr="001C4CA0">
              <w:rPr>
                <w:rFonts w:ascii="Myriad Pro" w:eastAsia="PT Sans" w:hAnsi="Myriad Pro" w:cs="PT Sans"/>
                <w:b/>
                <w:color w:val="FFFFFF"/>
                <w:sz w:val="18"/>
              </w:rPr>
              <w:t>2</w:t>
            </w:r>
          </w:p>
        </w:tc>
        <w:tc>
          <w:tcPr>
            <w:tcW w:w="990" w:type="dxa"/>
            <w:shd w:val="clear" w:color="auto" w:fill="7F8C8D"/>
            <w:tcMar>
              <w:left w:w="108" w:type="dxa"/>
              <w:right w:w="108" w:type="dxa"/>
            </w:tcMar>
            <w:vAlign w:val="center"/>
          </w:tcPr>
          <w:p w14:paraId="7CA61019" w14:textId="77777777" w:rsidR="00C46B3D" w:rsidRPr="001C4CA0" w:rsidRDefault="00A42901">
            <w:pPr>
              <w:spacing w:after="0"/>
              <w:jc w:val="center"/>
              <w:rPr>
                <w:rFonts w:ascii="Myriad Pro" w:hAnsi="Myriad Pro"/>
              </w:rPr>
            </w:pPr>
            <w:r w:rsidRPr="001C4CA0">
              <w:rPr>
                <w:rFonts w:ascii="Myriad Pro" w:eastAsia="PT Sans" w:hAnsi="Myriad Pro" w:cs="PT Sans"/>
                <w:b/>
                <w:color w:val="FFFFFF"/>
                <w:sz w:val="18"/>
              </w:rPr>
              <w:t>3</w:t>
            </w:r>
          </w:p>
        </w:tc>
      </w:tr>
      <w:tr w:rsidR="00C46B3D" w:rsidRPr="001C4CA0" w14:paraId="4EA1DB5B" w14:textId="77777777">
        <w:trPr>
          <w:trHeight w:val="460"/>
        </w:trPr>
        <w:tc>
          <w:tcPr>
            <w:tcW w:w="678" w:type="dxa"/>
            <w:shd w:val="clear" w:color="auto" w:fill="FCFCFC"/>
            <w:tcMar>
              <w:left w:w="108" w:type="dxa"/>
              <w:right w:w="108" w:type="dxa"/>
            </w:tcMar>
            <w:vAlign w:val="center"/>
          </w:tcPr>
          <w:p w14:paraId="5626D2B4"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V8.1</w:t>
            </w:r>
          </w:p>
        </w:tc>
        <w:tc>
          <w:tcPr>
            <w:tcW w:w="292" w:type="dxa"/>
            <w:shd w:val="clear" w:color="auto" w:fill="FCFCFC"/>
            <w:tcMar>
              <w:left w:w="108" w:type="dxa"/>
              <w:right w:w="108" w:type="dxa"/>
            </w:tcMar>
            <w:vAlign w:val="center"/>
          </w:tcPr>
          <w:p w14:paraId="2A6E2240"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bottom"/>
          </w:tcPr>
          <w:p w14:paraId="5E24C970"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8"/>
              </w:rPr>
              <w:t>Verify that the application does not output error messages or stack traces containing sensitive data that could assist an attacker, including session id and personal information.</w:t>
            </w:r>
          </w:p>
        </w:tc>
        <w:tc>
          <w:tcPr>
            <w:tcW w:w="990" w:type="dxa"/>
            <w:shd w:val="clear" w:color="auto" w:fill="F1C40F"/>
            <w:tcMar>
              <w:left w:w="108" w:type="dxa"/>
              <w:right w:w="108" w:type="dxa"/>
            </w:tcMar>
            <w:vAlign w:val="center"/>
          </w:tcPr>
          <w:p w14:paraId="4450C5DF"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6AE0A47D" wp14:editId="471347BF">
                  <wp:extent cx="104775" cy="76200"/>
                  <wp:effectExtent l="0" t="0" r="0" b="0"/>
                  <wp:docPr id="69"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69C3E356"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49B43970" wp14:editId="220C495E">
                  <wp:extent cx="104775" cy="76200"/>
                  <wp:effectExtent l="0" t="0" r="0" b="0"/>
                  <wp:docPr id="70"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1AF54697"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4C676028" wp14:editId="34E0C389">
                  <wp:extent cx="104775" cy="76200"/>
                  <wp:effectExtent l="0" t="0" r="0" b="0"/>
                  <wp:docPr id="71"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6E20F5B1" w14:textId="77777777">
        <w:trPr>
          <w:trHeight w:val="500"/>
        </w:trPr>
        <w:tc>
          <w:tcPr>
            <w:tcW w:w="678" w:type="dxa"/>
            <w:shd w:val="clear" w:color="auto" w:fill="FCFCFC"/>
            <w:tcMar>
              <w:left w:w="108" w:type="dxa"/>
              <w:right w:w="108" w:type="dxa"/>
            </w:tcMar>
            <w:vAlign w:val="center"/>
          </w:tcPr>
          <w:p w14:paraId="32691D5B"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V8.2</w:t>
            </w:r>
          </w:p>
        </w:tc>
        <w:tc>
          <w:tcPr>
            <w:tcW w:w="292" w:type="dxa"/>
            <w:shd w:val="clear" w:color="auto" w:fill="FCFCFC"/>
            <w:tcMar>
              <w:left w:w="108" w:type="dxa"/>
              <w:right w:w="108" w:type="dxa"/>
            </w:tcMar>
            <w:vAlign w:val="center"/>
          </w:tcPr>
          <w:p w14:paraId="05980A19"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bottom"/>
          </w:tcPr>
          <w:p w14:paraId="34C812FC"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8"/>
              </w:rPr>
              <w:t>Verify that all error handling is performed on trusted devices</w:t>
            </w:r>
          </w:p>
        </w:tc>
        <w:tc>
          <w:tcPr>
            <w:tcW w:w="990" w:type="dxa"/>
            <w:shd w:val="clear" w:color="auto" w:fill="FFFFFF"/>
            <w:tcMar>
              <w:left w:w="108" w:type="dxa"/>
              <w:right w:w="108" w:type="dxa"/>
            </w:tcMar>
            <w:vAlign w:val="center"/>
          </w:tcPr>
          <w:p w14:paraId="7A8D2655" w14:textId="77777777" w:rsidR="00C46B3D" w:rsidRPr="001C4CA0" w:rsidRDefault="00C46B3D">
            <w:pPr>
              <w:spacing w:after="0"/>
              <w:jc w:val="center"/>
              <w:rPr>
                <w:rFonts w:ascii="Myriad Pro" w:hAnsi="Myriad Pro"/>
              </w:rPr>
            </w:pPr>
          </w:p>
        </w:tc>
        <w:tc>
          <w:tcPr>
            <w:tcW w:w="990" w:type="dxa"/>
            <w:shd w:val="clear" w:color="auto" w:fill="2EC971"/>
            <w:tcMar>
              <w:left w:w="108" w:type="dxa"/>
              <w:right w:w="108" w:type="dxa"/>
            </w:tcMar>
            <w:vAlign w:val="center"/>
          </w:tcPr>
          <w:p w14:paraId="14049473"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2DBA32EA" wp14:editId="5B40142C">
                  <wp:extent cx="104775" cy="76200"/>
                  <wp:effectExtent l="0" t="0" r="0" b="0"/>
                  <wp:docPr id="72"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0EBFC623"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4452BBAB" wp14:editId="34F6673D">
                  <wp:extent cx="104775" cy="76200"/>
                  <wp:effectExtent l="0" t="0" r="0" b="0"/>
                  <wp:docPr id="73"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52797961" w14:textId="77777777">
        <w:trPr>
          <w:trHeight w:val="500"/>
        </w:trPr>
        <w:tc>
          <w:tcPr>
            <w:tcW w:w="678" w:type="dxa"/>
            <w:shd w:val="clear" w:color="auto" w:fill="FCFCFC"/>
            <w:tcMar>
              <w:left w:w="108" w:type="dxa"/>
              <w:right w:w="108" w:type="dxa"/>
            </w:tcMar>
            <w:vAlign w:val="center"/>
          </w:tcPr>
          <w:p w14:paraId="017E845C"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V8.3</w:t>
            </w:r>
          </w:p>
        </w:tc>
        <w:tc>
          <w:tcPr>
            <w:tcW w:w="292" w:type="dxa"/>
            <w:shd w:val="clear" w:color="auto" w:fill="FCFCFC"/>
            <w:tcMar>
              <w:left w:w="108" w:type="dxa"/>
              <w:right w:w="108" w:type="dxa"/>
            </w:tcMar>
            <w:vAlign w:val="center"/>
          </w:tcPr>
          <w:p w14:paraId="6DA8770A"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bottom"/>
          </w:tcPr>
          <w:p w14:paraId="72EBAE9F"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8"/>
              </w:rPr>
              <w:t>Verify that all logging controls are implemented on the server.</w:t>
            </w:r>
          </w:p>
        </w:tc>
        <w:tc>
          <w:tcPr>
            <w:tcW w:w="990" w:type="dxa"/>
            <w:shd w:val="clear" w:color="auto" w:fill="FFFFFF"/>
            <w:tcMar>
              <w:left w:w="108" w:type="dxa"/>
              <w:right w:w="108" w:type="dxa"/>
            </w:tcMar>
            <w:vAlign w:val="center"/>
          </w:tcPr>
          <w:p w14:paraId="5696F608" w14:textId="77777777" w:rsidR="00C46B3D" w:rsidRPr="001C4CA0" w:rsidRDefault="00C46B3D">
            <w:pPr>
              <w:spacing w:after="0"/>
              <w:jc w:val="center"/>
              <w:rPr>
                <w:rFonts w:ascii="Myriad Pro" w:hAnsi="Myriad Pro"/>
              </w:rPr>
            </w:pPr>
          </w:p>
        </w:tc>
        <w:tc>
          <w:tcPr>
            <w:tcW w:w="990" w:type="dxa"/>
            <w:shd w:val="clear" w:color="auto" w:fill="2EC971"/>
            <w:tcMar>
              <w:left w:w="108" w:type="dxa"/>
              <w:right w:w="108" w:type="dxa"/>
            </w:tcMar>
            <w:vAlign w:val="center"/>
          </w:tcPr>
          <w:p w14:paraId="78697CE0"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6BE35A03" wp14:editId="0C01108A">
                  <wp:extent cx="104775" cy="76200"/>
                  <wp:effectExtent l="0" t="0" r="0" b="0"/>
                  <wp:docPr id="74"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01E893C4"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1FE443E5" wp14:editId="130D5FCB">
                  <wp:extent cx="104775" cy="76200"/>
                  <wp:effectExtent l="0" t="0" r="0" b="0"/>
                  <wp:docPr id="75"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75D76343" w14:textId="77777777">
        <w:trPr>
          <w:trHeight w:val="500"/>
        </w:trPr>
        <w:tc>
          <w:tcPr>
            <w:tcW w:w="678" w:type="dxa"/>
            <w:shd w:val="clear" w:color="auto" w:fill="FCFCFC"/>
            <w:tcMar>
              <w:left w:w="108" w:type="dxa"/>
              <w:right w:w="108" w:type="dxa"/>
            </w:tcMar>
            <w:vAlign w:val="center"/>
          </w:tcPr>
          <w:p w14:paraId="19325A68"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V8.4</w:t>
            </w:r>
          </w:p>
        </w:tc>
        <w:tc>
          <w:tcPr>
            <w:tcW w:w="292" w:type="dxa"/>
            <w:shd w:val="clear" w:color="auto" w:fill="FCFCFC"/>
            <w:tcMar>
              <w:left w:w="108" w:type="dxa"/>
              <w:right w:w="108" w:type="dxa"/>
            </w:tcMar>
            <w:vAlign w:val="center"/>
          </w:tcPr>
          <w:p w14:paraId="3BC2FBEF"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bottom"/>
          </w:tcPr>
          <w:p w14:paraId="4247C37C"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8"/>
              </w:rPr>
              <w:t xml:space="preserve">Verify that </w:t>
            </w:r>
            <w:proofErr w:type="gramStart"/>
            <w:r w:rsidRPr="00AF4A6D">
              <w:rPr>
                <w:rFonts w:ascii="Myriad Pro" w:eastAsia="PT Sans" w:hAnsi="Myriad Pro" w:cs="PT Sans"/>
                <w:color w:val="auto"/>
                <w:sz w:val="18"/>
              </w:rPr>
              <w:t>error handling</w:t>
            </w:r>
            <w:proofErr w:type="gramEnd"/>
            <w:r w:rsidRPr="00AF4A6D">
              <w:rPr>
                <w:rFonts w:ascii="Myriad Pro" w:eastAsia="PT Sans" w:hAnsi="Myriad Pro" w:cs="PT Sans"/>
                <w:color w:val="auto"/>
                <w:sz w:val="18"/>
              </w:rPr>
              <w:t xml:space="preserve"> logic in security controls denies access by default.</w:t>
            </w:r>
          </w:p>
        </w:tc>
        <w:tc>
          <w:tcPr>
            <w:tcW w:w="990" w:type="dxa"/>
            <w:shd w:val="clear" w:color="auto" w:fill="FFFFFF"/>
            <w:tcMar>
              <w:left w:w="108" w:type="dxa"/>
              <w:right w:w="108" w:type="dxa"/>
            </w:tcMar>
            <w:vAlign w:val="center"/>
          </w:tcPr>
          <w:p w14:paraId="562346B6" w14:textId="77777777" w:rsidR="00C46B3D" w:rsidRPr="001C4CA0" w:rsidRDefault="00C46B3D">
            <w:pPr>
              <w:spacing w:after="0"/>
              <w:jc w:val="center"/>
              <w:rPr>
                <w:rFonts w:ascii="Myriad Pro" w:hAnsi="Myriad Pro"/>
              </w:rPr>
            </w:pPr>
          </w:p>
        </w:tc>
        <w:tc>
          <w:tcPr>
            <w:tcW w:w="990" w:type="dxa"/>
            <w:shd w:val="clear" w:color="auto" w:fill="2EC971"/>
            <w:tcMar>
              <w:left w:w="108" w:type="dxa"/>
              <w:right w:w="108" w:type="dxa"/>
            </w:tcMar>
            <w:vAlign w:val="center"/>
          </w:tcPr>
          <w:p w14:paraId="225C85B7"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032099AF" wp14:editId="14B48520">
                  <wp:extent cx="104775" cy="76200"/>
                  <wp:effectExtent l="0" t="0" r="0" b="0"/>
                  <wp:docPr id="76"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52828FE7"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6C63D918" wp14:editId="4D8C4E9A">
                  <wp:extent cx="104775" cy="76200"/>
                  <wp:effectExtent l="0" t="0" r="0" b="0"/>
                  <wp:docPr id="77"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303AC6D3" w14:textId="77777777">
        <w:trPr>
          <w:trHeight w:val="460"/>
        </w:trPr>
        <w:tc>
          <w:tcPr>
            <w:tcW w:w="678" w:type="dxa"/>
            <w:shd w:val="clear" w:color="auto" w:fill="FCFCFC"/>
            <w:tcMar>
              <w:left w:w="108" w:type="dxa"/>
              <w:right w:w="108" w:type="dxa"/>
            </w:tcMar>
            <w:vAlign w:val="center"/>
          </w:tcPr>
          <w:p w14:paraId="6307F314"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V8.5</w:t>
            </w:r>
          </w:p>
        </w:tc>
        <w:tc>
          <w:tcPr>
            <w:tcW w:w="292" w:type="dxa"/>
            <w:shd w:val="clear" w:color="auto" w:fill="FCFCFC"/>
            <w:tcMar>
              <w:left w:w="108" w:type="dxa"/>
              <w:right w:w="108" w:type="dxa"/>
            </w:tcMar>
            <w:vAlign w:val="center"/>
          </w:tcPr>
          <w:p w14:paraId="43053C47"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bottom"/>
          </w:tcPr>
          <w:p w14:paraId="3AE64CDB"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8"/>
              </w:rPr>
              <w:t>Verify security logging controls provide the ability to log both success and failure events that are identified as security-relevant.</w:t>
            </w:r>
          </w:p>
        </w:tc>
        <w:tc>
          <w:tcPr>
            <w:tcW w:w="990" w:type="dxa"/>
            <w:shd w:val="clear" w:color="auto" w:fill="FFFFFF"/>
            <w:tcMar>
              <w:left w:w="108" w:type="dxa"/>
              <w:right w:w="108" w:type="dxa"/>
            </w:tcMar>
            <w:vAlign w:val="center"/>
          </w:tcPr>
          <w:p w14:paraId="301F37F7" w14:textId="77777777" w:rsidR="00C46B3D" w:rsidRPr="001C4CA0" w:rsidRDefault="00C46B3D">
            <w:pPr>
              <w:spacing w:after="0"/>
              <w:jc w:val="center"/>
              <w:rPr>
                <w:rFonts w:ascii="Myriad Pro" w:hAnsi="Myriad Pro"/>
              </w:rPr>
            </w:pPr>
          </w:p>
        </w:tc>
        <w:tc>
          <w:tcPr>
            <w:tcW w:w="990" w:type="dxa"/>
            <w:shd w:val="clear" w:color="auto" w:fill="2EC971"/>
            <w:tcMar>
              <w:left w:w="108" w:type="dxa"/>
              <w:right w:w="108" w:type="dxa"/>
            </w:tcMar>
            <w:vAlign w:val="center"/>
          </w:tcPr>
          <w:p w14:paraId="38B2C05E"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1AB03E8B" wp14:editId="765C10BE">
                  <wp:extent cx="104775" cy="76200"/>
                  <wp:effectExtent l="0" t="0" r="0" b="0"/>
                  <wp:docPr id="79"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3C8AB47C"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44FB3658" wp14:editId="7460A868">
                  <wp:extent cx="104775" cy="76200"/>
                  <wp:effectExtent l="0" t="0" r="0" b="0"/>
                  <wp:docPr id="80"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0D7BC669" w14:textId="77777777">
        <w:trPr>
          <w:trHeight w:val="460"/>
        </w:trPr>
        <w:tc>
          <w:tcPr>
            <w:tcW w:w="678" w:type="dxa"/>
            <w:shd w:val="clear" w:color="auto" w:fill="FCFCFC"/>
            <w:tcMar>
              <w:left w:w="108" w:type="dxa"/>
              <w:right w:w="108" w:type="dxa"/>
            </w:tcMar>
            <w:vAlign w:val="center"/>
          </w:tcPr>
          <w:p w14:paraId="59EA54F5"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V8.6</w:t>
            </w:r>
          </w:p>
        </w:tc>
        <w:tc>
          <w:tcPr>
            <w:tcW w:w="292" w:type="dxa"/>
            <w:shd w:val="clear" w:color="auto" w:fill="FCFCFC"/>
            <w:tcMar>
              <w:left w:w="108" w:type="dxa"/>
              <w:right w:w="108" w:type="dxa"/>
            </w:tcMar>
            <w:vAlign w:val="center"/>
          </w:tcPr>
          <w:p w14:paraId="0DCA1FB6"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bottom"/>
          </w:tcPr>
          <w:p w14:paraId="1E2F4164"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8"/>
              </w:rPr>
              <w:t>Verify that each log event includes: a timestamp from a reliable source,</w:t>
            </w:r>
            <w:r w:rsidRPr="00AF4A6D">
              <w:rPr>
                <w:rFonts w:ascii="Myriad Pro" w:eastAsia="PT Sans" w:hAnsi="Myriad Pro" w:cs="PT Sans"/>
                <w:color w:val="auto"/>
                <w:sz w:val="18"/>
              </w:rPr>
              <w:br/>
              <w:t>severity level of the event, an indication that this is a security relevant event (if mixed with other logs), the identity of the user that caused the event (if there is a user associated with the event), the source IP address of the request associated with the event, whether the event succeeded or failed, and a description of the event.</w:t>
            </w:r>
          </w:p>
        </w:tc>
        <w:tc>
          <w:tcPr>
            <w:tcW w:w="990" w:type="dxa"/>
            <w:shd w:val="clear" w:color="auto" w:fill="FFFFFF"/>
            <w:tcMar>
              <w:left w:w="108" w:type="dxa"/>
              <w:right w:w="108" w:type="dxa"/>
            </w:tcMar>
            <w:vAlign w:val="center"/>
          </w:tcPr>
          <w:p w14:paraId="15EC5C9E" w14:textId="77777777" w:rsidR="00C46B3D" w:rsidRPr="001C4CA0" w:rsidRDefault="00C46B3D">
            <w:pPr>
              <w:spacing w:after="0"/>
              <w:jc w:val="center"/>
              <w:rPr>
                <w:rFonts w:ascii="Myriad Pro" w:hAnsi="Myriad Pro"/>
              </w:rPr>
            </w:pPr>
          </w:p>
        </w:tc>
        <w:tc>
          <w:tcPr>
            <w:tcW w:w="990" w:type="dxa"/>
            <w:shd w:val="clear" w:color="auto" w:fill="2EC971"/>
            <w:tcMar>
              <w:left w:w="108" w:type="dxa"/>
              <w:right w:w="108" w:type="dxa"/>
            </w:tcMar>
            <w:vAlign w:val="center"/>
          </w:tcPr>
          <w:p w14:paraId="27A9D139"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3B2980D6" wp14:editId="424070AD">
                  <wp:extent cx="104775" cy="76200"/>
                  <wp:effectExtent l="0" t="0" r="0" b="0"/>
                  <wp:docPr id="81"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38CC378C"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3D2F7C02" wp14:editId="61B5266D">
                  <wp:extent cx="104775" cy="76200"/>
                  <wp:effectExtent l="0" t="0" r="0" b="0"/>
                  <wp:docPr id="82"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5318B1A0" w14:textId="77777777">
        <w:trPr>
          <w:trHeight w:val="460"/>
        </w:trPr>
        <w:tc>
          <w:tcPr>
            <w:tcW w:w="678" w:type="dxa"/>
            <w:shd w:val="clear" w:color="auto" w:fill="FCFCFC"/>
            <w:tcMar>
              <w:left w:w="108" w:type="dxa"/>
              <w:right w:w="108" w:type="dxa"/>
            </w:tcMar>
            <w:vAlign w:val="center"/>
          </w:tcPr>
          <w:p w14:paraId="607767BC"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V8.7</w:t>
            </w:r>
          </w:p>
        </w:tc>
        <w:tc>
          <w:tcPr>
            <w:tcW w:w="292" w:type="dxa"/>
            <w:shd w:val="clear" w:color="auto" w:fill="FCFCFC"/>
            <w:tcMar>
              <w:left w:w="108" w:type="dxa"/>
              <w:right w:w="108" w:type="dxa"/>
            </w:tcMar>
            <w:vAlign w:val="center"/>
          </w:tcPr>
          <w:p w14:paraId="5FD37CF9"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bottom"/>
          </w:tcPr>
          <w:p w14:paraId="4F6E48F4"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8"/>
              </w:rPr>
              <w:t xml:space="preserve">Verify that all events that include untrusted data </w:t>
            </w:r>
            <w:proofErr w:type="gramStart"/>
            <w:r w:rsidRPr="00AF4A6D">
              <w:rPr>
                <w:rFonts w:ascii="Myriad Pro" w:eastAsia="PT Sans" w:hAnsi="Myriad Pro" w:cs="PT Sans"/>
                <w:color w:val="auto"/>
                <w:sz w:val="18"/>
              </w:rPr>
              <w:t>will</w:t>
            </w:r>
            <w:proofErr w:type="gramEnd"/>
            <w:r w:rsidRPr="00AF4A6D">
              <w:rPr>
                <w:rFonts w:ascii="Myriad Pro" w:eastAsia="PT Sans" w:hAnsi="Myriad Pro" w:cs="PT Sans"/>
                <w:color w:val="auto"/>
                <w:sz w:val="18"/>
              </w:rPr>
              <w:t xml:space="preserve"> not execute as code in the intended log viewing software.</w:t>
            </w:r>
          </w:p>
        </w:tc>
        <w:tc>
          <w:tcPr>
            <w:tcW w:w="990" w:type="dxa"/>
            <w:shd w:val="clear" w:color="auto" w:fill="FFFFFF"/>
            <w:tcMar>
              <w:left w:w="108" w:type="dxa"/>
              <w:right w:w="108" w:type="dxa"/>
            </w:tcMar>
            <w:vAlign w:val="center"/>
          </w:tcPr>
          <w:p w14:paraId="54F19314" w14:textId="77777777" w:rsidR="00C46B3D" w:rsidRPr="001C4CA0" w:rsidRDefault="00C46B3D">
            <w:pPr>
              <w:spacing w:after="0"/>
              <w:jc w:val="center"/>
              <w:rPr>
                <w:rFonts w:ascii="Myriad Pro" w:hAnsi="Myriad Pro"/>
              </w:rPr>
            </w:pPr>
          </w:p>
        </w:tc>
        <w:tc>
          <w:tcPr>
            <w:tcW w:w="990" w:type="dxa"/>
            <w:shd w:val="clear" w:color="auto" w:fill="FFFFFF"/>
            <w:tcMar>
              <w:left w:w="108" w:type="dxa"/>
              <w:right w:w="108" w:type="dxa"/>
            </w:tcMar>
            <w:vAlign w:val="center"/>
          </w:tcPr>
          <w:p w14:paraId="52A44952" w14:textId="77777777" w:rsidR="00C46B3D" w:rsidRPr="001C4CA0" w:rsidRDefault="00C46B3D">
            <w:pPr>
              <w:spacing w:after="0"/>
              <w:jc w:val="center"/>
              <w:rPr>
                <w:rFonts w:ascii="Myriad Pro" w:hAnsi="Myriad Pro"/>
              </w:rPr>
            </w:pPr>
          </w:p>
        </w:tc>
        <w:tc>
          <w:tcPr>
            <w:tcW w:w="990" w:type="dxa"/>
            <w:shd w:val="clear" w:color="auto" w:fill="5B9BD5"/>
            <w:tcMar>
              <w:left w:w="108" w:type="dxa"/>
              <w:right w:w="108" w:type="dxa"/>
            </w:tcMar>
            <w:vAlign w:val="center"/>
          </w:tcPr>
          <w:p w14:paraId="039DAD94"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7D900B4C" wp14:editId="1A0E4B70">
                  <wp:extent cx="104775" cy="76200"/>
                  <wp:effectExtent l="0" t="0" r="0" b="0"/>
                  <wp:docPr id="340"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31F3E747" w14:textId="77777777">
        <w:trPr>
          <w:trHeight w:val="460"/>
        </w:trPr>
        <w:tc>
          <w:tcPr>
            <w:tcW w:w="678" w:type="dxa"/>
            <w:shd w:val="clear" w:color="auto" w:fill="FCFCFC"/>
            <w:tcMar>
              <w:left w:w="108" w:type="dxa"/>
              <w:right w:w="108" w:type="dxa"/>
            </w:tcMar>
            <w:vAlign w:val="center"/>
          </w:tcPr>
          <w:p w14:paraId="75631D11"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V8.8</w:t>
            </w:r>
          </w:p>
        </w:tc>
        <w:tc>
          <w:tcPr>
            <w:tcW w:w="292" w:type="dxa"/>
            <w:shd w:val="clear" w:color="auto" w:fill="FCFCFC"/>
            <w:tcMar>
              <w:left w:w="108" w:type="dxa"/>
              <w:right w:w="108" w:type="dxa"/>
            </w:tcMar>
            <w:vAlign w:val="center"/>
          </w:tcPr>
          <w:p w14:paraId="765EFC20"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bottom"/>
          </w:tcPr>
          <w:p w14:paraId="34FB47A5"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8"/>
              </w:rPr>
              <w:t>Verify that security logs are protected from unauthorized access and modification.</w:t>
            </w:r>
          </w:p>
        </w:tc>
        <w:tc>
          <w:tcPr>
            <w:tcW w:w="990" w:type="dxa"/>
            <w:shd w:val="clear" w:color="auto" w:fill="FFFFFF"/>
            <w:tcMar>
              <w:left w:w="108" w:type="dxa"/>
              <w:right w:w="108" w:type="dxa"/>
            </w:tcMar>
            <w:vAlign w:val="center"/>
          </w:tcPr>
          <w:p w14:paraId="26F84DB3" w14:textId="77777777" w:rsidR="00C46B3D" w:rsidRPr="001C4CA0" w:rsidRDefault="00C46B3D">
            <w:pPr>
              <w:spacing w:after="0"/>
              <w:jc w:val="center"/>
              <w:rPr>
                <w:rFonts w:ascii="Myriad Pro" w:hAnsi="Myriad Pro"/>
              </w:rPr>
            </w:pPr>
          </w:p>
        </w:tc>
        <w:tc>
          <w:tcPr>
            <w:tcW w:w="990" w:type="dxa"/>
            <w:shd w:val="clear" w:color="auto" w:fill="2EC971"/>
            <w:tcMar>
              <w:left w:w="108" w:type="dxa"/>
              <w:right w:w="108" w:type="dxa"/>
            </w:tcMar>
            <w:vAlign w:val="center"/>
          </w:tcPr>
          <w:p w14:paraId="1EC98DD1"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3170BFA9" wp14:editId="4D75842B">
                  <wp:extent cx="104775" cy="76200"/>
                  <wp:effectExtent l="0" t="0" r="0" b="0"/>
                  <wp:docPr id="83"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355250D6"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305C544B" wp14:editId="611A7F96">
                  <wp:extent cx="104775" cy="76200"/>
                  <wp:effectExtent l="0" t="0" r="0" b="0"/>
                  <wp:docPr id="84"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7D03F7CE" w14:textId="77777777">
        <w:trPr>
          <w:trHeight w:val="460"/>
        </w:trPr>
        <w:tc>
          <w:tcPr>
            <w:tcW w:w="678" w:type="dxa"/>
            <w:shd w:val="clear" w:color="auto" w:fill="FCFCFC"/>
            <w:tcMar>
              <w:left w:w="108" w:type="dxa"/>
              <w:right w:w="108" w:type="dxa"/>
            </w:tcMar>
            <w:vAlign w:val="center"/>
          </w:tcPr>
          <w:p w14:paraId="74FC57D8"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V8.9</w:t>
            </w:r>
          </w:p>
        </w:tc>
        <w:tc>
          <w:tcPr>
            <w:tcW w:w="292" w:type="dxa"/>
            <w:shd w:val="clear" w:color="auto" w:fill="FCFCFC"/>
            <w:tcMar>
              <w:left w:w="108" w:type="dxa"/>
              <w:right w:w="108" w:type="dxa"/>
            </w:tcMar>
            <w:vAlign w:val="center"/>
          </w:tcPr>
          <w:p w14:paraId="0FC2FD7F"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bottom"/>
          </w:tcPr>
          <w:p w14:paraId="4683A6B6"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8"/>
              </w:rPr>
              <w:t>Verify that there is a single application-level logging implementation that is</w:t>
            </w:r>
          </w:p>
          <w:p w14:paraId="439F6916" w14:textId="77777777" w:rsidR="00C46B3D" w:rsidRPr="00AF4A6D" w:rsidRDefault="00A42901">
            <w:pPr>
              <w:spacing w:after="0"/>
              <w:rPr>
                <w:rFonts w:ascii="Myriad Pro" w:hAnsi="Myriad Pro"/>
                <w:color w:val="auto"/>
              </w:rPr>
            </w:pPr>
            <w:proofErr w:type="gramStart"/>
            <w:r w:rsidRPr="00AF4A6D">
              <w:rPr>
                <w:rFonts w:ascii="Myriad Pro" w:eastAsia="PT Sans" w:hAnsi="Myriad Pro" w:cs="PT Sans"/>
                <w:color w:val="auto"/>
                <w:sz w:val="18"/>
              </w:rPr>
              <w:t>used</w:t>
            </w:r>
            <w:proofErr w:type="gramEnd"/>
            <w:r w:rsidRPr="00AF4A6D">
              <w:rPr>
                <w:rFonts w:ascii="Myriad Pro" w:eastAsia="PT Sans" w:hAnsi="Myriad Pro" w:cs="PT Sans"/>
                <w:color w:val="auto"/>
                <w:sz w:val="18"/>
              </w:rPr>
              <w:t xml:space="preserve"> by the software.</w:t>
            </w:r>
          </w:p>
        </w:tc>
        <w:tc>
          <w:tcPr>
            <w:tcW w:w="990" w:type="dxa"/>
            <w:shd w:val="clear" w:color="auto" w:fill="FFFFFF"/>
            <w:tcMar>
              <w:left w:w="108" w:type="dxa"/>
              <w:right w:w="108" w:type="dxa"/>
            </w:tcMar>
            <w:vAlign w:val="center"/>
          </w:tcPr>
          <w:p w14:paraId="558F4A15" w14:textId="77777777" w:rsidR="00C46B3D" w:rsidRPr="001C4CA0" w:rsidRDefault="00C46B3D">
            <w:pPr>
              <w:spacing w:after="0"/>
              <w:jc w:val="center"/>
              <w:rPr>
                <w:rFonts w:ascii="Myriad Pro" w:hAnsi="Myriad Pro"/>
              </w:rPr>
            </w:pPr>
          </w:p>
        </w:tc>
        <w:tc>
          <w:tcPr>
            <w:tcW w:w="990" w:type="dxa"/>
            <w:shd w:val="clear" w:color="auto" w:fill="FFFFFF"/>
            <w:tcMar>
              <w:left w:w="108" w:type="dxa"/>
              <w:right w:w="108" w:type="dxa"/>
            </w:tcMar>
            <w:vAlign w:val="center"/>
          </w:tcPr>
          <w:p w14:paraId="7519E057" w14:textId="77777777" w:rsidR="00C46B3D" w:rsidRPr="001C4CA0" w:rsidRDefault="00C46B3D">
            <w:pPr>
              <w:spacing w:after="0"/>
              <w:jc w:val="center"/>
              <w:rPr>
                <w:rFonts w:ascii="Myriad Pro" w:hAnsi="Myriad Pro"/>
              </w:rPr>
            </w:pPr>
          </w:p>
        </w:tc>
        <w:tc>
          <w:tcPr>
            <w:tcW w:w="990" w:type="dxa"/>
            <w:shd w:val="clear" w:color="auto" w:fill="5B9BD5"/>
            <w:tcMar>
              <w:left w:w="108" w:type="dxa"/>
              <w:right w:w="108" w:type="dxa"/>
            </w:tcMar>
            <w:vAlign w:val="center"/>
          </w:tcPr>
          <w:p w14:paraId="7CC06C34"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509D7C20" wp14:editId="44AFC146">
                  <wp:extent cx="104775" cy="76200"/>
                  <wp:effectExtent l="0" t="0" r="0" b="0"/>
                  <wp:docPr id="306"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30726120" w14:textId="77777777">
        <w:trPr>
          <w:trHeight w:val="460"/>
        </w:trPr>
        <w:tc>
          <w:tcPr>
            <w:tcW w:w="678" w:type="dxa"/>
            <w:shd w:val="clear" w:color="auto" w:fill="FCFCFC"/>
            <w:tcMar>
              <w:left w:w="108" w:type="dxa"/>
              <w:right w:w="108" w:type="dxa"/>
            </w:tcMar>
            <w:vAlign w:val="center"/>
          </w:tcPr>
          <w:p w14:paraId="1C468FDA"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lastRenderedPageBreak/>
              <w:t>V8.10</w:t>
            </w:r>
          </w:p>
        </w:tc>
        <w:tc>
          <w:tcPr>
            <w:tcW w:w="292" w:type="dxa"/>
            <w:shd w:val="clear" w:color="auto" w:fill="FCFCFC"/>
            <w:tcMar>
              <w:left w:w="108" w:type="dxa"/>
              <w:right w:w="108" w:type="dxa"/>
            </w:tcMar>
            <w:vAlign w:val="center"/>
          </w:tcPr>
          <w:p w14:paraId="5A0954F7"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bottom"/>
          </w:tcPr>
          <w:p w14:paraId="330D7F78"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8"/>
              </w:rPr>
              <w:t>Verify that the application does not log application-specific sensitive data that could assist an attacker, including user’s session identifiers and personal or sensitive information. The length and existence of sensitive data can be logged.</w:t>
            </w:r>
          </w:p>
        </w:tc>
        <w:tc>
          <w:tcPr>
            <w:tcW w:w="990" w:type="dxa"/>
            <w:shd w:val="clear" w:color="auto" w:fill="FFFFFF"/>
            <w:tcMar>
              <w:left w:w="108" w:type="dxa"/>
              <w:right w:w="108" w:type="dxa"/>
            </w:tcMar>
            <w:vAlign w:val="center"/>
          </w:tcPr>
          <w:p w14:paraId="27DFDC1D" w14:textId="77777777" w:rsidR="00C46B3D" w:rsidRPr="001C4CA0" w:rsidRDefault="00C46B3D">
            <w:pPr>
              <w:spacing w:after="0"/>
              <w:jc w:val="center"/>
              <w:rPr>
                <w:rFonts w:ascii="Myriad Pro" w:hAnsi="Myriad Pro"/>
              </w:rPr>
            </w:pPr>
          </w:p>
        </w:tc>
        <w:tc>
          <w:tcPr>
            <w:tcW w:w="990" w:type="dxa"/>
            <w:shd w:val="clear" w:color="auto" w:fill="2EC971"/>
            <w:tcMar>
              <w:left w:w="108" w:type="dxa"/>
              <w:right w:w="108" w:type="dxa"/>
            </w:tcMar>
            <w:vAlign w:val="center"/>
          </w:tcPr>
          <w:p w14:paraId="520BFCE1"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2596789E" wp14:editId="189E053D">
                  <wp:extent cx="104775" cy="76200"/>
                  <wp:effectExtent l="0" t="0" r="0" b="0"/>
                  <wp:docPr id="85"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30F1345B"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013BC5B6" wp14:editId="6D1C94B5">
                  <wp:extent cx="104775" cy="76200"/>
                  <wp:effectExtent l="0" t="0" r="0" b="0"/>
                  <wp:docPr id="86"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4968210B" w14:textId="77777777">
        <w:trPr>
          <w:trHeight w:val="460"/>
        </w:trPr>
        <w:tc>
          <w:tcPr>
            <w:tcW w:w="678" w:type="dxa"/>
            <w:shd w:val="clear" w:color="auto" w:fill="FCFCFC"/>
            <w:tcMar>
              <w:left w:w="108" w:type="dxa"/>
              <w:right w:w="108" w:type="dxa"/>
            </w:tcMar>
            <w:vAlign w:val="center"/>
          </w:tcPr>
          <w:p w14:paraId="2F04C8D7"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V8.11</w:t>
            </w:r>
          </w:p>
        </w:tc>
        <w:tc>
          <w:tcPr>
            <w:tcW w:w="292" w:type="dxa"/>
            <w:shd w:val="clear" w:color="auto" w:fill="FCFCFC"/>
            <w:tcMar>
              <w:left w:w="108" w:type="dxa"/>
              <w:right w:w="108" w:type="dxa"/>
            </w:tcMar>
            <w:vAlign w:val="center"/>
          </w:tcPr>
          <w:p w14:paraId="6599AD21"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bottom"/>
          </w:tcPr>
          <w:p w14:paraId="5393C0B3"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8"/>
              </w:rPr>
              <w:t>Verify that a log analysis tool is available which allows the analyst to search for log events based on combinations of search criteria across all fields in the log record format supported by this system.</w:t>
            </w:r>
          </w:p>
        </w:tc>
        <w:tc>
          <w:tcPr>
            <w:tcW w:w="990" w:type="dxa"/>
            <w:shd w:val="clear" w:color="auto" w:fill="FFFFFF"/>
            <w:tcMar>
              <w:left w:w="108" w:type="dxa"/>
              <w:right w:w="108" w:type="dxa"/>
            </w:tcMar>
            <w:vAlign w:val="center"/>
          </w:tcPr>
          <w:p w14:paraId="66547A94" w14:textId="77777777" w:rsidR="00C46B3D" w:rsidRPr="001C4CA0" w:rsidRDefault="00C46B3D">
            <w:pPr>
              <w:spacing w:after="0"/>
              <w:jc w:val="center"/>
              <w:rPr>
                <w:rFonts w:ascii="Myriad Pro" w:hAnsi="Myriad Pro"/>
              </w:rPr>
            </w:pPr>
          </w:p>
        </w:tc>
        <w:tc>
          <w:tcPr>
            <w:tcW w:w="990" w:type="dxa"/>
            <w:shd w:val="clear" w:color="auto" w:fill="2EC971"/>
            <w:tcMar>
              <w:left w:w="108" w:type="dxa"/>
              <w:right w:w="108" w:type="dxa"/>
            </w:tcMar>
            <w:vAlign w:val="center"/>
          </w:tcPr>
          <w:p w14:paraId="51EF5AA7"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7C81C96E" wp14:editId="1A197913">
                  <wp:extent cx="104775" cy="76200"/>
                  <wp:effectExtent l="0" t="0" r="0" b="0"/>
                  <wp:docPr id="87"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66759F2B"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5E4687F8" wp14:editId="52DB2C87">
                  <wp:extent cx="104775" cy="76200"/>
                  <wp:effectExtent l="0" t="0" r="0" b="0"/>
                  <wp:docPr id="88"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54250BC1" w14:textId="77777777">
        <w:trPr>
          <w:trHeight w:val="460"/>
        </w:trPr>
        <w:tc>
          <w:tcPr>
            <w:tcW w:w="678" w:type="dxa"/>
            <w:shd w:val="clear" w:color="auto" w:fill="FCFCFC"/>
            <w:tcMar>
              <w:left w:w="108" w:type="dxa"/>
              <w:right w:w="108" w:type="dxa"/>
            </w:tcMar>
            <w:vAlign w:val="center"/>
          </w:tcPr>
          <w:p w14:paraId="3AC87678"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V8.13</w:t>
            </w:r>
          </w:p>
        </w:tc>
        <w:tc>
          <w:tcPr>
            <w:tcW w:w="292" w:type="dxa"/>
            <w:shd w:val="clear" w:color="auto" w:fill="FCFCFC"/>
            <w:tcMar>
              <w:left w:w="108" w:type="dxa"/>
              <w:right w:w="108" w:type="dxa"/>
            </w:tcMar>
            <w:vAlign w:val="center"/>
          </w:tcPr>
          <w:p w14:paraId="37759A68"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bottom"/>
          </w:tcPr>
          <w:p w14:paraId="35B16631"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8"/>
              </w:rPr>
              <w:t>Verify that all non-printable symbols and field separators are properly encoded in log entries, to prevent log injection.</w:t>
            </w:r>
          </w:p>
        </w:tc>
        <w:tc>
          <w:tcPr>
            <w:tcW w:w="990" w:type="dxa"/>
            <w:shd w:val="clear" w:color="auto" w:fill="FFFFFF"/>
            <w:tcMar>
              <w:left w:w="108" w:type="dxa"/>
              <w:right w:w="108" w:type="dxa"/>
            </w:tcMar>
            <w:vAlign w:val="center"/>
          </w:tcPr>
          <w:p w14:paraId="71AA3A8B" w14:textId="77777777" w:rsidR="00C46B3D" w:rsidRPr="001C4CA0" w:rsidRDefault="00C46B3D">
            <w:pPr>
              <w:spacing w:after="0"/>
              <w:jc w:val="center"/>
              <w:rPr>
                <w:rFonts w:ascii="Myriad Pro" w:hAnsi="Myriad Pro"/>
              </w:rPr>
            </w:pPr>
          </w:p>
        </w:tc>
        <w:tc>
          <w:tcPr>
            <w:tcW w:w="990" w:type="dxa"/>
            <w:shd w:val="clear" w:color="auto" w:fill="FFFFFF"/>
            <w:tcMar>
              <w:left w:w="108" w:type="dxa"/>
              <w:right w:w="108" w:type="dxa"/>
            </w:tcMar>
            <w:vAlign w:val="center"/>
          </w:tcPr>
          <w:p w14:paraId="2A94D10C" w14:textId="77777777" w:rsidR="00C46B3D" w:rsidRPr="001C4CA0" w:rsidRDefault="00C46B3D">
            <w:pPr>
              <w:spacing w:after="0"/>
              <w:jc w:val="center"/>
              <w:rPr>
                <w:rFonts w:ascii="Myriad Pro" w:hAnsi="Myriad Pro"/>
              </w:rPr>
            </w:pPr>
          </w:p>
        </w:tc>
        <w:tc>
          <w:tcPr>
            <w:tcW w:w="990" w:type="dxa"/>
            <w:shd w:val="clear" w:color="auto" w:fill="5B9BD5"/>
            <w:tcMar>
              <w:left w:w="108" w:type="dxa"/>
              <w:right w:w="108" w:type="dxa"/>
            </w:tcMar>
            <w:vAlign w:val="center"/>
          </w:tcPr>
          <w:p w14:paraId="2A24783A"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3D48256A" wp14:editId="13D01C57">
                  <wp:extent cx="104775" cy="76200"/>
                  <wp:effectExtent l="0" t="0" r="0" b="0"/>
                  <wp:docPr id="90"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62591826" w14:textId="77777777">
        <w:trPr>
          <w:trHeight w:val="460"/>
        </w:trPr>
        <w:tc>
          <w:tcPr>
            <w:tcW w:w="678" w:type="dxa"/>
            <w:shd w:val="clear" w:color="auto" w:fill="FCFCFC"/>
            <w:tcMar>
              <w:left w:w="108" w:type="dxa"/>
              <w:right w:w="108" w:type="dxa"/>
            </w:tcMar>
            <w:vAlign w:val="center"/>
          </w:tcPr>
          <w:p w14:paraId="2C40DE48"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V8.14</w:t>
            </w:r>
          </w:p>
        </w:tc>
        <w:tc>
          <w:tcPr>
            <w:tcW w:w="292" w:type="dxa"/>
            <w:shd w:val="clear" w:color="auto" w:fill="FCFCFC"/>
            <w:tcMar>
              <w:left w:w="108" w:type="dxa"/>
              <w:right w:w="108" w:type="dxa"/>
            </w:tcMar>
            <w:vAlign w:val="center"/>
          </w:tcPr>
          <w:p w14:paraId="4F9C2A9A"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bottom"/>
          </w:tcPr>
          <w:p w14:paraId="351B237F"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8"/>
              </w:rPr>
              <w:t xml:space="preserve">Verify that log fields from trusted and untrusted sources are distinguishable in log entries. </w:t>
            </w:r>
          </w:p>
        </w:tc>
        <w:tc>
          <w:tcPr>
            <w:tcW w:w="990" w:type="dxa"/>
            <w:shd w:val="clear" w:color="auto" w:fill="FFFFFF"/>
            <w:tcMar>
              <w:left w:w="108" w:type="dxa"/>
              <w:right w:w="108" w:type="dxa"/>
            </w:tcMar>
            <w:vAlign w:val="center"/>
          </w:tcPr>
          <w:p w14:paraId="6D2D98E6" w14:textId="77777777" w:rsidR="00C46B3D" w:rsidRPr="001C4CA0" w:rsidRDefault="00C46B3D">
            <w:pPr>
              <w:spacing w:after="0"/>
              <w:jc w:val="center"/>
              <w:rPr>
                <w:rFonts w:ascii="Myriad Pro" w:hAnsi="Myriad Pro"/>
              </w:rPr>
            </w:pPr>
          </w:p>
        </w:tc>
        <w:tc>
          <w:tcPr>
            <w:tcW w:w="990" w:type="dxa"/>
            <w:shd w:val="clear" w:color="auto" w:fill="FFFFFF"/>
            <w:tcMar>
              <w:left w:w="108" w:type="dxa"/>
              <w:right w:w="108" w:type="dxa"/>
            </w:tcMar>
            <w:vAlign w:val="center"/>
          </w:tcPr>
          <w:p w14:paraId="094FA0A0" w14:textId="77777777" w:rsidR="00C46B3D" w:rsidRPr="001C4CA0" w:rsidRDefault="00C46B3D">
            <w:pPr>
              <w:spacing w:after="0"/>
              <w:jc w:val="center"/>
              <w:rPr>
                <w:rFonts w:ascii="Myriad Pro" w:hAnsi="Myriad Pro"/>
              </w:rPr>
            </w:pPr>
          </w:p>
        </w:tc>
        <w:tc>
          <w:tcPr>
            <w:tcW w:w="990" w:type="dxa"/>
            <w:shd w:val="clear" w:color="auto" w:fill="5B9BD5"/>
            <w:tcMar>
              <w:left w:w="108" w:type="dxa"/>
              <w:right w:w="108" w:type="dxa"/>
            </w:tcMar>
            <w:vAlign w:val="center"/>
          </w:tcPr>
          <w:p w14:paraId="4ED1D159"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31DBFE5D" wp14:editId="5FB9F792">
                  <wp:extent cx="104775" cy="76200"/>
                  <wp:effectExtent l="0" t="0" r="0" b="0"/>
                  <wp:docPr id="91"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6825E42A" w14:textId="77777777">
        <w:trPr>
          <w:trHeight w:val="460"/>
        </w:trPr>
        <w:tc>
          <w:tcPr>
            <w:tcW w:w="678" w:type="dxa"/>
            <w:shd w:val="clear" w:color="auto" w:fill="FCFCFC"/>
            <w:tcMar>
              <w:left w:w="108" w:type="dxa"/>
              <w:right w:w="108" w:type="dxa"/>
            </w:tcMar>
            <w:vAlign w:val="center"/>
          </w:tcPr>
          <w:p w14:paraId="0F005B53"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V8.15</w:t>
            </w:r>
          </w:p>
        </w:tc>
        <w:tc>
          <w:tcPr>
            <w:tcW w:w="292" w:type="dxa"/>
            <w:shd w:val="clear" w:color="auto" w:fill="FCFCFC"/>
            <w:tcMar>
              <w:left w:w="108" w:type="dxa"/>
              <w:right w:w="108" w:type="dxa"/>
            </w:tcMar>
            <w:vAlign w:val="center"/>
          </w:tcPr>
          <w:p w14:paraId="1BBC39C0"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bottom"/>
          </w:tcPr>
          <w:p w14:paraId="1F002FE0"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8"/>
              </w:rPr>
              <w:t>Verify that logging is performed before executing the transaction. If logging was unsuccessful (e.g. disk full, insufficient permissions) the application fails safe. This is for when integrity and non-repudiation are a must.</w:t>
            </w:r>
          </w:p>
        </w:tc>
        <w:tc>
          <w:tcPr>
            <w:tcW w:w="990" w:type="dxa"/>
            <w:shd w:val="clear" w:color="auto" w:fill="FFFFFF"/>
            <w:tcMar>
              <w:left w:w="108" w:type="dxa"/>
              <w:right w:w="108" w:type="dxa"/>
            </w:tcMar>
            <w:vAlign w:val="center"/>
          </w:tcPr>
          <w:p w14:paraId="653975E5" w14:textId="77777777" w:rsidR="00C46B3D" w:rsidRPr="001C4CA0" w:rsidRDefault="00C46B3D">
            <w:pPr>
              <w:spacing w:after="0"/>
              <w:jc w:val="center"/>
              <w:rPr>
                <w:rFonts w:ascii="Myriad Pro" w:hAnsi="Myriad Pro"/>
              </w:rPr>
            </w:pPr>
          </w:p>
        </w:tc>
        <w:tc>
          <w:tcPr>
            <w:tcW w:w="990" w:type="dxa"/>
            <w:shd w:val="clear" w:color="auto" w:fill="FFFFFF"/>
            <w:tcMar>
              <w:left w:w="108" w:type="dxa"/>
              <w:right w:w="108" w:type="dxa"/>
            </w:tcMar>
            <w:vAlign w:val="center"/>
          </w:tcPr>
          <w:p w14:paraId="686CC401" w14:textId="77777777" w:rsidR="00C46B3D" w:rsidRPr="001C4CA0" w:rsidRDefault="00C46B3D">
            <w:pPr>
              <w:spacing w:after="0"/>
              <w:jc w:val="center"/>
              <w:rPr>
                <w:rFonts w:ascii="Myriad Pro" w:hAnsi="Myriad Pro"/>
              </w:rPr>
            </w:pPr>
          </w:p>
        </w:tc>
        <w:tc>
          <w:tcPr>
            <w:tcW w:w="990" w:type="dxa"/>
            <w:shd w:val="clear" w:color="auto" w:fill="5B9BD5"/>
            <w:tcMar>
              <w:left w:w="108" w:type="dxa"/>
              <w:right w:w="108" w:type="dxa"/>
            </w:tcMar>
            <w:vAlign w:val="center"/>
          </w:tcPr>
          <w:p w14:paraId="2FA85732"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7C5B884F" wp14:editId="5E892A98">
                  <wp:extent cx="104775" cy="76200"/>
                  <wp:effectExtent l="0" t="0" r="0" b="0"/>
                  <wp:docPr id="92"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bl>
    <w:p w14:paraId="10AF18A5" w14:textId="77777777" w:rsidR="00C46B3D" w:rsidRPr="001C4CA0" w:rsidRDefault="00B156DD">
      <w:pPr>
        <w:rPr>
          <w:rFonts w:ascii="Myriad Pro" w:hAnsi="Myriad Pro"/>
        </w:rPr>
      </w:pPr>
      <w:r w:rsidRPr="001C4CA0">
        <w:rPr>
          <w:rFonts w:ascii="Myriad Pro" w:hAnsi="Myriad Pro" w:cs="Trebuchet MS"/>
          <w:noProof/>
        </w:rPr>
        <mc:AlternateContent>
          <mc:Choice Requires="wps">
            <w:drawing>
              <wp:inline distT="0" distB="0" distL="0" distR="0" wp14:anchorId="4F33F8A3" wp14:editId="17D662E1">
                <wp:extent cx="6332220" cy="251460"/>
                <wp:effectExtent l="0" t="0" r="0" b="0"/>
                <wp:docPr id="4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2220" cy="251460"/>
                        </a:xfrm>
                        <a:prstGeom prst="rect">
                          <a:avLst/>
                        </a:prstGeom>
                        <a:noFill/>
                        <a:ln w="9525">
                          <a:noFill/>
                          <a:miter lim="800000"/>
                          <a:headEnd/>
                          <a:tailEnd/>
                        </a:ln>
                      </wps:spPr>
                      <wps:txbx>
                        <w:txbxContent>
                          <w:p w14:paraId="3F5CC1A8" w14:textId="77777777" w:rsidR="00F37A39" w:rsidRPr="002C1316" w:rsidRDefault="00F37A39" w:rsidP="00B156DD">
                            <w:pPr>
                              <w:pStyle w:val="Caption"/>
                              <w:jc w:val="center"/>
                              <w:rPr>
                                <w:rFonts w:ascii="Myriad Pro" w:hAnsi="Myriad Pro" w:cs="Trebuchet MS"/>
                                <w:noProof/>
                                <w:color w:val="000000" w:themeColor="text1"/>
                                <w:sz w:val="20"/>
                                <w:szCs w:val="20"/>
                              </w:rPr>
                            </w:pPr>
                            <w:r w:rsidRPr="002C1316">
                              <w:rPr>
                                <w:rFonts w:ascii="Myriad Pro" w:hAnsi="Myriad Pro"/>
                                <w:color w:val="000000" w:themeColor="text1"/>
                                <w:sz w:val="20"/>
                                <w:szCs w:val="20"/>
                              </w:rPr>
                              <w:t xml:space="preserve">Table </w:t>
                            </w:r>
                            <w:r w:rsidRPr="002C1316">
                              <w:rPr>
                                <w:rFonts w:ascii="Myriad Pro" w:hAnsi="Myriad Pro"/>
                                <w:color w:val="000000" w:themeColor="text1"/>
                                <w:sz w:val="20"/>
                                <w:szCs w:val="20"/>
                              </w:rPr>
                              <w:fldChar w:fldCharType="begin"/>
                            </w:r>
                            <w:r w:rsidRPr="002C1316">
                              <w:rPr>
                                <w:rFonts w:ascii="Myriad Pro" w:hAnsi="Myriad Pro"/>
                                <w:color w:val="000000" w:themeColor="text1"/>
                                <w:sz w:val="20"/>
                                <w:szCs w:val="20"/>
                              </w:rPr>
                              <w:instrText xml:space="preserve"> SEQ Table \* ARABIC </w:instrText>
                            </w:r>
                            <w:r w:rsidRPr="002C1316">
                              <w:rPr>
                                <w:rFonts w:ascii="Myriad Pro" w:hAnsi="Myriad Pro"/>
                                <w:color w:val="000000" w:themeColor="text1"/>
                                <w:sz w:val="20"/>
                                <w:szCs w:val="20"/>
                              </w:rPr>
                              <w:fldChar w:fldCharType="separate"/>
                            </w:r>
                            <w:r>
                              <w:rPr>
                                <w:rFonts w:ascii="Myriad Pro" w:hAnsi="Myriad Pro"/>
                                <w:noProof/>
                                <w:color w:val="000000" w:themeColor="text1"/>
                                <w:sz w:val="20"/>
                                <w:szCs w:val="20"/>
                              </w:rPr>
                              <w:t>6</w:t>
                            </w:r>
                            <w:r w:rsidRPr="002C1316">
                              <w:rPr>
                                <w:rFonts w:ascii="Myriad Pro" w:hAnsi="Myriad Pro"/>
                                <w:color w:val="000000" w:themeColor="text1"/>
                                <w:sz w:val="20"/>
                                <w:szCs w:val="20"/>
                              </w:rPr>
                              <w:fldChar w:fldCharType="end"/>
                            </w:r>
                            <w:r w:rsidRPr="002C1316">
                              <w:rPr>
                                <w:rFonts w:ascii="Myriad Pro" w:hAnsi="Myriad Pro"/>
                                <w:color w:val="000000" w:themeColor="text1"/>
                                <w:sz w:val="20"/>
                                <w:szCs w:val="20"/>
                              </w:rPr>
                              <w:t xml:space="preserve"> - OWASP ASVS Error Handling and Logging Requirements (V8)</w:t>
                            </w:r>
                          </w:p>
                          <w:p w14:paraId="647E1076" w14:textId="77777777" w:rsidR="00F37A39" w:rsidRPr="002C1316" w:rsidRDefault="00F37A39" w:rsidP="00B156DD">
                            <w:pPr>
                              <w:rPr>
                                <w:rFonts w:ascii="Myriad Pro" w:hAnsi="Myriad Pro"/>
                                <w:i/>
                                <w:color w:val="000000" w:themeColor="text1"/>
                                <w:sz w:val="20"/>
                              </w:rPr>
                            </w:pPr>
                          </w:p>
                        </w:txbxContent>
                      </wps:txbx>
                      <wps:bodyPr rot="0" vert="horz" wrap="square" lIns="91440" tIns="45720" rIns="91440" bIns="45720" anchor="t" anchorCtr="0">
                        <a:noAutofit/>
                      </wps:bodyPr>
                    </wps:wsp>
                  </a:graphicData>
                </a:graphic>
              </wp:inline>
            </w:drawing>
          </mc:Choice>
          <mc:Fallback>
            <w:pict>
              <v:shape id="_x0000_s1038" type="#_x0000_t202" style="width:498.6pt;height:19.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" filled="f" stroked="f">
                <v:textbox>
                  <w:txbxContent>
                    <w:p w14:paraId="3F5CC1A8" w14:textId="77777777" w:rsidR="00B32654" w:rsidRPr="002C1316" w:rsidRDefault="00B32654" w:rsidP="00B156DD">
                      <w:pPr>
                        <w:pStyle w:val="Caption"/>
                        <w:jc w:val="center"/>
                        <w:rPr>
                          <w:rFonts w:ascii="Myriad Pro" w:hAnsi="Myriad Pro" w:cs="Trebuchet MS"/>
                          <w:noProof/>
                          <w:color w:val="000000" w:themeColor="text1"/>
                          <w:sz w:val="20"/>
                          <w:szCs w:val="20"/>
                        </w:rPr>
                      </w:pPr>
                      <w:r w:rsidRPr="002C1316">
                        <w:rPr>
                          <w:rFonts w:ascii="Myriad Pro" w:hAnsi="Myriad Pro"/>
                          <w:color w:val="000000" w:themeColor="text1"/>
                          <w:sz w:val="20"/>
                          <w:szCs w:val="20"/>
                        </w:rPr>
                        <w:t xml:space="preserve">Table </w:t>
                      </w:r>
                      <w:r w:rsidRPr="002C1316">
                        <w:rPr>
                          <w:rFonts w:ascii="Myriad Pro" w:hAnsi="Myriad Pro"/>
                          <w:color w:val="000000" w:themeColor="text1"/>
                          <w:sz w:val="20"/>
                          <w:szCs w:val="20"/>
                        </w:rPr>
                        <w:fldChar w:fldCharType="begin"/>
                      </w:r>
                      <w:r w:rsidRPr="002C1316">
                        <w:rPr>
                          <w:rFonts w:ascii="Myriad Pro" w:hAnsi="Myriad Pro"/>
                          <w:color w:val="000000" w:themeColor="text1"/>
                          <w:sz w:val="20"/>
                          <w:szCs w:val="20"/>
                        </w:rPr>
                        <w:instrText xml:space="preserve"> SEQ Table \* ARABIC </w:instrText>
                      </w:r>
                      <w:r w:rsidRPr="002C1316">
                        <w:rPr>
                          <w:rFonts w:ascii="Myriad Pro" w:hAnsi="Myriad Pro"/>
                          <w:color w:val="000000" w:themeColor="text1"/>
                          <w:sz w:val="20"/>
                          <w:szCs w:val="20"/>
                        </w:rPr>
                        <w:fldChar w:fldCharType="separate"/>
                      </w:r>
                      <w:r>
                        <w:rPr>
                          <w:rFonts w:ascii="Myriad Pro" w:hAnsi="Myriad Pro"/>
                          <w:noProof/>
                          <w:color w:val="000000" w:themeColor="text1"/>
                          <w:sz w:val="20"/>
                          <w:szCs w:val="20"/>
                        </w:rPr>
                        <w:t>6</w:t>
                      </w:r>
                      <w:r w:rsidRPr="002C1316">
                        <w:rPr>
                          <w:rFonts w:ascii="Myriad Pro" w:hAnsi="Myriad Pro"/>
                          <w:color w:val="000000" w:themeColor="text1"/>
                          <w:sz w:val="20"/>
                          <w:szCs w:val="20"/>
                        </w:rPr>
                        <w:fldChar w:fldCharType="end"/>
                      </w:r>
                      <w:r w:rsidRPr="002C1316">
                        <w:rPr>
                          <w:rFonts w:ascii="Myriad Pro" w:hAnsi="Myriad Pro"/>
                          <w:color w:val="000000" w:themeColor="text1"/>
                          <w:sz w:val="20"/>
                          <w:szCs w:val="20"/>
                        </w:rPr>
                        <w:t xml:space="preserve"> - OWASP ASVS Error Handling and Logging Requirements (V8)</w:t>
                      </w:r>
                    </w:p>
                    <w:p w14:paraId="647E1076" w14:textId="77777777" w:rsidR="00B32654" w:rsidRPr="002C1316" w:rsidRDefault="00B32654" w:rsidP="00B156DD">
                      <w:pPr>
                        <w:rPr>
                          <w:rFonts w:ascii="Myriad Pro" w:hAnsi="Myriad Pro"/>
                          <w:i/>
                          <w:color w:val="000000" w:themeColor="text1"/>
                          <w:sz w:val="20"/>
                        </w:rPr>
                      </w:pPr>
                    </w:p>
                  </w:txbxContent>
                </v:textbox>
                <w10:anchorlock/>
              </v:shape>
            </w:pict>
          </mc:Fallback>
        </mc:AlternateContent>
      </w:r>
    </w:p>
    <w:p w14:paraId="28512F4F" w14:textId="77777777" w:rsidR="00C46B3D" w:rsidRPr="001C4CA0" w:rsidRDefault="00C46B3D">
      <w:pPr>
        <w:rPr>
          <w:rFonts w:ascii="Myriad Pro" w:hAnsi="Myriad Pro"/>
        </w:rPr>
      </w:pPr>
    </w:p>
    <w:p w14:paraId="4D90BA79" w14:textId="77777777" w:rsidR="00C46B3D" w:rsidRPr="001C4CA0" w:rsidRDefault="00A42901">
      <w:pPr>
        <w:rPr>
          <w:rFonts w:ascii="Myriad Pro" w:hAnsi="Myriad Pro"/>
        </w:rPr>
      </w:pPr>
      <w:r w:rsidRPr="001C4CA0">
        <w:rPr>
          <w:rFonts w:ascii="Myriad Pro" w:hAnsi="Myriad Pro"/>
        </w:rPr>
        <w:br w:type="page"/>
      </w:r>
    </w:p>
    <w:tbl>
      <w:tblPr>
        <w:tblStyle w:val="af8"/>
        <w:tblW w:w="11037" w:type="dxa"/>
        <w:tblInd w:w="-1133" w:type="dxa"/>
        <w:tblLayout w:type="fixed"/>
        <w:tblLook w:val="0600" w:firstRow="0" w:lastRow="0" w:firstColumn="0" w:lastColumn="0" w:noHBand="1" w:noVBand="1"/>
      </w:tblPr>
      <w:tblGrid>
        <w:gridCol w:w="396"/>
        <w:gridCol w:w="659"/>
        <w:gridCol w:w="9982"/>
      </w:tblGrid>
      <w:tr w:rsidR="00C46B3D" w:rsidRPr="001C4CA0" w14:paraId="366AACB7" w14:textId="77777777">
        <w:trPr>
          <w:trHeight w:val="560"/>
        </w:trPr>
        <w:tc>
          <w:tcPr>
            <w:tcW w:w="396" w:type="dxa"/>
            <w:shd w:val="clear" w:color="auto" w:fill="ECF0F1"/>
            <w:tcMar>
              <w:left w:w="108" w:type="dxa"/>
              <w:right w:w="108" w:type="dxa"/>
            </w:tcMar>
          </w:tcPr>
          <w:p w14:paraId="444E8674" w14:textId="77777777" w:rsidR="00C46B3D" w:rsidRPr="001C4CA0" w:rsidRDefault="00C46B3D">
            <w:pPr>
              <w:spacing w:after="0"/>
              <w:rPr>
                <w:rFonts w:ascii="Myriad Pro" w:hAnsi="Myriad Pro"/>
              </w:rPr>
            </w:pPr>
          </w:p>
        </w:tc>
        <w:tc>
          <w:tcPr>
            <w:tcW w:w="659" w:type="dxa"/>
            <w:tcMar>
              <w:left w:w="108" w:type="dxa"/>
              <w:right w:w="108" w:type="dxa"/>
            </w:tcMar>
          </w:tcPr>
          <w:p w14:paraId="1388E975" w14:textId="77777777" w:rsidR="00C46B3D" w:rsidRPr="001C4CA0" w:rsidRDefault="00C46B3D">
            <w:pPr>
              <w:spacing w:after="0"/>
              <w:rPr>
                <w:rFonts w:ascii="Myriad Pro" w:hAnsi="Myriad Pro"/>
              </w:rPr>
            </w:pPr>
          </w:p>
        </w:tc>
        <w:tc>
          <w:tcPr>
            <w:tcW w:w="9982" w:type="dxa"/>
            <w:tcMar>
              <w:left w:w="108" w:type="dxa"/>
              <w:right w:w="108" w:type="dxa"/>
            </w:tcMar>
          </w:tcPr>
          <w:p w14:paraId="0670F4C4" w14:textId="77777777" w:rsidR="00C46B3D" w:rsidRPr="001C4CA0" w:rsidRDefault="00A42901">
            <w:pPr>
              <w:pStyle w:val="Heading2"/>
              <w:spacing w:before="240"/>
              <w:rPr>
                <w:rFonts w:ascii="Myriad Pro" w:hAnsi="Myriad Pro"/>
              </w:rPr>
            </w:pPr>
            <w:bookmarkStart w:id="41" w:name="h.z337ya" w:colFirst="0" w:colLast="0"/>
            <w:bookmarkStart w:id="42" w:name="_Toc392074672"/>
            <w:bookmarkEnd w:id="41"/>
            <w:r w:rsidRPr="001C4CA0">
              <w:rPr>
                <w:rFonts w:ascii="Myriad Pro" w:eastAsia="PT Sans" w:hAnsi="Myriad Pro" w:cs="PT Sans"/>
                <w:b/>
                <w:color w:val="404040"/>
                <w:sz w:val="72"/>
              </w:rPr>
              <w:t>V9: Data Protection Verification Requirements</w:t>
            </w:r>
            <w:bookmarkEnd w:id="42"/>
          </w:p>
        </w:tc>
      </w:tr>
    </w:tbl>
    <w:p w14:paraId="3570B416" w14:textId="77777777" w:rsidR="00C46B3D" w:rsidRPr="001C4CA0" w:rsidRDefault="00C46B3D">
      <w:pPr>
        <w:rPr>
          <w:rFonts w:ascii="Myriad Pro" w:hAnsi="Myriad Pro"/>
        </w:rPr>
      </w:pPr>
    </w:p>
    <w:p w14:paraId="3FB96E08" w14:textId="77777777" w:rsidR="00C46B3D" w:rsidRPr="00AF4A6D" w:rsidRDefault="00A42901">
      <w:pPr>
        <w:rPr>
          <w:rFonts w:ascii="Myriad Pro" w:hAnsi="Myriad Pro"/>
          <w:color w:val="auto"/>
        </w:rPr>
      </w:pPr>
      <w:r w:rsidRPr="00AF4A6D">
        <w:rPr>
          <w:rFonts w:ascii="Myriad Pro" w:eastAsia="PT Sans" w:hAnsi="Myriad Pro" w:cs="PT Sans"/>
          <w:color w:val="auto"/>
        </w:rPr>
        <w:t>The table below defines the corresponding verification requirements that apply for each of the verification levels.  Verification requirements for Level 0 are not defined by this standard.</w:t>
      </w:r>
    </w:p>
    <w:tbl>
      <w:tblPr>
        <w:tblStyle w:val="af9"/>
        <w:tblW w:w="9918" w:type="dxa"/>
        <w:tblLayout w:type="fixed"/>
        <w:tblLook w:val="0600" w:firstRow="0" w:lastRow="0" w:firstColumn="0" w:lastColumn="0" w:noHBand="1" w:noVBand="1"/>
      </w:tblPr>
      <w:tblGrid>
        <w:gridCol w:w="678"/>
        <w:gridCol w:w="292"/>
        <w:gridCol w:w="5978"/>
        <w:gridCol w:w="990"/>
        <w:gridCol w:w="990"/>
        <w:gridCol w:w="990"/>
      </w:tblGrid>
      <w:tr w:rsidR="00C46B3D" w:rsidRPr="001C4CA0" w14:paraId="7577E420" w14:textId="77777777">
        <w:trPr>
          <w:trHeight w:val="700"/>
        </w:trPr>
        <w:tc>
          <w:tcPr>
            <w:tcW w:w="678" w:type="dxa"/>
            <w:shd w:val="clear" w:color="auto" w:fill="7F8C8D"/>
            <w:tcMar>
              <w:left w:w="108" w:type="dxa"/>
              <w:right w:w="108" w:type="dxa"/>
            </w:tcMar>
            <w:vAlign w:val="center"/>
          </w:tcPr>
          <w:p w14:paraId="47BF1208" w14:textId="77777777" w:rsidR="00C46B3D" w:rsidRPr="001C4CA0" w:rsidRDefault="00C46B3D">
            <w:pPr>
              <w:spacing w:after="0"/>
              <w:rPr>
                <w:rFonts w:ascii="Myriad Pro" w:hAnsi="Myriad Pro"/>
              </w:rPr>
            </w:pPr>
          </w:p>
        </w:tc>
        <w:tc>
          <w:tcPr>
            <w:tcW w:w="292" w:type="dxa"/>
            <w:shd w:val="clear" w:color="auto" w:fill="7F8C8D"/>
            <w:tcMar>
              <w:left w:w="108" w:type="dxa"/>
              <w:right w:w="108" w:type="dxa"/>
            </w:tcMar>
            <w:vAlign w:val="center"/>
          </w:tcPr>
          <w:p w14:paraId="082390AE" w14:textId="77777777" w:rsidR="00C46B3D" w:rsidRPr="001C4CA0" w:rsidRDefault="00C46B3D">
            <w:pPr>
              <w:spacing w:after="0"/>
              <w:rPr>
                <w:rFonts w:ascii="Myriad Pro" w:hAnsi="Myriad Pro"/>
              </w:rPr>
            </w:pPr>
          </w:p>
        </w:tc>
        <w:tc>
          <w:tcPr>
            <w:tcW w:w="5978" w:type="dxa"/>
            <w:shd w:val="clear" w:color="auto" w:fill="7F8C8D"/>
            <w:tcMar>
              <w:top w:w="113" w:type="dxa"/>
              <w:left w:w="108" w:type="dxa"/>
              <w:bottom w:w="113" w:type="dxa"/>
              <w:right w:w="108" w:type="dxa"/>
            </w:tcMar>
            <w:vAlign w:val="center"/>
          </w:tcPr>
          <w:p w14:paraId="57721988" w14:textId="77777777" w:rsidR="00C46B3D" w:rsidRPr="001C4CA0" w:rsidRDefault="00A42901">
            <w:pPr>
              <w:spacing w:after="0"/>
              <w:rPr>
                <w:rFonts w:ascii="Myriad Pro" w:hAnsi="Myriad Pro"/>
              </w:rPr>
            </w:pPr>
            <w:r w:rsidRPr="001C4CA0">
              <w:rPr>
                <w:rFonts w:ascii="Myriad Pro" w:eastAsia="PT Sans" w:hAnsi="Myriad Pro" w:cs="PT Sans"/>
                <w:b/>
                <w:color w:val="FFFFFF"/>
                <w:sz w:val="18"/>
              </w:rPr>
              <w:t>DATA PROTECTION</w:t>
            </w:r>
          </w:p>
          <w:p w14:paraId="4F4A6AB2" w14:textId="77777777" w:rsidR="00C46B3D" w:rsidRPr="001C4CA0" w:rsidRDefault="00A42901">
            <w:pPr>
              <w:spacing w:after="0"/>
              <w:rPr>
                <w:rFonts w:ascii="Myriad Pro" w:hAnsi="Myriad Pro"/>
              </w:rPr>
            </w:pPr>
            <w:r w:rsidRPr="001C4CA0">
              <w:rPr>
                <w:rFonts w:ascii="Myriad Pro" w:eastAsia="PT Sans" w:hAnsi="Myriad Pro" w:cs="PT Sans"/>
                <w:b/>
                <w:color w:val="FFFFFF"/>
                <w:sz w:val="18"/>
              </w:rPr>
              <w:t>VERIFICATION REQUIREMENT</w:t>
            </w:r>
          </w:p>
        </w:tc>
        <w:tc>
          <w:tcPr>
            <w:tcW w:w="990" w:type="dxa"/>
            <w:shd w:val="clear" w:color="auto" w:fill="7F8C8D"/>
            <w:tcMar>
              <w:left w:w="108" w:type="dxa"/>
              <w:right w:w="108" w:type="dxa"/>
            </w:tcMar>
            <w:vAlign w:val="center"/>
          </w:tcPr>
          <w:p w14:paraId="74EC04E7" w14:textId="77777777" w:rsidR="00C46B3D" w:rsidRPr="001C4CA0" w:rsidRDefault="00A42901">
            <w:pPr>
              <w:spacing w:after="0"/>
              <w:jc w:val="center"/>
              <w:rPr>
                <w:rFonts w:ascii="Myriad Pro" w:hAnsi="Myriad Pro"/>
              </w:rPr>
            </w:pPr>
            <w:r w:rsidRPr="001C4CA0">
              <w:rPr>
                <w:rFonts w:ascii="Myriad Pro" w:eastAsia="PT Sans" w:hAnsi="Myriad Pro" w:cs="PT Sans"/>
                <w:b/>
                <w:color w:val="FFFFFF"/>
                <w:sz w:val="18"/>
              </w:rPr>
              <w:t>LEVELS</w:t>
            </w:r>
          </w:p>
        </w:tc>
        <w:tc>
          <w:tcPr>
            <w:tcW w:w="990" w:type="dxa"/>
            <w:tcMar>
              <w:left w:w="108" w:type="dxa"/>
              <w:right w:w="108" w:type="dxa"/>
            </w:tcMar>
          </w:tcPr>
          <w:p w14:paraId="1D8514BF" w14:textId="77777777" w:rsidR="00C46B3D" w:rsidRPr="001C4CA0" w:rsidRDefault="00C46B3D">
            <w:pPr>
              <w:spacing w:after="200" w:line="276" w:lineRule="auto"/>
              <w:rPr>
                <w:rFonts w:ascii="Myriad Pro" w:hAnsi="Myriad Pro"/>
              </w:rPr>
            </w:pPr>
          </w:p>
        </w:tc>
        <w:tc>
          <w:tcPr>
            <w:tcW w:w="990" w:type="dxa"/>
            <w:tcMar>
              <w:left w:w="108" w:type="dxa"/>
              <w:right w:w="108" w:type="dxa"/>
            </w:tcMar>
          </w:tcPr>
          <w:p w14:paraId="15799C8F" w14:textId="77777777" w:rsidR="00C46B3D" w:rsidRPr="001C4CA0" w:rsidRDefault="00C46B3D">
            <w:pPr>
              <w:spacing w:after="200" w:line="276" w:lineRule="auto"/>
              <w:rPr>
                <w:rFonts w:ascii="Myriad Pro" w:hAnsi="Myriad Pro"/>
              </w:rPr>
            </w:pPr>
          </w:p>
        </w:tc>
      </w:tr>
      <w:tr w:rsidR="00C46B3D" w:rsidRPr="001C4CA0" w14:paraId="409C98F4" w14:textId="77777777">
        <w:trPr>
          <w:trHeight w:val="720"/>
        </w:trPr>
        <w:tc>
          <w:tcPr>
            <w:tcW w:w="678" w:type="dxa"/>
            <w:shd w:val="clear" w:color="auto" w:fill="7F8C8D"/>
            <w:tcMar>
              <w:left w:w="108" w:type="dxa"/>
              <w:right w:w="108" w:type="dxa"/>
            </w:tcMar>
            <w:vAlign w:val="center"/>
          </w:tcPr>
          <w:p w14:paraId="13779916" w14:textId="77777777" w:rsidR="00C46B3D" w:rsidRPr="001C4CA0" w:rsidRDefault="00C46B3D">
            <w:pPr>
              <w:spacing w:after="0"/>
              <w:rPr>
                <w:rFonts w:ascii="Myriad Pro" w:hAnsi="Myriad Pro"/>
              </w:rPr>
            </w:pPr>
          </w:p>
        </w:tc>
        <w:tc>
          <w:tcPr>
            <w:tcW w:w="292" w:type="dxa"/>
            <w:shd w:val="clear" w:color="auto" w:fill="7F8C8D"/>
            <w:tcMar>
              <w:left w:w="108" w:type="dxa"/>
              <w:right w:w="108" w:type="dxa"/>
            </w:tcMar>
            <w:vAlign w:val="center"/>
          </w:tcPr>
          <w:p w14:paraId="6E38A566" w14:textId="77777777" w:rsidR="00C46B3D" w:rsidRPr="001C4CA0" w:rsidRDefault="00C46B3D">
            <w:pPr>
              <w:spacing w:after="0"/>
              <w:rPr>
                <w:rFonts w:ascii="Myriad Pro" w:hAnsi="Myriad Pro"/>
              </w:rPr>
            </w:pPr>
          </w:p>
        </w:tc>
        <w:tc>
          <w:tcPr>
            <w:tcW w:w="5978" w:type="dxa"/>
            <w:shd w:val="clear" w:color="auto" w:fill="7F8C8D"/>
            <w:tcMar>
              <w:top w:w="113" w:type="dxa"/>
              <w:left w:w="108" w:type="dxa"/>
              <w:bottom w:w="113" w:type="dxa"/>
              <w:right w:w="108" w:type="dxa"/>
            </w:tcMar>
            <w:vAlign w:val="center"/>
          </w:tcPr>
          <w:p w14:paraId="0E2E340B" w14:textId="77777777" w:rsidR="00C46B3D" w:rsidRPr="001C4CA0" w:rsidRDefault="00C46B3D">
            <w:pPr>
              <w:spacing w:after="0"/>
              <w:rPr>
                <w:rFonts w:ascii="Myriad Pro" w:hAnsi="Myriad Pro"/>
              </w:rPr>
            </w:pPr>
          </w:p>
        </w:tc>
        <w:tc>
          <w:tcPr>
            <w:tcW w:w="990" w:type="dxa"/>
            <w:shd w:val="clear" w:color="auto" w:fill="7F8C8D"/>
            <w:tcMar>
              <w:left w:w="108" w:type="dxa"/>
              <w:right w:w="108" w:type="dxa"/>
            </w:tcMar>
            <w:vAlign w:val="center"/>
          </w:tcPr>
          <w:p w14:paraId="1D8F3263" w14:textId="77777777" w:rsidR="00C46B3D" w:rsidRPr="001C4CA0" w:rsidRDefault="00A42901">
            <w:pPr>
              <w:spacing w:after="0"/>
              <w:jc w:val="center"/>
              <w:rPr>
                <w:rFonts w:ascii="Myriad Pro" w:hAnsi="Myriad Pro"/>
              </w:rPr>
            </w:pPr>
            <w:r w:rsidRPr="001C4CA0">
              <w:rPr>
                <w:rFonts w:ascii="Myriad Pro" w:eastAsia="PT Sans" w:hAnsi="Myriad Pro" w:cs="PT Sans"/>
                <w:b/>
                <w:color w:val="FFFFFF"/>
                <w:sz w:val="18"/>
              </w:rPr>
              <w:t>1</w:t>
            </w:r>
          </w:p>
        </w:tc>
        <w:tc>
          <w:tcPr>
            <w:tcW w:w="990" w:type="dxa"/>
            <w:shd w:val="clear" w:color="auto" w:fill="7F8C8D"/>
            <w:tcMar>
              <w:left w:w="108" w:type="dxa"/>
              <w:right w:w="108" w:type="dxa"/>
            </w:tcMar>
            <w:vAlign w:val="center"/>
          </w:tcPr>
          <w:p w14:paraId="198CAFC6" w14:textId="77777777" w:rsidR="00C46B3D" w:rsidRPr="001C4CA0" w:rsidRDefault="00A42901">
            <w:pPr>
              <w:spacing w:after="0"/>
              <w:jc w:val="center"/>
              <w:rPr>
                <w:rFonts w:ascii="Myriad Pro" w:hAnsi="Myriad Pro"/>
              </w:rPr>
            </w:pPr>
            <w:r w:rsidRPr="001C4CA0">
              <w:rPr>
                <w:rFonts w:ascii="Myriad Pro" w:eastAsia="PT Sans" w:hAnsi="Myriad Pro" w:cs="PT Sans"/>
                <w:b/>
                <w:color w:val="FFFFFF"/>
                <w:sz w:val="18"/>
              </w:rPr>
              <w:t>2</w:t>
            </w:r>
          </w:p>
        </w:tc>
        <w:tc>
          <w:tcPr>
            <w:tcW w:w="990" w:type="dxa"/>
            <w:shd w:val="clear" w:color="auto" w:fill="7F8C8D"/>
            <w:tcMar>
              <w:left w:w="108" w:type="dxa"/>
              <w:right w:w="108" w:type="dxa"/>
            </w:tcMar>
            <w:vAlign w:val="center"/>
          </w:tcPr>
          <w:p w14:paraId="453FEE0F" w14:textId="77777777" w:rsidR="00C46B3D" w:rsidRPr="001C4CA0" w:rsidRDefault="00A42901">
            <w:pPr>
              <w:spacing w:after="0"/>
              <w:jc w:val="center"/>
              <w:rPr>
                <w:rFonts w:ascii="Myriad Pro" w:hAnsi="Myriad Pro"/>
              </w:rPr>
            </w:pPr>
            <w:r w:rsidRPr="001C4CA0">
              <w:rPr>
                <w:rFonts w:ascii="Myriad Pro" w:eastAsia="PT Sans" w:hAnsi="Myriad Pro" w:cs="PT Sans"/>
                <w:b/>
                <w:color w:val="FFFFFF"/>
                <w:sz w:val="18"/>
              </w:rPr>
              <w:t>3</w:t>
            </w:r>
          </w:p>
        </w:tc>
      </w:tr>
      <w:tr w:rsidR="00C46B3D" w:rsidRPr="001C4CA0" w14:paraId="48E5E78E" w14:textId="77777777">
        <w:trPr>
          <w:trHeight w:val="460"/>
        </w:trPr>
        <w:tc>
          <w:tcPr>
            <w:tcW w:w="678" w:type="dxa"/>
            <w:shd w:val="clear" w:color="auto" w:fill="FCFCFC"/>
            <w:tcMar>
              <w:left w:w="108" w:type="dxa"/>
              <w:right w:w="108" w:type="dxa"/>
            </w:tcMar>
            <w:vAlign w:val="center"/>
          </w:tcPr>
          <w:p w14:paraId="52A4AADF"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V9.1</w:t>
            </w:r>
          </w:p>
        </w:tc>
        <w:tc>
          <w:tcPr>
            <w:tcW w:w="292" w:type="dxa"/>
            <w:shd w:val="clear" w:color="auto" w:fill="FCFCFC"/>
            <w:tcMar>
              <w:left w:w="108" w:type="dxa"/>
              <w:right w:w="108" w:type="dxa"/>
            </w:tcMar>
            <w:vAlign w:val="center"/>
          </w:tcPr>
          <w:p w14:paraId="123C0BE0"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bottom"/>
          </w:tcPr>
          <w:p w14:paraId="24A04234" w14:textId="77777777" w:rsidR="00C46B3D" w:rsidRPr="00AF4A6D" w:rsidRDefault="00A42901">
            <w:pPr>
              <w:tabs>
                <w:tab w:val="left" w:pos="1265"/>
              </w:tabs>
              <w:spacing w:after="0"/>
              <w:rPr>
                <w:rFonts w:ascii="Myriad Pro" w:hAnsi="Myriad Pro"/>
                <w:color w:val="auto"/>
              </w:rPr>
            </w:pPr>
            <w:r w:rsidRPr="00AF4A6D">
              <w:rPr>
                <w:rFonts w:ascii="Myriad Pro" w:eastAsia="PT Sans" w:hAnsi="Myriad Pro" w:cs="PT Sans"/>
                <w:color w:val="auto"/>
                <w:sz w:val="18"/>
              </w:rPr>
              <w:t>Verify that all forms containing sensitive information have disabled client side caching, including autocomplete features.</w:t>
            </w:r>
          </w:p>
        </w:tc>
        <w:tc>
          <w:tcPr>
            <w:tcW w:w="990" w:type="dxa"/>
            <w:shd w:val="clear" w:color="auto" w:fill="F1C40F"/>
            <w:tcMar>
              <w:left w:w="108" w:type="dxa"/>
              <w:right w:w="108" w:type="dxa"/>
            </w:tcMar>
            <w:vAlign w:val="center"/>
          </w:tcPr>
          <w:p w14:paraId="331896B7"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169C072A" wp14:editId="7ACB9D49">
                  <wp:extent cx="104775" cy="76200"/>
                  <wp:effectExtent l="0" t="0" r="0" b="0"/>
                  <wp:docPr id="93"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515AAB71"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705E0136" wp14:editId="61617305">
                  <wp:extent cx="104775" cy="76200"/>
                  <wp:effectExtent l="0" t="0" r="0" b="0"/>
                  <wp:docPr id="94"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1E6FFA66"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72867123" wp14:editId="2AAF4241">
                  <wp:extent cx="104775" cy="76200"/>
                  <wp:effectExtent l="0" t="0" r="0" b="0"/>
                  <wp:docPr id="95"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39F9B2F4" w14:textId="77777777">
        <w:trPr>
          <w:trHeight w:val="500"/>
        </w:trPr>
        <w:tc>
          <w:tcPr>
            <w:tcW w:w="678" w:type="dxa"/>
            <w:shd w:val="clear" w:color="auto" w:fill="FCFCFC"/>
            <w:tcMar>
              <w:left w:w="108" w:type="dxa"/>
              <w:right w:w="108" w:type="dxa"/>
            </w:tcMar>
            <w:vAlign w:val="center"/>
          </w:tcPr>
          <w:p w14:paraId="36F11DE2"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V9.2</w:t>
            </w:r>
          </w:p>
        </w:tc>
        <w:tc>
          <w:tcPr>
            <w:tcW w:w="292" w:type="dxa"/>
            <w:shd w:val="clear" w:color="auto" w:fill="FCFCFC"/>
            <w:tcMar>
              <w:left w:w="108" w:type="dxa"/>
              <w:right w:w="108" w:type="dxa"/>
            </w:tcMar>
            <w:vAlign w:val="center"/>
          </w:tcPr>
          <w:p w14:paraId="5B144523"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bottom"/>
          </w:tcPr>
          <w:p w14:paraId="33AD27FB" w14:textId="77777777" w:rsidR="00C46B3D" w:rsidRPr="00AF4A6D" w:rsidRDefault="00A42901">
            <w:pPr>
              <w:tabs>
                <w:tab w:val="left" w:pos="1265"/>
              </w:tabs>
              <w:spacing w:after="0"/>
              <w:rPr>
                <w:rFonts w:ascii="Myriad Pro" w:hAnsi="Myriad Pro"/>
                <w:color w:val="auto"/>
              </w:rPr>
            </w:pPr>
            <w:r w:rsidRPr="00AF4A6D">
              <w:rPr>
                <w:rFonts w:ascii="Myriad Pro" w:eastAsia="PT Sans" w:hAnsi="Myriad Pro" w:cs="PT Sans"/>
                <w:color w:val="auto"/>
                <w:sz w:val="18"/>
              </w:rPr>
              <w:t>Verify that the list of sensitive data processed by this application is identified, and that there is an explicit policy for how access to this data must be controlled, and when this data must be encrypted (both at rest and in transit). Verify that this policy is properly enforced.</w:t>
            </w:r>
          </w:p>
        </w:tc>
        <w:tc>
          <w:tcPr>
            <w:tcW w:w="990" w:type="dxa"/>
            <w:shd w:val="clear" w:color="auto" w:fill="FFFFFF"/>
            <w:tcMar>
              <w:left w:w="108" w:type="dxa"/>
              <w:right w:w="108" w:type="dxa"/>
            </w:tcMar>
            <w:vAlign w:val="center"/>
          </w:tcPr>
          <w:p w14:paraId="14E3A0FA" w14:textId="77777777" w:rsidR="00C46B3D" w:rsidRPr="001C4CA0" w:rsidRDefault="00C46B3D">
            <w:pPr>
              <w:spacing w:after="0"/>
              <w:jc w:val="center"/>
              <w:rPr>
                <w:rFonts w:ascii="Myriad Pro" w:hAnsi="Myriad Pro"/>
              </w:rPr>
            </w:pPr>
          </w:p>
        </w:tc>
        <w:tc>
          <w:tcPr>
            <w:tcW w:w="990" w:type="dxa"/>
            <w:shd w:val="clear" w:color="auto" w:fill="FFFFFF"/>
            <w:tcMar>
              <w:left w:w="108" w:type="dxa"/>
              <w:right w:w="108" w:type="dxa"/>
            </w:tcMar>
            <w:vAlign w:val="center"/>
          </w:tcPr>
          <w:p w14:paraId="7BA353A9" w14:textId="77777777" w:rsidR="00C46B3D" w:rsidRPr="001C4CA0" w:rsidRDefault="00C46B3D">
            <w:pPr>
              <w:spacing w:after="0"/>
              <w:jc w:val="center"/>
              <w:rPr>
                <w:rFonts w:ascii="Myriad Pro" w:hAnsi="Myriad Pro"/>
              </w:rPr>
            </w:pPr>
          </w:p>
        </w:tc>
        <w:tc>
          <w:tcPr>
            <w:tcW w:w="990" w:type="dxa"/>
            <w:shd w:val="clear" w:color="auto" w:fill="5B9BD5"/>
            <w:tcMar>
              <w:left w:w="108" w:type="dxa"/>
              <w:right w:w="108" w:type="dxa"/>
            </w:tcMar>
            <w:vAlign w:val="center"/>
          </w:tcPr>
          <w:p w14:paraId="43CD671E"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208D78E1" wp14:editId="6E630B3B">
                  <wp:extent cx="104775" cy="76200"/>
                  <wp:effectExtent l="0" t="0" r="0" b="0"/>
                  <wp:docPr id="335"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249D4023" w14:textId="77777777">
        <w:trPr>
          <w:trHeight w:val="500"/>
        </w:trPr>
        <w:tc>
          <w:tcPr>
            <w:tcW w:w="678" w:type="dxa"/>
            <w:shd w:val="clear" w:color="auto" w:fill="FCFCFC"/>
            <w:tcMar>
              <w:left w:w="108" w:type="dxa"/>
              <w:right w:w="108" w:type="dxa"/>
            </w:tcMar>
            <w:vAlign w:val="center"/>
          </w:tcPr>
          <w:p w14:paraId="3B53184D"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V9.3</w:t>
            </w:r>
          </w:p>
        </w:tc>
        <w:tc>
          <w:tcPr>
            <w:tcW w:w="292" w:type="dxa"/>
            <w:shd w:val="clear" w:color="auto" w:fill="FCFCFC"/>
            <w:tcMar>
              <w:left w:w="108" w:type="dxa"/>
              <w:right w:w="108" w:type="dxa"/>
            </w:tcMar>
            <w:vAlign w:val="center"/>
          </w:tcPr>
          <w:p w14:paraId="7DD81DC2"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bottom"/>
          </w:tcPr>
          <w:p w14:paraId="66FA88DF" w14:textId="77777777" w:rsidR="00C46B3D" w:rsidRPr="00AF4A6D" w:rsidRDefault="00A42901">
            <w:pPr>
              <w:tabs>
                <w:tab w:val="left" w:pos="1265"/>
              </w:tabs>
              <w:spacing w:after="0"/>
              <w:rPr>
                <w:rFonts w:ascii="Myriad Pro" w:hAnsi="Myriad Pro"/>
                <w:color w:val="auto"/>
              </w:rPr>
            </w:pPr>
            <w:r w:rsidRPr="00AF4A6D">
              <w:rPr>
                <w:rFonts w:ascii="Myriad Pro" w:eastAsia="PT Sans" w:hAnsi="Myriad Pro" w:cs="PT Sans"/>
                <w:color w:val="auto"/>
                <w:sz w:val="18"/>
              </w:rPr>
              <w:t>Verify that all sensitive data is sent to the server in the HTTP message body (i.e., URL parameters are never used to send sensitive data).</w:t>
            </w:r>
          </w:p>
        </w:tc>
        <w:tc>
          <w:tcPr>
            <w:tcW w:w="990" w:type="dxa"/>
            <w:shd w:val="clear" w:color="auto" w:fill="F1C40F"/>
            <w:tcMar>
              <w:left w:w="108" w:type="dxa"/>
              <w:right w:w="108" w:type="dxa"/>
            </w:tcMar>
            <w:vAlign w:val="center"/>
          </w:tcPr>
          <w:p w14:paraId="3461B458"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68B2B8D0" wp14:editId="2B68F06F">
                  <wp:extent cx="104775" cy="76200"/>
                  <wp:effectExtent l="0" t="0" r="0" b="0"/>
                  <wp:docPr id="96"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23506BF0"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73DCA93D" wp14:editId="73557DF8">
                  <wp:extent cx="104775" cy="76200"/>
                  <wp:effectExtent l="0" t="0" r="0" b="0"/>
                  <wp:docPr id="97"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5F49931A"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31CE9A31" wp14:editId="5DFE1075">
                  <wp:extent cx="104775" cy="76200"/>
                  <wp:effectExtent l="0" t="0" r="0" b="0"/>
                  <wp:docPr id="98"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5747C2BC" w14:textId="77777777">
        <w:trPr>
          <w:trHeight w:val="500"/>
        </w:trPr>
        <w:tc>
          <w:tcPr>
            <w:tcW w:w="678" w:type="dxa"/>
            <w:shd w:val="clear" w:color="auto" w:fill="FCFCFC"/>
            <w:tcMar>
              <w:left w:w="108" w:type="dxa"/>
              <w:right w:w="108" w:type="dxa"/>
            </w:tcMar>
            <w:vAlign w:val="center"/>
          </w:tcPr>
          <w:p w14:paraId="3FB24393"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V9.4</w:t>
            </w:r>
          </w:p>
        </w:tc>
        <w:tc>
          <w:tcPr>
            <w:tcW w:w="292" w:type="dxa"/>
            <w:shd w:val="clear" w:color="auto" w:fill="FCFCFC"/>
            <w:tcMar>
              <w:left w:w="108" w:type="dxa"/>
              <w:right w:w="108" w:type="dxa"/>
            </w:tcMar>
            <w:vAlign w:val="center"/>
          </w:tcPr>
          <w:p w14:paraId="34D73578"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bottom"/>
          </w:tcPr>
          <w:p w14:paraId="3F2B18FB" w14:textId="77777777" w:rsidR="00C46B3D" w:rsidRPr="00AF4A6D" w:rsidRDefault="00A42901">
            <w:pPr>
              <w:tabs>
                <w:tab w:val="left" w:pos="1265"/>
              </w:tabs>
              <w:spacing w:after="0"/>
              <w:rPr>
                <w:rFonts w:ascii="Myriad Pro" w:hAnsi="Myriad Pro"/>
                <w:color w:val="auto"/>
              </w:rPr>
            </w:pPr>
            <w:r w:rsidRPr="00AF4A6D">
              <w:rPr>
                <w:rFonts w:ascii="Myriad Pro" w:eastAsia="PT Sans" w:hAnsi="Myriad Pro" w:cs="PT Sans"/>
                <w:color w:val="auto"/>
                <w:sz w:val="18"/>
              </w:rPr>
              <w:t>Verify that all cached or temporary copies of sensitive data sent to the client are protected from unauthorized access or purged/invalidated after the authorized user accesses the sensitive data (e.g., the proper no-cache and no-store Cache-Control headers are set).</w:t>
            </w:r>
          </w:p>
        </w:tc>
        <w:tc>
          <w:tcPr>
            <w:tcW w:w="990" w:type="dxa"/>
            <w:shd w:val="clear" w:color="auto" w:fill="FFFFFF"/>
            <w:tcMar>
              <w:left w:w="108" w:type="dxa"/>
              <w:right w:w="108" w:type="dxa"/>
            </w:tcMar>
            <w:vAlign w:val="center"/>
          </w:tcPr>
          <w:p w14:paraId="736A2D99" w14:textId="77777777" w:rsidR="00C46B3D" w:rsidRPr="001C4CA0" w:rsidRDefault="00C46B3D">
            <w:pPr>
              <w:spacing w:after="0"/>
              <w:jc w:val="center"/>
              <w:rPr>
                <w:rFonts w:ascii="Myriad Pro" w:hAnsi="Myriad Pro"/>
              </w:rPr>
            </w:pPr>
          </w:p>
        </w:tc>
        <w:tc>
          <w:tcPr>
            <w:tcW w:w="990" w:type="dxa"/>
            <w:shd w:val="clear" w:color="auto" w:fill="2EC971"/>
            <w:tcMar>
              <w:left w:w="108" w:type="dxa"/>
              <w:right w:w="108" w:type="dxa"/>
            </w:tcMar>
            <w:vAlign w:val="center"/>
          </w:tcPr>
          <w:p w14:paraId="4B642D4F"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76CA3D5B" wp14:editId="47A0B8A1">
                  <wp:extent cx="104775" cy="76200"/>
                  <wp:effectExtent l="0" t="0" r="0" b="0"/>
                  <wp:docPr id="99"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5D2B0ABC"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7BD7D9F7" wp14:editId="22D1E500">
                  <wp:extent cx="104775" cy="76200"/>
                  <wp:effectExtent l="0" t="0" r="0" b="0"/>
                  <wp:docPr id="100"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62F090FA" w14:textId="77777777">
        <w:trPr>
          <w:trHeight w:val="460"/>
        </w:trPr>
        <w:tc>
          <w:tcPr>
            <w:tcW w:w="678" w:type="dxa"/>
            <w:shd w:val="clear" w:color="auto" w:fill="FCFCFC"/>
            <w:tcMar>
              <w:left w:w="108" w:type="dxa"/>
              <w:right w:w="108" w:type="dxa"/>
            </w:tcMar>
            <w:vAlign w:val="center"/>
          </w:tcPr>
          <w:p w14:paraId="77068A79"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V9.5</w:t>
            </w:r>
          </w:p>
        </w:tc>
        <w:tc>
          <w:tcPr>
            <w:tcW w:w="292" w:type="dxa"/>
            <w:shd w:val="clear" w:color="auto" w:fill="FCFCFC"/>
            <w:tcMar>
              <w:left w:w="108" w:type="dxa"/>
              <w:right w:w="108" w:type="dxa"/>
            </w:tcMar>
            <w:vAlign w:val="center"/>
          </w:tcPr>
          <w:p w14:paraId="50FB3E8A"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bottom"/>
          </w:tcPr>
          <w:p w14:paraId="519B1444" w14:textId="77777777" w:rsidR="00C46B3D" w:rsidRPr="00AF4A6D" w:rsidRDefault="00A42901">
            <w:pPr>
              <w:tabs>
                <w:tab w:val="left" w:pos="1265"/>
              </w:tabs>
              <w:spacing w:after="0"/>
              <w:rPr>
                <w:rFonts w:ascii="Myriad Pro" w:hAnsi="Myriad Pro"/>
                <w:color w:val="auto"/>
              </w:rPr>
            </w:pPr>
            <w:r w:rsidRPr="00AF4A6D">
              <w:rPr>
                <w:rFonts w:ascii="Myriad Pro" w:eastAsia="PT Sans" w:hAnsi="Myriad Pro" w:cs="PT Sans"/>
                <w:color w:val="auto"/>
                <w:sz w:val="18"/>
              </w:rPr>
              <w:t>Verify that all cached or temporary copies of sensitive data stored on the server are protected from unauthorized access or purged/invalidated after the authorized user accesses the sensitive data.</w:t>
            </w:r>
          </w:p>
        </w:tc>
        <w:tc>
          <w:tcPr>
            <w:tcW w:w="990" w:type="dxa"/>
            <w:shd w:val="clear" w:color="auto" w:fill="FFFFFF"/>
            <w:tcMar>
              <w:left w:w="108" w:type="dxa"/>
              <w:right w:w="108" w:type="dxa"/>
            </w:tcMar>
            <w:vAlign w:val="center"/>
          </w:tcPr>
          <w:p w14:paraId="45655044" w14:textId="77777777" w:rsidR="00C46B3D" w:rsidRPr="001C4CA0" w:rsidRDefault="00C46B3D">
            <w:pPr>
              <w:spacing w:after="0"/>
              <w:jc w:val="center"/>
              <w:rPr>
                <w:rFonts w:ascii="Myriad Pro" w:hAnsi="Myriad Pro"/>
              </w:rPr>
            </w:pPr>
          </w:p>
        </w:tc>
        <w:tc>
          <w:tcPr>
            <w:tcW w:w="990" w:type="dxa"/>
            <w:shd w:val="clear" w:color="auto" w:fill="2EC971"/>
            <w:tcMar>
              <w:left w:w="108" w:type="dxa"/>
              <w:right w:w="108" w:type="dxa"/>
            </w:tcMar>
            <w:vAlign w:val="center"/>
          </w:tcPr>
          <w:p w14:paraId="5AC51931"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694AE5AC" wp14:editId="7959EBEB">
                  <wp:extent cx="104775" cy="76200"/>
                  <wp:effectExtent l="0" t="0" r="0" b="0"/>
                  <wp:docPr id="101"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56645A7F"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09BCA0EB" wp14:editId="2476054E">
                  <wp:extent cx="104775" cy="76200"/>
                  <wp:effectExtent l="0" t="0" r="0" b="0"/>
                  <wp:docPr id="102"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01E371FE" w14:textId="77777777">
        <w:trPr>
          <w:trHeight w:val="460"/>
        </w:trPr>
        <w:tc>
          <w:tcPr>
            <w:tcW w:w="678" w:type="dxa"/>
            <w:shd w:val="clear" w:color="auto" w:fill="FCFCFC"/>
            <w:tcMar>
              <w:left w:w="108" w:type="dxa"/>
              <w:right w:w="108" w:type="dxa"/>
            </w:tcMar>
            <w:vAlign w:val="center"/>
          </w:tcPr>
          <w:p w14:paraId="41F6B4AA"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V9.6</w:t>
            </w:r>
          </w:p>
        </w:tc>
        <w:tc>
          <w:tcPr>
            <w:tcW w:w="292" w:type="dxa"/>
            <w:shd w:val="clear" w:color="auto" w:fill="FCFCFC"/>
            <w:tcMar>
              <w:left w:w="108" w:type="dxa"/>
              <w:right w:w="108" w:type="dxa"/>
            </w:tcMar>
            <w:vAlign w:val="center"/>
          </w:tcPr>
          <w:p w14:paraId="307DC28A"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bottom"/>
          </w:tcPr>
          <w:p w14:paraId="639CE75F" w14:textId="77777777" w:rsidR="00C46B3D" w:rsidRPr="00AF4A6D" w:rsidRDefault="00A42901">
            <w:pPr>
              <w:tabs>
                <w:tab w:val="left" w:pos="1265"/>
              </w:tabs>
              <w:spacing w:after="0"/>
              <w:rPr>
                <w:rFonts w:ascii="Myriad Pro" w:hAnsi="Myriad Pro"/>
                <w:color w:val="auto"/>
              </w:rPr>
            </w:pPr>
            <w:r w:rsidRPr="00AF4A6D">
              <w:rPr>
                <w:rFonts w:ascii="Myriad Pro" w:eastAsia="PT Sans" w:hAnsi="Myriad Pro" w:cs="PT Sans"/>
                <w:color w:val="auto"/>
                <w:sz w:val="18"/>
              </w:rPr>
              <w:t>Verify that there is a method to remove each type of sensitive data from the application at the end of its required retention period.</w:t>
            </w:r>
          </w:p>
        </w:tc>
        <w:tc>
          <w:tcPr>
            <w:tcW w:w="990" w:type="dxa"/>
            <w:shd w:val="clear" w:color="auto" w:fill="FFFFFF"/>
            <w:tcMar>
              <w:left w:w="108" w:type="dxa"/>
              <w:right w:w="108" w:type="dxa"/>
            </w:tcMar>
            <w:vAlign w:val="center"/>
          </w:tcPr>
          <w:p w14:paraId="15650D0B" w14:textId="77777777" w:rsidR="00C46B3D" w:rsidRPr="001C4CA0" w:rsidRDefault="00C46B3D">
            <w:pPr>
              <w:spacing w:after="0"/>
              <w:jc w:val="center"/>
              <w:rPr>
                <w:rFonts w:ascii="Myriad Pro" w:hAnsi="Myriad Pro"/>
              </w:rPr>
            </w:pPr>
          </w:p>
        </w:tc>
        <w:tc>
          <w:tcPr>
            <w:tcW w:w="990" w:type="dxa"/>
            <w:shd w:val="clear" w:color="auto" w:fill="FFFFFF"/>
            <w:tcMar>
              <w:left w:w="108" w:type="dxa"/>
              <w:right w:w="108" w:type="dxa"/>
            </w:tcMar>
            <w:vAlign w:val="center"/>
          </w:tcPr>
          <w:p w14:paraId="60B21731" w14:textId="77777777" w:rsidR="00C46B3D" w:rsidRPr="001C4CA0" w:rsidRDefault="00C46B3D">
            <w:pPr>
              <w:spacing w:after="0"/>
              <w:jc w:val="center"/>
              <w:rPr>
                <w:rFonts w:ascii="Myriad Pro" w:hAnsi="Myriad Pro"/>
              </w:rPr>
            </w:pPr>
          </w:p>
        </w:tc>
        <w:tc>
          <w:tcPr>
            <w:tcW w:w="990" w:type="dxa"/>
            <w:shd w:val="clear" w:color="auto" w:fill="5B9BD5"/>
            <w:tcMar>
              <w:left w:w="108" w:type="dxa"/>
              <w:right w:w="108" w:type="dxa"/>
            </w:tcMar>
            <w:vAlign w:val="center"/>
          </w:tcPr>
          <w:p w14:paraId="2B30957C"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5EB64213" wp14:editId="1111AA59">
                  <wp:extent cx="104775" cy="76200"/>
                  <wp:effectExtent l="0" t="0" r="0" b="0"/>
                  <wp:docPr id="103"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7CF5C9FD" w14:textId="77777777">
        <w:trPr>
          <w:trHeight w:val="460"/>
        </w:trPr>
        <w:tc>
          <w:tcPr>
            <w:tcW w:w="678" w:type="dxa"/>
            <w:shd w:val="clear" w:color="auto" w:fill="FCFCFC"/>
            <w:tcMar>
              <w:left w:w="108" w:type="dxa"/>
              <w:right w:w="108" w:type="dxa"/>
            </w:tcMar>
            <w:vAlign w:val="center"/>
          </w:tcPr>
          <w:p w14:paraId="0D98DCBE"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V9.7</w:t>
            </w:r>
          </w:p>
        </w:tc>
        <w:tc>
          <w:tcPr>
            <w:tcW w:w="292" w:type="dxa"/>
            <w:shd w:val="clear" w:color="auto" w:fill="FCFCFC"/>
            <w:tcMar>
              <w:left w:w="108" w:type="dxa"/>
              <w:right w:w="108" w:type="dxa"/>
            </w:tcMar>
            <w:vAlign w:val="center"/>
          </w:tcPr>
          <w:p w14:paraId="3C5912BC"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bottom"/>
          </w:tcPr>
          <w:p w14:paraId="40307922" w14:textId="77777777" w:rsidR="00C46B3D" w:rsidRPr="00AF4A6D" w:rsidRDefault="00A42901">
            <w:pPr>
              <w:tabs>
                <w:tab w:val="left" w:pos="1265"/>
              </w:tabs>
              <w:spacing w:after="0"/>
              <w:rPr>
                <w:rFonts w:ascii="Myriad Pro" w:hAnsi="Myriad Pro"/>
                <w:color w:val="auto"/>
              </w:rPr>
            </w:pPr>
            <w:r w:rsidRPr="00AF4A6D">
              <w:rPr>
                <w:rFonts w:ascii="Myriad Pro" w:eastAsia="PT Sans" w:hAnsi="Myriad Pro" w:cs="PT Sans"/>
                <w:color w:val="auto"/>
                <w:sz w:val="18"/>
              </w:rPr>
              <w:t>Verify the application minimizes the number of parameters sent to untrusted systems, such as hidden fields, Ajax variables, cookies and header values.</w:t>
            </w:r>
          </w:p>
        </w:tc>
        <w:tc>
          <w:tcPr>
            <w:tcW w:w="990" w:type="dxa"/>
            <w:shd w:val="clear" w:color="auto" w:fill="FFFFFF"/>
            <w:tcMar>
              <w:left w:w="108" w:type="dxa"/>
              <w:right w:w="108" w:type="dxa"/>
            </w:tcMar>
            <w:vAlign w:val="center"/>
          </w:tcPr>
          <w:p w14:paraId="1EA3E818" w14:textId="77777777" w:rsidR="00C46B3D" w:rsidRPr="001C4CA0" w:rsidRDefault="00C46B3D">
            <w:pPr>
              <w:spacing w:after="0"/>
              <w:jc w:val="center"/>
              <w:rPr>
                <w:rFonts w:ascii="Myriad Pro" w:hAnsi="Myriad Pro"/>
              </w:rPr>
            </w:pPr>
          </w:p>
        </w:tc>
        <w:tc>
          <w:tcPr>
            <w:tcW w:w="990" w:type="dxa"/>
            <w:shd w:val="clear" w:color="auto" w:fill="FFFFFF"/>
            <w:tcMar>
              <w:left w:w="108" w:type="dxa"/>
              <w:right w:w="108" w:type="dxa"/>
            </w:tcMar>
            <w:vAlign w:val="center"/>
          </w:tcPr>
          <w:p w14:paraId="110B92ED" w14:textId="77777777" w:rsidR="00C46B3D" w:rsidRPr="001C4CA0" w:rsidRDefault="00C46B3D">
            <w:pPr>
              <w:jc w:val="center"/>
              <w:rPr>
                <w:rFonts w:ascii="Myriad Pro" w:hAnsi="Myriad Pro"/>
              </w:rPr>
            </w:pPr>
          </w:p>
        </w:tc>
        <w:tc>
          <w:tcPr>
            <w:tcW w:w="990" w:type="dxa"/>
            <w:shd w:val="clear" w:color="auto" w:fill="5B9BD5"/>
            <w:tcMar>
              <w:left w:w="108" w:type="dxa"/>
              <w:right w:w="108" w:type="dxa"/>
            </w:tcMar>
            <w:vAlign w:val="center"/>
          </w:tcPr>
          <w:p w14:paraId="0410360A"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6DC0CAD5" wp14:editId="1832378E">
                  <wp:extent cx="104775" cy="76200"/>
                  <wp:effectExtent l="0" t="0" r="0" b="0"/>
                  <wp:docPr id="104"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73D7E748" w14:textId="77777777">
        <w:trPr>
          <w:trHeight w:val="460"/>
        </w:trPr>
        <w:tc>
          <w:tcPr>
            <w:tcW w:w="678" w:type="dxa"/>
            <w:shd w:val="clear" w:color="auto" w:fill="FCFCFC"/>
            <w:tcMar>
              <w:left w:w="108" w:type="dxa"/>
              <w:right w:w="108" w:type="dxa"/>
            </w:tcMar>
            <w:vAlign w:val="center"/>
          </w:tcPr>
          <w:p w14:paraId="7C52DD20" w14:textId="77777777" w:rsidR="00C46B3D" w:rsidRPr="00AF4A6D" w:rsidRDefault="00A42901">
            <w:pPr>
              <w:spacing w:after="0"/>
              <w:rPr>
                <w:rFonts w:ascii="Myriad Pro" w:hAnsi="Myriad Pro"/>
                <w:color w:val="auto"/>
              </w:rPr>
            </w:pPr>
            <w:r w:rsidRPr="00AF4A6D">
              <w:rPr>
                <w:rFonts w:ascii="Myriad Pro" w:eastAsia="PT Sans" w:hAnsi="Myriad Pro" w:cs="PT Sans"/>
                <w:color w:val="auto"/>
                <w:sz w:val="16"/>
              </w:rPr>
              <w:t>V9.8</w:t>
            </w:r>
          </w:p>
        </w:tc>
        <w:tc>
          <w:tcPr>
            <w:tcW w:w="292" w:type="dxa"/>
            <w:shd w:val="clear" w:color="auto" w:fill="FCFCFC"/>
            <w:tcMar>
              <w:left w:w="108" w:type="dxa"/>
              <w:right w:w="108" w:type="dxa"/>
            </w:tcMar>
            <w:vAlign w:val="center"/>
          </w:tcPr>
          <w:p w14:paraId="11FA1C53" w14:textId="77777777" w:rsidR="00C46B3D" w:rsidRPr="00AF4A6D"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bottom"/>
          </w:tcPr>
          <w:p w14:paraId="431D4DD4" w14:textId="77777777" w:rsidR="00C46B3D" w:rsidRPr="00AF4A6D" w:rsidRDefault="00A42901">
            <w:pPr>
              <w:tabs>
                <w:tab w:val="left" w:pos="1265"/>
              </w:tabs>
              <w:spacing w:after="0"/>
              <w:rPr>
                <w:rFonts w:ascii="Myriad Pro" w:hAnsi="Myriad Pro"/>
                <w:color w:val="auto"/>
              </w:rPr>
            </w:pPr>
            <w:r w:rsidRPr="00AF4A6D">
              <w:rPr>
                <w:rFonts w:ascii="Myriad Pro" w:eastAsia="PT Sans" w:hAnsi="Myriad Pro" w:cs="PT Sans"/>
                <w:color w:val="auto"/>
                <w:sz w:val="18"/>
              </w:rPr>
              <w:t>Verify the application has the ability to detect and alert on abnormal numbers of requests for information or processing high value transactions for that user role, such as screen scraping, automated use of web service extraction, or data loss prevention. For example, the average user should not be able to access more than 5 records per hour or 30 records per day, or add 10 friends to a social network per minute.</w:t>
            </w:r>
          </w:p>
        </w:tc>
        <w:tc>
          <w:tcPr>
            <w:tcW w:w="990" w:type="dxa"/>
            <w:shd w:val="clear" w:color="auto" w:fill="FFFFFF"/>
            <w:tcMar>
              <w:left w:w="108" w:type="dxa"/>
              <w:right w:w="108" w:type="dxa"/>
            </w:tcMar>
            <w:vAlign w:val="center"/>
          </w:tcPr>
          <w:p w14:paraId="563FA843" w14:textId="77777777" w:rsidR="00C46B3D" w:rsidRPr="001C4CA0" w:rsidRDefault="00C46B3D">
            <w:pPr>
              <w:spacing w:after="0"/>
              <w:jc w:val="center"/>
              <w:rPr>
                <w:rFonts w:ascii="Myriad Pro" w:hAnsi="Myriad Pro"/>
              </w:rPr>
            </w:pPr>
          </w:p>
        </w:tc>
        <w:tc>
          <w:tcPr>
            <w:tcW w:w="990" w:type="dxa"/>
            <w:shd w:val="clear" w:color="auto" w:fill="FFFFFF"/>
            <w:tcMar>
              <w:left w:w="108" w:type="dxa"/>
              <w:right w:w="108" w:type="dxa"/>
            </w:tcMar>
            <w:vAlign w:val="center"/>
          </w:tcPr>
          <w:p w14:paraId="632701E8" w14:textId="77777777" w:rsidR="00C46B3D" w:rsidRPr="001C4CA0" w:rsidRDefault="00C46B3D">
            <w:pPr>
              <w:spacing w:after="0"/>
              <w:jc w:val="center"/>
              <w:rPr>
                <w:rFonts w:ascii="Myriad Pro" w:hAnsi="Myriad Pro"/>
              </w:rPr>
            </w:pPr>
          </w:p>
        </w:tc>
        <w:tc>
          <w:tcPr>
            <w:tcW w:w="990" w:type="dxa"/>
            <w:shd w:val="clear" w:color="auto" w:fill="5B9BD5"/>
            <w:tcMar>
              <w:left w:w="108" w:type="dxa"/>
              <w:right w:w="108" w:type="dxa"/>
            </w:tcMar>
            <w:vAlign w:val="center"/>
          </w:tcPr>
          <w:p w14:paraId="6A810CE0"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598A04E5" wp14:editId="1EEABBE1">
                  <wp:extent cx="104775" cy="76200"/>
                  <wp:effectExtent l="0" t="0" r="0" b="0"/>
                  <wp:docPr id="105"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bl>
    <w:p w14:paraId="3CD0A34D" w14:textId="77777777" w:rsidR="00C46B3D" w:rsidRPr="001C4CA0" w:rsidRDefault="00B156DD">
      <w:pPr>
        <w:rPr>
          <w:rFonts w:ascii="Myriad Pro" w:hAnsi="Myriad Pro"/>
        </w:rPr>
      </w:pPr>
      <w:r w:rsidRPr="001C4CA0">
        <w:rPr>
          <w:rFonts w:ascii="Myriad Pro" w:hAnsi="Myriad Pro" w:cs="Trebuchet MS"/>
          <w:noProof/>
        </w:rPr>
        <mc:AlternateContent>
          <mc:Choice Requires="wps">
            <w:drawing>
              <wp:inline distT="0" distB="0" distL="0" distR="0" wp14:anchorId="2E3675CA" wp14:editId="7A51920F">
                <wp:extent cx="6332220" cy="251460"/>
                <wp:effectExtent l="0" t="0" r="0" b="0"/>
                <wp:docPr id="4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2220" cy="251460"/>
                        </a:xfrm>
                        <a:prstGeom prst="rect">
                          <a:avLst/>
                        </a:prstGeom>
                        <a:noFill/>
                        <a:ln w="9525">
                          <a:noFill/>
                          <a:miter lim="800000"/>
                          <a:headEnd/>
                          <a:tailEnd/>
                        </a:ln>
                      </wps:spPr>
                      <wps:txbx>
                        <w:txbxContent>
                          <w:p w14:paraId="6A7E3848" w14:textId="77777777" w:rsidR="00F37A39" w:rsidRPr="002C1316" w:rsidRDefault="00F37A39" w:rsidP="00B156DD">
                            <w:pPr>
                              <w:pStyle w:val="Caption"/>
                              <w:jc w:val="center"/>
                              <w:rPr>
                                <w:rFonts w:ascii="Myriad Pro" w:hAnsi="Myriad Pro" w:cs="Trebuchet MS"/>
                                <w:noProof/>
                                <w:color w:val="000000" w:themeColor="text1"/>
                                <w:sz w:val="20"/>
                                <w:szCs w:val="20"/>
                              </w:rPr>
                            </w:pPr>
                            <w:r w:rsidRPr="002C1316">
                              <w:rPr>
                                <w:rFonts w:ascii="Myriad Pro" w:hAnsi="Myriad Pro"/>
                                <w:color w:val="000000" w:themeColor="text1"/>
                                <w:sz w:val="20"/>
                                <w:szCs w:val="20"/>
                              </w:rPr>
                              <w:t xml:space="preserve">Table </w:t>
                            </w:r>
                            <w:r w:rsidRPr="002C1316">
                              <w:rPr>
                                <w:rFonts w:ascii="Myriad Pro" w:hAnsi="Myriad Pro"/>
                                <w:color w:val="000000" w:themeColor="text1"/>
                                <w:sz w:val="20"/>
                                <w:szCs w:val="20"/>
                              </w:rPr>
                              <w:fldChar w:fldCharType="begin"/>
                            </w:r>
                            <w:r w:rsidRPr="002C1316">
                              <w:rPr>
                                <w:rFonts w:ascii="Myriad Pro" w:hAnsi="Myriad Pro"/>
                                <w:color w:val="000000" w:themeColor="text1"/>
                                <w:sz w:val="20"/>
                                <w:szCs w:val="20"/>
                              </w:rPr>
                              <w:instrText xml:space="preserve"> SEQ Table \* ARABIC </w:instrText>
                            </w:r>
                            <w:r w:rsidRPr="002C1316">
                              <w:rPr>
                                <w:rFonts w:ascii="Myriad Pro" w:hAnsi="Myriad Pro"/>
                                <w:color w:val="000000" w:themeColor="text1"/>
                                <w:sz w:val="20"/>
                                <w:szCs w:val="20"/>
                              </w:rPr>
                              <w:fldChar w:fldCharType="separate"/>
                            </w:r>
                            <w:r>
                              <w:rPr>
                                <w:rFonts w:ascii="Myriad Pro" w:hAnsi="Myriad Pro"/>
                                <w:noProof/>
                                <w:color w:val="000000" w:themeColor="text1"/>
                                <w:sz w:val="20"/>
                                <w:szCs w:val="20"/>
                              </w:rPr>
                              <w:t>7</w:t>
                            </w:r>
                            <w:r w:rsidRPr="002C1316">
                              <w:rPr>
                                <w:rFonts w:ascii="Myriad Pro" w:hAnsi="Myriad Pro"/>
                                <w:color w:val="000000" w:themeColor="text1"/>
                                <w:sz w:val="20"/>
                                <w:szCs w:val="20"/>
                              </w:rPr>
                              <w:fldChar w:fldCharType="end"/>
                            </w:r>
                            <w:r w:rsidRPr="002C1316">
                              <w:rPr>
                                <w:rFonts w:ascii="Myriad Pro" w:hAnsi="Myriad Pro"/>
                                <w:color w:val="000000" w:themeColor="text1"/>
                                <w:sz w:val="20"/>
                                <w:szCs w:val="20"/>
                              </w:rPr>
                              <w:t xml:space="preserve"> - OWASP ASVS Data Protection Requirements (V9)</w:t>
                            </w:r>
                          </w:p>
                          <w:p w14:paraId="07420271" w14:textId="77777777" w:rsidR="00F37A39" w:rsidRPr="002C1316" w:rsidRDefault="00F37A39" w:rsidP="00B156DD">
                            <w:pPr>
                              <w:rPr>
                                <w:rFonts w:ascii="Myriad Pro" w:hAnsi="Myriad Pro"/>
                                <w:i/>
                                <w:color w:val="000000" w:themeColor="text1"/>
                                <w:sz w:val="20"/>
                              </w:rPr>
                            </w:pPr>
                          </w:p>
                        </w:txbxContent>
                      </wps:txbx>
                      <wps:bodyPr rot="0" vert="horz" wrap="square" lIns="91440" tIns="45720" rIns="91440" bIns="45720" anchor="t" anchorCtr="0">
                        <a:noAutofit/>
                      </wps:bodyPr>
                    </wps:wsp>
                  </a:graphicData>
                </a:graphic>
              </wp:inline>
            </w:drawing>
          </mc:Choice>
          <mc:Fallback>
            <w:pict>
              <v:shape id="_x0000_s1039" type="#_x0000_t202" style="width:498.6pt;height:19.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" filled="f" stroked="f">
                <v:textbox>
                  <w:txbxContent>
                    <w:p w14:paraId="6A7E3848" w14:textId="77777777" w:rsidR="00B32654" w:rsidRPr="002C1316" w:rsidRDefault="00B32654" w:rsidP="00B156DD">
                      <w:pPr>
                        <w:pStyle w:val="Caption"/>
                        <w:jc w:val="center"/>
                        <w:rPr>
                          <w:rFonts w:ascii="Myriad Pro" w:hAnsi="Myriad Pro" w:cs="Trebuchet MS"/>
                          <w:noProof/>
                          <w:color w:val="000000" w:themeColor="text1"/>
                          <w:sz w:val="20"/>
                          <w:szCs w:val="20"/>
                        </w:rPr>
                      </w:pPr>
                      <w:r w:rsidRPr="002C1316">
                        <w:rPr>
                          <w:rFonts w:ascii="Myriad Pro" w:hAnsi="Myriad Pro"/>
                          <w:color w:val="000000" w:themeColor="text1"/>
                          <w:sz w:val="20"/>
                          <w:szCs w:val="20"/>
                        </w:rPr>
                        <w:t xml:space="preserve">Table </w:t>
                      </w:r>
                      <w:r w:rsidRPr="002C1316">
                        <w:rPr>
                          <w:rFonts w:ascii="Myriad Pro" w:hAnsi="Myriad Pro"/>
                          <w:color w:val="000000" w:themeColor="text1"/>
                          <w:sz w:val="20"/>
                          <w:szCs w:val="20"/>
                        </w:rPr>
                        <w:fldChar w:fldCharType="begin"/>
                      </w:r>
                      <w:r w:rsidRPr="002C1316">
                        <w:rPr>
                          <w:rFonts w:ascii="Myriad Pro" w:hAnsi="Myriad Pro"/>
                          <w:color w:val="000000" w:themeColor="text1"/>
                          <w:sz w:val="20"/>
                          <w:szCs w:val="20"/>
                        </w:rPr>
                        <w:instrText xml:space="preserve"> SEQ Table \* ARABIC </w:instrText>
                      </w:r>
                      <w:r w:rsidRPr="002C1316">
                        <w:rPr>
                          <w:rFonts w:ascii="Myriad Pro" w:hAnsi="Myriad Pro"/>
                          <w:color w:val="000000" w:themeColor="text1"/>
                          <w:sz w:val="20"/>
                          <w:szCs w:val="20"/>
                        </w:rPr>
                        <w:fldChar w:fldCharType="separate"/>
                      </w:r>
                      <w:r>
                        <w:rPr>
                          <w:rFonts w:ascii="Myriad Pro" w:hAnsi="Myriad Pro"/>
                          <w:noProof/>
                          <w:color w:val="000000" w:themeColor="text1"/>
                          <w:sz w:val="20"/>
                          <w:szCs w:val="20"/>
                        </w:rPr>
                        <w:t>7</w:t>
                      </w:r>
                      <w:r w:rsidRPr="002C1316">
                        <w:rPr>
                          <w:rFonts w:ascii="Myriad Pro" w:hAnsi="Myriad Pro"/>
                          <w:color w:val="000000" w:themeColor="text1"/>
                          <w:sz w:val="20"/>
                          <w:szCs w:val="20"/>
                        </w:rPr>
                        <w:fldChar w:fldCharType="end"/>
                      </w:r>
                      <w:r w:rsidRPr="002C1316">
                        <w:rPr>
                          <w:rFonts w:ascii="Myriad Pro" w:hAnsi="Myriad Pro"/>
                          <w:color w:val="000000" w:themeColor="text1"/>
                          <w:sz w:val="20"/>
                          <w:szCs w:val="20"/>
                        </w:rPr>
                        <w:t xml:space="preserve"> - OWASP ASVS Data Protection Requirements (V9)</w:t>
                      </w:r>
                    </w:p>
                    <w:p w14:paraId="07420271" w14:textId="77777777" w:rsidR="00B32654" w:rsidRPr="002C1316" w:rsidRDefault="00B32654" w:rsidP="00B156DD">
                      <w:pPr>
                        <w:rPr>
                          <w:rFonts w:ascii="Myriad Pro" w:hAnsi="Myriad Pro"/>
                          <w:i/>
                          <w:color w:val="000000" w:themeColor="text1"/>
                          <w:sz w:val="20"/>
                        </w:rPr>
                      </w:pPr>
                    </w:p>
                  </w:txbxContent>
                </v:textbox>
                <w10:anchorlock/>
              </v:shape>
            </w:pict>
          </mc:Fallback>
        </mc:AlternateContent>
      </w:r>
    </w:p>
    <w:tbl>
      <w:tblPr>
        <w:tblStyle w:val="afa"/>
        <w:tblW w:w="11037" w:type="dxa"/>
        <w:tblInd w:w="-1133" w:type="dxa"/>
        <w:tblLayout w:type="fixed"/>
        <w:tblLook w:val="0600" w:firstRow="0" w:lastRow="0" w:firstColumn="0" w:lastColumn="0" w:noHBand="1" w:noVBand="1"/>
      </w:tblPr>
      <w:tblGrid>
        <w:gridCol w:w="396"/>
        <w:gridCol w:w="659"/>
        <w:gridCol w:w="9982"/>
      </w:tblGrid>
      <w:tr w:rsidR="00C46B3D" w:rsidRPr="001C4CA0" w14:paraId="025E435D" w14:textId="77777777">
        <w:trPr>
          <w:trHeight w:val="560"/>
        </w:trPr>
        <w:tc>
          <w:tcPr>
            <w:tcW w:w="396" w:type="dxa"/>
            <w:shd w:val="clear" w:color="auto" w:fill="ECF0F1"/>
            <w:tcMar>
              <w:left w:w="108" w:type="dxa"/>
              <w:right w:w="108" w:type="dxa"/>
            </w:tcMar>
          </w:tcPr>
          <w:p w14:paraId="2B159B6A" w14:textId="77777777" w:rsidR="00C46B3D" w:rsidRPr="001C4CA0" w:rsidRDefault="00C46B3D">
            <w:pPr>
              <w:spacing w:after="0"/>
              <w:rPr>
                <w:rFonts w:ascii="Myriad Pro" w:hAnsi="Myriad Pro"/>
              </w:rPr>
            </w:pPr>
          </w:p>
        </w:tc>
        <w:tc>
          <w:tcPr>
            <w:tcW w:w="659" w:type="dxa"/>
            <w:tcMar>
              <w:left w:w="108" w:type="dxa"/>
              <w:right w:w="108" w:type="dxa"/>
            </w:tcMar>
          </w:tcPr>
          <w:p w14:paraId="76F7EE32" w14:textId="77777777" w:rsidR="00C46B3D" w:rsidRPr="001C4CA0" w:rsidRDefault="00C46B3D">
            <w:pPr>
              <w:spacing w:after="0"/>
              <w:rPr>
                <w:rFonts w:ascii="Myriad Pro" w:hAnsi="Myriad Pro"/>
              </w:rPr>
            </w:pPr>
          </w:p>
        </w:tc>
        <w:tc>
          <w:tcPr>
            <w:tcW w:w="9982" w:type="dxa"/>
            <w:tcMar>
              <w:left w:w="108" w:type="dxa"/>
              <w:right w:w="108" w:type="dxa"/>
            </w:tcMar>
          </w:tcPr>
          <w:p w14:paraId="2079F950" w14:textId="77777777" w:rsidR="00C46B3D" w:rsidRPr="001C4CA0" w:rsidRDefault="00A42901">
            <w:pPr>
              <w:pStyle w:val="Heading2"/>
              <w:spacing w:before="240"/>
              <w:rPr>
                <w:rFonts w:ascii="Myriad Pro" w:hAnsi="Myriad Pro"/>
              </w:rPr>
            </w:pPr>
            <w:bookmarkStart w:id="43" w:name="h.3j2qqm3" w:colFirst="0" w:colLast="0"/>
            <w:bookmarkStart w:id="44" w:name="_Toc392074673"/>
            <w:bookmarkEnd w:id="43"/>
            <w:r w:rsidRPr="001C4CA0">
              <w:rPr>
                <w:rFonts w:ascii="Myriad Pro" w:eastAsia="PT Sans" w:hAnsi="Myriad Pro" w:cs="PT Sans"/>
                <w:b/>
                <w:color w:val="404040"/>
                <w:sz w:val="72"/>
              </w:rPr>
              <w:t>V10: Communications Security Verification Requirements</w:t>
            </w:r>
            <w:bookmarkEnd w:id="44"/>
          </w:p>
        </w:tc>
      </w:tr>
    </w:tbl>
    <w:p w14:paraId="754AFD54" w14:textId="77777777" w:rsidR="00C46B3D" w:rsidRPr="001C4CA0" w:rsidRDefault="00C46B3D">
      <w:pPr>
        <w:rPr>
          <w:rFonts w:ascii="Myriad Pro" w:hAnsi="Myriad Pro"/>
        </w:rPr>
      </w:pPr>
    </w:p>
    <w:p w14:paraId="58E588B6" w14:textId="77777777" w:rsidR="00C46B3D" w:rsidRPr="00AF4A6D" w:rsidRDefault="00A42901">
      <w:pPr>
        <w:rPr>
          <w:rFonts w:ascii="Myriad Pro" w:hAnsi="Myriad Pro"/>
          <w:color w:val="auto"/>
        </w:rPr>
      </w:pPr>
      <w:r w:rsidRPr="00AF4A6D">
        <w:rPr>
          <w:rFonts w:ascii="Myriad Pro" w:eastAsia="PT Sans" w:hAnsi="Myriad Pro" w:cs="PT Sans"/>
          <w:color w:val="auto"/>
        </w:rPr>
        <w:t>The table below defines the corresponding verification requirements that apply for each of the verification levels.  Verification requirements for Level 0 are not defined by this standard.</w:t>
      </w:r>
    </w:p>
    <w:tbl>
      <w:tblPr>
        <w:tblStyle w:val="afb"/>
        <w:tblW w:w="9918" w:type="dxa"/>
        <w:tblLayout w:type="fixed"/>
        <w:tblLook w:val="0600" w:firstRow="0" w:lastRow="0" w:firstColumn="0" w:lastColumn="0" w:noHBand="1" w:noVBand="1"/>
      </w:tblPr>
      <w:tblGrid>
        <w:gridCol w:w="678"/>
        <w:gridCol w:w="292"/>
        <w:gridCol w:w="5978"/>
        <w:gridCol w:w="990"/>
        <w:gridCol w:w="990"/>
        <w:gridCol w:w="990"/>
      </w:tblGrid>
      <w:tr w:rsidR="00C46B3D" w:rsidRPr="001C4CA0" w14:paraId="18736E47" w14:textId="77777777">
        <w:trPr>
          <w:trHeight w:val="700"/>
        </w:trPr>
        <w:tc>
          <w:tcPr>
            <w:tcW w:w="678" w:type="dxa"/>
            <w:shd w:val="clear" w:color="auto" w:fill="7F8C8D"/>
            <w:tcMar>
              <w:left w:w="108" w:type="dxa"/>
              <w:right w:w="108" w:type="dxa"/>
            </w:tcMar>
            <w:vAlign w:val="center"/>
          </w:tcPr>
          <w:p w14:paraId="78BA8EFF" w14:textId="77777777" w:rsidR="00C46B3D" w:rsidRPr="001C4CA0" w:rsidRDefault="00C46B3D">
            <w:pPr>
              <w:spacing w:after="0"/>
              <w:rPr>
                <w:rFonts w:ascii="Myriad Pro" w:hAnsi="Myriad Pro"/>
              </w:rPr>
            </w:pPr>
          </w:p>
        </w:tc>
        <w:tc>
          <w:tcPr>
            <w:tcW w:w="292" w:type="dxa"/>
            <w:shd w:val="clear" w:color="auto" w:fill="7F8C8D"/>
            <w:tcMar>
              <w:left w:w="108" w:type="dxa"/>
              <w:right w:w="108" w:type="dxa"/>
            </w:tcMar>
            <w:vAlign w:val="center"/>
          </w:tcPr>
          <w:p w14:paraId="280CC785" w14:textId="77777777" w:rsidR="00C46B3D" w:rsidRPr="001C4CA0" w:rsidRDefault="00C46B3D">
            <w:pPr>
              <w:spacing w:after="0"/>
              <w:rPr>
                <w:rFonts w:ascii="Myriad Pro" w:hAnsi="Myriad Pro"/>
              </w:rPr>
            </w:pPr>
          </w:p>
        </w:tc>
        <w:tc>
          <w:tcPr>
            <w:tcW w:w="5978" w:type="dxa"/>
            <w:shd w:val="clear" w:color="auto" w:fill="7F8C8D"/>
            <w:tcMar>
              <w:top w:w="113" w:type="dxa"/>
              <w:left w:w="108" w:type="dxa"/>
              <w:bottom w:w="113" w:type="dxa"/>
              <w:right w:w="108" w:type="dxa"/>
            </w:tcMar>
            <w:vAlign w:val="center"/>
          </w:tcPr>
          <w:p w14:paraId="0D4F0EF6" w14:textId="77777777" w:rsidR="00C46B3D" w:rsidRPr="001C4CA0" w:rsidRDefault="00A42901">
            <w:pPr>
              <w:spacing w:after="0"/>
              <w:rPr>
                <w:rFonts w:ascii="Myriad Pro" w:hAnsi="Myriad Pro"/>
              </w:rPr>
            </w:pPr>
            <w:r w:rsidRPr="001C4CA0">
              <w:rPr>
                <w:rFonts w:ascii="Myriad Pro" w:eastAsia="PT Sans" w:hAnsi="Myriad Pro" w:cs="PT Sans"/>
                <w:b/>
                <w:color w:val="FFFFFF"/>
                <w:sz w:val="18"/>
              </w:rPr>
              <w:t>COMMUNICATIONS SECURITY</w:t>
            </w:r>
          </w:p>
          <w:p w14:paraId="2CFDBE72" w14:textId="77777777" w:rsidR="00C46B3D" w:rsidRPr="001C4CA0" w:rsidRDefault="00A42901">
            <w:pPr>
              <w:spacing w:after="0"/>
              <w:rPr>
                <w:rFonts w:ascii="Myriad Pro" w:hAnsi="Myriad Pro"/>
              </w:rPr>
            </w:pPr>
            <w:r w:rsidRPr="001C4CA0">
              <w:rPr>
                <w:rFonts w:ascii="Myriad Pro" w:eastAsia="PT Sans" w:hAnsi="Myriad Pro" w:cs="PT Sans"/>
                <w:b/>
                <w:color w:val="FFFFFF"/>
                <w:sz w:val="18"/>
              </w:rPr>
              <w:t>VERIFICATION REQUIREMENT</w:t>
            </w:r>
          </w:p>
        </w:tc>
        <w:tc>
          <w:tcPr>
            <w:tcW w:w="990" w:type="dxa"/>
            <w:shd w:val="clear" w:color="auto" w:fill="7F8C8D"/>
            <w:tcMar>
              <w:left w:w="108" w:type="dxa"/>
              <w:right w:w="108" w:type="dxa"/>
            </w:tcMar>
            <w:vAlign w:val="center"/>
          </w:tcPr>
          <w:p w14:paraId="1D7FF568" w14:textId="77777777" w:rsidR="00C46B3D" w:rsidRPr="001C4CA0" w:rsidRDefault="00A42901">
            <w:pPr>
              <w:spacing w:after="0"/>
              <w:jc w:val="center"/>
              <w:rPr>
                <w:rFonts w:ascii="Myriad Pro" w:hAnsi="Myriad Pro"/>
              </w:rPr>
            </w:pPr>
            <w:r w:rsidRPr="001C4CA0">
              <w:rPr>
                <w:rFonts w:ascii="Myriad Pro" w:eastAsia="PT Sans" w:hAnsi="Myriad Pro" w:cs="PT Sans"/>
                <w:b/>
                <w:color w:val="FFFFFF"/>
                <w:sz w:val="18"/>
              </w:rPr>
              <w:t>LEVELS</w:t>
            </w:r>
          </w:p>
        </w:tc>
        <w:tc>
          <w:tcPr>
            <w:tcW w:w="990" w:type="dxa"/>
            <w:tcMar>
              <w:left w:w="108" w:type="dxa"/>
              <w:right w:w="108" w:type="dxa"/>
            </w:tcMar>
          </w:tcPr>
          <w:p w14:paraId="50F65007" w14:textId="77777777" w:rsidR="00C46B3D" w:rsidRPr="001C4CA0" w:rsidRDefault="00C46B3D">
            <w:pPr>
              <w:spacing w:after="200" w:line="276" w:lineRule="auto"/>
              <w:rPr>
                <w:rFonts w:ascii="Myriad Pro" w:hAnsi="Myriad Pro"/>
              </w:rPr>
            </w:pPr>
          </w:p>
        </w:tc>
        <w:tc>
          <w:tcPr>
            <w:tcW w:w="990" w:type="dxa"/>
            <w:tcMar>
              <w:left w:w="108" w:type="dxa"/>
              <w:right w:w="108" w:type="dxa"/>
            </w:tcMar>
          </w:tcPr>
          <w:p w14:paraId="1468EDB1" w14:textId="77777777" w:rsidR="00C46B3D" w:rsidRPr="001C4CA0" w:rsidRDefault="00C46B3D">
            <w:pPr>
              <w:spacing w:after="200" w:line="276" w:lineRule="auto"/>
              <w:rPr>
                <w:rFonts w:ascii="Myriad Pro" w:hAnsi="Myriad Pro"/>
              </w:rPr>
            </w:pPr>
          </w:p>
        </w:tc>
      </w:tr>
      <w:tr w:rsidR="00C46B3D" w:rsidRPr="001C4CA0" w14:paraId="4FEA4782" w14:textId="77777777">
        <w:trPr>
          <w:trHeight w:val="720"/>
        </w:trPr>
        <w:tc>
          <w:tcPr>
            <w:tcW w:w="678" w:type="dxa"/>
            <w:shd w:val="clear" w:color="auto" w:fill="7F8C8D"/>
            <w:tcMar>
              <w:left w:w="108" w:type="dxa"/>
              <w:right w:w="108" w:type="dxa"/>
            </w:tcMar>
            <w:vAlign w:val="center"/>
          </w:tcPr>
          <w:p w14:paraId="1F5A5E81" w14:textId="77777777" w:rsidR="00C46B3D" w:rsidRPr="001C4CA0" w:rsidRDefault="00C46B3D">
            <w:pPr>
              <w:spacing w:after="0"/>
              <w:rPr>
                <w:rFonts w:ascii="Myriad Pro" w:hAnsi="Myriad Pro"/>
              </w:rPr>
            </w:pPr>
          </w:p>
        </w:tc>
        <w:tc>
          <w:tcPr>
            <w:tcW w:w="292" w:type="dxa"/>
            <w:shd w:val="clear" w:color="auto" w:fill="7F8C8D"/>
            <w:tcMar>
              <w:left w:w="108" w:type="dxa"/>
              <w:right w:w="108" w:type="dxa"/>
            </w:tcMar>
            <w:vAlign w:val="center"/>
          </w:tcPr>
          <w:p w14:paraId="68E843FE" w14:textId="77777777" w:rsidR="00C46B3D" w:rsidRPr="001C4CA0" w:rsidRDefault="00C46B3D">
            <w:pPr>
              <w:spacing w:after="0"/>
              <w:rPr>
                <w:rFonts w:ascii="Myriad Pro" w:hAnsi="Myriad Pro"/>
              </w:rPr>
            </w:pPr>
          </w:p>
        </w:tc>
        <w:tc>
          <w:tcPr>
            <w:tcW w:w="5978" w:type="dxa"/>
            <w:shd w:val="clear" w:color="auto" w:fill="7F8C8D"/>
            <w:tcMar>
              <w:top w:w="113" w:type="dxa"/>
              <w:left w:w="108" w:type="dxa"/>
              <w:bottom w:w="113" w:type="dxa"/>
              <w:right w:w="108" w:type="dxa"/>
            </w:tcMar>
            <w:vAlign w:val="center"/>
          </w:tcPr>
          <w:p w14:paraId="31854BE7" w14:textId="77777777" w:rsidR="00C46B3D" w:rsidRPr="001C4CA0" w:rsidRDefault="00C46B3D">
            <w:pPr>
              <w:spacing w:after="0"/>
              <w:rPr>
                <w:rFonts w:ascii="Myriad Pro" w:hAnsi="Myriad Pro"/>
              </w:rPr>
            </w:pPr>
          </w:p>
        </w:tc>
        <w:tc>
          <w:tcPr>
            <w:tcW w:w="990" w:type="dxa"/>
            <w:shd w:val="clear" w:color="auto" w:fill="7F8C8D"/>
            <w:tcMar>
              <w:left w:w="108" w:type="dxa"/>
              <w:right w:w="108" w:type="dxa"/>
            </w:tcMar>
            <w:vAlign w:val="center"/>
          </w:tcPr>
          <w:p w14:paraId="61BDB495" w14:textId="77777777" w:rsidR="00C46B3D" w:rsidRPr="001C4CA0" w:rsidRDefault="00A42901">
            <w:pPr>
              <w:spacing w:after="0"/>
              <w:jc w:val="center"/>
              <w:rPr>
                <w:rFonts w:ascii="Myriad Pro" w:hAnsi="Myriad Pro"/>
              </w:rPr>
            </w:pPr>
            <w:r w:rsidRPr="001C4CA0">
              <w:rPr>
                <w:rFonts w:ascii="Myriad Pro" w:eastAsia="PT Sans" w:hAnsi="Myriad Pro" w:cs="PT Sans"/>
                <w:b/>
                <w:color w:val="FFFFFF"/>
                <w:sz w:val="18"/>
              </w:rPr>
              <w:t>1</w:t>
            </w:r>
          </w:p>
        </w:tc>
        <w:tc>
          <w:tcPr>
            <w:tcW w:w="990" w:type="dxa"/>
            <w:shd w:val="clear" w:color="auto" w:fill="7F8C8D"/>
            <w:tcMar>
              <w:left w:w="108" w:type="dxa"/>
              <w:right w:w="108" w:type="dxa"/>
            </w:tcMar>
            <w:vAlign w:val="center"/>
          </w:tcPr>
          <w:p w14:paraId="45C5A5E6" w14:textId="77777777" w:rsidR="00C46B3D" w:rsidRPr="001C4CA0" w:rsidRDefault="00A42901">
            <w:pPr>
              <w:spacing w:after="0"/>
              <w:jc w:val="center"/>
              <w:rPr>
                <w:rFonts w:ascii="Myriad Pro" w:hAnsi="Myriad Pro"/>
              </w:rPr>
            </w:pPr>
            <w:r w:rsidRPr="001C4CA0">
              <w:rPr>
                <w:rFonts w:ascii="Myriad Pro" w:eastAsia="PT Sans" w:hAnsi="Myriad Pro" w:cs="PT Sans"/>
                <w:b/>
                <w:color w:val="FFFFFF"/>
                <w:sz w:val="18"/>
              </w:rPr>
              <w:t>2</w:t>
            </w:r>
          </w:p>
        </w:tc>
        <w:tc>
          <w:tcPr>
            <w:tcW w:w="990" w:type="dxa"/>
            <w:shd w:val="clear" w:color="auto" w:fill="7F8C8D"/>
            <w:tcMar>
              <w:left w:w="108" w:type="dxa"/>
              <w:right w:w="108" w:type="dxa"/>
            </w:tcMar>
            <w:vAlign w:val="center"/>
          </w:tcPr>
          <w:p w14:paraId="4A7A465D" w14:textId="77777777" w:rsidR="00C46B3D" w:rsidRPr="001C4CA0" w:rsidRDefault="00A42901">
            <w:pPr>
              <w:spacing w:after="0"/>
              <w:jc w:val="center"/>
              <w:rPr>
                <w:rFonts w:ascii="Myriad Pro" w:hAnsi="Myriad Pro"/>
              </w:rPr>
            </w:pPr>
            <w:r w:rsidRPr="001C4CA0">
              <w:rPr>
                <w:rFonts w:ascii="Myriad Pro" w:eastAsia="PT Sans" w:hAnsi="Myriad Pro" w:cs="PT Sans"/>
                <w:b/>
                <w:color w:val="FFFFFF"/>
                <w:sz w:val="18"/>
              </w:rPr>
              <w:t>3</w:t>
            </w:r>
          </w:p>
        </w:tc>
      </w:tr>
      <w:tr w:rsidR="00C46B3D" w:rsidRPr="001C4CA0" w14:paraId="3692BB1F" w14:textId="77777777">
        <w:trPr>
          <w:trHeight w:val="460"/>
        </w:trPr>
        <w:tc>
          <w:tcPr>
            <w:tcW w:w="678" w:type="dxa"/>
            <w:shd w:val="clear" w:color="auto" w:fill="FCFCFC"/>
            <w:tcMar>
              <w:left w:w="108" w:type="dxa"/>
              <w:right w:w="108" w:type="dxa"/>
            </w:tcMar>
            <w:vAlign w:val="center"/>
          </w:tcPr>
          <w:p w14:paraId="69C62B61"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6"/>
              </w:rPr>
              <w:t>V10.1</w:t>
            </w:r>
          </w:p>
        </w:tc>
        <w:tc>
          <w:tcPr>
            <w:tcW w:w="292" w:type="dxa"/>
            <w:shd w:val="clear" w:color="auto" w:fill="FCFCFC"/>
            <w:tcMar>
              <w:left w:w="108" w:type="dxa"/>
              <w:right w:w="108" w:type="dxa"/>
            </w:tcMar>
            <w:vAlign w:val="center"/>
          </w:tcPr>
          <w:p w14:paraId="727B0A51" w14:textId="77777777" w:rsidR="00C46B3D" w:rsidRPr="002C1316"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bottom"/>
          </w:tcPr>
          <w:p w14:paraId="7547BCB5"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8"/>
              </w:rPr>
              <w:t>Verify that a path can be built from a trusted CA to each Transport Layer Security (TLS) server certificate, and that each server certificate is valid.</w:t>
            </w:r>
          </w:p>
        </w:tc>
        <w:tc>
          <w:tcPr>
            <w:tcW w:w="990" w:type="dxa"/>
            <w:shd w:val="clear" w:color="auto" w:fill="F1C40F"/>
            <w:tcMar>
              <w:left w:w="108" w:type="dxa"/>
              <w:right w:w="108" w:type="dxa"/>
            </w:tcMar>
            <w:vAlign w:val="center"/>
          </w:tcPr>
          <w:p w14:paraId="5C1F728C"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265D34D3" wp14:editId="60C0415E">
                  <wp:extent cx="104775" cy="76200"/>
                  <wp:effectExtent l="0" t="0" r="0" b="0"/>
                  <wp:docPr id="106"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3D7A5C5F"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4A988E43" wp14:editId="59967562">
                  <wp:extent cx="104775" cy="76200"/>
                  <wp:effectExtent l="0" t="0" r="0" b="0"/>
                  <wp:docPr id="107"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1A36777D"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7C2210A8" wp14:editId="41E5F7FD">
                  <wp:extent cx="104775" cy="76200"/>
                  <wp:effectExtent l="0" t="0" r="0" b="0"/>
                  <wp:docPr id="108"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52FA8657" w14:textId="77777777">
        <w:trPr>
          <w:trHeight w:val="500"/>
        </w:trPr>
        <w:tc>
          <w:tcPr>
            <w:tcW w:w="678" w:type="dxa"/>
            <w:shd w:val="clear" w:color="auto" w:fill="FCFCFC"/>
            <w:tcMar>
              <w:left w:w="108" w:type="dxa"/>
              <w:right w:w="108" w:type="dxa"/>
            </w:tcMar>
            <w:vAlign w:val="center"/>
          </w:tcPr>
          <w:p w14:paraId="36215D65"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6"/>
              </w:rPr>
              <w:t>V10.2</w:t>
            </w:r>
          </w:p>
        </w:tc>
        <w:tc>
          <w:tcPr>
            <w:tcW w:w="292" w:type="dxa"/>
            <w:shd w:val="clear" w:color="auto" w:fill="FCFCFC"/>
            <w:tcMar>
              <w:left w:w="108" w:type="dxa"/>
              <w:right w:w="108" w:type="dxa"/>
            </w:tcMar>
            <w:vAlign w:val="center"/>
          </w:tcPr>
          <w:p w14:paraId="3908A9F5" w14:textId="77777777" w:rsidR="00C46B3D" w:rsidRPr="002C1316"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bottom"/>
          </w:tcPr>
          <w:p w14:paraId="1C6CF3AC"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8"/>
              </w:rPr>
              <w:t>Verify that failed TLS connections do not fall back to an insecure HTTP connection.</w:t>
            </w:r>
          </w:p>
        </w:tc>
        <w:tc>
          <w:tcPr>
            <w:tcW w:w="990" w:type="dxa"/>
            <w:shd w:val="clear" w:color="auto" w:fill="FFFFFF"/>
            <w:tcMar>
              <w:left w:w="108" w:type="dxa"/>
              <w:right w:w="108" w:type="dxa"/>
            </w:tcMar>
            <w:vAlign w:val="center"/>
          </w:tcPr>
          <w:p w14:paraId="1ACCD4E5" w14:textId="77777777" w:rsidR="00C46B3D" w:rsidRPr="001C4CA0" w:rsidRDefault="00C46B3D">
            <w:pPr>
              <w:spacing w:after="0"/>
              <w:jc w:val="center"/>
              <w:rPr>
                <w:rFonts w:ascii="Myriad Pro" w:hAnsi="Myriad Pro"/>
              </w:rPr>
            </w:pPr>
          </w:p>
        </w:tc>
        <w:tc>
          <w:tcPr>
            <w:tcW w:w="990" w:type="dxa"/>
            <w:shd w:val="clear" w:color="auto" w:fill="FFFFFF"/>
            <w:tcMar>
              <w:left w:w="108" w:type="dxa"/>
              <w:right w:w="108" w:type="dxa"/>
            </w:tcMar>
            <w:vAlign w:val="center"/>
          </w:tcPr>
          <w:p w14:paraId="3F100CA4" w14:textId="77777777" w:rsidR="00C46B3D" w:rsidRPr="001C4CA0" w:rsidRDefault="00C46B3D">
            <w:pPr>
              <w:spacing w:after="0"/>
              <w:jc w:val="center"/>
              <w:rPr>
                <w:rFonts w:ascii="Myriad Pro" w:hAnsi="Myriad Pro"/>
              </w:rPr>
            </w:pPr>
          </w:p>
        </w:tc>
        <w:tc>
          <w:tcPr>
            <w:tcW w:w="990" w:type="dxa"/>
            <w:shd w:val="clear" w:color="auto" w:fill="5B9BD5"/>
            <w:tcMar>
              <w:left w:w="108" w:type="dxa"/>
              <w:right w:w="108" w:type="dxa"/>
            </w:tcMar>
            <w:vAlign w:val="center"/>
          </w:tcPr>
          <w:p w14:paraId="65C1B2F0"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2E678199" wp14:editId="53E39882">
                  <wp:extent cx="104775" cy="76200"/>
                  <wp:effectExtent l="0" t="0" r="0" b="0"/>
                  <wp:docPr id="324"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5D326D5E" w14:textId="77777777">
        <w:trPr>
          <w:trHeight w:val="500"/>
        </w:trPr>
        <w:tc>
          <w:tcPr>
            <w:tcW w:w="678" w:type="dxa"/>
            <w:shd w:val="clear" w:color="auto" w:fill="FCFCFC"/>
            <w:tcMar>
              <w:left w:w="108" w:type="dxa"/>
              <w:right w:w="108" w:type="dxa"/>
            </w:tcMar>
            <w:vAlign w:val="center"/>
          </w:tcPr>
          <w:p w14:paraId="700099AF"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6"/>
              </w:rPr>
              <w:t>V10.3</w:t>
            </w:r>
          </w:p>
        </w:tc>
        <w:tc>
          <w:tcPr>
            <w:tcW w:w="292" w:type="dxa"/>
            <w:shd w:val="clear" w:color="auto" w:fill="FCFCFC"/>
            <w:tcMar>
              <w:left w:w="108" w:type="dxa"/>
              <w:right w:w="108" w:type="dxa"/>
            </w:tcMar>
            <w:vAlign w:val="center"/>
          </w:tcPr>
          <w:p w14:paraId="6214C5DC" w14:textId="77777777" w:rsidR="00C46B3D" w:rsidRPr="002C1316"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bottom"/>
          </w:tcPr>
          <w:p w14:paraId="51F7695B"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8"/>
              </w:rPr>
              <w:t>Verify that TLS is used for all connections (including both external and backend connections) that are authenticated or that involve sensitive data or functions.</w:t>
            </w:r>
          </w:p>
        </w:tc>
        <w:tc>
          <w:tcPr>
            <w:tcW w:w="990" w:type="dxa"/>
            <w:shd w:val="clear" w:color="auto" w:fill="FFFFFF"/>
            <w:tcMar>
              <w:left w:w="108" w:type="dxa"/>
              <w:right w:w="108" w:type="dxa"/>
            </w:tcMar>
            <w:vAlign w:val="center"/>
          </w:tcPr>
          <w:p w14:paraId="1B919922" w14:textId="77777777" w:rsidR="00C46B3D" w:rsidRPr="001C4CA0" w:rsidRDefault="00C46B3D">
            <w:pPr>
              <w:spacing w:after="0"/>
              <w:jc w:val="center"/>
              <w:rPr>
                <w:rFonts w:ascii="Myriad Pro" w:hAnsi="Myriad Pro"/>
              </w:rPr>
            </w:pPr>
          </w:p>
        </w:tc>
        <w:tc>
          <w:tcPr>
            <w:tcW w:w="990" w:type="dxa"/>
            <w:shd w:val="clear" w:color="auto" w:fill="2EC971"/>
            <w:tcMar>
              <w:left w:w="108" w:type="dxa"/>
              <w:right w:w="108" w:type="dxa"/>
            </w:tcMar>
            <w:vAlign w:val="center"/>
          </w:tcPr>
          <w:p w14:paraId="3BAC755C"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5D5E8978" wp14:editId="0ECC9D0F">
                  <wp:extent cx="104775" cy="76200"/>
                  <wp:effectExtent l="0" t="0" r="0" b="0"/>
                  <wp:docPr id="109"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621F1340"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5AB20178" wp14:editId="79EF3B32">
                  <wp:extent cx="104775" cy="76200"/>
                  <wp:effectExtent l="0" t="0" r="0" b="0"/>
                  <wp:docPr id="110"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0EC52DD4" w14:textId="77777777">
        <w:trPr>
          <w:trHeight w:val="460"/>
        </w:trPr>
        <w:tc>
          <w:tcPr>
            <w:tcW w:w="678" w:type="dxa"/>
            <w:shd w:val="clear" w:color="auto" w:fill="FCFCFC"/>
            <w:tcMar>
              <w:left w:w="108" w:type="dxa"/>
              <w:right w:w="108" w:type="dxa"/>
            </w:tcMar>
            <w:vAlign w:val="center"/>
          </w:tcPr>
          <w:p w14:paraId="729A974C"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6"/>
              </w:rPr>
              <w:t>V10.4</w:t>
            </w:r>
          </w:p>
        </w:tc>
        <w:tc>
          <w:tcPr>
            <w:tcW w:w="292" w:type="dxa"/>
            <w:shd w:val="clear" w:color="auto" w:fill="FCFCFC"/>
            <w:tcMar>
              <w:left w:w="108" w:type="dxa"/>
              <w:right w:w="108" w:type="dxa"/>
            </w:tcMar>
            <w:vAlign w:val="center"/>
          </w:tcPr>
          <w:p w14:paraId="2FAB2AE2" w14:textId="77777777" w:rsidR="00C46B3D" w:rsidRPr="002C1316"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bottom"/>
          </w:tcPr>
          <w:p w14:paraId="5498E5B6"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8"/>
              </w:rPr>
              <w:t>Verify that backend TLS connection failures are logged.</w:t>
            </w:r>
          </w:p>
        </w:tc>
        <w:tc>
          <w:tcPr>
            <w:tcW w:w="990" w:type="dxa"/>
            <w:shd w:val="clear" w:color="auto" w:fill="FFFFFF"/>
            <w:tcMar>
              <w:left w:w="108" w:type="dxa"/>
              <w:right w:w="108" w:type="dxa"/>
            </w:tcMar>
            <w:vAlign w:val="center"/>
          </w:tcPr>
          <w:p w14:paraId="08B14725" w14:textId="77777777" w:rsidR="00C46B3D" w:rsidRPr="001C4CA0" w:rsidRDefault="00C46B3D">
            <w:pPr>
              <w:spacing w:after="0"/>
              <w:jc w:val="center"/>
              <w:rPr>
                <w:rFonts w:ascii="Myriad Pro" w:hAnsi="Myriad Pro"/>
              </w:rPr>
            </w:pPr>
          </w:p>
        </w:tc>
        <w:tc>
          <w:tcPr>
            <w:tcW w:w="990" w:type="dxa"/>
            <w:shd w:val="clear" w:color="auto" w:fill="2EC971"/>
            <w:tcMar>
              <w:left w:w="108" w:type="dxa"/>
              <w:right w:w="108" w:type="dxa"/>
            </w:tcMar>
            <w:vAlign w:val="center"/>
          </w:tcPr>
          <w:p w14:paraId="1403099F"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69BEEEDD" wp14:editId="5CDE7E4F">
                  <wp:extent cx="104775" cy="76200"/>
                  <wp:effectExtent l="0" t="0" r="0" b="0"/>
                  <wp:docPr id="301"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5394CE8F"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5EA0775C" wp14:editId="4D0FFC62">
                  <wp:extent cx="104775" cy="76200"/>
                  <wp:effectExtent l="0" t="0" r="0" b="0"/>
                  <wp:docPr id="323"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62678285" w14:textId="77777777">
        <w:trPr>
          <w:trHeight w:val="460"/>
        </w:trPr>
        <w:tc>
          <w:tcPr>
            <w:tcW w:w="678" w:type="dxa"/>
            <w:shd w:val="clear" w:color="auto" w:fill="FCFCFC"/>
            <w:tcMar>
              <w:left w:w="108" w:type="dxa"/>
              <w:right w:w="108" w:type="dxa"/>
            </w:tcMar>
            <w:vAlign w:val="center"/>
          </w:tcPr>
          <w:p w14:paraId="3D7BC461"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6"/>
              </w:rPr>
              <w:t>V10.5</w:t>
            </w:r>
          </w:p>
        </w:tc>
        <w:tc>
          <w:tcPr>
            <w:tcW w:w="292" w:type="dxa"/>
            <w:shd w:val="clear" w:color="auto" w:fill="FCFCFC"/>
            <w:tcMar>
              <w:left w:w="108" w:type="dxa"/>
              <w:right w:w="108" w:type="dxa"/>
            </w:tcMar>
            <w:vAlign w:val="center"/>
          </w:tcPr>
          <w:p w14:paraId="50299714" w14:textId="77777777" w:rsidR="00C46B3D" w:rsidRPr="002C1316"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bottom"/>
          </w:tcPr>
          <w:p w14:paraId="6695ABEF"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8"/>
              </w:rPr>
              <w:t>Verify that certificate paths are built and verified for all client certificates using configured trust anchors and revocation information.</w:t>
            </w:r>
          </w:p>
        </w:tc>
        <w:tc>
          <w:tcPr>
            <w:tcW w:w="990" w:type="dxa"/>
            <w:shd w:val="clear" w:color="auto" w:fill="FFFFFF"/>
            <w:tcMar>
              <w:left w:w="108" w:type="dxa"/>
              <w:right w:w="108" w:type="dxa"/>
            </w:tcMar>
            <w:vAlign w:val="center"/>
          </w:tcPr>
          <w:p w14:paraId="16F1EF94" w14:textId="77777777" w:rsidR="00C46B3D" w:rsidRPr="001C4CA0" w:rsidRDefault="00C46B3D">
            <w:pPr>
              <w:spacing w:after="0"/>
              <w:jc w:val="center"/>
              <w:rPr>
                <w:rFonts w:ascii="Myriad Pro" w:hAnsi="Myriad Pro"/>
              </w:rPr>
            </w:pPr>
          </w:p>
        </w:tc>
        <w:tc>
          <w:tcPr>
            <w:tcW w:w="990" w:type="dxa"/>
            <w:shd w:val="clear" w:color="auto" w:fill="FFFFFF"/>
            <w:tcMar>
              <w:left w:w="108" w:type="dxa"/>
              <w:right w:w="108" w:type="dxa"/>
            </w:tcMar>
            <w:vAlign w:val="center"/>
          </w:tcPr>
          <w:p w14:paraId="5A80CEFD" w14:textId="77777777" w:rsidR="00C46B3D" w:rsidRPr="001C4CA0" w:rsidRDefault="00C46B3D">
            <w:pPr>
              <w:spacing w:after="0"/>
              <w:jc w:val="center"/>
              <w:rPr>
                <w:rFonts w:ascii="Myriad Pro" w:hAnsi="Myriad Pro"/>
              </w:rPr>
            </w:pPr>
          </w:p>
        </w:tc>
        <w:tc>
          <w:tcPr>
            <w:tcW w:w="990" w:type="dxa"/>
            <w:shd w:val="clear" w:color="auto" w:fill="5B9BD5"/>
            <w:tcMar>
              <w:left w:w="108" w:type="dxa"/>
              <w:right w:w="108" w:type="dxa"/>
            </w:tcMar>
            <w:vAlign w:val="center"/>
          </w:tcPr>
          <w:p w14:paraId="1A91B207"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79520E05" wp14:editId="5BF0CE86">
                  <wp:extent cx="104775" cy="76200"/>
                  <wp:effectExtent l="0" t="0" r="0" b="0"/>
                  <wp:docPr id="326"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6EBE95F1" w14:textId="77777777">
        <w:trPr>
          <w:trHeight w:val="460"/>
        </w:trPr>
        <w:tc>
          <w:tcPr>
            <w:tcW w:w="678" w:type="dxa"/>
            <w:shd w:val="clear" w:color="auto" w:fill="FCFCFC"/>
            <w:tcMar>
              <w:left w:w="108" w:type="dxa"/>
              <w:right w:w="108" w:type="dxa"/>
            </w:tcMar>
            <w:vAlign w:val="center"/>
          </w:tcPr>
          <w:p w14:paraId="38070933"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6"/>
              </w:rPr>
              <w:t>V10.6</w:t>
            </w:r>
          </w:p>
        </w:tc>
        <w:tc>
          <w:tcPr>
            <w:tcW w:w="292" w:type="dxa"/>
            <w:shd w:val="clear" w:color="auto" w:fill="FCFCFC"/>
            <w:tcMar>
              <w:left w:w="108" w:type="dxa"/>
              <w:right w:w="108" w:type="dxa"/>
            </w:tcMar>
            <w:vAlign w:val="center"/>
          </w:tcPr>
          <w:p w14:paraId="00F8BE0D" w14:textId="77777777" w:rsidR="00C46B3D" w:rsidRPr="002C1316"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bottom"/>
          </w:tcPr>
          <w:p w14:paraId="619FA800"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8"/>
              </w:rPr>
              <w:t>Verify that all connections to external systems that involve sensitive information or functions are authenticated.</w:t>
            </w:r>
          </w:p>
        </w:tc>
        <w:tc>
          <w:tcPr>
            <w:tcW w:w="990" w:type="dxa"/>
            <w:shd w:val="clear" w:color="auto" w:fill="FFFFFF"/>
            <w:tcMar>
              <w:left w:w="108" w:type="dxa"/>
              <w:right w:w="108" w:type="dxa"/>
            </w:tcMar>
            <w:vAlign w:val="center"/>
          </w:tcPr>
          <w:p w14:paraId="44FCF971" w14:textId="77777777" w:rsidR="00C46B3D" w:rsidRPr="001C4CA0" w:rsidRDefault="00C46B3D">
            <w:pPr>
              <w:spacing w:after="0"/>
              <w:jc w:val="center"/>
              <w:rPr>
                <w:rFonts w:ascii="Myriad Pro" w:hAnsi="Myriad Pro"/>
              </w:rPr>
            </w:pPr>
          </w:p>
        </w:tc>
        <w:tc>
          <w:tcPr>
            <w:tcW w:w="990" w:type="dxa"/>
            <w:shd w:val="clear" w:color="auto" w:fill="2EC971"/>
            <w:tcMar>
              <w:left w:w="108" w:type="dxa"/>
              <w:right w:w="108" w:type="dxa"/>
            </w:tcMar>
            <w:vAlign w:val="center"/>
          </w:tcPr>
          <w:p w14:paraId="37FA4981"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402FDC7F" wp14:editId="072ACA9C">
                  <wp:extent cx="104775" cy="76200"/>
                  <wp:effectExtent l="0" t="0" r="0" b="0"/>
                  <wp:docPr id="111"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17E2B175"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0FAB6751" wp14:editId="3DA73B15">
                  <wp:extent cx="104775" cy="76200"/>
                  <wp:effectExtent l="0" t="0" r="0" b="0"/>
                  <wp:docPr id="112"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6E54FD99" w14:textId="77777777">
        <w:trPr>
          <w:trHeight w:val="460"/>
        </w:trPr>
        <w:tc>
          <w:tcPr>
            <w:tcW w:w="678" w:type="dxa"/>
            <w:shd w:val="clear" w:color="auto" w:fill="FCFCFC"/>
            <w:tcMar>
              <w:left w:w="108" w:type="dxa"/>
              <w:right w:w="108" w:type="dxa"/>
            </w:tcMar>
            <w:vAlign w:val="center"/>
          </w:tcPr>
          <w:p w14:paraId="208B207C"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6"/>
              </w:rPr>
              <w:t>V10.7</w:t>
            </w:r>
          </w:p>
        </w:tc>
        <w:tc>
          <w:tcPr>
            <w:tcW w:w="292" w:type="dxa"/>
            <w:shd w:val="clear" w:color="auto" w:fill="FCFCFC"/>
            <w:tcMar>
              <w:left w:w="108" w:type="dxa"/>
              <w:right w:w="108" w:type="dxa"/>
            </w:tcMar>
            <w:vAlign w:val="center"/>
          </w:tcPr>
          <w:p w14:paraId="1469F81C" w14:textId="77777777" w:rsidR="00C46B3D" w:rsidRPr="002C1316"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bottom"/>
          </w:tcPr>
          <w:p w14:paraId="40601374"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8"/>
              </w:rPr>
              <w:t>Verify that all connections to external systems that involve sensitive information or functions use an account that has been set up to have the minimum privileges necessary for the application to function properly.</w:t>
            </w:r>
          </w:p>
        </w:tc>
        <w:tc>
          <w:tcPr>
            <w:tcW w:w="990" w:type="dxa"/>
            <w:shd w:val="clear" w:color="auto" w:fill="FFFFFF"/>
            <w:tcMar>
              <w:left w:w="108" w:type="dxa"/>
              <w:right w:w="108" w:type="dxa"/>
            </w:tcMar>
            <w:vAlign w:val="center"/>
          </w:tcPr>
          <w:p w14:paraId="40D71558" w14:textId="77777777" w:rsidR="00C46B3D" w:rsidRPr="001C4CA0" w:rsidRDefault="00C46B3D">
            <w:pPr>
              <w:spacing w:after="0"/>
              <w:jc w:val="center"/>
              <w:rPr>
                <w:rFonts w:ascii="Myriad Pro" w:hAnsi="Myriad Pro"/>
              </w:rPr>
            </w:pPr>
          </w:p>
        </w:tc>
        <w:tc>
          <w:tcPr>
            <w:tcW w:w="990" w:type="dxa"/>
            <w:shd w:val="clear" w:color="auto" w:fill="2EC971"/>
            <w:tcMar>
              <w:left w:w="108" w:type="dxa"/>
              <w:right w:w="108" w:type="dxa"/>
            </w:tcMar>
            <w:vAlign w:val="center"/>
          </w:tcPr>
          <w:p w14:paraId="165AA065"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5392785C" wp14:editId="35203232">
                  <wp:extent cx="104775" cy="76200"/>
                  <wp:effectExtent l="0" t="0" r="0" b="0"/>
                  <wp:docPr id="113"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2DC80AD9"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2F327AA9" wp14:editId="3E987EB6">
                  <wp:extent cx="104775" cy="76200"/>
                  <wp:effectExtent l="0" t="0" r="0" b="0"/>
                  <wp:docPr id="114"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35484A9E" w14:textId="77777777">
        <w:trPr>
          <w:trHeight w:val="460"/>
        </w:trPr>
        <w:tc>
          <w:tcPr>
            <w:tcW w:w="678" w:type="dxa"/>
            <w:shd w:val="clear" w:color="auto" w:fill="FCFCFC"/>
            <w:tcMar>
              <w:left w:w="108" w:type="dxa"/>
              <w:right w:w="108" w:type="dxa"/>
            </w:tcMar>
            <w:vAlign w:val="center"/>
          </w:tcPr>
          <w:p w14:paraId="4D91BD75"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6"/>
              </w:rPr>
              <w:t>V10.8</w:t>
            </w:r>
          </w:p>
        </w:tc>
        <w:tc>
          <w:tcPr>
            <w:tcW w:w="292" w:type="dxa"/>
            <w:shd w:val="clear" w:color="auto" w:fill="FCFCFC"/>
            <w:tcMar>
              <w:left w:w="108" w:type="dxa"/>
              <w:right w:w="108" w:type="dxa"/>
            </w:tcMar>
            <w:vAlign w:val="center"/>
          </w:tcPr>
          <w:p w14:paraId="6B1E1A7A" w14:textId="77777777" w:rsidR="00C46B3D" w:rsidRPr="002C1316"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bottom"/>
          </w:tcPr>
          <w:p w14:paraId="7CEAA683"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8"/>
              </w:rPr>
              <w:t>Verify that there is a single standard TLS implementation that is used by the application that is configured to operate in an approved mode of operation (See http://csrc.nist.gov/groups/STM/cmvp/documents/fips140-2/</w:t>
            </w:r>
            <w:proofErr w:type="gramStart"/>
            <w:r w:rsidRPr="002C1316">
              <w:rPr>
                <w:rFonts w:ascii="Myriad Pro" w:eastAsia="PT Sans" w:hAnsi="Myriad Pro" w:cs="PT Sans"/>
                <w:color w:val="auto"/>
                <w:sz w:val="18"/>
              </w:rPr>
              <w:t>FIPS1402IG.pdf )</w:t>
            </w:r>
            <w:proofErr w:type="gramEnd"/>
            <w:r w:rsidRPr="002C1316">
              <w:rPr>
                <w:rFonts w:ascii="Myriad Pro" w:eastAsia="PT Sans" w:hAnsi="Myriad Pro" w:cs="PT Sans"/>
                <w:color w:val="auto"/>
                <w:sz w:val="18"/>
              </w:rPr>
              <w:t>.</w:t>
            </w:r>
          </w:p>
        </w:tc>
        <w:tc>
          <w:tcPr>
            <w:tcW w:w="990" w:type="dxa"/>
            <w:shd w:val="clear" w:color="auto" w:fill="FFFFFF"/>
            <w:tcMar>
              <w:left w:w="108" w:type="dxa"/>
              <w:right w:w="108" w:type="dxa"/>
            </w:tcMar>
            <w:vAlign w:val="center"/>
          </w:tcPr>
          <w:p w14:paraId="5102FAE1" w14:textId="77777777" w:rsidR="00C46B3D" w:rsidRPr="001C4CA0" w:rsidRDefault="00C46B3D">
            <w:pPr>
              <w:spacing w:after="0"/>
              <w:jc w:val="center"/>
              <w:rPr>
                <w:rFonts w:ascii="Myriad Pro" w:hAnsi="Myriad Pro"/>
              </w:rPr>
            </w:pPr>
          </w:p>
        </w:tc>
        <w:tc>
          <w:tcPr>
            <w:tcW w:w="990" w:type="dxa"/>
            <w:shd w:val="clear" w:color="auto" w:fill="FFFFFF"/>
            <w:tcMar>
              <w:left w:w="108" w:type="dxa"/>
              <w:right w:w="108" w:type="dxa"/>
            </w:tcMar>
            <w:vAlign w:val="center"/>
          </w:tcPr>
          <w:p w14:paraId="7A5F7D59" w14:textId="77777777" w:rsidR="00C46B3D" w:rsidRPr="001C4CA0" w:rsidRDefault="00C46B3D">
            <w:pPr>
              <w:spacing w:after="0"/>
              <w:jc w:val="center"/>
              <w:rPr>
                <w:rFonts w:ascii="Myriad Pro" w:hAnsi="Myriad Pro"/>
              </w:rPr>
            </w:pPr>
          </w:p>
        </w:tc>
        <w:tc>
          <w:tcPr>
            <w:tcW w:w="990" w:type="dxa"/>
            <w:shd w:val="clear" w:color="auto" w:fill="5B9BD5"/>
            <w:tcMar>
              <w:left w:w="108" w:type="dxa"/>
              <w:right w:w="108" w:type="dxa"/>
            </w:tcMar>
            <w:vAlign w:val="center"/>
          </w:tcPr>
          <w:p w14:paraId="3C58C9F3"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7B41D35F" wp14:editId="2756D9C0">
                  <wp:extent cx="104775" cy="76200"/>
                  <wp:effectExtent l="0" t="0" r="0" b="0"/>
                  <wp:docPr id="115"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41A7F154" w14:textId="77777777">
        <w:trPr>
          <w:trHeight w:val="460"/>
        </w:trPr>
        <w:tc>
          <w:tcPr>
            <w:tcW w:w="678" w:type="dxa"/>
            <w:shd w:val="clear" w:color="auto" w:fill="FCFCFC"/>
            <w:tcMar>
              <w:left w:w="108" w:type="dxa"/>
              <w:right w:w="108" w:type="dxa"/>
            </w:tcMar>
            <w:vAlign w:val="center"/>
          </w:tcPr>
          <w:p w14:paraId="316352FC"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6"/>
              </w:rPr>
              <w:t>V10.9</w:t>
            </w:r>
          </w:p>
        </w:tc>
        <w:tc>
          <w:tcPr>
            <w:tcW w:w="292" w:type="dxa"/>
            <w:shd w:val="clear" w:color="auto" w:fill="FCFCFC"/>
            <w:tcMar>
              <w:left w:w="108" w:type="dxa"/>
              <w:right w:w="108" w:type="dxa"/>
            </w:tcMar>
            <w:vAlign w:val="center"/>
          </w:tcPr>
          <w:p w14:paraId="4A73613E" w14:textId="77777777" w:rsidR="00C46B3D" w:rsidRPr="002C1316"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bottom"/>
          </w:tcPr>
          <w:p w14:paraId="47665D3E"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8"/>
              </w:rPr>
              <w:t>Verify that specific character encodings are defined for all connections (e.g., UTF-8).</w:t>
            </w:r>
          </w:p>
        </w:tc>
        <w:tc>
          <w:tcPr>
            <w:tcW w:w="990" w:type="dxa"/>
            <w:shd w:val="clear" w:color="auto" w:fill="FFFFFF"/>
            <w:tcMar>
              <w:left w:w="108" w:type="dxa"/>
              <w:right w:w="108" w:type="dxa"/>
            </w:tcMar>
            <w:vAlign w:val="center"/>
          </w:tcPr>
          <w:p w14:paraId="3D13E592" w14:textId="77777777" w:rsidR="00C46B3D" w:rsidRPr="001C4CA0" w:rsidRDefault="00C46B3D">
            <w:pPr>
              <w:spacing w:after="0"/>
              <w:jc w:val="center"/>
              <w:rPr>
                <w:rFonts w:ascii="Myriad Pro" w:hAnsi="Myriad Pro"/>
              </w:rPr>
            </w:pPr>
          </w:p>
        </w:tc>
        <w:tc>
          <w:tcPr>
            <w:tcW w:w="990" w:type="dxa"/>
            <w:shd w:val="clear" w:color="auto" w:fill="FFFFFF"/>
            <w:tcMar>
              <w:left w:w="108" w:type="dxa"/>
              <w:right w:w="108" w:type="dxa"/>
            </w:tcMar>
            <w:vAlign w:val="center"/>
          </w:tcPr>
          <w:p w14:paraId="3F5AE7E8" w14:textId="77777777" w:rsidR="00C46B3D" w:rsidRPr="001C4CA0" w:rsidRDefault="00C46B3D">
            <w:pPr>
              <w:spacing w:after="0"/>
              <w:jc w:val="center"/>
              <w:rPr>
                <w:rFonts w:ascii="Myriad Pro" w:hAnsi="Myriad Pro"/>
              </w:rPr>
            </w:pPr>
          </w:p>
        </w:tc>
        <w:tc>
          <w:tcPr>
            <w:tcW w:w="990" w:type="dxa"/>
            <w:shd w:val="clear" w:color="auto" w:fill="5B9BD5"/>
            <w:tcMar>
              <w:left w:w="108" w:type="dxa"/>
              <w:right w:w="108" w:type="dxa"/>
            </w:tcMar>
            <w:vAlign w:val="center"/>
          </w:tcPr>
          <w:p w14:paraId="1D7F8F44"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49EC6681" wp14:editId="0D252ED8">
                  <wp:extent cx="104775" cy="76200"/>
                  <wp:effectExtent l="0" t="0" r="0" b="0"/>
                  <wp:docPr id="116"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bl>
    <w:p w14:paraId="62E2043F" w14:textId="77777777" w:rsidR="00C46B3D" w:rsidRPr="001C4CA0" w:rsidRDefault="00B156DD">
      <w:pPr>
        <w:rPr>
          <w:rFonts w:ascii="Myriad Pro" w:hAnsi="Myriad Pro"/>
        </w:rPr>
      </w:pPr>
      <w:r w:rsidRPr="001C4CA0">
        <w:rPr>
          <w:rFonts w:ascii="Myriad Pro" w:hAnsi="Myriad Pro" w:cs="Trebuchet MS"/>
          <w:noProof/>
        </w:rPr>
        <w:lastRenderedPageBreak/>
        <mc:AlternateContent>
          <mc:Choice Requires="wps">
            <w:drawing>
              <wp:inline distT="0" distB="0" distL="0" distR="0" wp14:anchorId="6682CEFC" wp14:editId="434B946E">
                <wp:extent cx="6332220" cy="251460"/>
                <wp:effectExtent l="0" t="0" r="0" b="0"/>
                <wp:docPr id="4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2220" cy="251460"/>
                        </a:xfrm>
                        <a:prstGeom prst="rect">
                          <a:avLst/>
                        </a:prstGeom>
                        <a:noFill/>
                        <a:ln w="9525">
                          <a:noFill/>
                          <a:miter lim="800000"/>
                          <a:headEnd/>
                          <a:tailEnd/>
                        </a:ln>
                      </wps:spPr>
                      <wps:txbx>
                        <w:txbxContent>
                          <w:p w14:paraId="49973DAF" w14:textId="77777777" w:rsidR="00F37A39" w:rsidRPr="002C1316" w:rsidRDefault="00F37A39" w:rsidP="00B156DD">
                            <w:pPr>
                              <w:pStyle w:val="Caption"/>
                              <w:jc w:val="center"/>
                              <w:rPr>
                                <w:rFonts w:ascii="Myriad Pro" w:hAnsi="Myriad Pro" w:cs="Trebuchet MS"/>
                                <w:noProof/>
                                <w:color w:val="000000" w:themeColor="text1"/>
                                <w:sz w:val="20"/>
                                <w:szCs w:val="20"/>
                              </w:rPr>
                            </w:pPr>
                            <w:r w:rsidRPr="002C1316">
                              <w:rPr>
                                <w:rFonts w:ascii="Myriad Pro" w:hAnsi="Myriad Pro"/>
                                <w:color w:val="000000" w:themeColor="text1"/>
                                <w:sz w:val="20"/>
                                <w:szCs w:val="20"/>
                              </w:rPr>
                              <w:t xml:space="preserve">Table </w:t>
                            </w:r>
                            <w:r w:rsidRPr="002C1316">
                              <w:rPr>
                                <w:rFonts w:ascii="Myriad Pro" w:hAnsi="Myriad Pro"/>
                                <w:color w:val="000000" w:themeColor="text1"/>
                                <w:sz w:val="20"/>
                                <w:szCs w:val="20"/>
                              </w:rPr>
                              <w:fldChar w:fldCharType="begin"/>
                            </w:r>
                            <w:r w:rsidRPr="002C1316">
                              <w:rPr>
                                <w:rFonts w:ascii="Myriad Pro" w:hAnsi="Myriad Pro"/>
                                <w:color w:val="000000" w:themeColor="text1"/>
                                <w:sz w:val="20"/>
                                <w:szCs w:val="20"/>
                              </w:rPr>
                              <w:instrText xml:space="preserve"> SEQ Table \* ARABIC </w:instrText>
                            </w:r>
                            <w:r w:rsidRPr="002C1316">
                              <w:rPr>
                                <w:rFonts w:ascii="Myriad Pro" w:hAnsi="Myriad Pro"/>
                                <w:color w:val="000000" w:themeColor="text1"/>
                                <w:sz w:val="20"/>
                                <w:szCs w:val="20"/>
                              </w:rPr>
                              <w:fldChar w:fldCharType="separate"/>
                            </w:r>
                            <w:r>
                              <w:rPr>
                                <w:rFonts w:ascii="Myriad Pro" w:hAnsi="Myriad Pro"/>
                                <w:noProof/>
                                <w:color w:val="000000" w:themeColor="text1"/>
                                <w:sz w:val="20"/>
                                <w:szCs w:val="20"/>
                              </w:rPr>
                              <w:t>8</w:t>
                            </w:r>
                            <w:r w:rsidRPr="002C1316">
                              <w:rPr>
                                <w:rFonts w:ascii="Myriad Pro" w:hAnsi="Myriad Pro"/>
                                <w:color w:val="000000" w:themeColor="text1"/>
                                <w:sz w:val="20"/>
                                <w:szCs w:val="20"/>
                              </w:rPr>
                              <w:fldChar w:fldCharType="end"/>
                            </w:r>
                            <w:r w:rsidRPr="002C1316">
                              <w:rPr>
                                <w:rFonts w:ascii="Myriad Pro" w:hAnsi="Myriad Pro"/>
                                <w:color w:val="000000" w:themeColor="text1"/>
                                <w:sz w:val="20"/>
                                <w:szCs w:val="20"/>
                              </w:rPr>
                              <w:t xml:space="preserve"> - OWASP ASVS Communications Security Requirements (V10)</w:t>
                            </w:r>
                          </w:p>
                          <w:p w14:paraId="4A265105" w14:textId="77777777" w:rsidR="00F37A39" w:rsidRPr="00B156DD" w:rsidRDefault="00F37A39" w:rsidP="00B156DD">
                            <w:pPr>
                              <w:rPr>
                                <w:i/>
                                <w:color w:val="000000" w:themeColor="text1"/>
                                <w:sz w:val="20"/>
                              </w:rPr>
                            </w:pPr>
                          </w:p>
                        </w:txbxContent>
                      </wps:txbx>
                      <wps:bodyPr rot="0" vert="horz" wrap="square" lIns="91440" tIns="45720" rIns="91440" bIns="45720" anchor="t" anchorCtr="0">
                        <a:noAutofit/>
                      </wps:bodyPr>
                    </wps:wsp>
                  </a:graphicData>
                </a:graphic>
              </wp:inline>
            </w:drawing>
          </mc:Choice>
          <mc:Fallback>
            <w:pict>
              <v:shape id="_x0000_s1040" type="#_x0000_t202" style="width:498.6pt;height:19.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" filled="f" stroked="f">
                <v:textbox>
                  <w:txbxContent>
                    <w:p w14:paraId="49973DAF" w14:textId="77777777" w:rsidR="00B32654" w:rsidRPr="002C1316" w:rsidRDefault="00B32654" w:rsidP="00B156DD">
                      <w:pPr>
                        <w:pStyle w:val="Caption"/>
                        <w:jc w:val="center"/>
                        <w:rPr>
                          <w:rFonts w:ascii="Myriad Pro" w:hAnsi="Myriad Pro" w:cs="Trebuchet MS"/>
                          <w:noProof/>
                          <w:color w:val="000000" w:themeColor="text1"/>
                          <w:sz w:val="20"/>
                          <w:szCs w:val="20"/>
                        </w:rPr>
                      </w:pPr>
                      <w:r w:rsidRPr="002C1316">
                        <w:rPr>
                          <w:rFonts w:ascii="Myriad Pro" w:hAnsi="Myriad Pro"/>
                          <w:color w:val="000000" w:themeColor="text1"/>
                          <w:sz w:val="20"/>
                          <w:szCs w:val="20"/>
                        </w:rPr>
                        <w:t xml:space="preserve">Table </w:t>
                      </w:r>
                      <w:r w:rsidRPr="002C1316">
                        <w:rPr>
                          <w:rFonts w:ascii="Myriad Pro" w:hAnsi="Myriad Pro"/>
                          <w:color w:val="000000" w:themeColor="text1"/>
                          <w:sz w:val="20"/>
                          <w:szCs w:val="20"/>
                        </w:rPr>
                        <w:fldChar w:fldCharType="begin"/>
                      </w:r>
                      <w:r w:rsidRPr="002C1316">
                        <w:rPr>
                          <w:rFonts w:ascii="Myriad Pro" w:hAnsi="Myriad Pro"/>
                          <w:color w:val="000000" w:themeColor="text1"/>
                          <w:sz w:val="20"/>
                          <w:szCs w:val="20"/>
                        </w:rPr>
                        <w:instrText xml:space="preserve"> SEQ Table \* ARABIC </w:instrText>
                      </w:r>
                      <w:r w:rsidRPr="002C1316">
                        <w:rPr>
                          <w:rFonts w:ascii="Myriad Pro" w:hAnsi="Myriad Pro"/>
                          <w:color w:val="000000" w:themeColor="text1"/>
                          <w:sz w:val="20"/>
                          <w:szCs w:val="20"/>
                        </w:rPr>
                        <w:fldChar w:fldCharType="separate"/>
                      </w:r>
                      <w:r>
                        <w:rPr>
                          <w:rFonts w:ascii="Myriad Pro" w:hAnsi="Myriad Pro"/>
                          <w:noProof/>
                          <w:color w:val="000000" w:themeColor="text1"/>
                          <w:sz w:val="20"/>
                          <w:szCs w:val="20"/>
                        </w:rPr>
                        <w:t>8</w:t>
                      </w:r>
                      <w:r w:rsidRPr="002C1316">
                        <w:rPr>
                          <w:rFonts w:ascii="Myriad Pro" w:hAnsi="Myriad Pro"/>
                          <w:color w:val="000000" w:themeColor="text1"/>
                          <w:sz w:val="20"/>
                          <w:szCs w:val="20"/>
                        </w:rPr>
                        <w:fldChar w:fldCharType="end"/>
                      </w:r>
                      <w:r w:rsidRPr="002C1316">
                        <w:rPr>
                          <w:rFonts w:ascii="Myriad Pro" w:hAnsi="Myriad Pro"/>
                          <w:color w:val="000000" w:themeColor="text1"/>
                          <w:sz w:val="20"/>
                          <w:szCs w:val="20"/>
                        </w:rPr>
                        <w:t xml:space="preserve"> - OWASP ASVS Communications Security Requirements (V10)</w:t>
                      </w:r>
                    </w:p>
                    <w:p w14:paraId="4A265105" w14:textId="77777777" w:rsidR="00B32654" w:rsidRPr="00B156DD" w:rsidRDefault="00B32654" w:rsidP="00B156DD">
                      <w:pPr>
                        <w:rPr>
                          <w:i/>
                          <w:color w:val="000000" w:themeColor="text1"/>
                          <w:sz w:val="20"/>
                        </w:rPr>
                      </w:pPr>
                    </w:p>
                  </w:txbxContent>
                </v:textbox>
                <w10:anchorlock/>
              </v:shape>
            </w:pict>
          </mc:Fallback>
        </mc:AlternateContent>
      </w:r>
    </w:p>
    <w:p w14:paraId="13C9D1D6" w14:textId="77777777" w:rsidR="00C46B3D" w:rsidRPr="001C4CA0" w:rsidRDefault="00A42901">
      <w:pPr>
        <w:rPr>
          <w:rFonts w:ascii="Myriad Pro" w:hAnsi="Myriad Pro"/>
        </w:rPr>
      </w:pPr>
      <w:r w:rsidRPr="001C4CA0">
        <w:rPr>
          <w:rFonts w:ascii="Myriad Pro" w:hAnsi="Myriad Pro"/>
        </w:rPr>
        <w:br w:type="page"/>
      </w:r>
    </w:p>
    <w:tbl>
      <w:tblPr>
        <w:tblStyle w:val="afc"/>
        <w:tblW w:w="11037" w:type="dxa"/>
        <w:tblInd w:w="-1133" w:type="dxa"/>
        <w:tblLayout w:type="fixed"/>
        <w:tblLook w:val="0600" w:firstRow="0" w:lastRow="0" w:firstColumn="0" w:lastColumn="0" w:noHBand="1" w:noVBand="1"/>
      </w:tblPr>
      <w:tblGrid>
        <w:gridCol w:w="396"/>
        <w:gridCol w:w="659"/>
        <w:gridCol w:w="9982"/>
      </w:tblGrid>
      <w:tr w:rsidR="00C46B3D" w:rsidRPr="001C4CA0" w14:paraId="323C61A5" w14:textId="77777777">
        <w:trPr>
          <w:trHeight w:val="560"/>
        </w:trPr>
        <w:tc>
          <w:tcPr>
            <w:tcW w:w="396" w:type="dxa"/>
            <w:shd w:val="clear" w:color="auto" w:fill="ECF0F1"/>
            <w:tcMar>
              <w:left w:w="108" w:type="dxa"/>
              <w:right w:w="108" w:type="dxa"/>
            </w:tcMar>
          </w:tcPr>
          <w:p w14:paraId="4083B644" w14:textId="77777777" w:rsidR="00C46B3D" w:rsidRPr="001C4CA0" w:rsidRDefault="00C46B3D">
            <w:pPr>
              <w:spacing w:after="0"/>
              <w:rPr>
                <w:rFonts w:ascii="Myriad Pro" w:hAnsi="Myriad Pro"/>
              </w:rPr>
            </w:pPr>
          </w:p>
        </w:tc>
        <w:tc>
          <w:tcPr>
            <w:tcW w:w="659" w:type="dxa"/>
            <w:tcMar>
              <w:left w:w="108" w:type="dxa"/>
              <w:right w:w="108" w:type="dxa"/>
            </w:tcMar>
          </w:tcPr>
          <w:p w14:paraId="17F41909" w14:textId="77777777" w:rsidR="00C46B3D" w:rsidRPr="001C4CA0" w:rsidRDefault="00C46B3D">
            <w:pPr>
              <w:spacing w:after="0"/>
              <w:rPr>
                <w:rFonts w:ascii="Myriad Pro" w:hAnsi="Myriad Pro"/>
              </w:rPr>
            </w:pPr>
          </w:p>
        </w:tc>
        <w:tc>
          <w:tcPr>
            <w:tcW w:w="9982" w:type="dxa"/>
            <w:tcMar>
              <w:left w:w="108" w:type="dxa"/>
              <w:right w:w="108" w:type="dxa"/>
            </w:tcMar>
          </w:tcPr>
          <w:p w14:paraId="0A7128F1" w14:textId="77777777" w:rsidR="00C46B3D" w:rsidRPr="001C4CA0" w:rsidRDefault="00A42901">
            <w:pPr>
              <w:pStyle w:val="Heading2"/>
              <w:spacing w:before="240"/>
              <w:rPr>
                <w:rFonts w:ascii="Myriad Pro" w:hAnsi="Myriad Pro"/>
              </w:rPr>
            </w:pPr>
            <w:bookmarkStart w:id="45" w:name="h.1y810tw" w:colFirst="0" w:colLast="0"/>
            <w:bookmarkStart w:id="46" w:name="_Toc392074674"/>
            <w:bookmarkEnd w:id="45"/>
            <w:r w:rsidRPr="001C4CA0">
              <w:rPr>
                <w:rFonts w:ascii="Myriad Pro" w:eastAsia="PT Sans" w:hAnsi="Myriad Pro" w:cs="PT Sans"/>
                <w:b/>
                <w:color w:val="404040"/>
                <w:sz w:val="72"/>
              </w:rPr>
              <w:t>V11: HTTP Security Verification Requirements</w:t>
            </w:r>
            <w:bookmarkEnd w:id="46"/>
          </w:p>
        </w:tc>
      </w:tr>
    </w:tbl>
    <w:p w14:paraId="517AC457" w14:textId="77777777" w:rsidR="00C46B3D" w:rsidRPr="001C4CA0" w:rsidRDefault="00C46B3D">
      <w:pPr>
        <w:rPr>
          <w:rFonts w:ascii="Myriad Pro" w:hAnsi="Myriad Pro"/>
        </w:rPr>
      </w:pPr>
    </w:p>
    <w:p w14:paraId="6DCB2FCB" w14:textId="77777777" w:rsidR="00C46B3D" w:rsidRPr="002C1316" w:rsidRDefault="00A42901">
      <w:pPr>
        <w:rPr>
          <w:rFonts w:ascii="Myriad Pro" w:hAnsi="Myriad Pro"/>
          <w:color w:val="auto"/>
        </w:rPr>
      </w:pPr>
      <w:r w:rsidRPr="002C1316">
        <w:rPr>
          <w:rFonts w:ascii="Myriad Pro" w:eastAsia="PT Sans" w:hAnsi="Myriad Pro" w:cs="PT Sans"/>
          <w:color w:val="auto"/>
        </w:rPr>
        <w:t>The table below defines the corresponding verification requirements that apply for each of the verification levels.  Verification requirements for Level 0 are not defined by this standard.</w:t>
      </w:r>
    </w:p>
    <w:tbl>
      <w:tblPr>
        <w:tblStyle w:val="afd"/>
        <w:tblW w:w="9990" w:type="dxa"/>
        <w:tblLayout w:type="fixed"/>
        <w:tblLook w:val="0600" w:firstRow="0" w:lastRow="0" w:firstColumn="0" w:lastColumn="0" w:noHBand="1" w:noVBand="1"/>
      </w:tblPr>
      <w:tblGrid>
        <w:gridCol w:w="765"/>
        <w:gridCol w:w="360"/>
        <w:gridCol w:w="5895"/>
        <w:gridCol w:w="990"/>
        <w:gridCol w:w="990"/>
        <w:gridCol w:w="990"/>
      </w:tblGrid>
      <w:tr w:rsidR="00C46B3D" w:rsidRPr="001C4CA0" w14:paraId="69057A72" w14:textId="77777777">
        <w:trPr>
          <w:trHeight w:val="700"/>
        </w:trPr>
        <w:tc>
          <w:tcPr>
            <w:tcW w:w="765" w:type="dxa"/>
            <w:shd w:val="clear" w:color="auto" w:fill="7F8C8D"/>
            <w:tcMar>
              <w:left w:w="108" w:type="dxa"/>
              <w:right w:w="108" w:type="dxa"/>
            </w:tcMar>
            <w:vAlign w:val="center"/>
          </w:tcPr>
          <w:p w14:paraId="26F5780F" w14:textId="77777777" w:rsidR="00C46B3D" w:rsidRPr="001C4CA0" w:rsidRDefault="00C46B3D">
            <w:pPr>
              <w:spacing w:after="0"/>
              <w:rPr>
                <w:rFonts w:ascii="Myriad Pro" w:hAnsi="Myriad Pro"/>
              </w:rPr>
            </w:pPr>
          </w:p>
        </w:tc>
        <w:tc>
          <w:tcPr>
            <w:tcW w:w="360" w:type="dxa"/>
            <w:shd w:val="clear" w:color="auto" w:fill="7F8C8D"/>
            <w:tcMar>
              <w:left w:w="108" w:type="dxa"/>
              <w:right w:w="108" w:type="dxa"/>
            </w:tcMar>
            <w:vAlign w:val="center"/>
          </w:tcPr>
          <w:p w14:paraId="320B8DEC" w14:textId="77777777" w:rsidR="00C46B3D" w:rsidRPr="001C4CA0" w:rsidRDefault="00C46B3D">
            <w:pPr>
              <w:spacing w:after="0"/>
              <w:rPr>
                <w:rFonts w:ascii="Myriad Pro" w:hAnsi="Myriad Pro"/>
              </w:rPr>
            </w:pPr>
          </w:p>
        </w:tc>
        <w:tc>
          <w:tcPr>
            <w:tcW w:w="5895" w:type="dxa"/>
            <w:shd w:val="clear" w:color="auto" w:fill="7F8C8D"/>
            <w:tcMar>
              <w:top w:w="113" w:type="dxa"/>
              <w:left w:w="108" w:type="dxa"/>
              <w:bottom w:w="113" w:type="dxa"/>
              <w:right w:w="108" w:type="dxa"/>
            </w:tcMar>
            <w:vAlign w:val="center"/>
          </w:tcPr>
          <w:p w14:paraId="0050729A" w14:textId="77777777" w:rsidR="00C46B3D" w:rsidRPr="001C4CA0" w:rsidRDefault="00A42901">
            <w:pPr>
              <w:spacing w:after="0"/>
              <w:rPr>
                <w:rFonts w:ascii="Myriad Pro" w:hAnsi="Myriad Pro"/>
              </w:rPr>
            </w:pPr>
            <w:r w:rsidRPr="001C4CA0">
              <w:rPr>
                <w:rFonts w:ascii="Myriad Pro" w:eastAsia="PT Sans" w:hAnsi="Myriad Pro" w:cs="PT Sans"/>
                <w:b/>
                <w:color w:val="FFFFFF"/>
                <w:sz w:val="18"/>
              </w:rPr>
              <w:t>HTTP SECURITY</w:t>
            </w:r>
          </w:p>
          <w:p w14:paraId="29492596" w14:textId="77777777" w:rsidR="00C46B3D" w:rsidRPr="001C4CA0" w:rsidRDefault="00A42901">
            <w:pPr>
              <w:spacing w:after="0"/>
              <w:rPr>
                <w:rFonts w:ascii="Myriad Pro" w:hAnsi="Myriad Pro"/>
              </w:rPr>
            </w:pPr>
            <w:r w:rsidRPr="001C4CA0">
              <w:rPr>
                <w:rFonts w:ascii="Myriad Pro" w:eastAsia="PT Sans" w:hAnsi="Myriad Pro" w:cs="PT Sans"/>
                <w:b/>
                <w:color w:val="FFFFFF"/>
                <w:sz w:val="18"/>
              </w:rPr>
              <w:t>VERIFICATION REQUIREMENT</w:t>
            </w:r>
          </w:p>
        </w:tc>
        <w:tc>
          <w:tcPr>
            <w:tcW w:w="990" w:type="dxa"/>
            <w:shd w:val="clear" w:color="auto" w:fill="7F8C8D"/>
            <w:tcMar>
              <w:left w:w="108" w:type="dxa"/>
              <w:right w:w="108" w:type="dxa"/>
            </w:tcMar>
            <w:vAlign w:val="center"/>
          </w:tcPr>
          <w:p w14:paraId="7633A257" w14:textId="77777777" w:rsidR="00C46B3D" w:rsidRPr="001C4CA0" w:rsidRDefault="00A42901">
            <w:pPr>
              <w:spacing w:after="0"/>
              <w:jc w:val="center"/>
              <w:rPr>
                <w:rFonts w:ascii="Myriad Pro" w:hAnsi="Myriad Pro"/>
              </w:rPr>
            </w:pPr>
            <w:r w:rsidRPr="001C4CA0">
              <w:rPr>
                <w:rFonts w:ascii="Myriad Pro" w:eastAsia="PT Sans" w:hAnsi="Myriad Pro" w:cs="PT Sans"/>
                <w:b/>
                <w:color w:val="FFFFFF"/>
                <w:sz w:val="18"/>
              </w:rPr>
              <w:t>LEVELS</w:t>
            </w:r>
          </w:p>
        </w:tc>
        <w:tc>
          <w:tcPr>
            <w:tcW w:w="990" w:type="dxa"/>
            <w:tcMar>
              <w:left w:w="108" w:type="dxa"/>
              <w:right w:w="108" w:type="dxa"/>
            </w:tcMar>
          </w:tcPr>
          <w:p w14:paraId="35E7CA55" w14:textId="77777777" w:rsidR="00C46B3D" w:rsidRPr="001C4CA0" w:rsidRDefault="00C46B3D">
            <w:pPr>
              <w:spacing w:after="200" w:line="276" w:lineRule="auto"/>
              <w:rPr>
                <w:rFonts w:ascii="Myriad Pro" w:hAnsi="Myriad Pro"/>
              </w:rPr>
            </w:pPr>
          </w:p>
        </w:tc>
        <w:tc>
          <w:tcPr>
            <w:tcW w:w="990" w:type="dxa"/>
            <w:tcMar>
              <w:left w:w="108" w:type="dxa"/>
              <w:right w:w="108" w:type="dxa"/>
            </w:tcMar>
          </w:tcPr>
          <w:p w14:paraId="1849F9EB" w14:textId="77777777" w:rsidR="00C46B3D" w:rsidRPr="001C4CA0" w:rsidRDefault="00C46B3D">
            <w:pPr>
              <w:spacing w:after="200" w:line="276" w:lineRule="auto"/>
              <w:rPr>
                <w:rFonts w:ascii="Myriad Pro" w:hAnsi="Myriad Pro"/>
              </w:rPr>
            </w:pPr>
          </w:p>
        </w:tc>
      </w:tr>
      <w:tr w:rsidR="00C46B3D" w:rsidRPr="001C4CA0" w14:paraId="6783DCDA" w14:textId="77777777">
        <w:trPr>
          <w:trHeight w:val="720"/>
        </w:trPr>
        <w:tc>
          <w:tcPr>
            <w:tcW w:w="765" w:type="dxa"/>
            <w:shd w:val="clear" w:color="auto" w:fill="7F8C8D"/>
            <w:tcMar>
              <w:left w:w="108" w:type="dxa"/>
              <w:right w:w="108" w:type="dxa"/>
            </w:tcMar>
            <w:vAlign w:val="center"/>
          </w:tcPr>
          <w:p w14:paraId="12374B99" w14:textId="77777777" w:rsidR="00C46B3D" w:rsidRPr="001C4CA0" w:rsidRDefault="00C46B3D">
            <w:pPr>
              <w:spacing w:after="0"/>
              <w:rPr>
                <w:rFonts w:ascii="Myriad Pro" w:hAnsi="Myriad Pro"/>
              </w:rPr>
            </w:pPr>
          </w:p>
        </w:tc>
        <w:tc>
          <w:tcPr>
            <w:tcW w:w="360" w:type="dxa"/>
            <w:shd w:val="clear" w:color="auto" w:fill="7F8C8D"/>
            <w:tcMar>
              <w:left w:w="108" w:type="dxa"/>
              <w:right w:w="108" w:type="dxa"/>
            </w:tcMar>
            <w:vAlign w:val="center"/>
          </w:tcPr>
          <w:p w14:paraId="6E5BDA70" w14:textId="77777777" w:rsidR="00C46B3D" w:rsidRPr="001C4CA0" w:rsidRDefault="00C46B3D">
            <w:pPr>
              <w:spacing w:after="0"/>
              <w:rPr>
                <w:rFonts w:ascii="Myriad Pro" w:hAnsi="Myriad Pro"/>
              </w:rPr>
            </w:pPr>
          </w:p>
        </w:tc>
        <w:tc>
          <w:tcPr>
            <w:tcW w:w="5895" w:type="dxa"/>
            <w:shd w:val="clear" w:color="auto" w:fill="7F8C8D"/>
            <w:tcMar>
              <w:top w:w="113" w:type="dxa"/>
              <w:left w:w="108" w:type="dxa"/>
              <w:bottom w:w="113" w:type="dxa"/>
              <w:right w:w="108" w:type="dxa"/>
            </w:tcMar>
            <w:vAlign w:val="center"/>
          </w:tcPr>
          <w:p w14:paraId="54D7DAD2" w14:textId="77777777" w:rsidR="00C46B3D" w:rsidRPr="001C4CA0" w:rsidRDefault="00C46B3D">
            <w:pPr>
              <w:spacing w:after="0"/>
              <w:rPr>
                <w:rFonts w:ascii="Myriad Pro" w:hAnsi="Myriad Pro"/>
              </w:rPr>
            </w:pPr>
          </w:p>
        </w:tc>
        <w:tc>
          <w:tcPr>
            <w:tcW w:w="990" w:type="dxa"/>
            <w:shd w:val="clear" w:color="auto" w:fill="7F8C8D"/>
            <w:tcMar>
              <w:left w:w="108" w:type="dxa"/>
              <w:right w:w="108" w:type="dxa"/>
            </w:tcMar>
            <w:vAlign w:val="center"/>
          </w:tcPr>
          <w:p w14:paraId="77F285EC" w14:textId="77777777" w:rsidR="00C46B3D" w:rsidRPr="001C4CA0" w:rsidRDefault="00A42901">
            <w:pPr>
              <w:spacing w:after="0"/>
              <w:jc w:val="center"/>
              <w:rPr>
                <w:rFonts w:ascii="Myriad Pro" w:hAnsi="Myriad Pro"/>
              </w:rPr>
            </w:pPr>
            <w:r w:rsidRPr="001C4CA0">
              <w:rPr>
                <w:rFonts w:ascii="Myriad Pro" w:eastAsia="PT Sans" w:hAnsi="Myriad Pro" w:cs="PT Sans"/>
                <w:b/>
                <w:color w:val="FFFFFF"/>
                <w:sz w:val="18"/>
              </w:rPr>
              <w:t>1</w:t>
            </w:r>
          </w:p>
        </w:tc>
        <w:tc>
          <w:tcPr>
            <w:tcW w:w="990" w:type="dxa"/>
            <w:shd w:val="clear" w:color="auto" w:fill="7F8C8D"/>
            <w:tcMar>
              <w:left w:w="108" w:type="dxa"/>
              <w:right w:w="108" w:type="dxa"/>
            </w:tcMar>
            <w:vAlign w:val="center"/>
          </w:tcPr>
          <w:p w14:paraId="2E08B48F" w14:textId="77777777" w:rsidR="00C46B3D" w:rsidRPr="001C4CA0" w:rsidRDefault="00A42901">
            <w:pPr>
              <w:spacing w:after="0"/>
              <w:jc w:val="center"/>
              <w:rPr>
                <w:rFonts w:ascii="Myriad Pro" w:hAnsi="Myriad Pro"/>
              </w:rPr>
            </w:pPr>
            <w:r w:rsidRPr="001C4CA0">
              <w:rPr>
                <w:rFonts w:ascii="Myriad Pro" w:eastAsia="PT Sans" w:hAnsi="Myriad Pro" w:cs="PT Sans"/>
                <w:b/>
                <w:color w:val="FFFFFF"/>
                <w:sz w:val="18"/>
              </w:rPr>
              <w:t>2</w:t>
            </w:r>
          </w:p>
        </w:tc>
        <w:tc>
          <w:tcPr>
            <w:tcW w:w="990" w:type="dxa"/>
            <w:shd w:val="clear" w:color="auto" w:fill="7F8C8D"/>
            <w:tcMar>
              <w:left w:w="108" w:type="dxa"/>
              <w:right w:w="108" w:type="dxa"/>
            </w:tcMar>
            <w:vAlign w:val="center"/>
          </w:tcPr>
          <w:p w14:paraId="1F039550" w14:textId="77777777" w:rsidR="00C46B3D" w:rsidRPr="001C4CA0" w:rsidRDefault="00A42901">
            <w:pPr>
              <w:spacing w:after="0"/>
              <w:jc w:val="center"/>
              <w:rPr>
                <w:rFonts w:ascii="Myriad Pro" w:hAnsi="Myriad Pro"/>
              </w:rPr>
            </w:pPr>
            <w:r w:rsidRPr="001C4CA0">
              <w:rPr>
                <w:rFonts w:ascii="Myriad Pro" w:eastAsia="PT Sans" w:hAnsi="Myriad Pro" w:cs="PT Sans"/>
                <w:b/>
                <w:color w:val="FFFFFF"/>
                <w:sz w:val="18"/>
              </w:rPr>
              <w:t>3</w:t>
            </w:r>
          </w:p>
        </w:tc>
      </w:tr>
      <w:tr w:rsidR="00C46B3D" w:rsidRPr="001C4CA0" w14:paraId="01078627" w14:textId="77777777">
        <w:trPr>
          <w:trHeight w:val="460"/>
        </w:trPr>
        <w:tc>
          <w:tcPr>
            <w:tcW w:w="765" w:type="dxa"/>
            <w:shd w:val="clear" w:color="auto" w:fill="FCFCFC"/>
            <w:tcMar>
              <w:left w:w="108" w:type="dxa"/>
              <w:right w:w="108" w:type="dxa"/>
            </w:tcMar>
            <w:vAlign w:val="center"/>
          </w:tcPr>
          <w:p w14:paraId="48BC7947"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6"/>
              </w:rPr>
              <w:t>V11.2</w:t>
            </w:r>
          </w:p>
        </w:tc>
        <w:tc>
          <w:tcPr>
            <w:tcW w:w="360" w:type="dxa"/>
            <w:shd w:val="clear" w:color="auto" w:fill="FCFCFC"/>
            <w:tcMar>
              <w:left w:w="108" w:type="dxa"/>
              <w:right w:w="108" w:type="dxa"/>
            </w:tcMar>
            <w:vAlign w:val="center"/>
          </w:tcPr>
          <w:p w14:paraId="018569B8" w14:textId="77777777" w:rsidR="00C46B3D" w:rsidRPr="002C1316" w:rsidRDefault="00C46B3D">
            <w:pPr>
              <w:spacing w:after="0"/>
              <w:rPr>
                <w:rFonts w:ascii="Myriad Pro" w:hAnsi="Myriad Pro"/>
                <w:color w:val="auto"/>
              </w:rPr>
            </w:pPr>
          </w:p>
        </w:tc>
        <w:tc>
          <w:tcPr>
            <w:tcW w:w="5895" w:type="dxa"/>
            <w:shd w:val="clear" w:color="auto" w:fill="FCFCFC"/>
            <w:tcMar>
              <w:top w:w="113" w:type="dxa"/>
              <w:left w:w="108" w:type="dxa"/>
              <w:bottom w:w="113" w:type="dxa"/>
              <w:right w:w="108" w:type="dxa"/>
            </w:tcMar>
            <w:vAlign w:val="bottom"/>
          </w:tcPr>
          <w:p w14:paraId="763571E9"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8"/>
              </w:rPr>
              <w:t>Verify that the application accepts only a defined set of HTTP request methods, such as GET and POST and unused methods are explicitly blocked.</w:t>
            </w:r>
          </w:p>
        </w:tc>
        <w:tc>
          <w:tcPr>
            <w:tcW w:w="990" w:type="dxa"/>
            <w:shd w:val="clear" w:color="auto" w:fill="F1C40F"/>
            <w:tcMar>
              <w:left w:w="108" w:type="dxa"/>
              <w:right w:w="108" w:type="dxa"/>
            </w:tcMar>
            <w:vAlign w:val="center"/>
          </w:tcPr>
          <w:p w14:paraId="7B5FEF14"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458A159B" wp14:editId="5D6BA663">
                  <wp:extent cx="104775" cy="76200"/>
                  <wp:effectExtent l="0" t="0" r="0" b="0"/>
                  <wp:docPr id="117"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2A63CC2D"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05DAFDF5" wp14:editId="3D4D5940">
                  <wp:extent cx="104775" cy="76200"/>
                  <wp:effectExtent l="0" t="0" r="0" b="0"/>
                  <wp:docPr id="118"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519CA234"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5B65BD65" wp14:editId="691FC107">
                  <wp:extent cx="104775" cy="76200"/>
                  <wp:effectExtent l="0" t="0" r="0" b="0"/>
                  <wp:docPr id="119"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10ABBA36" w14:textId="77777777">
        <w:trPr>
          <w:trHeight w:val="500"/>
        </w:trPr>
        <w:tc>
          <w:tcPr>
            <w:tcW w:w="765" w:type="dxa"/>
            <w:shd w:val="clear" w:color="auto" w:fill="FCFCFC"/>
            <w:tcMar>
              <w:left w:w="108" w:type="dxa"/>
              <w:right w:w="108" w:type="dxa"/>
            </w:tcMar>
            <w:vAlign w:val="center"/>
          </w:tcPr>
          <w:p w14:paraId="18B230CE"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6"/>
              </w:rPr>
              <w:t>V11.3</w:t>
            </w:r>
          </w:p>
        </w:tc>
        <w:tc>
          <w:tcPr>
            <w:tcW w:w="360" w:type="dxa"/>
            <w:shd w:val="clear" w:color="auto" w:fill="FCFCFC"/>
            <w:tcMar>
              <w:left w:w="108" w:type="dxa"/>
              <w:right w:w="108" w:type="dxa"/>
            </w:tcMar>
            <w:vAlign w:val="center"/>
          </w:tcPr>
          <w:p w14:paraId="07070FE1" w14:textId="77777777" w:rsidR="00C46B3D" w:rsidRPr="002C1316" w:rsidRDefault="00C46B3D">
            <w:pPr>
              <w:spacing w:after="0"/>
              <w:rPr>
                <w:rFonts w:ascii="Myriad Pro" w:hAnsi="Myriad Pro"/>
                <w:color w:val="auto"/>
              </w:rPr>
            </w:pPr>
          </w:p>
        </w:tc>
        <w:tc>
          <w:tcPr>
            <w:tcW w:w="5895" w:type="dxa"/>
            <w:shd w:val="clear" w:color="auto" w:fill="FCFCFC"/>
            <w:tcMar>
              <w:top w:w="113" w:type="dxa"/>
              <w:left w:w="108" w:type="dxa"/>
              <w:bottom w:w="113" w:type="dxa"/>
              <w:right w:w="108" w:type="dxa"/>
            </w:tcMar>
            <w:vAlign w:val="bottom"/>
          </w:tcPr>
          <w:p w14:paraId="34F8DCD4"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8"/>
              </w:rPr>
              <w:t>Verify that every HTTP response contains a content type header specifying a safe character set (e.g., UTF-8).</w:t>
            </w:r>
          </w:p>
        </w:tc>
        <w:tc>
          <w:tcPr>
            <w:tcW w:w="990" w:type="dxa"/>
            <w:shd w:val="clear" w:color="auto" w:fill="F1C40F"/>
            <w:tcMar>
              <w:left w:w="108" w:type="dxa"/>
              <w:right w:w="108" w:type="dxa"/>
            </w:tcMar>
            <w:vAlign w:val="center"/>
          </w:tcPr>
          <w:p w14:paraId="4A3C880B"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023D149F" wp14:editId="7C4CBA86">
                  <wp:extent cx="104775" cy="76200"/>
                  <wp:effectExtent l="0" t="0" r="0" b="0"/>
                  <wp:docPr id="120"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0F3BFA15"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269CB1AD" wp14:editId="64590227">
                  <wp:extent cx="104775" cy="76200"/>
                  <wp:effectExtent l="0" t="0" r="0" b="0"/>
                  <wp:docPr id="121"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0AF5BEF7"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45B476DF" wp14:editId="374127A6">
                  <wp:extent cx="104775" cy="76200"/>
                  <wp:effectExtent l="0" t="0" r="0" b="0"/>
                  <wp:docPr id="122"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147708D5" w14:textId="77777777">
        <w:trPr>
          <w:trHeight w:val="500"/>
        </w:trPr>
        <w:tc>
          <w:tcPr>
            <w:tcW w:w="765" w:type="dxa"/>
            <w:shd w:val="clear" w:color="auto" w:fill="FCFCFC"/>
            <w:tcMar>
              <w:left w:w="108" w:type="dxa"/>
              <w:right w:w="108" w:type="dxa"/>
            </w:tcMar>
            <w:vAlign w:val="center"/>
          </w:tcPr>
          <w:p w14:paraId="2713711A"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6"/>
              </w:rPr>
              <w:t>V11.6</w:t>
            </w:r>
          </w:p>
        </w:tc>
        <w:tc>
          <w:tcPr>
            <w:tcW w:w="360" w:type="dxa"/>
            <w:shd w:val="clear" w:color="auto" w:fill="FCFCFC"/>
            <w:tcMar>
              <w:left w:w="108" w:type="dxa"/>
              <w:right w:w="108" w:type="dxa"/>
            </w:tcMar>
            <w:vAlign w:val="center"/>
          </w:tcPr>
          <w:p w14:paraId="2FE6B0DD" w14:textId="77777777" w:rsidR="00C46B3D" w:rsidRPr="002C1316" w:rsidRDefault="00C46B3D">
            <w:pPr>
              <w:spacing w:after="0"/>
              <w:rPr>
                <w:rFonts w:ascii="Myriad Pro" w:hAnsi="Myriad Pro"/>
                <w:color w:val="auto"/>
              </w:rPr>
            </w:pPr>
          </w:p>
        </w:tc>
        <w:tc>
          <w:tcPr>
            <w:tcW w:w="5895" w:type="dxa"/>
            <w:shd w:val="clear" w:color="auto" w:fill="FCFCFC"/>
            <w:tcMar>
              <w:top w:w="113" w:type="dxa"/>
              <w:left w:w="108" w:type="dxa"/>
              <w:bottom w:w="113" w:type="dxa"/>
              <w:right w:w="108" w:type="dxa"/>
            </w:tcMar>
            <w:vAlign w:val="bottom"/>
          </w:tcPr>
          <w:p w14:paraId="401BCD86"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8"/>
              </w:rPr>
              <w:t>Verify that HTTP headers in both requests and responses contain only printable ASCII characters.</w:t>
            </w:r>
          </w:p>
        </w:tc>
        <w:tc>
          <w:tcPr>
            <w:tcW w:w="990" w:type="dxa"/>
            <w:shd w:val="clear" w:color="auto" w:fill="FFFFFF"/>
            <w:tcMar>
              <w:left w:w="108" w:type="dxa"/>
              <w:right w:w="108" w:type="dxa"/>
            </w:tcMar>
            <w:vAlign w:val="center"/>
          </w:tcPr>
          <w:p w14:paraId="05A87336" w14:textId="77777777" w:rsidR="00C46B3D" w:rsidRPr="001C4CA0" w:rsidRDefault="00C46B3D">
            <w:pPr>
              <w:spacing w:after="0"/>
              <w:jc w:val="center"/>
              <w:rPr>
                <w:rFonts w:ascii="Myriad Pro" w:hAnsi="Myriad Pro"/>
              </w:rPr>
            </w:pPr>
          </w:p>
        </w:tc>
        <w:tc>
          <w:tcPr>
            <w:tcW w:w="990" w:type="dxa"/>
            <w:shd w:val="clear" w:color="auto" w:fill="2EC971"/>
            <w:tcMar>
              <w:left w:w="108" w:type="dxa"/>
              <w:right w:w="108" w:type="dxa"/>
            </w:tcMar>
            <w:vAlign w:val="center"/>
          </w:tcPr>
          <w:p w14:paraId="2A5896D1"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599ACE97" wp14:editId="22F4550B">
                  <wp:extent cx="104775" cy="76200"/>
                  <wp:effectExtent l="0" t="0" r="0" b="0"/>
                  <wp:docPr id="317"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239E8C3F"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126F46D7" wp14:editId="51FD504A">
                  <wp:extent cx="104775" cy="76200"/>
                  <wp:effectExtent l="0" t="0" r="0" b="0"/>
                  <wp:docPr id="345"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763B3C58" w14:textId="77777777">
        <w:trPr>
          <w:trHeight w:val="500"/>
        </w:trPr>
        <w:tc>
          <w:tcPr>
            <w:tcW w:w="765" w:type="dxa"/>
            <w:shd w:val="clear" w:color="auto" w:fill="FCFCFC"/>
            <w:tcMar>
              <w:left w:w="108" w:type="dxa"/>
              <w:right w:w="108" w:type="dxa"/>
            </w:tcMar>
            <w:vAlign w:val="center"/>
          </w:tcPr>
          <w:p w14:paraId="359A92D8"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6"/>
              </w:rPr>
              <w:t>V11.8</w:t>
            </w:r>
          </w:p>
        </w:tc>
        <w:tc>
          <w:tcPr>
            <w:tcW w:w="360" w:type="dxa"/>
            <w:shd w:val="clear" w:color="auto" w:fill="FCFCFC"/>
            <w:tcMar>
              <w:left w:w="108" w:type="dxa"/>
              <w:right w:w="108" w:type="dxa"/>
            </w:tcMar>
            <w:vAlign w:val="center"/>
          </w:tcPr>
          <w:p w14:paraId="06003C8B" w14:textId="77777777" w:rsidR="00C46B3D" w:rsidRPr="002C1316" w:rsidRDefault="00C46B3D">
            <w:pPr>
              <w:spacing w:after="0"/>
              <w:rPr>
                <w:rFonts w:ascii="Myriad Pro" w:hAnsi="Myriad Pro"/>
                <w:color w:val="auto"/>
              </w:rPr>
            </w:pPr>
          </w:p>
        </w:tc>
        <w:tc>
          <w:tcPr>
            <w:tcW w:w="5895" w:type="dxa"/>
            <w:shd w:val="clear" w:color="auto" w:fill="FCFCFC"/>
            <w:tcMar>
              <w:top w:w="113" w:type="dxa"/>
              <w:left w:w="108" w:type="dxa"/>
              <w:bottom w:w="113" w:type="dxa"/>
              <w:right w:w="108" w:type="dxa"/>
            </w:tcMar>
            <w:vAlign w:val="bottom"/>
          </w:tcPr>
          <w:p w14:paraId="521F4C54"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8"/>
              </w:rPr>
              <w:t xml:space="preserve">Verify that HTTP headers and / or other mechanisms for older browsers have been included to protect against </w:t>
            </w:r>
            <w:proofErr w:type="spellStart"/>
            <w:r w:rsidRPr="002C1316">
              <w:rPr>
                <w:rFonts w:ascii="Myriad Pro" w:eastAsia="PT Sans" w:hAnsi="Myriad Pro" w:cs="PT Sans"/>
                <w:color w:val="auto"/>
                <w:sz w:val="18"/>
              </w:rPr>
              <w:t>clickjacking</w:t>
            </w:r>
            <w:proofErr w:type="spellEnd"/>
            <w:r w:rsidRPr="002C1316">
              <w:rPr>
                <w:rFonts w:ascii="Myriad Pro" w:eastAsia="PT Sans" w:hAnsi="Myriad Pro" w:cs="PT Sans"/>
                <w:color w:val="auto"/>
                <w:sz w:val="18"/>
              </w:rPr>
              <w:t xml:space="preserve"> attacks.</w:t>
            </w:r>
          </w:p>
        </w:tc>
        <w:tc>
          <w:tcPr>
            <w:tcW w:w="990" w:type="dxa"/>
            <w:shd w:val="clear" w:color="auto" w:fill="F1C40F"/>
            <w:tcMar>
              <w:left w:w="108" w:type="dxa"/>
              <w:right w:w="108" w:type="dxa"/>
            </w:tcMar>
            <w:vAlign w:val="center"/>
          </w:tcPr>
          <w:p w14:paraId="15C01653"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7DFE0AD5" wp14:editId="15F2996C">
                  <wp:extent cx="104775" cy="76200"/>
                  <wp:effectExtent l="0" t="0" r="0" b="0"/>
                  <wp:docPr id="123"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05251F89"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16F48A72" wp14:editId="3E6FF275">
                  <wp:extent cx="104775" cy="76200"/>
                  <wp:effectExtent l="0" t="0" r="0" b="0"/>
                  <wp:docPr id="124"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7C3772C7"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67B55170" wp14:editId="320214D9">
                  <wp:extent cx="104775" cy="76200"/>
                  <wp:effectExtent l="0" t="0" r="0" b="0"/>
                  <wp:docPr id="125"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751D2F86" w14:textId="77777777">
        <w:trPr>
          <w:trHeight w:val="500"/>
        </w:trPr>
        <w:tc>
          <w:tcPr>
            <w:tcW w:w="765" w:type="dxa"/>
            <w:shd w:val="clear" w:color="auto" w:fill="FCFCFC"/>
            <w:tcMar>
              <w:left w:w="108" w:type="dxa"/>
              <w:right w:w="108" w:type="dxa"/>
            </w:tcMar>
            <w:vAlign w:val="center"/>
          </w:tcPr>
          <w:p w14:paraId="42E899C7"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6"/>
              </w:rPr>
              <w:t>V11.9</w:t>
            </w:r>
          </w:p>
        </w:tc>
        <w:tc>
          <w:tcPr>
            <w:tcW w:w="360" w:type="dxa"/>
            <w:shd w:val="clear" w:color="auto" w:fill="FCFCFC"/>
            <w:tcMar>
              <w:left w:w="108" w:type="dxa"/>
              <w:right w:w="108" w:type="dxa"/>
            </w:tcMar>
            <w:vAlign w:val="center"/>
          </w:tcPr>
          <w:p w14:paraId="70604074" w14:textId="77777777" w:rsidR="00C46B3D" w:rsidRPr="002C1316" w:rsidRDefault="00C46B3D">
            <w:pPr>
              <w:spacing w:after="0"/>
              <w:rPr>
                <w:rFonts w:ascii="Myriad Pro" w:hAnsi="Myriad Pro"/>
                <w:color w:val="auto"/>
              </w:rPr>
            </w:pPr>
          </w:p>
        </w:tc>
        <w:tc>
          <w:tcPr>
            <w:tcW w:w="5895" w:type="dxa"/>
            <w:shd w:val="clear" w:color="auto" w:fill="FCFCFC"/>
            <w:tcMar>
              <w:top w:w="113" w:type="dxa"/>
              <w:left w:w="108" w:type="dxa"/>
              <w:bottom w:w="113" w:type="dxa"/>
              <w:right w:w="108" w:type="dxa"/>
            </w:tcMar>
            <w:vAlign w:val="bottom"/>
          </w:tcPr>
          <w:p w14:paraId="3795A830"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8"/>
              </w:rPr>
              <w:t xml:space="preserve">Verify </w:t>
            </w:r>
            <w:proofErr w:type="gramStart"/>
            <w:r w:rsidRPr="002C1316">
              <w:rPr>
                <w:rFonts w:ascii="Myriad Pro" w:eastAsia="PT Sans" w:hAnsi="Myriad Pro" w:cs="PT Sans"/>
                <w:color w:val="auto"/>
                <w:sz w:val="18"/>
              </w:rPr>
              <w:t>that HTTP headers added by a frontend (such as X-Real-IP), and used by the application, cannot be spoofed by the end user</w:t>
            </w:r>
            <w:proofErr w:type="gramEnd"/>
            <w:r w:rsidRPr="002C1316">
              <w:rPr>
                <w:rFonts w:ascii="Myriad Pro" w:eastAsia="PT Sans" w:hAnsi="Myriad Pro" w:cs="PT Sans"/>
                <w:color w:val="auto"/>
                <w:sz w:val="18"/>
              </w:rPr>
              <w:t xml:space="preserve">. </w:t>
            </w:r>
          </w:p>
        </w:tc>
        <w:tc>
          <w:tcPr>
            <w:tcW w:w="990" w:type="dxa"/>
            <w:shd w:val="clear" w:color="auto" w:fill="FFFFFF"/>
            <w:tcMar>
              <w:left w:w="108" w:type="dxa"/>
              <w:right w:w="108" w:type="dxa"/>
            </w:tcMar>
            <w:vAlign w:val="center"/>
          </w:tcPr>
          <w:p w14:paraId="036211A2" w14:textId="77777777" w:rsidR="00C46B3D" w:rsidRPr="001C4CA0" w:rsidRDefault="00C46B3D">
            <w:pPr>
              <w:spacing w:after="0"/>
              <w:jc w:val="center"/>
              <w:rPr>
                <w:rFonts w:ascii="Myriad Pro" w:hAnsi="Myriad Pro"/>
              </w:rPr>
            </w:pPr>
          </w:p>
        </w:tc>
        <w:tc>
          <w:tcPr>
            <w:tcW w:w="990" w:type="dxa"/>
            <w:shd w:val="clear" w:color="auto" w:fill="2EC971"/>
            <w:tcMar>
              <w:left w:w="108" w:type="dxa"/>
              <w:right w:w="108" w:type="dxa"/>
            </w:tcMar>
            <w:vAlign w:val="center"/>
          </w:tcPr>
          <w:p w14:paraId="644B1F4F"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14E69689" wp14:editId="6D29C71B">
                  <wp:extent cx="104775" cy="76200"/>
                  <wp:effectExtent l="0" t="0" r="0" b="0"/>
                  <wp:docPr id="126"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30FD0107"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76C83FA1" wp14:editId="7B3E082F">
                  <wp:extent cx="104775" cy="76200"/>
                  <wp:effectExtent l="0" t="0" r="0" b="0"/>
                  <wp:docPr id="127"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7F3B5C5F" w14:textId="77777777">
        <w:trPr>
          <w:trHeight w:val="500"/>
        </w:trPr>
        <w:tc>
          <w:tcPr>
            <w:tcW w:w="765" w:type="dxa"/>
            <w:shd w:val="clear" w:color="auto" w:fill="FCFCFC"/>
            <w:tcMar>
              <w:left w:w="108" w:type="dxa"/>
              <w:right w:w="108" w:type="dxa"/>
            </w:tcMar>
            <w:vAlign w:val="center"/>
          </w:tcPr>
          <w:p w14:paraId="7BB51A8B"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6"/>
              </w:rPr>
              <w:t>V11.10</w:t>
            </w:r>
          </w:p>
        </w:tc>
        <w:tc>
          <w:tcPr>
            <w:tcW w:w="360" w:type="dxa"/>
            <w:shd w:val="clear" w:color="auto" w:fill="FCFCFC"/>
            <w:tcMar>
              <w:left w:w="108" w:type="dxa"/>
              <w:right w:w="108" w:type="dxa"/>
            </w:tcMar>
            <w:vAlign w:val="center"/>
          </w:tcPr>
          <w:p w14:paraId="6DC831DE" w14:textId="77777777" w:rsidR="00C46B3D" w:rsidRPr="002C1316" w:rsidRDefault="00C46B3D">
            <w:pPr>
              <w:spacing w:after="0"/>
              <w:rPr>
                <w:rFonts w:ascii="Myriad Pro" w:hAnsi="Myriad Pro"/>
                <w:color w:val="auto"/>
              </w:rPr>
            </w:pPr>
          </w:p>
        </w:tc>
        <w:tc>
          <w:tcPr>
            <w:tcW w:w="5895" w:type="dxa"/>
            <w:shd w:val="clear" w:color="auto" w:fill="FCFCFC"/>
            <w:tcMar>
              <w:top w:w="113" w:type="dxa"/>
              <w:left w:w="108" w:type="dxa"/>
              <w:bottom w:w="113" w:type="dxa"/>
              <w:right w:w="108" w:type="dxa"/>
            </w:tcMar>
            <w:vAlign w:val="bottom"/>
          </w:tcPr>
          <w:p w14:paraId="342DF6BA"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8"/>
              </w:rPr>
              <w:t>Verify that the HTTP header, X-Frame-Options is in use for sites where content should not be viewed in a 3</w:t>
            </w:r>
            <w:r w:rsidRPr="002C1316">
              <w:rPr>
                <w:rFonts w:ascii="Myriad Pro" w:eastAsia="PT Sans" w:hAnsi="Myriad Pro" w:cs="PT Sans"/>
                <w:color w:val="auto"/>
                <w:sz w:val="18"/>
                <w:vertAlign w:val="superscript"/>
              </w:rPr>
              <w:t>rd</w:t>
            </w:r>
            <w:r w:rsidRPr="002C1316">
              <w:rPr>
                <w:rFonts w:ascii="Myriad Pro" w:eastAsia="PT Sans" w:hAnsi="Myriad Pro" w:cs="PT Sans"/>
                <w:color w:val="auto"/>
                <w:sz w:val="18"/>
              </w:rPr>
              <w:t xml:space="preserve">-party X-Frame. A common middle ground is to send </w:t>
            </w:r>
            <w:proofErr w:type="gramStart"/>
            <w:r w:rsidRPr="002C1316">
              <w:rPr>
                <w:rFonts w:ascii="Myriad Pro" w:eastAsia="PT Sans" w:hAnsi="Myriad Pro" w:cs="PT Sans"/>
                <w:color w:val="auto"/>
                <w:sz w:val="18"/>
              </w:rPr>
              <w:t>SAMEORIGIN,</w:t>
            </w:r>
            <w:proofErr w:type="gramEnd"/>
            <w:r w:rsidRPr="002C1316">
              <w:rPr>
                <w:rFonts w:ascii="Myriad Pro" w:eastAsia="PT Sans" w:hAnsi="Myriad Pro" w:cs="PT Sans"/>
                <w:color w:val="auto"/>
                <w:sz w:val="18"/>
              </w:rPr>
              <w:t xml:space="preserve"> meaning only websites of the same origin may frame it. </w:t>
            </w:r>
          </w:p>
        </w:tc>
        <w:tc>
          <w:tcPr>
            <w:tcW w:w="990" w:type="dxa"/>
            <w:shd w:val="clear" w:color="auto" w:fill="FFFFFF"/>
            <w:tcMar>
              <w:left w:w="108" w:type="dxa"/>
              <w:right w:w="108" w:type="dxa"/>
            </w:tcMar>
            <w:vAlign w:val="center"/>
          </w:tcPr>
          <w:p w14:paraId="625F18C2" w14:textId="77777777" w:rsidR="00C46B3D" w:rsidRPr="001C4CA0" w:rsidRDefault="00C46B3D">
            <w:pPr>
              <w:spacing w:after="0"/>
              <w:jc w:val="center"/>
              <w:rPr>
                <w:rFonts w:ascii="Myriad Pro" w:hAnsi="Myriad Pro"/>
              </w:rPr>
            </w:pPr>
          </w:p>
        </w:tc>
        <w:tc>
          <w:tcPr>
            <w:tcW w:w="990" w:type="dxa"/>
            <w:shd w:val="clear" w:color="auto" w:fill="2EC971"/>
            <w:tcMar>
              <w:left w:w="108" w:type="dxa"/>
              <w:right w:w="108" w:type="dxa"/>
            </w:tcMar>
            <w:vAlign w:val="center"/>
          </w:tcPr>
          <w:p w14:paraId="7545A67C"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15CCE74A" wp14:editId="70D1D13B">
                  <wp:extent cx="104775" cy="76200"/>
                  <wp:effectExtent l="0" t="0" r="0" b="0"/>
                  <wp:docPr id="128"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0C10E55A"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3C54ABFC" wp14:editId="1756BD96">
                  <wp:extent cx="104775" cy="76200"/>
                  <wp:effectExtent l="0" t="0" r="0" b="0"/>
                  <wp:docPr id="129"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0BAD04C1" w14:textId="77777777">
        <w:trPr>
          <w:trHeight w:val="500"/>
        </w:trPr>
        <w:tc>
          <w:tcPr>
            <w:tcW w:w="765" w:type="dxa"/>
            <w:shd w:val="clear" w:color="auto" w:fill="FCFCFC"/>
            <w:tcMar>
              <w:left w:w="108" w:type="dxa"/>
              <w:right w:w="108" w:type="dxa"/>
            </w:tcMar>
            <w:vAlign w:val="center"/>
          </w:tcPr>
          <w:p w14:paraId="2353AEEF"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6"/>
              </w:rPr>
              <w:t>V11.12</w:t>
            </w:r>
          </w:p>
        </w:tc>
        <w:tc>
          <w:tcPr>
            <w:tcW w:w="360" w:type="dxa"/>
            <w:shd w:val="clear" w:color="auto" w:fill="FCFCFC"/>
            <w:tcMar>
              <w:left w:w="108" w:type="dxa"/>
              <w:right w:w="108" w:type="dxa"/>
            </w:tcMar>
            <w:vAlign w:val="center"/>
          </w:tcPr>
          <w:p w14:paraId="5C6ADB91" w14:textId="77777777" w:rsidR="00C46B3D" w:rsidRPr="002C1316" w:rsidRDefault="00C46B3D">
            <w:pPr>
              <w:spacing w:after="0"/>
              <w:rPr>
                <w:rFonts w:ascii="Myriad Pro" w:hAnsi="Myriad Pro"/>
                <w:color w:val="auto"/>
              </w:rPr>
            </w:pPr>
          </w:p>
        </w:tc>
        <w:tc>
          <w:tcPr>
            <w:tcW w:w="5895" w:type="dxa"/>
            <w:shd w:val="clear" w:color="auto" w:fill="FCFCFC"/>
            <w:tcMar>
              <w:top w:w="113" w:type="dxa"/>
              <w:left w:w="108" w:type="dxa"/>
              <w:bottom w:w="113" w:type="dxa"/>
              <w:right w:w="108" w:type="dxa"/>
            </w:tcMar>
            <w:vAlign w:val="bottom"/>
          </w:tcPr>
          <w:p w14:paraId="0A76343A"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8"/>
              </w:rPr>
              <w:t>Verify that the HTTP headers do not expose detailed version information of system components.</w:t>
            </w:r>
          </w:p>
        </w:tc>
        <w:tc>
          <w:tcPr>
            <w:tcW w:w="990" w:type="dxa"/>
            <w:shd w:val="clear" w:color="auto" w:fill="FFFFFF"/>
            <w:tcMar>
              <w:left w:w="108" w:type="dxa"/>
              <w:right w:w="108" w:type="dxa"/>
            </w:tcMar>
            <w:vAlign w:val="center"/>
          </w:tcPr>
          <w:p w14:paraId="73BE53C8" w14:textId="77777777" w:rsidR="00C46B3D" w:rsidRPr="001C4CA0" w:rsidRDefault="00C46B3D">
            <w:pPr>
              <w:spacing w:after="0"/>
              <w:jc w:val="center"/>
              <w:rPr>
                <w:rFonts w:ascii="Myriad Pro" w:hAnsi="Myriad Pro"/>
              </w:rPr>
            </w:pPr>
          </w:p>
        </w:tc>
        <w:tc>
          <w:tcPr>
            <w:tcW w:w="990" w:type="dxa"/>
            <w:shd w:val="clear" w:color="auto" w:fill="2EC971"/>
            <w:tcMar>
              <w:left w:w="108" w:type="dxa"/>
              <w:right w:w="108" w:type="dxa"/>
            </w:tcMar>
            <w:vAlign w:val="center"/>
          </w:tcPr>
          <w:p w14:paraId="67A12121"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75B3F191" wp14:editId="13472BDC">
                  <wp:extent cx="104775" cy="76200"/>
                  <wp:effectExtent l="0" t="0" r="0" b="0"/>
                  <wp:docPr id="291"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2B80EA66"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2C6A44DB" wp14:editId="03E0464D">
                  <wp:extent cx="104775" cy="76200"/>
                  <wp:effectExtent l="0" t="0" r="0" b="0"/>
                  <wp:docPr id="295"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bl>
    <w:p w14:paraId="079C0E59" w14:textId="77777777" w:rsidR="00C46B3D" w:rsidRPr="001C4CA0" w:rsidRDefault="00B156DD">
      <w:pPr>
        <w:rPr>
          <w:rFonts w:ascii="Myriad Pro" w:hAnsi="Myriad Pro"/>
        </w:rPr>
      </w:pPr>
      <w:r w:rsidRPr="001C4CA0">
        <w:rPr>
          <w:rFonts w:ascii="Myriad Pro" w:hAnsi="Myriad Pro" w:cs="Trebuchet MS"/>
          <w:noProof/>
        </w:rPr>
        <mc:AlternateContent>
          <mc:Choice Requires="wps">
            <w:drawing>
              <wp:inline distT="0" distB="0" distL="0" distR="0" wp14:anchorId="4DF5A90D" wp14:editId="64633096">
                <wp:extent cx="6332220" cy="251460"/>
                <wp:effectExtent l="0" t="0" r="0" b="0"/>
                <wp:docPr id="4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2220" cy="251460"/>
                        </a:xfrm>
                        <a:prstGeom prst="rect">
                          <a:avLst/>
                        </a:prstGeom>
                        <a:noFill/>
                        <a:ln w="9525">
                          <a:noFill/>
                          <a:miter lim="800000"/>
                          <a:headEnd/>
                          <a:tailEnd/>
                        </a:ln>
                      </wps:spPr>
                      <wps:txbx>
                        <w:txbxContent>
                          <w:p w14:paraId="632DFE08" w14:textId="77777777" w:rsidR="00F37A39" w:rsidRPr="002C1316" w:rsidRDefault="00F37A39" w:rsidP="00B156DD">
                            <w:pPr>
                              <w:pStyle w:val="Caption"/>
                              <w:jc w:val="center"/>
                              <w:rPr>
                                <w:rFonts w:ascii="Myriad Pro" w:hAnsi="Myriad Pro" w:cs="Trebuchet MS"/>
                                <w:noProof/>
                                <w:color w:val="auto"/>
                                <w:sz w:val="20"/>
                                <w:szCs w:val="20"/>
                              </w:rPr>
                            </w:pPr>
                            <w:r w:rsidRPr="002C1316">
                              <w:rPr>
                                <w:rFonts w:ascii="Myriad Pro" w:hAnsi="Myriad Pro"/>
                                <w:color w:val="auto"/>
                                <w:sz w:val="20"/>
                                <w:szCs w:val="20"/>
                              </w:rPr>
                              <w:t xml:space="preserve">Table </w:t>
                            </w:r>
                            <w:r w:rsidRPr="002C1316">
                              <w:rPr>
                                <w:rFonts w:ascii="Myriad Pro" w:hAnsi="Myriad Pro"/>
                                <w:color w:val="auto"/>
                                <w:sz w:val="20"/>
                                <w:szCs w:val="20"/>
                              </w:rPr>
                              <w:fldChar w:fldCharType="begin"/>
                            </w:r>
                            <w:r w:rsidRPr="002C1316">
                              <w:rPr>
                                <w:rFonts w:ascii="Myriad Pro" w:hAnsi="Myriad Pro"/>
                                <w:color w:val="auto"/>
                                <w:sz w:val="20"/>
                                <w:szCs w:val="20"/>
                              </w:rPr>
                              <w:instrText xml:space="preserve"> SEQ Table \* ARABIC </w:instrText>
                            </w:r>
                            <w:r w:rsidRPr="002C1316">
                              <w:rPr>
                                <w:rFonts w:ascii="Myriad Pro" w:hAnsi="Myriad Pro"/>
                                <w:color w:val="auto"/>
                                <w:sz w:val="20"/>
                                <w:szCs w:val="20"/>
                              </w:rPr>
                              <w:fldChar w:fldCharType="separate"/>
                            </w:r>
                            <w:r>
                              <w:rPr>
                                <w:rFonts w:ascii="Myriad Pro" w:hAnsi="Myriad Pro"/>
                                <w:noProof/>
                                <w:color w:val="auto"/>
                                <w:sz w:val="20"/>
                                <w:szCs w:val="20"/>
                              </w:rPr>
                              <w:t>9</w:t>
                            </w:r>
                            <w:r w:rsidRPr="002C1316">
                              <w:rPr>
                                <w:rFonts w:ascii="Myriad Pro" w:hAnsi="Myriad Pro"/>
                                <w:color w:val="auto"/>
                                <w:sz w:val="20"/>
                                <w:szCs w:val="20"/>
                              </w:rPr>
                              <w:fldChar w:fldCharType="end"/>
                            </w:r>
                            <w:r w:rsidRPr="002C1316">
                              <w:rPr>
                                <w:rFonts w:ascii="Myriad Pro" w:hAnsi="Myriad Pro"/>
                                <w:color w:val="auto"/>
                                <w:sz w:val="20"/>
                                <w:szCs w:val="20"/>
                              </w:rPr>
                              <w:t xml:space="preserve"> - OWASP ASVS HTTP Security Requirements (V11)</w:t>
                            </w:r>
                          </w:p>
                          <w:p w14:paraId="7677616E" w14:textId="77777777" w:rsidR="00F37A39" w:rsidRPr="002C1316" w:rsidRDefault="00F37A39" w:rsidP="00B156DD">
                            <w:pPr>
                              <w:rPr>
                                <w:rFonts w:ascii="Myriad Pro" w:hAnsi="Myriad Pro"/>
                                <w:i/>
                                <w:color w:val="auto"/>
                                <w:sz w:val="20"/>
                              </w:rPr>
                            </w:pPr>
                          </w:p>
                        </w:txbxContent>
                      </wps:txbx>
                      <wps:bodyPr rot="0" vert="horz" wrap="square" lIns="91440" tIns="45720" rIns="91440" bIns="45720" anchor="t" anchorCtr="0">
                        <a:noAutofit/>
                      </wps:bodyPr>
                    </wps:wsp>
                  </a:graphicData>
                </a:graphic>
              </wp:inline>
            </w:drawing>
          </mc:Choice>
          <mc:Fallback>
            <w:pict>
              <v:shape id="_x0000_s1041" type="#_x0000_t202" style="width:498.6pt;height:19.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" filled="f" stroked="f">
                <v:textbox>
                  <w:txbxContent>
                    <w:p w14:paraId="632DFE08" w14:textId="77777777" w:rsidR="00B32654" w:rsidRPr="002C1316" w:rsidRDefault="00B32654" w:rsidP="00B156DD">
                      <w:pPr>
                        <w:pStyle w:val="Caption"/>
                        <w:jc w:val="center"/>
                        <w:rPr>
                          <w:rFonts w:ascii="Myriad Pro" w:hAnsi="Myriad Pro" w:cs="Trebuchet MS"/>
                          <w:noProof/>
                          <w:color w:val="auto"/>
                          <w:sz w:val="20"/>
                          <w:szCs w:val="20"/>
                        </w:rPr>
                      </w:pPr>
                      <w:r w:rsidRPr="002C1316">
                        <w:rPr>
                          <w:rFonts w:ascii="Myriad Pro" w:hAnsi="Myriad Pro"/>
                          <w:color w:val="auto"/>
                          <w:sz w:val="20"/>
                          <w:szCs w:val="20"/>
                        </w:rPr>
                        <w:t xml:space="preserve">Table </w:t>
                      </w:r>
                      <w:r w:rsidRPr="002C1316">
                        <w:rPr>
                          <w:rFonts w:ascii="Myriad Pro" w:hAnsi="Myriad Pro"/>
                          <w:color w:val="auto"/>
                          <w:sz w:val="20"/>
                          <w:szCs w:val="20"/>
                        </w:rPr>
                        <w:fldChar w:fldCharType="begin"/>
                      </w:r>
                      <w:r w:rsidRPr="002C1316">
                        <w:rPr>
                          <w:rFonts w:ascii="Myriad Pro" w:hAnsi="Myriad Pro"/>
                          <w:color w:val="auto"/>
                          <w:sz w:val="20"/>
                          <w:szCs w:val="20"/>
                        </w:rPr>
                        <w:instrText xml:space="preserve"> SEQ Table \* ARABIC </w:instrText>
                      </w:r>
                      <w:r w:rsidRPr="002C1316">
                        <w:rPr>
                          <w:rFonts w:ascii="Myriad Pro" w:hAnsi="Myriad Pro"/>
                          <w:color w:val="auto"/>
                          <w:sz w:val="20"/>
                          <w:szCs w:val="20"/>
                        </w:rPr>
                        <w:fldChar w:fldCharType="separate"/>
                      </w:r>
                      <w:r>
                        <w:rPr>
                          <w:rFonts w:ascii="Myriad Pro" w:hAnsi="Myriad Pro"/>
                          <w:noProof/>
                          <w:color w:val="auto"/>
                          <w:sz w:val="20"/>
                          <w:szCs w:val="20"/>
                        </w:rPr>
                        <w:t>9</w:t>
                      </w:r>
                      <w:r w:rsidRPr="002C1316">
                        <w:rPr>
                          <w:rFonts w:ascii="Myriad Pro" w:hAnsi="Myriad Pro"/>
                          <w:color w:val="auto"/>
                          <w:sz w:val="20"/>
                          <w:szCs w:val="20"/>
                        </w:rPr>
                        <w:fldChar w:fldCharType="end"/>
                      </w:r>
                      <w:r w:rsidRPr="002C1316">
                        <w:rPr>
                          <w:rFonts w:ascii="Myriad Pro" w:hAnsi="Myriad Pro"/>
                          <w:color w:val="auto"/>
                          <w:sz w:val="20"/>
                          <w:szCs w:val="20"/>
                        </w:rPr>
                        <w:t xml:space="preserve"> - OWASP ASVS HTTP Security Requirements (V11)</w:t>
                      </w:r>
                    </w:p>
                    <w:p w14:paraId="7677616E" w14:textId="77777777" w:rsidR="00B32654" w:rsidRPr="002C1316" w:rsidRDefault="00B32654" w:rsidP="00B156DD">
                      <w:pPr>
                        <w:rPr>
                          <w:rFonts w:ascii="Myriad Pro" w:hAnsi="Myriad Pro"/>
                          <w:i/>
                          <w:color w:val="auto"/>
                          <w:sz w:val="20"/>
                        </w:rPr>
                      </w:pPr>
                    </w:p>
                  </w:txbxContent>
                </v:textbox>
                <w10:anchorlock/>
              </v:shape>
            </w:pict>
          </mc:Fallback>
        </mc:AlternateContent>
      </w:r>
    </w:p>
    <w:p w14:paraId="08DF2295" w14:textId="77777777" w:rsidR="00C46B3D" w:rsidRPr="001C4CA0" w:rsidRDefault="00A42901">
      <w:pPr>
        <w:rPr>
          <w:rFonts w:ascii="Myriad Pro" w:hAnsi="Myriad Pro"/>
        </w:rPr>
      </w:pPr>
      <w:r w:rsidRPr="001C4CA0">
        <w:rPr>
          <w:rFonts w:ascii="Myriad Pro" w:hAnsi="Myriad Pro"/>
        </w:rPr>
        <w:br w:type="page"/>
      </w:r>
    </w:p>
    <w:tbl>
      <w:tblPr>
        <w:tblStyle w:val="afe"/>
        <w:tblW w:w="11037" w:type="dxa"/>
        <w:tblInd w:w="-1133" w:type="dxa"/>
        <w:tblLayout w:type="fixed"/>
        <w:tblLook w:val="0600" w:firstRow="0" w:lastRow="0" w:firstColumn="0" w:lastColumn="0" w:noHBand="1" w:noVBand="1"/>
      </w:tblPr>
      <w:tblGrid>
        <w:gridCol w:w="396"/>
        <w:gridCol w:w="659"/>
        <w:gridCol w:w="9982"/>
      </w:tblGrid>
      <w:tr w:rsidR="00C46B3D" w:rsidRPr="001C4CA0" w14:paraId="62EE7016" w14:textId="77777777">
        <w:trPr>
          <w:trHeight w:val="560"/>
        </w:trPr>
        <w:tc>
          <w:tcPr>
            <w:tcW w:w="396" w:type="dxa"/>
            <w:shd w:val="clear" w:color="auto" w:fill="ECF0F1"/>
            <w:tcMar>
              <w:left w:w="108" w:type="dxa"/>
              <w:right w:w="108" w:type="dxa"/>
            </w:tcMar>
          </w:tcPr>
          <w:p w14:paraId="733E7515" w14:textId="77777777" w:rsidR="00C46B3D" w:rsidRPr="001C4CA0" w:rsidRDefault="00C46B3D" w:rsidP="002C1316">
            <w:pPr>
              <w:spacing w:after="0"/>
              <w:rPr>
                <w:rFonts w:ascii="Myriad Pro" w:hAnsi="Myriad Pro"/>
              </w:rPr>
            </w:pPr>
          </w:p>
        </w:tc>
        <w:tc>
          <w:tcPr>
            <w:tcW w:w="659" w:type="dxa"/>
            <w:tcMar>
              <w:left w:w="108" w:type="dxa"/>
              <w:right w:w="108" w:type="dxa"/>
            </w:tcMar>
          </w:tcPr>
          <w:p w14:paraId="3E1EA75B" w14:textId="77777777" w:rsidR="00C46B3D" w:rsidRPr="001C4CA0" w:rsidRDefault="00C46B3D" w:rsidP="002C1316">
            <w:pPr>
              <w:spacing w:after="0"/>
              <w:rPr>
                <w:rFonts w:ascii="Myriad Pro" w:hAnsi="Myriad Pro"/>
              </w:rPr>
            </w:pPr>
          </w:p>
        </w:tc>
        <w:tc>
          <w:tcPr>
            <w:tcW w:w="9982" w:type="dxa"/>
            <w:tcMar>
              <w:left w:w="108" w:type="dxa"/>
              <w:right w:w="108" w:type="dxa"/>
            </w:tcMar>
          </w:tcPr>
          <w:p w14:paraId="39072A4C" w14:textId="77777777" w:rsidR="00C46B3D" w:rsidRPr="001C4CA0" w:rsidRDefault="00A42901" w:rsidP="002C1316">
            <w:pPr>
              <w:pStyle w:val="Heading2"/>
              <w:spacing w:before="0"/>
              <w:rPr>
                <w:rFonts w:ascii="Myriad Pro" w:hAnsi="Myriad Pro"/>
              </w:rPr>
            </w:pPr>
            <w:bookmarkStart w:id="47" w:name="h.4i7ojhp" w:colFirst="0" w:colLast="0"/>
            <w:bookmarkStart w:id="48" w:name="_Toc392074675"/>
            <w:bookmarkEnd w:id="47"/>
            <w:r w:rsidRPr="001C4CA0">
              <w:rPr>
                <w:rFonts w:ascii="Myriad Pro" w:eastAsia="PT Sans" w:hAnsi="Myriad Pro" w:cs="PT Sans"/>
                <w:b/>
                <w:color w:val="404040"/>
                <w:sz w:val="72"/>
              </w:rPr>
              <w:t>V13: Malicious Controls Verification Requirements</w:t>
            </w:r>
            <w:bookmarkEnd w:id="48"/>
          </w:p>
        </w:tc>
      </w:tr>
    </w:tbl>
    <w:p w14:paraId="704EEAF5" w14:textId="77777777" w:rsidR="00C46B3D" w:rsidRPr="001C4CA0" w:rsidRDefault="00C46B3D">
      <w:pPr>
        <w:rPr>
          <w:rFonts w:ascii="Myriad Pro" w:hAnsi="Myriad Pro"/>
        </w:rPr>
      </w:pPr>
    </w:p>
    <w:p w14:paraId="1E98B995" w14:textId="77777777" w:rsidR="00C46B3D" w:rsidRPr="002C1316" w:rsidRDefault="00A42901">
      <w:pPr>
        <w:rPr>
          <w:rFonts w:ascii="Myriad Pro" w:hAnsi="Myriad Pro"/>
          <w:color w:val="auto"/>
        </w:rPr>
      </w:pPr>
      <w:r w:rsidRPr="002C1316">
        <w:rPr>
          <w:rFonts w:ascii="Myriad Pro" w:eastAsia="PT Sans" w:hAnsi="Myriad Pro" w:cs="PT Sans"/>
          <w:color w:val="auto"/>
        </w:rPr>
        <w:t>The table below defines the corresponding verification requirements that apply for each of the verification levels.  Verification requirements for Level 0 are not defined by this standard.</w:t>
      </w:r>
    </w:p>
    <w:tbl>
      <w:tblPr>
        <w:tblStyle w:val="aff"/>
        <w:tblW w:w="9918" w:type="dxa"/>
        <w:tblLayout w:type="fixed"/>
        <w:tblLook w:val="0600" w:firstRow="0" w:lastRow="0" w:firstColumn="0" w:lastColumn="0" w:noHBand="1" w:noVBand="1"/>
      </w:tblPr>
      <w:tblGrid>
        <w:gridCol w:w="734"/>
        <w:gridCol w:w="236"/>
        <w:gridCol w:w="5978"/>
        <w:gridCol w:w="990"/>
        <w:gridCol w:w="990"/>
        <w:gridCol w:w="990"/>
      </w:tblGrid>
      <w:tr w:rsidR="00C46B3D" w:rsidRPr="001C4CA0" w14:paraId="5A869B51" w14:textId="77777777">
        <w:trPr>
          <w:trHeight w:val="700"/>
        </w:trPr>
        <w:tc>
          <w:tcPr>
            <w:tcW w:w="734" w:type="dxa"/>
            <w:shd w:val="clear" w:color="auto" w:fill="7F8C8D"/>
            <w:tcMar>
              <w:left w:w="108" w:type="dxa"/>
              <w:right w:w="108" w:type="dxa"/>
            </w:tcMar>
            <w:vAlign w:val="center"/>
          </w:tcPr>
          <w:p w14:paraId="64145747" w14:textId="77777777" w:rsidR="00C46B3D" w:rsidRPr="001C4CA0" w:rsidRDefault="00C46B3D">
            <w:pPr>
              <w:spacing w:after="0"/>
              <w:rPr>
                <w:rFonts w:ascii="Myriad Pro" w:hAnsi="Myriad Pro"/>
              </w:rPr>
            </w:pPr>
          </w:p>
        </w:tc>
        <w:tc>
          <w:tcPr>
            <w:tcW w:w="236" w:type="dxa"/>
            <w:shd w:val="clear" w:color="auto" w:fill="7F8C8D"/>
            <w:tcMar>
              <w:left w:w="108" w:type="dxa"/>
              <w:right w:w="108" w:type="dxa"/>
            </w:tcMar>
            <w:vAlign w:val="center"/>
          </w:tcPr>
          <w:p w14:paraId="7B6529F0" w14:textId="77777777" w:rsidR="00C46B3D" w:rsidRPr="001C4CA0" w:rsidRDefault="00C46B3D">
            <w:pPr>
              <w:spacing w:after="0"/>
              <w:rPr>
                <w:rFonts w:ascii="Myriad Pro" w:hAnsi="Myriad Pro"/>
              </w:rPr>
            </w:pPr>
          </w:p>
        </w:tc>
        <w:tc>
          <w:tcPr>
            <w:tcW w:w="5978" w:type="dxa"/>
            <w:shd w:val="clear" w:color="auto" w:fill="7F8C8D"/>
            <w:tcMar>
              <w:top w:w="113" w:type="dxa"/>
              <w:left w:w="108" w:type="dxa"/>
              <w:bottom w:w="113" w:type="dxa"/>
              <w:right w:w="108" w:type="dxa"/>
            </w:tcMar>
            <w:vAlign w:val="center"/>
          </w:tcPr>
          <w:p w14:paraId="7306D2A5" w14:textId="77777777" w:rsidR="00C46B3D" w:rsidRPr="001C4CA0" w:rsidRDefault="00A42901">
            <w:pPr>
              <w:spacing w:after="0"/>
              <w:rPr>
                <w:rFonts w:ascii="Myriad Pro" w:hAnsi="Myriad Pro"/>
              </w:rPr>
            </w:pPr>
            <w:r w:rsidRPr="001C4CA0">
              <w:rPr>
                <w:rFonts w:ascii="Myriad Pro" w:eastAsia="PT Sans" w:hAnsi="Myriad Pro" w:cs="PT Sans"/>
                <w:b/>
                <w:color w:val="FFFFFF"/>
                <w:sz w:val="18"/>
              </w:rPr>
              <w:t>MALICIOUS CONTROLS</w:t>
            </w:r>
          </w:p>
          <w:p w14:paraId="67CC0AE3" w14:textId="77777777" w:rsidR="00C46B3D" w:rsidRPr="001C4CA0" w:rsidRDefault="00A42901">
            <w:pPr>
              <w:spacing w:after="0"/>
              <w:rPr>
                <w:rFonts w:ascii="Myriad Pro" w:hAnsi="Myriad Pro"/>
              </w:rPr>
            </w:pPr>
            <w:r w:rsidRPr="001C4CA0">
              <w:rPr>
                <w:rFonts w:ascii="Myriad Pro" w:eastAsia="PT Sans" w:hAnsi="Myriad Pro" w:cs="PT Sans"/>
                <w:b/>
                <w:color w:val="FFFFFF"/>
                <w:sz w:val="18"/>
              </w:rPr>
              <w:t>VERIFICATION REQUIREMENT</w:t>
            </w:r>
          </w:p>
        </w:tc>
        <w:tc>
          <w:tcPr>
            <w:tcW w:w="990" w:type="dxa"/>
            <w:shd w:val="clear" w:color="auto" w:fill="7F8C8D"/>
            <w:tcMar>
              <w:left w:w="108" w:type="dxa"/>
              <w:right w:w="108" w:type="dxa"/>
            </w:tcMar>
            <w:vAlign w:val="center"/>
          </w:tcPr>
          <w:p w14:paraId="19CA858D" w14:textId="77777777" w:rsidR="00C46B3D" w:rsidRPr="001C4CA0" w:rsidRDefault="00A42901">
            <w:pPr>
              <w:spacing w:after="0"/>
              <w:jc w:val="center"/>
              <w:rPr>
                <w:rFonts w:ascii="Myriad Pro" w:hAnsi="Myriad Pro"/>
              </w:rPr>
            </w:pPr>
            <w:r w:rsidRPr="001C4CA0">
              <w:rPr>
                <w:rFonts w:ascii="Myriad Pro" w:eastAsia="PT Sans" w:hAnsi="Myriad Pro" w:cs="PT Sans"/>
                <w:b/>
                <w:color w:val="FFFFFF"/>
                <w:sz w:val="18"/>
              </w:rPr>
              <w:t>LEVELS</w:t>
            </w:r>
          </w:p>
        </w:tc>
        <w:tc>
          <w:tcPr>
            <w:tcW w:w="990" w:type="dxa"/>
            <w:tcMar>
              <w:left w:w="108" w:type="dxa"/>
              <w:right w:w="108" w:type="dxa"/>
            </w:tcMar>
          </w:tcPr>
          <w:p w14:paraId="097238F5" w14:textId="77777777" w:rsidR="00C46B3D" w:rsidRPr="001C4CA0" w:rsidRDefault="00C46B3D">
            <w:pPr>
              <w:spacing w:after="200" w:line="276" w:lineRule="auto"/>
              <w:rPr>
                <w:rFonts w:ascii="Myriad Pro" w:hAnsi="Myriad Pro"/>
              </w:rPr>
            </w:pPr>
          </w:p>
        </w:tc>
        <w:tc>
          <w:tcPr>
            <w:tcW w:w="990" w:type="dxa"/>
            <w:tcMar>
              <w:left w:w="108" w:type="dxa"/>
              <w:right w:w="108" w:type="dxa"/>
            </w:tcMar>
          </w:tcPr>
          <w:p w14:paraId="7DFFD475" w14:textId="77777777" w:rsidR="00C46B3D" w:rsidRPr="001C4CA0" w:rsidRDefault="00C46B3D">
            <w:pPr>
              <w:spacing w:after="200" w:line="276" w:lineRule="auto"/>
              <w:rPr>
                <w:rFonts w:ascii="Myriad Pro" w:hAnsi="Myriad Pro"/>
              </w:rPr>
            </w:pPr>
          </w:p>
        </w:tc>
      </w:tr>
      <w:tr w:rsidR="00C46B3D" w:rsidRPr="001C4CA0" w14:paraId="54417A4E" w14:textId="77777777">
        <w:trPr>
          <w:trHeight w:val="720"/>
        </w:trPr>
        <w:tc>
          <w:tcPr>
            <w:tcW w:w="734" w:type="dxa"/>
            <w:shd w:val="clear" w:color="auto" w:fill="7F8C8D"/>
            <w:tcMar>
              <w:left w:w="108" w:type="dxa"/>
              <w:right w:w="108" w:type="dxa"/>
            </w:tcMar>
            <w:vAlign w:val="center"/>
          </w:tcPr>
          <w:p w14:paraId="7901545B" w14:textId="77777777" w:rsidR="00C46B3D" w:rsidRPr="001C4CA0" w:rsidRDefault="00C46B3D">
            <w:pPr>
              <w:spacing w:after="0"/>
              <w:rPr>
                <w:rFonts w:ascii="Myriad Pro" w:hAnsi="Myriad Pro"/>
              </w:rPr>
            </w:pPr>
          </w:p>
        </w:tc>
        <w:tc>
          <w:tcPr>
            <w:tcW w:w="236" w:type="dxa"/>
            <w:shd w:val="clear" w:color="auto" w:fill="7F8C8D"/>
            <w:tcMar>
              <w:left w:w="108" w:type="dxa"/>
              <w:right w:w="108" w:type="dxa"/>
            </w:tcMar>
            <w:vAlign w:val="center"/>
          </w:tcPr>
          <w:p w14:paraId="430E1068" w14:textId="77777777" w:rsidR="00C46B3D" w:rsidRPr="001C4CA0" w:rsidRDefault="00C46B3D">
            <w:pPr>
              <w:spacing w:after="0"/>
              <w:rPr>
                <w:rFonts w:ascii="Myriad Pro" w:hAnsi="Myriad Pro"/>
              </w:rPr>
            </w:pPr>
          </w:p>
        </w:tc>
        <w:tc>
          <w:tcPr>
            <w:tcW w:w="5978" w:type="dxa"/>
            <w:shd w:val="clear" w:color="auto" w:fill="7F8C8D"/>
            <w:tcMar>
              <w:top w:w="113" w:type="dxa"/>
              <w:left w:w="108" w:type="dxa"/>
              <w:bottom w:w="113" w:type="dxa"/>
              <w:right w:w="108" w:type="dxa"/>
            </w:tcMar>
            <w:vAlign w:val="center"/>
          </w:tcPr>
          <w:p w14:paraId="0D984E9C" w14:textId="77777777" w:rsidR="00C46B3D" w:rsidRPr="001C4CA0" w:rsidRDefault="00C46B3D">
            <w:pPr>
              <w:spacing w:after="0"/>
              <w:rPr>
                <w:rFonts w:ascii="Myriad Pro" w:hAnsi="Myriad Pro"/>
              </w:rPr>
            </w:pPr>
          </w:p>
        </w:tc>
        <w:tc>
          <w:tcPr>
            <w:tcW w:w="990" w:type="dxa"/>
            <w:shd w:val="clear" w:color="auto" w:fill="7F8C8D"/>
            <w:tcMar>
              <w:left w:w="108" w:type="dxa"/>
              <w:right w:w="108" w:type="dxa"/>
            </w:tcMar>
            <w:vAlign w:val="center"/>
          </w:tcPr>
          <w:p w14:paraId="270C6E92" w14:textId="77777777" w:rsidR="00C46B3D" w:rsidRPr="001C4CA0" w:rsidRDefault="00A42901">
            <w:pPr>
              <w:spacing w:after="0"/>
              <w:jc w:val="center"/>
              <w:rPr>
                <w:rFonts w:ascii="Myriad Pro" w:hAnsi="Myriad Pro"/>
              </w:rPr>
            </w:pPr>
            <w:r w:rsidRPr="001C4CA0">
              <w:rPr>
                <w:rFonts w:ascii="Myriad Pro" w:eastAsia="PT Sans" w:hAnsi="Myriad Pro" w:cs="PT Sans"/>
                <w:b/>
                <w:color w:val="FFFFFF"/>
                <w:sz w:val="18"/>
              </w:rPr>
              <w:t>1</w:t>
            </w:r>
          </w:p>
        </w:tc>
        <w:tc>
          <w:tcPr>
            <w:tcW w:w="990" w:type="dxa"/>
            <w:shd w:val="clear" w:color="auto" w:fill="7F8C8D"/>
            <w:tcMar>
              <w:left w:w="108" w:type="dxa"/>
              <w:right w:w="108" w:type="dxa"/>
            </w:tcMar>
            <w:vAlign w:val="center"/>
          </w:tcPr>
          <w:p w14:paraId="22FA9DD9" w14:textId="77777777" w:rsidR="00C46B3D" w:rsidRPr="001C4CA0" w:rsidRDefault="00A42901">
            <w:pPr>
              <w:spacing w:after="0"/>
              <w:jc w:val="center"/>
              <w:rPr>
                <w:rFonts w:ascii="Myriad Pro" w:hAnsi="Myriad Pro"/>
              </w:rPr>
            </w:pPr>
            <w:r w:rsidRPr="001C4CA0">
              <w:rPr>
                <w:rFonts w:ascii="Myriad Pro" w:eastAsia="PT Sans" w:hAnsi="Myriad Pro" w:cs="PT Sans"/>
                <w:b/>
                <w:color w:val="FFFFFF"/>
                <w:sz w:val="18"/>
              </w:rPr>
              <w:t>2</w:t>
            </w:r>
          </w:p>
        </w:tc>
        <w:tc>
          <w:tcPr>
            <w:tcW w:w="990" w:type="dxa"/>
            <w:shd w:val="clear" w:color="auto" w:fill="7F8C8D"/>
            <w:tcMar>
              <w:left w:w="108" w:type="dxa"/>
              <w:right w:w="108" w:type="dxa"/>
            </w:tcMar>
            <w:vAlign w:val="center"/>
          </w:tcPr>
          <w:p w14:paraId="03865A43" w14:textId="77777777" w:rsidR="00C46B3D" w:rsidRPr="001C4CA0" w:rsidRDefault="00A42901">
            <w:pPr>
              <w:spacing w:after="0"/>
              <w:jc w:val="center"/>
              <w:rPr>
                <w:rFonts w:ascii="Myriad Pro" w:hAnsi="Myriad Pro"/>
              </w:rPr>
            </w:pPr>
            <w:r w:rsidRPr="001C4CA0">
              <w:rPr>
                <w:rFonts w:ascii="Myriad Pro" w:eastAsia="PT Sans" w:hAnsi="Myriad Pro" w:cs="PT Sans"/>
                <w:b/>
                <w:color w:val="FFFFFF"/>
                <w:sz w:val="18"/>
              </w:rPr>
              <w:t>3</w:t>
            </w:r>
          </w:p>
        </w:tc>
      </w:tr>
      <w:tr w:rsidR="00C46B3D" w:rsidRPr="001C4CA0" w14:paraId="69834127" w14:textId="77777777">
        <w:trPr>
          <w:trHeight w:val="460"/>
        </w:trPr>
        <w:tc>
          <w:tcPr>
            <w:tcW w:w="734" w:type="dxa"/>
            <w:shd w:val="clear" w:color="auto" w:fill="FCFCFC"/>
            <w:tcMar>
              <w:left w:w="108" w:type="dxa"/>
              <w:right w:w="108" w:type="dxa"/>
            </w:tcMar>
            <w:vAlign w:val="center"/>
          </w:tcPr>
          <w:p w14:paraId="6EFDE47D"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6"/>
              </w:rPr>
              <w:t>V13.1</w:t>
            </w:r>
          </w:p>
        </w:tc>
        <w:tc>
          <w:tcPr>
            <w:tcW w:w="236" w:type="dxa"/>
            <w:shd w:val="clear" w:color="auto" w:fill="FCFCFC"/>
            <w:tcMar>
              <w:left w:w="108" w:type="dxa"/>
              <w:right w:w="108" w:type="dxa"/>
            </w:tcMar>
            <w:vAlign w:val="center"/>
          </w:tcPr>
          <w:p w14:paraId="1D338DAB" w14:textId="77777777" w:rsidR="00C46B3D" w:rsidRPr="002C1316"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bottom"/>
          </w:tcPr>
          <w:p w14:paraId="5DCE8F25"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8"/>
              </w:rPr>
              <w:t>Verify that no malicious code is in any code that was either developed or modified in order to create the application.</w:t>
            </w:r>
          </w:p>
        </w:tc>
        <w:tc>
          <w:tcPr>
            <w:tcW w:w="990" w:type="dxa"/>
            <w:shd w:val="clear" w:color="auto" w:fill="FFFFFF"/>
            <w:tcMar>
              <w:left w:w="108" w:type="dxa"/>
              <w:right w:w="108" w:type="dxa"/>
            </w:tcMar>
            <w:vAlign w:val="center"/>
          </w:tcPr>
          <w:p w14:paraId="585656DB" w14:textId="77777777" w:rsidR="00C46B3D" w:rsidRPr="001C4CA0" w:rsidRDefault="00C46B3D">
            <w:pPr>
              <w:spacing w:after="0"/>
              <w:jc w:val="center"/>
              <w:rPr>
                <w:rFonts w:ascii="Myriad Pro" w:hAnsi="Myriad Pro"/>
              </w:rPr>
            </w:pPr>
          </w:p>
        </w:tc>
        <w:tc>
          <w:tcPr>
            <w:tcW w:w="990" w:type="dxa"/>
            <w:shd w:val="clear" w:color="auto" w:fill="FFFFFF"/>
            <w:tcMar>
              <w:left w:w="108" w:type="dxa"/>
              <w:right w:w="108" w:type="dxa"/>
            </w:tcMar>
            <w:vAlign w:val="center"/>
          </w:tcPr>
          <w:p w14:paraId="034EF64A" w14:textId="77777777" w:rsidR="00C46B3D" w:rsidRPr="001C4CA0" w:rsidRDefault="00C46B3D">
            <w:pPr>
              <w:spacing w:after="0"/>
              <w:jc w:val="center"/>
              <w:rPr>
                <w:rFonts w:ascii="Myriad Pro" w:hAnsi="Myriad Pro"/>
              </w:rPr>
            </w:pPr>
          </w:p>
        </w:tc>
        <w:tc>
          <w:tcPr>
            <w:tcW w:w="990" w:type="dxa"/>
            <w:shd w:val="clear" w:color="auto" w:fill="5B9BD5"/>
            <w:tcMar>
              <w:left w:w="108" w:type="dxa"/>
              <w:right w:w="108" w:type="dxa"/>
            </w:tcMar>
            <w:vAlign w:val="center"/>
          </w:tcPr>
          <w:p w14:paraId="074B297C"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4C4BD4AA" wp14:editId="142A665C">
                  <wp:extent cx="104775" cy="76200"/>
                  <wp:effectExtent l="0" t="0" r="0" b="0"/>
                  <wp:docPr id="130"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67B1BA93" w14:textId="77777777">
        <w:trPr>
          <w:trHeight w:val="500"/>
        </w:trPr>
        <w:tc>
          <w:tcPr>
            <w:tcW w:w="734" w:type="dxa"/>
            <w:shd w:val="clear" w:color="auto" w:fill="FCFCFC"/>
            <w:tcMar>
              <w:left w:w="108" w:type="dxa"/>
              <w:right w:w="108" w:type="dxa"/>
            </w:tcMar>
            <w:vAlign w:val="center"/>
          </w:tcPr>
          <w:p w14:paraId="6B677476"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6"/>
              </w:rPr>
              <w:t>V13.2</w:t>
            </w:r>
          </w:p>
        </w:tc>
        <w:tc>
          <w:tcPr>
            <w:tcW w:w="236" w:type="dxa"/>
            <w:shd w:val="clear" w:color="auto" w:fill="FCFCFC"/>
            <w:tcMar>
              <w:left w:w="108" w:type="dxa"/>
              <w:right w:w="108" w:type="dxa"/>
            </w:tcMar>
            <w:vAlign w:val="center"/>
          </w:tcPr>
          <w:p w14:paraId="7AEBB4B8" w14:textId="77777777" w:rsidR="00C46B3D" w:rsidRPr="002C1316"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bottom"/>
          </w:tcPr>
          <w:p w14:paraId="3F80FFBD"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8"/>
              </w:rPr>
              <w:t xml:space="preserve">Verify that the integrity of interpreted code, libraries, </w:t>
            </w:r>
            <w:proofErr w:type="spellStart"/>
            <w:r w:rsidRPr="002C1316">
              <w:rPr>
                <w:rFonts w:ascii="Myriad Pro" w:eastAsia="PT Sans" w:hAnsi="Myriad Pro" w:cs="PT Sans"/>
                <w:color w:val="auto"/>
                <w:sz w:val="18"/>
              </w:rPr>
              <w:t>executables</w:t>
            </w:r>
            <w:proofErr w:type="spellEnd"/>
            <w:r w:rsidRPr="002C1316">
              <w:rPr>
                <w:rFonts w:ascii="Myriad Pro" w:eastAsia="PT Sans" w:hAnsi="Myriad Pro" w:cs="PT Sans"/>
                <w:color w:val="auto"/>
                <w:sz w:val="18"/>
              </w:rPr>
              <w:t>, and configuration files is verified using checksums or hashes.</w:t>
            </w:r>
          </w:p>
        </w:tc>
        <w:tc>
          <w:tcPr>
            <w:tcW w:w="990" w:type="dxa"/>
            <w:shd w:val="clear" w:color="auto" w:fill="FFFFFF"/>
            <w:tcMar>
              <w:left w:w="108" w:type="dxa"/>
              <w:right w:w="108" w:type="dxa"/>
            </w:tcMar>
            <w:vAlign w:val="center"/>
          </w:tcPr>
          <w:p w14:paraId="52DFCA1B" w14:textId="77777777" w:rsidR="00C46B3D" w:rsidRPr="001C4CA0" w:rsidRDefault="00C46B3D">
            <w:pPr>
              <w:spacing w:after="0"/>
              <w:jc w:val="center"/>
              <w:rPr>
                <w:rFonts w:ascii="Myriad Pro" w:hAnsi="Myriad Pro"/>
              </w:rPr>
            </w:pPr>
          </w:p>
        </w:tc>
        <w:tc>
          <w:tcPr>
            <w:tcW w:w="990" w:type="dxa"/>
            <w:shd w:val="clear" w:color="auto" w:fill="FFFFFF"/>
            <w:tcMar>
              <w:left w:w="108" w:type="dxa"/>
              <w:right w:w="108" w:type="dxa"/>
            </w:tcMar>
            <w:vAlign w:val="center"/>
          </w:tcPr>
          <w:p w14:paraId="6E593C7B" w14:textId="77777777" w:rsidR="00C46B3D" w:rsidRPr="001C4CA0" w:rsidRDefault="00C46B3D">
            <w:pPr>
              <w:spacing w:after="0"/>
              <w:jc w:val="center"/>
              <w:rPr>
                <w:rFonts w:ascii="Myriad Pro" w:hAnsi="Myriad Pro"/>
              </w:rPr>
            </w:pPr>
          </w:p>
        </w:tc>
        <w:tc>
          <w:tcPr>
            <w:tcW w:w="990" w:type="dxa"/>
            <w:shd w:val="clear" w:color="auto" w:fill="5B9BD5"/>
            <w:tcMar>
              <w:left w:w="108" w:type="dxa"/>
              <w:right w:w="108" w:type="dxa"/>
            </w:tcMar>
            <w:vAlign w:val="center"/>
          </w:tcPr>
          <w:p w14:paraId="7072303E"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39A5A0C7" wp14:editId="2215C577">
                  <wp:extent cx="104775" cy="76200"/>
                  <wp:effectExtent l="0" t="0" r="0" b="0"/>
                  <wp:docPr id="131"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40194AF9" w14:textId="77777777">
        <w:trPr>
          <w:trHeight w:val="500"/>
        </w:trPr>
        <w:tc>
          <w:tcPr>
            <w:tcW w:w="734" w:type="dxa"/>
            <w:shd w:val="clear" w:color="auto" w:fill="FCFCFC"/>
            <w:tcMar>
              <w:left w:w="108" w:type="dxa"/>
              <w:right w:w="108" w:type="dxa"/>
            </w:tcMar>
            <w:vAlign w:val="center"/>
          </w:tcPr>
          <w:p w14:paraId="284F8394"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6"/>
              </w:rPr>
              <w:t>V13.3</w:t>
            </w:r>
          </w:p>
        </w:tc>
        <w:tc>
          <w:tcPr>
            <w:tcW w:w="236" w:type="dxa"/>
            <w:shd w:val="clear" w:color="auto" w:fill="FCFCFC"/>
            <w:tcMar>
              <w:left w:w="108" w:type="dxa"/>
              <w:right w:w="108" w:type="dxa"/>
            </w:tcMar>
            <w:vAlign w:val="center"/>
          </w:tcPr>
          <w:p w14:paraId="0D778701" w14:textId="77777777" w:rsidR="00C46B3D" w:rsidRPr="002C1316"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bottom"/>
          </w:tcPr>
          <w:p w14:paraId="3D82FAB8"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8"/>
              </w:rPr>
              <w:t>Verify that all code implementing or using authentication controls is not affected by any malicious code.</w:t>
            </w:r>
          </w:p>
        </w:tc>
        <w:tc>
          <w:tcPr>
            <w:tcW w:w="990" w:type="dxa"/>
            <w:shd w:val="clear" w:color="auto" w:fill="FFFFFF"/>
            <w:tcMar>
              <w:left w:w="108" w:type="dxa"/>
              <w:right w:w="108" w:type="dxa"/>
            </w:tcMar>
            <w:vAlign w:val="center"/>
          </w:tcPr>
          <w:p w14:paraId="64D93803" w14:textId="77777777" w:rsidR="00C46B3D" w:rsidRPr="001C4CA0" w:rsidRDefault="00C46B3D">
            <w:pPr>
              <w:spacing w:after="0"/>
              <w:jc w:val="center"/>
              <w:rPr>
                <w:rFonts w:ascii="Myriad Pro" w:hAnsi="Myriad Pro"/>
              </w:rPr>
            </w:pPr>
          </w:p>
        </w:tc>
        <w:tc>
          <w:tcPr>
            <w:tcW w:w="990" w:type="dxa"/>
            <w:shd w:val="clear" w:color="auto" w:fill="FFFFFF"/>
            <w:tcMar>
              <w:left w:w="108" w:type="dxa"/>
              <w:right w:w="108" w:type="dxa"/>
            </w:tcMar>
            <w:vAlign w:val="center"/>
          </w:tcPr>
          <w:p w14:paraId="7C46BCC1" w14:textId="77777777" w:rsidR="00C46B3D" w:rsidRPr="001C4CA0" w:rsidRDefault="00C46B3D">
            <w:pPr>
              <w:spacing w:after="0"/>
              <w:jc w:val="center"/>
              <w:rPr>
                <w:rFonts w:ascii="Myriad Pro" w:hAnsi="Myriad Pro"/>
              </w:rPr>
            </w:pPr>
          </w:p>
        </w:tc>
        <w:tc>
          <w:tcPr>
            <w:tcW w:w="990" w:type="dxa"/>
            <w:shd w:val="clear" w:color="auto" w:fill="5B9BD5"/>
            <w:tcMar>
              <w:left w:w="108" w:type="dxa"/>
              <w:right w:w="108" w:type="dxa"/>
            </w:tcMar>
            <w:vAlign w:val="center"/>
          </w:tcPr>
          <w:p w14:paraId="40C42702"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38453189" wp14:editId="518A1D4D">
                  <wp:extent cx="104775" cy="76200"/>
                  <wp:effectExtent l="0" t="0" r="0" b="0"/>
                  <wp:docPr id="132"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2051EBD0" w14:textId="77777777">
        <w:trPr>
          <w:trHeight w:val="500"/>
        </w:trPr>
        <w:tc>
          <w:tcPr>
            <w:tcW w:w="734" w:type="dxa"/>
            <w:shd w:val="clear" w:color="auto" w:fill="FCFCFC"/>
            <w:tcMar>
              <w:left w:w="108" w:type="dxa"/>
              <w:right w:w="108" w:type="dxa"/>
            </w:tcMar>
            <w:vAlign w:val="center"/>
          </w:tcPr>
          <w:p w14:paraId="255E04BB"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6"/>
              </w:rPr>
              <w:t>V13.4</w:t>
            </w:r>
          </w:p>
        </w:tc>
        <w:tc>
          <w:tcPr>
            <w:tcW w:w="236" w:type="dxa"/>
            <w:shd w:val="clear" w:color="auto" w:fill="FCFCFC"/>
            <w:tcMar>
              <w:left w:w="108" w:type="dxa"/>
              <w:right w:w="108" w:type="dxa"/>
            </w:tcMar>
            <w:vAlign w:val="center"/>
          </w:tcPr>
          <w:p w14:paraId="22E83E58" w14:textId="77777777" w:rsidR="00C46B3D" w:rsidRPr="002C1316"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bottom"/>
          </w:tcPr>
          <w:p w14:paraId="42AC8997"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8"/>
              </w:rPr>
              <w:t>Verify that all code implementing or using session management controls is not affected by any malicious code.</w:t>
            </w:r>
          </w:p>
        </w:tc>
        <w:tc>
          <w:tcPr>
            <w:tcW w:w="990" w:type="dxa"/>
            <w:shd w:val="clear" w:color="auto" w:fill="FFFFFF"/>
            <w:tcMar>
              <w:left w:w="108" w:type="dxa"/>
              <w:right w:w="108" w:type="dxa"/>
            </w:tcMar>
            <w:vAlign w:val="center"/>
          </w:tcPr>
          <w:p w14:paraId="7027349A" w14:textId="77777777" w:rsidR="00C46B3D" w:rsidRPr="001C4CA0" w:rsidRDefault="00C46B3D">
            <w:pPr>
              <w:spacing w:after="0"/>
              <w:jc w:val="center"/>
              <w:rPr>
                <w:rFonts w:ascii="Myriad Pro" w:hAnsi="Myriad Pro"/>
              </w:rPr>
            </w:pPr>
          </w:p>
        </w:tc>
        <w:tc>
          <w:tcPr>
            <w:tcW w:w="990" w:type="dxa"/>
            <w:shd w:val="clear" w:color="auto" w:fill="FFFFFF"/>
            <w:tcMar>
              <w:left w:w="108" w:type="dxa"/>
              <w:right w:w="108" w:type="dxa"/>
            </w:tcMar>
            <w:vAlign w:val="center"/>
          </w:tcPr>
          <w:p w14:paraId="2B19F47A" w14:textId="77777777" w:rsidR="00C46B3D" w:rsidRPr="001C4CA0" w:rsidRDefault="00C46B3D">
            <w:pPr>
              <w:spacing w:after="0"/>
              <w:jc w:val="center"/>
              <w:rPr>
                <w:rFonts w:ascii="Myriad Pro" w:hAnsi="Myriad Pro"/>
              </w:rPr>
            </w:pPr>
          </w:p>
        </w:tc>
        <w:tc>
          <w:tcPr>
            <w:tcW w:w="990" w:type="dxa"/>
            <w:shd w:val="clear" w:color="auto" w:fill="5B9BD5"/>
            <w:tcMar>
              <w:left w:w="108" w:type="dxa"/>
              <w:right w:w="108" w:type="dxa"/>
            </w:tcMar>
            <w:vAlign w:val="center"/>
          </w:tcPr>
          <w:p w14:paraId="1DC4C1F7"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3A92E638" wp14:editId="3096C49E">
                  <wp:extent cx="104775" cy="76200"/>
                  <wp:effectExtent l="0" t="0" r="0" b="0"/>
                  <wp:docPr id="133"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2970E5C8" w14:textId="77777777">
        <w:trPr>
          <w:trHeight w:val="460"/>
        </w:trPr>
        <w:tc>
          <w:tcPr>
            <w:tcW w:w="734" w:type="dxa"/>
            <w:shd w:val="clear" w:color="auto" w:fill="FCFCFC"/>
            <w:tcMar>
              <w:left w:w="108" w:type="dxa"/>
              <w:right w:w="108" w:type="dxa"/>
            </w:tcMar>
            <w:vAlign w:val="center"/>
          </w:tcPr>
          <w:p w14:paraId="01D03E31"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6"/>
              </w:rPr>
              <w:t>V13.5</w:t>
            </w:r>
          </w:p>
        </w:tc>
        <w:tc>
          <w:tcPr>
            <w:tcW w:w="236" w:type="dxa"/>
            <w:shd w:val="clear" w:color="auto" w:fill="FCFCFC"/>
            <w:tcMar>
              <w:left w:w="108" w:type="dxa"/>
              <w:right w:w="108" w:type="dxa"/>
            </w:tcMar>
            <w:vAlign w:val="center"/>
          </w:tcPr>
          <w:p w14:paraId="2CEE970C" w14:textId="77777777" w:rsidR="00C46B3D" w:rsidRPr="002C1316"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bottom"/>
          </w:tcPr>
          <w:p w14:paraId="58257882"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8"/>
              </w:rPr>
              <w:t>Verify that all code implementing or using access controls is not affected by any malicious code.</w:t>
            </w:r>
          </w:p>
        </w:tc>
        <w:tc>
          <w:tcPr>
            <w:tcW w:w="990" w:type="dxa"/>
            <w:shd w:val="clear" w:color="auto" w:fill="FFFFFF"/>
            <w:tcMar>
              <w:left w:w="108" w:type="dxa"/>
              <w:right w:w="108" w:type="dxa"/>
            </w:tcMar>
            <w:vAlign w:val="center"/>
          </w:tcPr>
          <w:p w14:paraId="308CF935" w14:textId="77777777" w:rsidR="00C46B3D" w:rsidRPr="001C4CA0" w:rsidRDefault="00C46B3D">
            <w:pPr>
              <w:spacing w:after="0"/>
              <w:jc w:val="center"/>
              <w:rPr>
                <w:rFonts w:ascii="Myriad Pro" w:hAnsi="Myriad Pro"/>
              </w:rPr>
            </w:pPr>
          </w:p>
        </w:tc>
        <w:tc>
          <w:tcPr>
            <w:tcW w:w="990" w:type="dxa"/>
            <w:shd w:val="clear" w:color="auto" w:fill="FFFFFF"/>
            <w:tcMar>
              <w:left w:w="108" w:type="dxa"/>
              <w:right w:w="108" w:type="dxa"/>
            </w:tcMar>
            <w:vAlign w:val="center"/>
          </w:tcPr>
          <w:p w14:paraId="2B4121E6" w14:textId="77777777" w:rsidR="00C46B3D" w:rsidRPr="001C4CA0" w:rsidRDefault="00C46B3D">
            <w:pPr>
              <w:spacing w:after="0"/>
              <w:jc w:val="center"/>
              <w:rPr>
                <w:rFonts w:ascii="Myriad Pro" w:hAnsi="Myriad Pro"/>
              </w:rPr>
            </w:pPr>
          </w:p>
        </w:tc>
        <w:tc>
          <w:tcPr>
            <w:tcW w:w="990" w:type="dxa"/>
            <w:shd w:val="clear" w:color="auto" w:fill="5B9BD5"/>
            <w:tcMar>
              <w:left w:w="108" w:type="dxa"/>
              <w:right w:w="108" w:type="dxa"/>
            </w:tcMar>
            <w:vAlign w:val="center"/>
          </w:tcPr>
          <w:p w14:paraId="7CBE3E81"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2301A5CF" wp14:editId="1142C9D3">
                  <wp:extent cx="104775" cy="76200"/>
                  <wp:effectExtent l="0" t="0" r="0" b="0"/>
                  <wp:docPr id="134"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46792BDA" w14:textId="77777777">
        <w:trPr>
          <w:trHeight w:val="460"/>
        </w:trPr>
        <w:tc>
          <w:tcPr>
            <w:tcW w:w="734" w:type="dxa"/>
            <w:shd w:val="clear" w:color="auto" w:fill="FCFCFC"/>
            <w:tcMar>
              <w:left w:w="108" w:type="dxa"/>
              <w:right w:w="108" w:type="dxa"/>
            </w:tcMar>
            <w:vAlign w:val="center"/>
          </w:tcPr>
          <w:p w14:paraId="6B2BFA80"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6"/>
              </w:rPr>
              <w:t>V13.6</w:t>
            </w:r>
          </w:p>
        </w:tc>
        <w:tc>
          <w:tcPr>
            <w:tcW w:w="236" w:type="dxa"/>
            <w:shd w:val="clear" w:color="auto" w:fill="FCFCFC"/>
            <w:tcMar>
              <w:left w:w="108" w:type="dxa"/>
              <w:right w:w="108" w:type="dxa"/>
            </w:tcMar>
            <w:vAlign w:val="center"/>
          </w:tcPr>
          <w:p w14:paraId="11360055" w14:textId="77777777" w:rsidR="00C46B3D" w:rsidRPr="002C1316"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bottom"/>
          </w:tcPr>
          <w:p w14:paraId="5FB76BDB"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8"/>
              </w:rPr>
              <w:t>Verify that all input validation controls are not affected by any malicious code.</w:t>
            </w:r>
          </w:p>
        </w:tc>
        <w:tc>
          <w:tcPr>
            <w:tcW w:w="990" w:type="dxa"/>
            <w:shd w:val="clear" w:color="auto" w:fill="FFFFFF"/>
            <w:tcMar>
              <w:left w:w="108" w:type="dxa"/>
              <w:right w:w="108" w:type="dxa"/>
            </w:tcMar>
            <w:vAlign w:val="center"/>
          </w:tcPr>
          <w:p w14:paraId="1AB1AC7E" w14:textId="77777777" w:rsidR="00C46B3D" w:rsidRPr="001C4CA0" w:rsidRDefault="00C46B3D">
            <w:pPr>
              <w:spacing w:after="0"/>
              <w:jc w:val="center"/>
              <w:rPr>
                <w:rFonts w:ascii="Myriad Pro" w:hAnsi="Myriad Pro"/>
              </w:rPr>
            </w:pPr>
          </w:p>
        </w:tc>
        <w:tc>
          <w:tcPr>
            <w:tcW w:w="990" w:type="dxa"/>
            <w:shd w:val="clear" w:color="auto" w:fill="FFFFFF"/>
            <w:tcMar>
              <w:left w:w="108" w:type="dxa"/>
              <w:right w:w="108" w:type="dxa"/>
            </w:tcMar>
            <w:vAlign w:val="center"/>
          </w:tcPr>
          <w:p w14:paraId="2D3321E2" w14:textId="77777777" w:rsidR="00C46B3D" w:rsidRPr="001C4CA0" w:rsidRDefault="00C46B3D">
            <w:pPr>
              <w:spacing w:after="0"/>
              <w:jc w:val="center"/>
              <w:rPr>
                <w:rFonts w:ascii="Myriad Pro" w:hAnsi="Myriad Pro"/>
              </w:rPr>
            </w:pPr>
          </w:p>
        </w:tc>
        <w:tc>
          <w:tcPr>
            <w:tcW w:w="990" w:type="dxa"/>
            <w:shd w:val="clear" w:color="auto" w:fill="5B9BD5"/>
            <w:tcMar>
              <w:left w:w="108" w:type="dxa"/>
              <w:right w:w="108" w:type="dxa"/>
            </w:tcMar>
            <w:vAlign w:val="center"/>
          </w:tcPr>
          <w:p w14:paraId="1DA7B937"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4A454C0A" wp14:editId="5F82F1CC">
                  <wp:extent cx="104775" cy="76200"/>
                  <wp:effectExtent l="0" t="0" r="0" b="0"/>
                  <wp:docPr id="135"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06ED7C5D" w14:textId="77777777">
        <w:trPr>
          <w:trHeight w:val="460"/>
        </w:trPr>
        <w:tc>
          <w:tcPr>
            <w:tcW w:w="734" w:type="dxa"/>
            <w:shd w:val="clear" w:color="auto" w:fill="FCFCFC"/>
            <w:tcMar>
              <w:left w:w="108" w:type="dxa"/>
              <w:right w:w="108" w:type="dxa"/>
            </w:tcMar>
            <w:vAlign w:val="center"/>
          </w:tcPr>
          <w:p w14:paraId="31941EDE"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6"/>
              </w:rPr>
              <w:t>V13.7</w:t>
            </w:r>
          </w:p>
        </w:tc>
        <w:tc>
          <w:tcPr>
            <w:tcW w:w="236" w:type="dxa"/>
            <w:shd w:val="clear" w:color="auto" w:fill="FCFCFC"/>
            <w:tcMar>
              <w:left w:w="108" w:type="dxa"/>
              <w:right w:w="108" w:type="dxa"/>
            </w:tcMar>
            <w:vAlign w:val="center"/>
          </w:tcPr>
          <w:p w14:paraId="1A70E7DE" w14:textId="77777777" w:rsidR="00C46B3D" w:rsidRPr="002C1316"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bottom"/>
          </w:tcPr>
          <w:p w14:paraId="787BF27B"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8"/>
              </w:rPr>
              <w:t>Verify that all code implementing or using output validation controls is not affected by any malicious code.</w:t>
            </w:r>
          </w:p>
        </w:tc>
        <w:tc>
          <w:tcPr>
            <w:tcW w:w="990" w:type="dxa"/>
            <w:shd w:val="clear" w:color="auto" w:fill="FFFFFF"/>
            <w:tcMar>
              <w:left w:w="108" w:type="dxa"/>
              <w:right w:w="108" w:type="dxa"/>
            </w:tcMar>
            <w:vAlign w:val="center"/>
          </w:tcPr>
          <w:p w14:paraId="461259C9" w14:textId="77777777" w:rsidR="00C46B3D" w:rsidRPr="001C4CA0" w:rsidRDefault="00C46B3D">
            <w:pPr>
              <w:spacing w:after="0"/>
              <w:jc w:val="center"/>
              <w:rPr>
                <w:rFonts w:ascii="Myriad Pro" w:hAnsi="Myriad Pro"/>
              </w:rPr>
            </w:pPr>
          </w:p>
        </w:tc>
        <w:tc>
          <w:tcPr>
            <w:tcW w:w="990" w:type="dxa"/>
            <w:shd w:val="clear" w:color="auto" w:fill="FFFFFF"/>
            <w:tcMar>
              <w:left w:w="108" w:type="dxa"/>
              <w:right w:w="108" w:type="dxa"/>
            </w:tcMar>
            <w:vAlign w:val="center"/>
          </w:tcPr>
          <w:p w14:paraId="490B4CA9" w14:textId="77777777" w:rsidR="00C46B3D" w:rsidRPr="001C4CA0" w:rsidRDefault="00C46B3D">
            <w:pPr>
              <w:jc w:val="center"/>
              <w:rPr>
                <w:rFonts w:ascii="Myriad Pro" w:hAnsi="Myriad Pro"/>
              </w:rPr>
            </w:pPr>
          </w:p>
        </w:tc>
        <w:tc>
          <w:tcPr>
            <w:tcW w:w="990" w:type="dxa"/>
            <w:shd w:val="clear" w:color="auto" w:fill="5B9BD5"/>
            <w:tcMar>
              <w:left w:w="108" w:type="dxa"/>
              <w:right w:w="108" w:type="dxa"/>
            </w:tcMar>
            <w:vAlign w:val="center"/>
          </w:tcPr>
          <w:p w14:paraId="5188C4AA"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3D831AF7" wp14:editId="69AE593C">
                  <wp:extent cx="104775" cy="76200"/>
                  <wp:effectExtent l="0" t="0" r="0" b="0"/>
                  <wp:docPr id="136"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0A95317F" w14:textId="77777777">
        <w:trPr>
          <w:trHeight w:val="460"/>
        </w:trPr>
        <w:tc>
          <w:tcPr>
            <w:tcW w:w="734" w:type="dxa"/>
            <w:shd w:val="clear" w:color="auto" w:fill="FCFCFC"/>
            <w:tcMar>
              <w:left w:w="108" w:type="dxa"/>
              <w:right w:w="108" w:type="dxa"/>
            </w:tcMar>
            <w:vAlign w:val="center"/>
          </w:tcPr>
          <w:p w14:paraId="5FC89DA7"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6"/>
              </w:rPr>
              <w:t>V13.8</w:t>
            </w:r>
          </w:p>
        </w:tc>
        <w:tc>
          <w:tcPr>
            <w:tcW w:w="236" w:type="dxa"/>
            <w:shd w:val="clear" w:color="auto" w:fill="FCFCFC"/>
            <w:tcMar>
              <w:left w:w="108" w:type="dxa"/>
              <w:right w:w="108" w:type="dxa"/>
            </w:tcMar>
            <w:vAlign w:val="center"/>
          </w:tcPr>
          <w:p w14:paraId="2E54ED68" w14:textId="77777777" w:rsidR="00C46B3D" w:rsidRPr="002C1316"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bottom"/>
          </w:tcPr>
          <w:p w14:paraId="0B246B2D"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8"/>
              </w:rPr>
              <w:t>Verify that all code supporting or using a cryptographic module is not affected by any malicious code.</w:t>
            </w:r>
          </w:p>
        </w:tc>
        <w:tc>
          <w:tcPr>
            <w:tcW w:w="990" w:type="dxa"/>
            <w:shd w:val="clear" w:color="auto" w:fill="FFFFFF"/>
            <w:tcMar>
              <w:left w:w="108" w:type="dxa"/>
              <w:right w:w="108" w:type="dxa"/>
            </w:tcMar>
            <w:vAlign w:val="center"/>
          </w:tcPr>
          <w:p w14:paraId="0F306043" w14:textId="77777777" w:rsidR="00C46B3D" w:rsidRPr="001C4CA0" w:rsidRDefault="00C46B3D">
            <w:pPr>
              <w:spacing w:after="0"/>
              <w:jc w:val="center"/>
              <w:rPr>
                <w:rFonts w:ascii="Myriad Pro" w:hAnsi="Myriad Pro"/>
              </w:rPr>
            </w:pPr>
          </w:p>
        </w:tc>
        <w:tc>
          <w:tcPr>
            <w:tcW w:w="990" w:type="dxa"/>
            <w:shd w:val="clear" w:color="auto" w:fill="FFFFFF"/>
            <w:tcMar>
              <w:left w:w="108" w:type="dxa"/>
              <w:right w:w="108" w:type="dxa"/>
            </w:tcMar>
            <w:vAlign w:val="center"/>
          </w:tcPr>
          <w:p w14:paraId="4DE9A5AF" w14:textId="77777777" w:rsidR="00C46B3D" w:rsidRPr="001C4CA0" w:rsidRDefault="00C46B3D">
            <w:pPr>
              <w:spacing w:after="0"/>
              <w:jc w:val="center"/>
              <w:rPr>
                <w:rFonts w:ascii="Myriad Pro" w:hAnsi="Myriad Pro"/>
              </w:rPr>
            </w:pPr>
          </w:p>
        </w:tc>
        <w:tc>
          <w:tcPr>
            <w:tcW w:w="990" w:type="dxa"/>
            <w:shd w:val="clear" w:color="auto" w:fill="5B9BD5"/>
            <w:tcMar>
              <w:left w:w="108" w:type="dxa"/>
              <w:right w:w="108" w:type="dxa"/>
            </w:tcMar>
            <w:vAlign w:val="center"/>
          </w:tcPr>
          <w:p w14:paraId="1785FF05"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60A23507" wp14:editId="49D92C67">
                  <wp:extent cx="104775" cy="76200"/>
                  <wp:effectExtent l="0" t="0" r="0" b="0"/>
                  <wp:docPr id="137"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51C659A5" w14:textId="77777777">
        <w:trPr>
          <w:trHeight w:val="460"/>
        </w:trPr>
        <w:tc>
          <w:tcPr>
            <w:tcW w:w="734" w:type="dxa"/>
            <w:shd w:val="clear" w:color="auto" w:fill="FCFCFC"/>
            <w:tcMar>
              <w:left w:w="108" w:type="dxa"/>
              <w:right w:w="108" w:type="dxa"/>
            </w:tcMar>
            <w:vAlign w:val="center"/>
          </w:tcPr>
          <w:p w14:paraId="18987DFA"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6"/>
              </w:rPr>
              <w:t>V13.9</w:t>
            </w:r>
          </w:p>
        </w:tc>
        <w:tc>
          <w:tcPr>
            <w:tcW w:w="236" w:type="dxa"/>
            <w:shd w:val="clear" w:color="auto" w:fill="FCFCFC"/>
            <w:tcMar>
              <w:left w:w="108" w:type="dxa"/>
              <w:right w:w="108" w:type="dxa"/>
            </w:tcMar>
            <w:vAlign w:val="center"/>
          </w:tcPr>
          <w:p w14:paraId="2D259313" w14:textId="77777777" w:rsidR="00C46B3D" w:rsidRPr="002C1316"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bottom"/>
          </w:tcPr>
          <w:p w14:paraId="1587FCAC"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8"/>
              </w:rPr>
              <w:t>Verify that all code implementing or using error handling and logging controls is not affected by any malicious code.</w:t>
            </w:r>
          </w:p>
        </w:tc>
        <w:tc>
          <w:tcPr>
            <w:tcW w:w="990" w:type="dxa"/>
            <w:shd w:val="clear" w:color="auto" w:fill="FFFFFF"/>
            <w:tcMar>
              <w:left w:w="108" w:type="dxa"/>
              <w:right w:w="108" w:type="dxa"/>
            </w:tcMar>
            <w:vAlign w:val="center"/>
          </w:tcPr>
          <w:p w14:paraId="1CF511E0" w14:textId="77777777" w:rsidR="00C46B3D" w:rsidRPr="001C4CA0" w:rsidRDefault="00C46B3D">
            <w:pPr>
              <w:spacing w:after="0"/>
              <w:jc w:val="center"/>
              <w:rPr>
                <w:rFonts w:ascii="Myriad Pro" w:hAnsi="Myriad Pro"/>
              </w:rPr>
            </w:pPr>
          </w:p>
        </w:tc>
        <w:tc>
          <w:tcPr>
            <w:tcW w:w="990" w:type="dxa"/>
            <w:shd w:val="clear" w:color="auto" w:fill="FFFFFF"/>
            <w:tcMar>
              <w:left w:w="108" w:type="dxa"/>
              <w:right w:w="108" w:type="dxa"/>
            </w:tcMar>
            <w:vAlign w:val="center"/>
          </w:tcPr>
          <w:p w14:paraId="00BB8B7B" w14:textId="77777777" w:rsidR="00C46B3D" w:rsidRPr="001C4CA0" w:rsidRDefault="00C46B3D">
            <w:pPr>
              <w:spacing w:after="0"/>
              <w:jc w:val="center"/>
              <w:rPr>
                <w:rFonts w:ascii="Myriad Pro" w:hAnsi="Myriad Pro"/>
              </w:rPr>
            </w:pPr>
          </w:p>
        </w:tc>
        <w:tc>
          <w:tcPr>
            <w:tcW w:w="990" w:type="dxa"/>
            <w:shd w:val="clear" w:color="auto" w:fill="5B9BD5"/>
            <w:tcMar>
              <w:left w:w="108" w:type="dxa"/>
              <w:right w:w="108" w:type="dxa"/>
            </w:tcMar>
            <w:vAlign w:val="center"/>
          </w:tcPr>
          <w:p w14:paraId="35E29DA3"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2B89439C" wp14:editId="4BF3897E">
                  <wp:extent cx="104775" cy="76200"/>
                  <wp:effectExtent l="0" t="0" r="0" b="0"/>
                  <wp:docPr id="138"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1E265E59" w14:textId="77777777">
        <w:trPr>
          <w:trHeight w:val="460"/>
        </w:trPr>
        <w:tc>
          <w:tcPr>
            <w:tcW w:w="734" w:type="dxa"/>
            <w:shd w:val="clear" w:color="auto" w:fill="FCFCFC"/>
            <w:tcMar>
              <w:left w:w="108" w:type="dxa"/>
              <w:right w:w="108" w:type="dxa"/>
            </w:tcMar>
            <w:vAlign w:val="center"/>
          </w:tcPr>
          <w:p w14:paraId="4169F5AB"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6"/>
              </w:rPr>
              <w:t>V13.10</w:t>
            </w:r>
          </w:p>
        </w:tc>
        <w:tc>
          <w:tcPr>
            <w:tcW w:w="236" w:type="dxa"/>
            <w:shd w:val="clear" w:color="auto" w:fill="FCFCFC"/>
            <w:tcMar>
              <w:left w:w="108" w:type="dxa"/>
              <w:right w:w="108" w:type="dxa"/>
            </w:tcMar>
            <w:vAlign w:val="center"/>
          </w:tcPr>
          <w:p w14:paraId="19027C16" w14:textId="77777777" w:rsidR="00C46B3D" w:rsidRPr="002C1316"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bottom"/>
          </w:tcPr>
          <w:p w14:paraId="0F5F1F1A"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8"/>
              </w:rPr>
              <w:t>Verify all malicious activity is adequately sandboxed.</w:t>
            </w:r>
          </w:p>
        </w:tc>
        <w:tc>
          <w:tcPr>
            <w:tcW w:w="990" w:type="dxa"/>
            <w:shd w:val="clear" w:color="auto" w:fill="FFFFFF"/>
            <w:tcMar>
              <w:left w:w="108" w:type="dxa"/>
              <w:right w:w="108" w:type="dxa"/>
            </w:tcMar>
            <w:vAlign w:val="center"/>
          </w:tcPr>
          <w:p w14:paraId="4F38EA62" w14:textId="77777777" w:rsidR="00C46B3D" w:rsidRPr="001C4CA0" w:rsidRDefault="00C46B3D">
            <w:pPr>
              <w:spacing w:after="0"/>
              <w:jc w:val="center"/>
              <w:rPr>
                <w:rFonts w:ascii="Myriad Pro" w:hAnsi="Myriad Pro"/>
              </w:rPr>
            </w:pPr>
          </w:p>
        </w:tc>
        <w:tc>
          <w:tcPr>
            <w:tcW w:w="990" w:type="dxa"/>
            <w:shd w:val="clear" w:color="auto" w:fill="FFFFFF"/>
            <w:tcMar>
              <w:left w:w="108" w:type="dxa"/>
              <w:right w:w="108" w:type="dxa"/>
            </w:tcMar>
            <w:vAlign w:val="center"/>
          </w:tcPr>
          <w:p w14:paraId="55848572" w14:textId="77777777" w:rsidR="00C46B3D" w:rsidRPr="001C4CA0" w:rsidRDefault="00C46B3D">
            <w:pPr>
              <w:spacing w:after="0"/>
              <w:jc w:val="center"/>
              <w:rPr>
                <w:rFonts w:ascii="Myriad Pro" w:hAnsi="Myriad Pro"/>
              </w:rPr>
            </w:pPr>
          </w:p>
        </w:tc>
        <w:tc>
          <w:tcPr>
            <w:tcW w:w="990" w:type="dxa"/>
            <w:shd w:val="clear" w:color="auto" w:fill="5B9BD5"/>
            <w:tcMar>
              <w:left w:w="108" w:type="dxa"/>
              <w:right w:w="108" w:type="dxa"/>
            </w:tcMar>
            <w:vAlign w:val="center"/>
          </w:tcPr>
          <w:p w14:paraId="58004A11"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58EE8E19" wp14:editId="52CE416D">
                  <wp:extent cx="104775" cy="76200"/>
                  <wp:effectExtent l="0" t="0" r="0" b="0"/>
                  <wp:docPr id="139"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30253D3A" w14:textId="77777777">
        <w:trPr>
          <w:trHeight w:val="460"/>
        </w:trPr>
        <w:tc>
          <w:tcPr>
            <w:tcW w:w="734" w:type="dxa"/>
            <w:shd w:val="clear" w:color="auto" w:fill="FCFCFC"/>
            <w:tcMar>
              <w:left w:w="108" w:type="dxa"/>
              <w:right w:w="108" w:type="dxa"/>
            </w:tcMar>
            <w:vAlign w:val="center"/>
          </w:tcPr>
          <w:p w14:paraId="40FE2C96"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6"/>
              </w:rPr>
              <w:t>V13.11</w:t>
            </w:r>
          </w:p>
        </w:tc>
        <w:tc>
          <w:tcPr>
            <w:tcW w:w="236" w:type="dxa"/>
            <w:shd w:val="clear" w:color="auto" w:fill="FCFCFC"/>
            <w:tcMar>
              <w:left w:w="108" w:type="dxa"/>
              <w:right w:w="108" w:type="dxa"/>
            </w:tcMar>
            <w:vAlign w:val="center"/>
          </w:tcPr>
          <w:p w14:paraId="72014F6E" w14:textId="77777777" w:rsidR="00C46B3D" w:rsidRPr="002C1316"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bottom"/>
          </w:tcPr>
          <w:p w14:paraId="3751201B"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8"/>
              </w:rPr>
              <w:t xml:space="preserve">Verify that sensitive data is rapidly sanitized from memory as soon as it is no longer needed and handled in accordance to functions and techniques supported by the framework/library/operating system. </w:t>
            </w:r>
          </w:p>
        </w:tc>
        <w:tc>
          <w:tcPr>
            <w:tcW w:w="990" w:type="dxa"/>
            <w:shd w:val="clear" w:color="auto" w:fill="FFFFFF"/>
            <w:tcMar>
              <w:left w:w="108" w:type="dxa"/>
              <w:right w:w="108" w:type="dxa"/>
            </w:tcMar>
            <w:vAlign w:val="center"/>
          </w:tcPr>
          <w:p w14:paraId="3E496A13" w14:textId="77777777" w:rsidR="00C46B3D" w:rsidRPr="001C4CA0" w:rsidRDefault="00C46B3D">
            <w:pPr>
              <w:spacing w:after="0"/>
              <w:jc w:val="center"/>
              <w:rPr>
                <w:rFonts w:ascii="Myriad Pro" w:hAnsi="Myriad Pro"/>
              </w:rPr>
            </w:pPr>
          </w:p>
        </w:tc>
        <w:tc>
          <w:tcPr>
            <w:tcW w:w="990" w:type="dxa"/>
            <w:shd w:val="clear" w:color="auto" w:fill="FFFFFF"/>
            <w:tcMar>
              <w:left w:w="108" w:type="dxa"/>
              <w:right w:w="108" w:type="dxa"/>
            </w:tcMar>
            <w:vAlign w:val="center"/>
          </w:tcPr>
          <w:p w14:paraId="21773292" w14:textId="77777777" w:rsidR="00C46B3D" w:rsidRPr="001C4CA0" w:rsidRDefault="00C46B3D">
            <w:pPr>
              <w:spacing w:after="0"/>
              <w:jc w:val="center"/>
              <w:rPr>
                <w:rFonts w:ascii="Myriad Pro" w:hAnsi="Myriad Pro"/>
              </w:rPr>
            </w:pPr>
          </w:p>
        </w:tc>
        <w:tc>
          <w:tcPr>
            <w:tcW w:w="990" w:type="dxa"/>
            <w:shd w:val="clear" w:color="auto" w:fill="5B9BD5"/>
            <w:tcMar>
              <w:left w:w="108" w:type="dxa"/>
              <w:right w:w="108" w:type="dxa"/>
            </w:tcMar>
            <w:vAlign w:val="center"/>
          </w:tcPr>
          <w:p w14:paraId="74DBD271"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4DB0E576" wp14:editId="165FCB2B">
                  <wp:extent cx="104775" cy="76200"/>
                  <wp:effectExtent l="0" t="0" r="0" b="0"/>
                  <wp:docPr id="140"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bl>
    <w:p w14:paraId="1FAA9D6F" w14:textId="77777777" w:rsidR="00C46B3D" w:rsidRPr="001C4CA0" w:rsidRDefault="00B156DD">
      <w:pPr>
        <w:rPr>
          <w:rFonts w:ascii="Myriad Pro" w:hAnsi="Myriad Pro"/>
        </w:rPr>
      </w:pPr>
      <w:r w:rsidRPr="001C4CA0">
        <w:rPr>
          <w:rFonts w:ascii="Myriad Pro" w:hAnsi="Myriad Pro" w:cs="Trebuchet MS"/>
          <w:noProof/>
        </w:rPr>
        <mc:AlternateContent>
          <mc:Choice Requires="wps">
            <w:drawing>
              <wp:inline distT="0" distB="0" distL="0" distR="0" wp14:anchorId="7401E84A" wp14:editId="08395D84">
                <wp:extent cx="6332220" cy="251460"/>
                <wp:effectExtent l="0" t="0" r="0" b="0"/>
                <wp:docPr id="9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2220" cy="251460"/>
                        </a:xfrm>
                        <a:prstGeom prst="rect">
                          <a:avLst/>
                        </a:prstGeom>
                        <a:noFill/>
                        <a:ln w="9525">
                          <a:noFill/>
                          <a:miter lim="800000"/>
                          <a:headEnd/>
                          <a:tailEnd/>
                        </a:ln>
                      </wps:spPr>
                      <wps:txbx>
                        <w:txbxContent>
                          <w:p w14:paraId="57059A8F" w14:textId="77777777" w:rsidR="00F37A39" w:rsidRPr="002C1316" w:rsidRDefault="00F37A39" w:rsidP="00B156DD">
                            <w:pPr>
                              <w:pStyle w:val="Caption"/>
                              <w:jc w:val="center"/>
                              <w:rPr>
                                <w:rFonts w:ascii="Myriad Pro" w:hAnsi="Myriad Pro" w:cs="Trebuchet MS"/>
                                <w:noProof/>
                                <w:color w:val="000000" w:themeColor="text1"/>
                                <w:sz w:val="20"/>
                                <w:szCs w:val="20"/>
                              </w:rPr>
                            </w:pPr>
                            <w:r w:rsidRPr="002C1316">
                              <w:rPr>
                                <w:rFonts w:ascii="Myriad Pro" w:hAnsi="Myriad Pro"/>
                                <w:color w:val="000000" w:themeColor="text1"/>
                                <w:sz w:val="20"/>
                                <w:szCs w:val="20"/>
                              </w:rPr>
                              <w:t xml:space="preserve">Table </w:t>
                            </w:r>
                            <w:r w:rsidRPr="002C1316">
                              <w:rPr>
                                <w:rFonts w:ascii="Myriad Pro" w:hAnsi="Myriad Pro"/>
                                <w:color w:val="000000" w:themeColor="text1"/>
                                <w:sz w:val="20"/>
                                <w:szCs w:val="20"/>
                              </w:rPr>
                              <w:fldChar w:fldCharType="begin"/>
                            </w:r>
                            <w:r w:rsidRPr="002C1316">
                              <w:rPr>
                                <w:rFonts w:ascii="Myriad Pro" w:hAnsi="Myriad Pro"/>
                                <w:color w:val="000000" w:themeColor="text1"/>
                                <w:sz w:val="20"/>
                                <w:szCs w:val="20"/>
                              </w:rPr>
                              <w:instrText xml:space="preserve"> SEQ Table \* ARABIC </w:instrText>
                            </w:r>
                            <w:r w:rsidRPr="002C1316">
                              <w:rPr>
                                <w:rFonts w:ascii="Myriad Pro" w:hAnsi="Myriad Pro"/>
                                <w:color w:val="000000" w:themeColor="text1"/>
                                <w:sz w:val="20"/>
                                <w:szCs w:val="20"/>
                              </w:rPr>
                              <w:fldChar w:fldCharType="separate"/>
                            </w:r>
                            <w:r>
                              <w:rPr>
                                <w:rFonts w:ascii="Myriad Pro" w:hAnsi="Myriad Pro"/>
                                <w:noProof/>
                                <w:color w:val="000000" w:themeColor="text1"/>
                                <w:sz w:val="20"/>
                                <w:szCs w:val="20"/>
                              </w:rPr>
                              <w:t>10</w:t>
                            </w:r>
                            <w:r w:rsidRPr="002C1316">
                              <w:rPr>
                                <w:rFonts w:ascii="Myriad Pro" w:hAnsi="Myriad Pro"/>
                                <w:color w:val="000000" w:themeColor="text1"/>
                                <w:sz w:val="20"/>
                                <w:szCs w:val="20"/>
                              </w:rPr>
                              <w:fldChar w:fldCharType="end"/>
                            </w:r>
                            <w:r w:rsidRPr="002C1316">
                              <w:rPr>
                                <w:rFonts w:ascii="Myriad Pro" w:hAnsi="Myriad Pro"/>
                                <w:color w:val="000000" w:themeColor="text1"/>
                                <w:sz w:val="20"/>
                                <w:szCs w:val="20"/>
                              </w:rPr>
                              <w:t xml:space="preserve"> - OWASP ASVS Malicious Controls Requirements (V13)</w:t>
                            </w:r>
                          </w:p>
                          <w:p w14:paraId="0D0738D1" w14:textId="77777777" w:rsidR="00F37A39" w:rsidRPr="002C1316" w:rsidRDefault="00F37A39" w:rsidP="00B156DD">
                            <w:pPr>
                              <w:rPr>
                                <w:rFonts w:ascii="Myriad Pro" w:hAnsi="Myriad Pro"/>
                                <w:i/>
                                <w:color w:val="000000" w:themeColor="text1"/>
                                <w:sz w:val="20"/>
                              </w:rPr>
                            </w:pPr>
                          </w:p>
                        </w:txbxContent>
                      </wps:txbx>
                      <wps:bodyPr rot="0" vert="horz" wrap="square" lIns="91440" tIns="45720" rIns="91440" bIns="45720" anchor="t" anchorCtr="0">
                        <a:noAutofit/>
                      </wps:bodyPr>
                    </wps:wsp>
                  </a:graphicData>
                </a:graphic>
              </wp:inline>
            </w:drawing>
          </mc:Choice>
          <mc:Fallback>
            <w:pict>
              <v:shape id="_x0000_s1042" type="#_x0000_t202" style="width:498.6pt;height:19.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" filled="f" stroked="f">
                <v:textbox>
                  <w:txbxContent>
                    <w:p w14:paraId="57059A8F" w14:textId="77777777" w:rsidR="00B32654" w:rsidRPr="002C1316" w:rsidRDefault="00B32654" w:rsidP="00B156DD">
                      <w:pPr>
                        <w:pStyle w:val="Caption"/>
                        <w:jc w:val="center"/>
                        <w:rPr>
                          <w:rFonts w:ascii="Myriad Pro" w:hAnsi="Myriad Pro" w:cs="Trebuchet MS"/>
                          <w:noProof/>
                          <w:color w:val="000000" w:themeColor="text1"/>
                          <w:sz w:val="20"/>
                          <w:szCs w:val="20"/>
                        </w:rPr>
                      </w:pPr>
                      <w:r w:rsidRPr="002C1316">
                        <w:rPr>
                          <w:rFonts w:ascii="Myriad Pro" w:hAnsi="Myriad Pro"/>
                          <w:color w:val="000000" w:themeColor="text1"/>
                          <w:sz w:val="20"/>
                          <w:szCs w:val="20"/>
                        </w:rPr>
                        <w:t xml:space="preserve">Table </w:t>
                      </w:r>
                      <w:r w:rsidRPr="002C1316">
                        <w:rPr>
                          <w:rFonts w:ascii="Myriad Pro" w:hAnsi="Myriad Pro"/>
                          <w:color w:val="000000" w:themeColor="text1"/>
                          <w:sz w:val="20"/>
                          <w:szCs w:val="20"/>
                        </w:rPr>
                        <w:fldChar w:fldCharType="begin"/>
                      </w:r>
                      <w:r w:rsidRPr="002C1316">
                        <w:rPr>
                          <w:rFonts w:ascii="Myriad Pro" w:hAnsi="Myriad Pro"/>
                          <w:color w:val="000000" w:themeColor="text1"/>
                          <w:sz w:val="20"/>
                          <w:szCs w:val="20"/>
                        </w:rPr>
                        <w:instrText xml:space="preserve"> SEQ Table \* ARABIC </w:instrText>
                      </w:r>
                      <w:r w:rsidRPr="002C1316">
                        <w:rPr>
                          <w:rFonts w:ascii="Myriad Pro" w:hAnsi="Myriad Pro"/>
                          <w:color w:val="000000" w:themeColor="text1"/>
                          <w:sz w:val="20"/>
                          <w:szCs w:val="20"/>
                        </w:rPr>
                        <w:fldChar w:fldCharType="separate"/>
                      </w:r>
                      <w:r>
                        <w:rPr>
                          <w:rFonts w:ascii="Myriad Pro" w:hAnsi="Myriad Pro"/>
                          <w:noProof/>
                          <w:color w:val="000000" w:themeColor="text1"/>
                          <w:sz w:val="20"/>
                          <w:szCs w:val="20"/>
                        </w:rPr>
                        <w:t>10</w:t>
                      </w:r>
                      <w:r w:rsidRPr="002C1316">
                        <w:rPr>
                          <w:rFonts w:ascii="Myriad Pro" w:hAnsi="Myriad Pro"/>
                          <w:color w:val="000000" w:themeColor="text1"/>
                          <w:sz w:val="20"/>
                          <w:szCs w:val="20"/>
                        </w:rPr>
                        <w:fldChar w:fldCharType="end"/>
                      </w:r>
                      <w:r w:rsidRPr="002C1316">
                        <w:rPr>
                          <w:rFonts w:ascii="Myriad Pro" w:hAnsi="Myriad Pro"/>
                          <w:color w:val="000000" w:themeColor="text1"/>
                          <w:sz w:val="20"/>
                          <w:szCs w:val="20"/>
                        </w:rPr>
                        <w:t xml:space="preserve"> - OWASP ASVS Malicious Controls Requirements (V13)</w:t>
                      </w:r>
                    </w:p>
                    <w:p w14:paraId="0D0738D1" w14:textId="77777777" w:rsidR="00B32654" w:rsidRPr="002C1316" w:rsidRDefault="00B32654" w:rsidP="00B156DD">
                      <w:pPr>
                        <w:rPr>
                          <w:rFonts w:ascii="Myriad Pro" w:hAnsi="Myriad Pro"/>
                          <w:i/>
                          <w:color w:val="000000" w:themeColor="text1"/>
                          <w:sz w:val="20"/>
                        </w:rPr>
                      </w:pPr>
                    </w:p>
                  </w:txbxContent>
                </v:textbox>
                <w10:anchorlock/>
              </v:shape>
            </w:pict>
          </mc:Fallback>
        </mc:AlternateContent>
      </w:r>
    </w:p>
    <w:tbl>
      <w:tblPr>
        <w:tblStyle w:val="aff0"/>
        <w:tblW w:w="11037" w:type="dxa"/>
        <w:tblInd w:w="-1133" w:type="dxa"/>
        <w:tblLayout w:type="fixed"/>
        <w:tblLook w:val="0600" w:firstRow="0" w:lastRow="0" w:firstColumn="0" w:lastColumn="0" w:noHBand="1" w:noVBand="1"/>
      </w:tblPr>
      <w:tblGrid>
        <w:gridCol w:w="396"/>
        <w:gridCol w:w="659"/>
        <w:gridCol w:w="9982"/>
      </w:tblGrid>
      <w:tr w:rsidR="00C46B3D" w:rsidRPr="001C4CA0" w14:paraId="2E3A6C18" w14:textId="77777777">
        <w:trPr>
          <w:trHeight w:val="560"/>
        </w:trPr>
        <w:tc>
          <w:tcPr>
            <w:tcW w:w="396" w:type="dxa"/>
            <w:shd w:val="clear" w:color="auto" w:fill="ECF0F1"/>
            <w:tcMar>
              <w:left w:w="108" w:type="dxa"/>
              <w:right w:w="108" w:type="dxa"/>
            </w:tcMar>
          </w:tcPr>
          <w:p w14:paraId="6F666A1D" w14:textId="77777777" w:rsidR="00C46B3D" w:rsidRPr="001C4CA0" w:rsidRDefault="00C46B3D">
            <w:pPr>
              <w:spacing w:after="0"/>
              <w:rPr>
                <w:rFonts w:ascii="Myriad Pro" w:hAnsi="Myriad Pro"/>
              </w:rPr>
            </w:pPr>
          </w:p>
        </w:tc>
        <w:tc>
          <w:tcPr>
            <w:tcW w:w="659" w:type="dxa"/>
            <w:tcMar>
              <w:left w:w="108" w:type="dxa"/>
              <w:right w:w="108" w:type="dxa"/>
            </w:tcMar>
          </w:tcPr>
          <w:p w14:paraId="4701BC9E" w14:textId="77777777" w:rsidR="00C46B3D" w:rsidRPr="001C4CA0" w:rsidRDefault="00C46B3D">
            <w:pPr>
              <w:spacing w:after="0"/>
              <w:rPr>
                <w:rFonts w:ascii="Myriad Pro" w:hAnsi="Myriad Pro"/>
              </w:rPr>
            </w:pPr>
          </w:p>
        </w:tc>
        <w:tc>
          <w:tcPr>
            <w:tcW w:w="9982" w:type="dxa"/>
            <w:tcMar>
              <w:left w:w="108" w:type="dxa"/>
              <w:right w:w="108" w:type="dxa"/>
            </w:tcMar>
          </w:tcPr>
          <w:p w14:paraId="28ADCA66" w14:textId="77777777" w:rsidR="00C46B3D" w:rsidRPr="001C4CA0" w:rsidRDefault="00A42901">
            <w:pPr>
              <w:pStyle w:val="Heading2"/>
              <w:spacing w:before="240"/>
              <w:rPr>
                <w:rFonts w:ascii="Myriad Pro" w:hAnsi="Myriad Pro"/>
              </w:rPr>
            </w:pPr>
            <w:bookmarkStart w:id="49" w:name="h.2xcytpi" w:colFirst="0" w:colLast="0"/>
            <w:bookmarkStart w:id="50" w:name="_Toc392074676"/>
            <w:bookmarkEnd w:id="49"/>
            <w:r w:rsidRPr="001C4CA0">
              <w:rPr>
                <w:rFonts w:ascii="Myriad Pro" w:eastAsia="PT Sans" w:hAnsi="Myriad Pro" w:cs="PT Sans"/>
                <w:b/>
                <w:color w:val="404040"/>
                <w:sz w:val="72"/>
              </w:rPr>
              <w:t>V15: Business Logic Verification Requirements</w:t>
            </w:r>
            <w:bookmarkEnd w:id="50"/>
          </w:p>
        </w:tc>
      </w:tr>
    </w:tbl>
    <w:p w14:paraId="1251A1AC" w14:textId="77777777" w:rsidR="00C46B3D" w:rsidRPr="001C4CA0" w:rsidRDefault="00C46B3D">
      <w:pPr>
        <w:rPr>
          <w:rFonts w:ascii="Myriad Pro" w:hAnsi="Myriad Pro"/>
        </w:rPr>
      </w:pPr>
    </w:p>
    <w:p w14:paraId="60B40BDD" w14:textId="77777777" w:rsidR="00C46B3D" w:rsidRPr="002C1316" w:rsidRDefault="00A42901">
      <w:pPr>
        <w:rPr>
          <w:rFonts w:ascii="Myriad Pro" w:hAnsi="Myriad Pro"/>
          <w:color w:val="auto"/>
        </w:rPr>
      </w:pPr>
      <w:r w:rsidRPr="002C1316">
        <w:rPr>
          <w:rFonts w:ascii="Myriad Pro" w:eastAsia="PT Sans" w:hAnsi="Myriad Pro" w:cs="PT Sans"/>
          <w:color w:val="auto"/>
        </w:rPr>
        <w:t>The table below defines the corresponding verification requirements that apply for each of the verification levels.  Verification requirements for Level 0 are not defined by this standard.</w:t>
      </w:r>
    </w:p>
    <w:tbl>
      <w:tblPr>
        <w:tblStyle w:val="aff1"/>
        <w:tblW w:w="9918" w:type="dxa"/>
        <w:tblLayout w:type="fixed"/>
        <w:tblLook w:val="0600" w:firstRow="0" w:lastRow="0" w:firstColumn="0" w:lastColumn="0" w:noHBand="1" w:noVBand="1"/>
      </w:tblPr>
      <w:tblGrid>
        <w:gridCol w:w="734"/>
        <w:gridCol w:w="236"/>
        <w:gridCol w:w="5978"/>
        <w:gridCol w:w="990"/>
        <w:gridCol w:w="990"/>
        <w:gridCol w:w="990"/>
      </w:tblGrid>
      <w:tr w:rsidR="00C46B3D" w:rsidRPr="001C4CA0" w14:paraId="50F5B722" w14:textId="77777777" w:rsidTr="00A679E2">
        <w:trPr>
          <w:trHeight w:val="700"/>
          <w:tblHeader/>
        </w:trPr>
        <w:tc>
          <w:tcPr>
            <w:tcW w:w="734" w:type="dxa"/>
            <w:shd w:val="clear" w:color="auto" w:fill="7F8C8D"/>
            <w:tcMar>
              <w:left w:w="108" w:type="dxa"/>
              <w:right w:w="108" w:type="dxa"/>
            </w:tcMar>
            <w:vAlign w:val="center"/>
          </w:tcPr>
          <w:p w14:paraId="763808F4" w14:textId="77777777" w:rsidR="00C46B3D" w:rsidRPr="001C4CA0" w:rsidRDefault="00C46B3D">
            <w:pPr>
              <w:spacing w:after="0"/>
              <w:rPr>
                <w:rFonts w:ascii="Myriad Pro" w:hAnsi="Myriad Pro"/>
              </w:rPr>
            </w:pPr>
          </w:p>
        </w:tc>
        <w:tc>
          <w:tcPr>
            <w:tcW w:w="236" w:type="dxa"/>
            <w:shd w:val="clear" w:color="auto" w:fill="7F8C8D"/>
            <w:tcMar>
              <w:left w:w="108" w:type="dxa"/>
              <w:right w:w="108" w:type="dxa"/>
            </w:tcMar>
            <w:vAlign w:val="center"/>
          </w:tcPr>
          <w:p w14:paraId="5EBC7984" w14:textId="77777777" w:rsidR="00C46B3D" w:rsidRPr="001C4CA0" w:rsidRDefault="00C46B3D">
            <w:pPr>
              <w:spacing w:after="0"/>
              <w:rPr>
                <w:rFonts w:ascii="Myriad Pro" w:hAnsi="Myriad Pro"/>
              </w:rPr>
            </w:pPr>
          </w:p>
        </w:tc>
        <w:tc>
          <w:tcPr>
            <w:tcW w:w="5978" w:type="dxa"/>
            <w:shd w:val="clear" w:color="auto" w:fill="7F8C8D"/>
            <w:tcMar>
              <w:top w:w="113" w:type="dxa"/>
              <w:left w:w="108" w:type="dxa"/>
              <w:bottom w:w="113" w:type="dxa"/>
              <w:right w:w="108" w:type="dxa"/>
            </w:tcMar>
            <w:vAlign w:val="center"/>
          </w:tcPr>
          <w:p w14:paraId="7F8EA6F9" w14:textId="77777777" w:rsidR="00C46B3D" w:rsidRPr="001C4CA0" w:rsidRDefault="00A42901">
            <w:pPr>
              <w:spacing w:after="0"/>
              <w:rPr>
                <w:rFonts w:ascii="Myriad Pro" w:hAnsi="Myriad Pro"/>
              </w:rPr>
            </w:pPr>
            <w:r w:rsidRPr="001C4CA0">
              <w:rPr>
                <w:rFonts w:ascii="Myriad Pro" w:eastAsia="PT Sans" w:hAnsi="Myriad Pro" w:cs="PT Sans"/>
                <w:b/>
                <w:color w:val="FFFFFF"/>
                <w:sz w:val="18"/>
              </w:rPr>
              <w:t>BUSINESS LOGIC</w:t>
            </w:r>
          </w:p>
          <w:p w14:paraId="1EA89F7C" w14:textId="77777777" w:rsidR="00C46B3D" w:rsidRPr="001C4CA0" w:rsidRDefault="00A42901">
            <w:pPr>
              <w:spacing w:after="0"/>
              <w:rPr>
                <w:rFonts w:ascii="Myriad Pro" w:hAnsi="Myriad Pro"/>
              </w:rPr>
            </w:pPr>
            <w:r w:rsidRPr="001C4CA0">
              <w:rPr>
                <w:rFonts w:ascii="Myriad Pro" w:eastAsia="PT Sans" w:hAnsi="Myriad Pro" w:cs="PT Sans"/>
                <w:b/>
                <w:color w:val="FFFFFF"/>
                <w:sz w:val="18"/>
              </w:rPr>
              <w:t>VERIFICATION REQUIREMENT</w:t>
            </w:r>
          </w:p>
        </w:tc>
        <w:tc>
          <w:tcPr>
            <w:tcW w:w="990" w:type="dxa"/>
            <w:shd w:val="clear" w:color="auto" w:fill="7F8C8D"/>
            <w:tcMar>
              <w:left w:w="108" w:type="dxa"/>
              <w:right w:w="108" w:type="dxa"/>
            </w:tcMar>
            <w:vAlign w:val="center"/>
          </w:tcPr>
          <w:p w14:paraId="45FB29CB" w14:textId="77777777" w:rsidR="00C46B3D" w:rsidRPr="001C4CA0" w:rsidRDefault="00A42901">
            <w:pPr>
              <w:spacing w:after="0"/>
              <w:jc w:val="center"/>
              <w:rPr>
                <w:rFonts w:ascii="Myriad Pro" w:hAnsi="Myriad Pro"/>
              </w:rPr>
            </w:pPr>
            <w:r w:rsidRPr="001C4CA0">
              <w:rPr>
                <w:rFonts w:ascii="Myriad Pro" w:eastAsia="PT Sans" w:hAnsi="Myriad Pro" w:cs="PT Sans"/>
                <w:b/>
                <w:color w:val="FFFFFF"/>
                <w:sz w:val="18"/>
              </w:rPr>
              <w:t>LEVELS</w:t>
            </w:r>
          </w:p>
        </w:tc>
        <w:tc>
          <w:tcPr>
            <w:tcW w:w="990" w:type="dxa"/>
            <w:tcMar>
              <w:left w:w="108" w:type="dxa"/>
              <w:right w:w="108" w:type="dxa"/>
            </w:tcMar>
          </w:tcPr>
          <w:p w14:paraId="4F7F311A" w14:textId="77777777" w:rsidR="00C46B3D" w:rsidRPr="001C4CA0" w:rsidRDefault="00C46B3D">
            <w:pPr>
              <w:spacing w:after="200" w:line="276" w:lineRule="auto"/>
              <w:rPr>
                <w:rFonts w:ascii="Myriad Pro" w:hAnsi="Myriad Pro"/>
              </w:rPr>
            </w:pPr>
          </w:p>
        </w:tc>
        <w:tc>
          <w:tcPr>
            <w:tcW w:w="990" w:type="dxa"/>
            <w:tcMar>
              <w:left w:w="108" w:type="dxa"/>
              <w:right w:w="108" w:type="dxa"/>
            </w:tcMar>
          </w:tcPr>
          <w:p w14:paraId="5D8BA2E9" w14:textId="77777777" w:rsidR="00C46B3D" w:rsidRPr="001C4CA0" w:rsidRDefault="00C46B3D">
            <w:pPr>
              <w:spacing w:after="200" w:line="276" w:lineRule="auto"/>
              <w:rPr>
                <w:rFonts w:ascii="Myriad Pro" w:hAnsi="Myriad Pro"/>
              </w:rPr>
            </w:pPr>
          </w:p>
        </w:tc>
      </w:tr>
      <w:tr w:rsidR="00C46B3D" w:rsidRPr="001C4CA0" w14:paraId="44F22FCC" w14:textId="77777777" w:rsidTr="00A679E2">
        <w:trPr>
          <w:trHeight w:val="720"/>
          <w:tblHeader/>
        </w:trPr>
        <w:tc>
          <w:tcPr>
            <w:tcW w:w="734" w:type="dxa"/>
            <w:shd w:val="clear" w:color="auto" w:fill="7F8C8D"/>
            <w:tcMar>
              <w:left w:w="108" w:type="dxa"/>
              <w:right w:w="108" w:type="dxa"/>
            </w:tcMar>
            <w:vAlign w:val="center"/>
          </w:tcPr>
          <w:p w14:paraId="7D7F822B" w14:textId="77777777" w:rsidR="00C46B3D" w:rsidRPr="001C4CA0" w:rsidRDefault="00C46B3D">
            <w:pPr>
              <w:spacing w:after="0"/>
              <w:rPr>
                <w:rFonts w:ascii="Myriad Pro" w:hAnsi="Myriad Pro"/>
              </w:rPr>
            </w:pPr>
          </w:p>
        </w:tc>
        <w:tc>
          <w:tcPr>
            <w:tcW w:w="236" w:type="dxa"/>
            <w:shd w:val="clear" w:color="auto" w:fill="7F8C8D"/>
            <w:tcMar>
              <w:left w:w="108" w:type="dxa"/>
              <w:right w:w="108" w:type="dxa"/>
            </w:tcMar>
            <w:vAlign w:val="center"/>
          </w:tcPr>
          <w:p w14:paraId="1FB19E44" w14:textId="77777777" w:rsidR="00C46B3D" w:rsidRPr="001C4CA0" w:rsidRDefault="00C46B3D">
            <w:pPr>
              <w:spacing w:after="0"/>
              <w:rPr>
                <w:rFonts w:ascii="Myriad Pro" w:hAnsi="Myriad Pro"/>
              </w:rPr>
            </w:pPr>
          </w:p>
        </w:tc>
        <w:tc>
          <w:tcPr>
            <w:tcW w:w="5978" w:type="dxa"/>
            <w:shd w:val="clear" w:color="auto" w:fill="7F8C8D"/>
            <w:tcMar>
              <w:top w:w="113" w:type="dxa"/>
              <w:left w:w="108" w:type="dxa"/>
              <w:bottom w:w="113" w:type="dxa"/>
              <w:right w:w="108" w:type="dxa"/>
            </w:tcMar>
            <w:vAlign w:val="center"/>
          </w:tcPr>
          <w:p w14:paraId="7C1146E1" w14:textId="77777777" w:rsidR="00C46B3D" w:rsidRPr="001C4CA0" w:rsidRDefault="00C46B3D">
            <w:pPr>
              <w:spacing w:after="0"/>
              <w:rPr>
                <w:rFonts w:ascii="Myriad Pro" w:hAnsi="Myriad Pro"/>
              </w:rPr>
            </w:pPr>
          </w:p>
        </w:tc>
        <w:tc>
          <w:tcPr>
            <w:tcW w:w="990" w:type="dxa"/>
            <w:shd w:val="clear" w:color="auto" w:fill="7F8C8D"/>
            <w:tcMar>
              <w:left w:w="108" w:type="dxa"/>
              <w:right w:w="108" w:type="dxa"/>
            </w:tcMar>
            <w:vAlign w:val="center"/>
          </w:tcPr>
          <w:p w14:paraId="3DD91E13" w14:textId="77777777" w:rsidR="00C46B3D" w:rsidRPr="001C4CA0" w:rsidRDefault="00A42901">
            <w:pPr>
              <w:spacing w:after="0"/>
              <w:jc w:val="center"/>
              <w:rPr>
                <w:rFonts w:ascii="Myriad Pro" w:hAnsi="Myriad Pro"/>
              </w:rPr>
            </w:pPr>
            <w:r w:rsidRPr="001C4CA0">
              <w:rPr>
                <w:rFonts w:ascii="Myriad Pro" w:eastAsia="PT Sans" w:hAnsi="Myriad Pro" w:cs="PT Sans"/>
                <w:b/>
                <w:color w:val="FFFFFF"/>
                <w:sz w:val="18"/>
              </w:rPr>
              <w:t>1</w:t>
            </w:r>
          </w:p>
        </w:tc>
        <w:tc>
          <w:tcPr>
            <w:tcW w:w="990" w:type="dxa"/>
            <w:shd w:val="clear" w:color="auto" w:fill="7F8C8D"/>
            <w:tcMar>
              <w:left w:w="108" w:type="dxa"/>
              <w:right w:w="108" w:type="dxa"/>
            </w:tcMar>
            <w:vAlign w:val="center"/>
          </w:tcPr>
          <w:p w14:paraId="4D638DF4" w14:textId="77777777" w:rsidR="00C46B3D" w:rsidRPr="001C4CA0" w:rsidRDefault="00A42901">
            <w:pPr>
              <w:spacing w:after="0"/>
              <w:jc w:val="center"/>
              <w:rPr>
                <w:rFonts w:ascii="Myriad Pro" w:hAnsi="Myriad Pro"/>
              </w:rPr>
            </w:pPr>
            <w:r w:rsidRPr="001C4CA0">
              <w:rPr>
                <w:rFonts w:ascii="Myriad Pro" w:eastAsia="PT Sans" w:hAnsi="Myriad Pro" w:cs="PT Sans"/>
                <w:b/>
                <w:color w:val="FFFFFF"/>
                <w:sz w:val="18"/>
              </w:rPr>
              <w:t>2</w:t>
            </w:r>
          </w:p>
        </w:tc>
        <w:tc>
          <w:tcPr>
            <w:tcW w:w="990" w:type="dxa"/>
            <w:shd w:val="clear" w:color="auto" w:fill="7F8C8D"/>
            <w:tcMar>
              <w:left w:w="108" w:type="dxa"/>
              <w:right w:w="108" w:type="dxa"/>
            </w:tcMar>
            <w:vAlign w:val="center"/>
          </w:tcPr>
          <w:p w14:paraId="7F499551" w14:textId="77777777" w:rsidR="00C46B3D" w:rsidRPr="001C4CA0" w:rsidRDefault="00A42901">
            <w:pPr>
              <w:spacing w:after="0"/>
              <w:jc w:val="center"/>
              <w:rPr>
                <w:rFonts w:ascii="Myriad Pro" w:hAnsi="Myriad Pro"/>
              </w:rPr>
            </w:pPr>
            <w:r w:rsidRPr="001C4CA0">
              <w:rPr>
                <w:rFonts w:ascii="Myriad Pro" w:eastAsia="PT Sans" w:hAnsi="Myriad Pro" w:cs="PT Sans"/>
                <w:b/>
                <w:color w:val="FFFFFF"/>
                <w:sz w:val="18"/>
              </w:rPr>
              <w:t>3</w:t>
            </w:r>
          </w:p>
        </w:tc>
      </w:tr>
      <w:tr w:rsidR="00C46B3D" w:rsidRPr="001C4CA0" w14:paraId="59D8C559" w14:textId="77777777">
        <w:trPr>
          <w:trHeight w:val="460"/>
        </w:trPr>
        <w:tc>
          <w:tcPr>
            <w:tcW w:w="734" w:type="dxa"/>
            <w:shd w:val="clear" w:color="auto" w:fill="FCFCFC"/>
            <w:tcMar>
              <w:left w:w="108" w:type="dxa"/>
              <w:right w:w="108" w:type="dxa"/>
            </w:tcMar>
            <w:vAlign w:val="center"/>
          </w:tcPr>
          <w:p w14:paraId="1A208A31"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6"/>
              </w:rPr>
              <w:t>V15.1</w:t>
            </w:r>
          </w:p>
        </w:tc>
        <w:tc>
          <w:tcPr>
            <w:tcW w:w="236" w:type="dxa"/>
            <w:shd w:val="clear" w:color="auto" w:fill="FCFCFC"/>
            <w:tcMar>
              <w:left w:w="108" w:type="dxa"/>
              <w:right w:w="108" w:type="dxa"/>
            </w:tcMar>
            <w:vAlign w:val="center"/>
          </w:tcPr>
          <w:p w14:paraId="6D622E8C" w14:textId="77777777" w:rsidR="00C46B3D" w:rsidRPr="002C1316"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bottom"/>
          </w:tcPr>
          <w:p w14:paraId="6AA0AC44"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8"/>
              </w:rPr>
              <w:t>Verify the application processes or verifies all high value business logic flows in a trusted environment, such as on a protected and monitored server.</w:t>
            </w:r>
          </w:p>
        </w:tc>
        <w:tc>
          <w:tcPr>
            <w:tcW w:w="990" w:type="dxa"/>
            <w:shd w:val="clear" w:color="auto" w:fill="FFFFFF"/>
            <w:tcMar>
              <w:left w:w="108" w:type="dxa"/>
              <w:right w:w="108" w:type="dxa"/>
            </w:tcMar>
            <w:vAlign w:val="center"/>
          </w:tcPr>
          <w:p w14:paraId="30FD8CD6" w14:textId="77777777" w:rsidR="00C46B3D" w:rsidRPr="001C4CA0" w:rsidRDefault="00C46B3D">
            <w:pPr>
              <w:spacing w:after="0"/>
              <w:jc w:val="center"/>
              <w:rPr>
                <w:rFonts w:ascii="Myriad Pro" w:hAnsi="Myriad Pro"/>
              </w:rPr>
            </w:pPr>
          </w:p>
        </w:tc>
        <w:tc>
          <w:tcPr>
            <w:tcW w:w="990" w:type="dxa"/>
            <w:shd w:val="clear" w:color="auto" w:fill="2EC971"/>
            <w:tcMar>
              <w:left w:w="108" w:type="dxa"/>
              <w:right w:w="108" w:type="dxa"/>
            </w:tcMar>
            <w:vAlign w:val="center"/>
          </w:tcPr>
          <w:p w14:paraId="0A10C94F"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1BC54388" wp14:editId="79BC832E">
                  <wp:extent cx="104775" cy="76200"/>
                  <wp:effectExtent l="0" t="0" r="0" b="0"/>
                  <wp:docPr id="141"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41078DD4"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5001868D" wp14:editId="6593BF63">
                  <wp:extent cx="104775" cy="76200"/>
                  <wp:effectExtent l="0" t="0" r="0" b="0"/>
                  <wp:docPr id="142"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218521E3" w14:textId="77777777">
        <w:trPr>
          <w:trHeight w:val="500"/>
        </w:trPr>
        <w:tc>
          <w:tcPr>
            <w:tcW w:w="734" w:type="dxa"/>
            <w:shd w:val="clear" w:color="auto" w:fill="FCFCFC"/>
            <w:tcMar>
              <w:left w:w="108" w:type="dxa"/>
              <w:right w:w="108" w:type="dxa"/>
            </w:tcMar>
            <w:vAlign w:val="center"/>
          </w:tcPr>
          <w:p w14:paraId="6C17BE2C"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6"/>
              </w:rPr>
              <w:t>V15.2</w:t>
            </w:r>
          </w:p>
        </w:tc>
        <w:tc>
          <w:tcPr>
            <w:tcW w:w="236" w:type="dxa"/>
            <w:shd w:val="clear" w:color="auto" w:fill="FCFCFC"/>
            <w:tcMar>
              <w:left w:w="108" w:type="dxa"/>
              <w:right w:w="108" w:type="dxa"/>
            </w:tcMar>
            <w:vAlign w:val="center"/>
          </w:tcPr>
          <w:p w14:paraId="65E78BD4" w14:textId="77777777" w:rsidR="00C46B3D" w:rsidRPr="002C1316"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bottom"/>
          </w:tcPr>
          <w:p w14:paraId="7EEC28F1"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8"/>
              </w:rPr>
              <w:t>Verify the application does not allow spoofed high value transactions, such as allowing Attacker User A to process a transaction as Victim User B by tampering with or replaying session, transaction state, transaction or user IDs.</w:t>
            </w:r>
          </w:p>
        </w:tc>
        <w:tc>
          <w:tcPr>
            <w:tcW w:w="990" w:type="dxa"/>
            <w:shd w:val="clear" w:color="auto" w:fill="FFFFFF"/>
            <w:tcMar>
              <w:left w:w="108" w:type="dxa"/>
              <w:right w:w="108" w:type="dxa"/>
            </w:tcMar>
            <w:vAlign w:val="center"/>
          </w:tcPr>
          <w:p w14:paraId="44EB9917" w14:textId="77777777" w:rsidR="00C46B3D" w:rsidRPr="001C4CA0" w:rsidRDefault="00C46B3D">
            <w:pPr>
              <w:spacing w:after="0"/>
              <w:jc w:val="center"/>
              <w:rPr>
                <w:rFonts w:ascii="Myriad Pro" w:hAnsi="Myriad Pro"/>
              </w:rPr>
            </w:pPr>
          </w:p>
        </w:tc>
        <w:tc>
          <w:tcPr>
            <w:tcW w:w="990" w:type="dxa"/>
            <w:shd w:val="clear" w:color="auto" w:fill="2EC971"/>
            <w:tcMar>
              <w:left w:w="108" w:type="dxa"/>
              <w:right w:w="108" w:type="dxa"/>
            </w:tcMar>
            <w:vAlign w:val="center"/>
          </w:tcPr>
          <w:p w14:paraId="1D5CE4CB"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702235F1" wp14:editId="6B7C5DDA">
                  <wp:extent cx="104775" cy="76200"/>
                  <wp:effectExtent l="0" t="0" r="0" b="0"/>
                  <wp:docPr id="143"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0FC206A2"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1D29656A" wp14:editId="582458AA">
                  <wp:extent cx="104775" cy="76200"/>
                  <wp:effectExtent l="0" t="0" r="0" b="0"/>
                  <wp:docPr id="144"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180A50EA" w14:textId="77777777">
        <w:trPr>
          <w:trHeight w:val="500"/>
        </w:trPr>
        <w:tc>
          <w:tcPr>
            <w:tcW w:w="734" w:type="dxa"/>
            <w:shd w:val="clear" w:color="auto" w:fill="FCFCFC"/>
            <w:tcMar>
              <w:left w:w="108" w:type="dxa"/>
              <w:right w:w="108" w:type="dxa"/>
            </w:tcMar>
            <w:vAlign w:val="center"/>
          </w:tcPr>
          <w:p w14:paraId="0B71BB50"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6"/>
              </w:rPr>
              <w:t>V15.3</w:t>
            </w:r>
          </w:p>
        </w:tc>
        <w:tc>
          <w:tcPr>
            <w:tcW w:w="236" w:type="dxa"/>
            <w:shd w:val="clear" w:color="auto" w:fill="FCFCFC"/>
            <w:tcMar>
              <w:left w:w="108" w:type="dxa"/>
              <w:right w:w="108" w:type="dxa"/>
            </w:tcMar>
            <w:vAlign w:val="center"/>
          </w:tcPr>
          <w:p w14:paraId="252BA83B" w14:textId="77777777" w:rsidR="00C46B3D" w:rsidRPr="002C1316"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bottom"/>
          </w:tcPr>
          <w:p w14:paraId="16E1B3CE"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8"/>
              </w:rPr>
              <w:t>Verify the application does not allow high value business logic parameters to be tampered with, such as (but not limited to): price, interest, discounts, PII, balances, stock IDs, etc.</w:t>
            </w:r>
          </w:p>
        </w:tc>
        <w:tc>
          <w:tcPr>
            <w:tcW w:w="990" w:type="dxa"/>
            <w:shd w:val="clear" w:color="auto" w:fill="FFFFFF"/>
            <w:tcMar>
              <w:left w:w="108" w:type="dxa"/>
              <w:right w:w="108" w:type="dxa"/>
            </w:tcMar>
            <w:vAlign w:val="center"/>
          </w:tcPr>
          <w:p w14:paraId="6BBBAD8A" w14:textId="77777777" w:rsidR="00C46B3D" w:rsidRPr="001C4CA0" w:rsidRDefault="00C46B3D">
            <w:pPr>
              <w:spacing w:after="0"/>
              <w:jc w:val="center"/>
              <w:rPr>
                <w:rFonts w:ascii="Myriad Pro" w:hAnsi="Myriad Pro"/>
              </w:rPr>
            </w:pPr>
          </w:p>
        </w:tc>
        <w:tc>
          <w:tcPr>
            <w:tcW w:w="990" w:type="dxa"/>
            <w:shd w:val="clear" w:color="auto" w:fill="2EC971"/>
            <w:tcMar>
              <w:left w:w="108" w:type="dxa"/>
              <w:right w:w="108" w:type="dxa"/>
            </w:tcMar>
            <w:vAlign w:val="center"/>
          </w:tcPr>
          <w:p w14:paraId="19FD80D2"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056A64B4" wp14:editId="5DA5F2EE">
                  <wp:extent cx="104775" cy="76200"/>
                  <wp:effectExtent l="0" t="0" r="0" b="0"/>
                  <wp:docPr id="145"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2D43AB2B"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42656E60" wp14:editId="48483184">
                  <wp:extent cx="104775" cy="76200"/>
                  <wp:effectExtent l="0" t="0" r="0" b="0"/>
                  <wp:docPr id="146"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2EC3FC4F" w14:textId="77777777">
        <w:trPr>
          <w:trHeight w:val="500"/>
        </w:trPr>
        <w:tc>
          <w:tcPr>
            <w:tcW w:w="734" w:type="dxa"/>
            <w:shd w:val="clear" w:color="auto" w:fill="FCFCFC"/>
            <w:tcMar>
              <w:left w:w="108" w:type="dxa"/>
              <w:right w:w="108" w:type="dxa"/>
            </w:tcMar>
            <w:vAlign w:val="center"/>
          </w:tcPr>
          <w:p w14:paraId="5ECECEA3"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6"/>
              </w:rPr>
              <w:t>V15.4</w:t>
            </w:r>
          </w:p>
        </w:tc>
        <w:tc>
          <w:tcPr>
            <w:tcW w:w="236" w:type="dxa"/>
            <w:shd w:val="clear" w:color="auto" w:fill="FCFCFC"/>
            <w:tcMar>
              <w:left w:w="108" w:type="dxa"/>
              <w:right w:w="108" w:type="dxa"/>
            </w:tcMar>
            <w:vAlign w:val="center"/>
          </w:tcPr>
          <w:p w14:paraId="3EDA34CE" w14:textId="77777777" w:rsidR="00C46B3D" w:rsidRPr="002C1316"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bottom"/>
          </w:tcPr>
          <w:p w14:paraId="5428AAC3"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8"/>
              </w:rPr>
              <w:t>Verify the application has defensive measures to protect against repudiation attacks, such as verifiable and protected transaction logs, audit trails or system logs, and in highest value systems real time monitoring of user activities and transactions for anomalies.</w:t>
            </w:r>
          </w:p>
        </w:tc>
        <w:tc>
          <w:tcPr>
            <w:tcW w:w="990" w:type="dxa"/>
            <w:shd w:val="clear" w:color="auto" w:fill="FFFFFF"/>
            <w:tcMar>
              <w:left w:w="108" w:type="dxa"/>
              <w:right w:w="108" w:type="dxa"/>
            </w:tcMar>
            <w:vAlign w:val="center"/>
          </w:tcPr>
          <w:p w14:paraId="372BD235" w14:textId="77777777" w:rsidR="00C46B3D" w:rsidRPr="001C4CA0" w:rsidRDefault="00C46B3D">
            <w:pPr>
              <w:spacing w:after="0"/>
              <w:jc w:val="center"/>
              <w:rPr>
                <w:rFonts w:ascii="Myriad Pro" w:hAnsi="Myriad Pro"/>
              </w:rPr>
            </w:pPr>
          </w:p>
        </w:tc>
        <w:tc>
          <w:tcPr>
            <w:tcW w:w="990" w:type="dxa"/>
            <w:shd w:val="clear" w:color="auto" w:fill="2EC971"/>
            <w:tcMar>
              <w:left w:w="108" w:type="dxa"/>
              <w:right w:w="108" w:type="dxa"/>
            </w:tcMar>
            <w:vAlign w:val="center"/>
          </w:tcPr>
          <w:p w14:paraId="272C0D27"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14A06A39" wp14:editId="6917DB4E">
                  <wp:extent cx="104775" cy="76200"/>
                  <wp:effectExtent l="0" t="0" r="0" b="0"/>
                  <wp:docPr id="147"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60015919"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53452DEE" wp14:editId="1FFFE133">
                  <wp:extent cx="104775" cy="76200"/>
                  <wp:effectExtent l="0" t="0" r="0" b="0"/>
                  <wp:docPr id="148"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227980D7" w14:textId="77777777">
        <w:trPr>
          <w:trHeight w:val="460"/>
        </w:trPr>
        <w:tc>
          <w:tcPr>
            <w:tcW w:w="734" w:type="dxa"/>
            <w:shd w:val="clear" w:color="auto" w:fill="FCFCFC"/>
            <w:tcMar>
              <w:left w:w="108" w:type="dxa"/>
              <w:right w:w="108" w:type="dxa"/>
            </w:tcMar>
            <w:vAlign w:val="center"/>
          </w:tcPr>
          <w:p w14:paraId="2FB32F94"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6"/>
              </w:rPr>
              <w:t>V15.5</w:t>
            </w:r>
          </w:p>
        </w:tc>
        <w:tc>
          <w:tcPr>
            <w:tcW w:w="236" w:type="dxa"/>
            <w:shd w:val="clear" w:color="auto" w:fill="FCFCFC"/>
            <w:tcMar>
              <w:left w:w="108" w:type="dxa"/>
              <w:right w:w="108" w:type="dxa"/>
            </w:tcMar>
            <w:vAlign w:val="center"/>
          </w:tcPr>
          <w:p w14:paraId="0835022F" w14:textId="77777777" w:rsidR="00C46B3D" w:rsidRPr="002C1316"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bottom"/>
          </w:tcPr>
          <w:p w14:paraId="74A16823"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8"/>
              </w:rPr>
              <w:t>Verify the application protects against information disclosure attacks, such as direct object reference, tampering, session brute force or other attacks.</w:t>
            </w:r>
          </w:p>
        </w:tc>
        <w:tc>
          <w:tcPr>
            <w:tcW w:w="990" w:type="dxa"/>
            <w:shd w:val="clear" w:color="auto" w:fill="FFFFFF"/>
            <w:tcMar>
              <w:left w:w="108" w:type="dxa"/>
              <w:right w:w="108" w:type="dxa"/>
            </w:tcMar>
            <w:vAlign w:val="center"/>
          </w:tcPr>
          <w:p w14:paraId="6F250737" w14:textId="77777777" w:rsidR="00C46B3D" w:rsidRPr="001C4CA0" w:rsidRDefault="00C46B3D">
            <w:pPr>
              <w:spacing w:after="0"/>
              <w:jc w:val="center"/>
              <w:rPr>
                <w:rFonts w:ascii="Myriad Pro" w:hAnsi="Myriad Pro"/>
              </w:rPr>
            </w:pPr>
          </w:p>
        </w:tc>
        <w:tc>
          <w:tcPr>
            <w:tcW w:w="990" w:type="dxa"/>
            <w:shd w:val="clear" w:color="auto" w:fill="2EC971"/>
            <w:tcMar>
              <w:left w:w="108" w:type="dxa"/>
              <w:right w:w="108" w:type="dxa"/>
            </w:tcMar>
            <w:vAlign w:val="center"/>
          </w:tcPr>
          <w:p w14:paraId="7A92B699"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366F1DEC" wp14:editId="5FDBA9A5">
                  <wp:extent cx="104775" cy="76200"/>
                  <wp:effectExtent l="0" t="0" r="0" b="0"/>
                  <wp:docPr id="149"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697401E4"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090800A7" wp14:editId="130DB4C0">
                  <wp:extent cx="104775" cy="76200"/>
                  <wp:effectExtent l="0" t="0" r="0" b="0"/>
                  <wp:docPr id="150"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5507B52F" w14:textId="77777777">
        <w:trPr>
          <w:trHeight w:val="460"/>
        </w:trPr>
        <w:tc>
          <w:tcPr>
            <w:tcW w:w="734" w:type="dxa"/>
            <w:shd w:val="clear" w:color="auto" w:fill="FCFCFC"/>
            <w:tcMar>
              <w:left w:w="108" w:type="dxa"/>
              <w:right w:w="108" w:type="dxa"/>
            </w:tcMar>
            <w:vAlign w:val="center"/>
          </w:tcPr>
          <w:p w14:paraId="2A5078FF"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6"/>
              </w:rPr>
              <w:t>V15.6</w:t>
            </w:r>
          </w:p>
        </w:tc>
        <w:tc>
          <w:tcPr>
            <w:tcW w:w="236" w:type="dxa"/>
            <w:shd w:val="clear" w:color="auto" w:fill="FCFCFC"/>
            <w:tcMar>
              <w:left w:w="108" w:type="dxa"/>
              <w:right w:w="108" w:type="dxa"/>
            </w:tcMar>
            <w:vAlign w:val="center"/>
          </w:tcPr>
          <w:p w14:paraId="6C3E8DA6" w14:textId="77777777" w:rsidR="00C46B3D" w:rsidRPr="002C1316"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bottom"/>
          </w:tcPr>
          <w:p w14:paraId="36CD104B"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8"/>
              </w:rPr>
              <w:t>Verify the application has sufficient detection and governor controls to protect against brute force (such as continuously using a particular function) or denial of service attacks.</w:t>
            </w:r>
          </w:p>
        </w:tc>
        <w:tc>
          <w:tcPr>
            <w:tcW w:w="990" w:type="dxa"/>
            <w:shd w:val="clear" w:color="auto" w:fill="FFFFFF"/>
            <w:tcMar>
              <w:left w:w="108" w:type="dxa"/>
              <w:right w:w="108" w:type="dxa"/>
            </w:tcMar>
            <w:vAlign w:val="center"/>
          </w:tcPr>
          <w:p w14:paraId="73F6D1CD" w14:textId="77777777" w:rsidR="00C46B3D" w:rsidRPr="001C4CA0" w:rsidRDefault="00C46B3D">
            <w:pPr>
              <w:spacing w:after="0"/>
              <w:jc w:val="center"/>
              <w:rPr>
                <w:rFonts w:ascii="Myriad Pro" w:hAnsi="Myriad Pro"/>
              </w:rPr>
            </w:pPr>
          </w:p>
        </w:tc>
        <w:tc>
          <w:tcPr>
            <w:tcW w:w="990" w:type="dxa"/>
            <w:shd w:val="clear" w:color="auto" w:fill="2EC971"/>
            <w:tcMar>
              <w:left w:w="108" w:type="dxa"/>
              <w:right w:w="108" w:type="dxa"/>
            </w:tcMar>
            <w:vAlign w:val="center"/>
          </w:tcPr>
          <w:p w14:paraId="5EDBAD64"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0FDBF86E" wp14:editId="04D63CCD">
                  <wp:extent cx="104775" cy="76200"/>
                  <wp:effectExtent l="0" t="0" r="0" b="0"/>
                  <wp:docPr id="151"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2C97C25A"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29E737BA" wp14:editId="26519757">
                  <wp:extent cx="104775" cy="76200"/>
                  <wp:effectExtent l="0" t="0" r="0" b="0"/>
                  <wp:docPr id="152"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6D17E294" w14:textId="77777777">
        <w:trPr>
          <w:trHeight w:val="460"/>
        </w:trPr>
        <w:tc>
          <w:tcPr>
            <w:tcW w:w="734" w:type="dxa"/>
            <w:shd w:val="clear" w:color="auto" w:fill="FCFCFC"/>
            <w:tcMar>
              <w:left w:w="108" w:type="dxa"/>
              <w:right w:w="108" w:type="dxa"/>
            </w:tcMar>
            <w:vAlign w:val="center"/>
          </w:tcPr>
          <w:p w14:paraId="23BEB8A6"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6"/>
              </w:rPr>
              <w:t>V15.7</w:t>
            </w:r>
          </w:p>
        </w:tc>
        <w:tc>
          <w:tcPr>
            <w:tcW w:w="236" w:type="dxa"/>
            <w:shd w:val="clear" w:color="auto" w:fill="FCFCFC"/>
            <w:tcMar>
              <w:left w:w="108" w:type="dxa"/>
              <w:right w:w="108" w:type="dxa"/>
            </w:tcMar>
            <w:vAlign w:val="center"/>
          </w:tcPr>
          <w:p w14:paraId="66BE7359" w14:textId="77777777" w:rsidR="00C46B3D" w:rsidRPr="002C1316"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bottom"/>
          </w:tcPr>
          <w:p w14:paraId="335BFC44"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8"/>
              </w:rPr>
              <w:t>Verify the application has sufficient access controls to prevent elevation of privilege attacks, such as allowing anonymous users from accessing secured data or secured functions, or allowing users to access each other’s details or using privileged functions.</w:t>
            </w:r>
          </w:p>
        </w:tc>
        <w:tc>
          <w:tcPr>
            <w:tcW w:w="990" w:type="dxa"/>
            <w:shd w:val="clear" w:color="auto" w:fill="FFFFFF"/>
            <w:tcMar>
              <w:left w:w="108" w:type="dxa"/>
              <w:right w:w="108" w:type="dxa"/>
            </w:tcMar>
            <w:vAlign w:val="center"/>
          </w:tcPr>
          <w:p w14:paraId="6AE99BDC" w14:textId="77777777" w:rsidR="00C46B3D" w:rsidRPr="001C4CA0" w:rsidRDefault="00C46B3D">
            <w:pPr>
              <w:spacing w:after="0"/>
              <w:jc w:val="center"/>
              <w:rPr>
                <w:rFonts w:ascii="Myriad Pro" w:hAnsi="Myriad Pro"/>
              </w:rPr>
            </w:pPr>
          </w:p>
        </w:tc>
        <w:tc>
          <w:tcPr>
            <w:tcW w:w="990" w:type="dxa"/>
            <w:shd w:val="clear" w:color="auto" w:fill="2EC971"/>
            <w:tcMar>
              <w:left w:w="108" w:type="dxa"/>
              <w:right w:w="108" w:type="dxa"/>
            </w:tcMar>
            <w:vAlign w:val="center"/>
          </w:tcPr>
          <w:p w14:paraId="1F0D3AFD"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2327A3FF" wp14:editId="42CB3ABD">
                  <wp:extent cx="104775" cy="76200"/>
                  <wp:effectExtent l="0" t="0" r="0" b="0"/>
                  <wp:docPr id="153"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599CBD52"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09993AFB" wp14:editId="56786C40">
                  <wp:extent cx="104775" cy="76200"/>
                  <wp:effectExtent l="0" t="0" r="0" b="0"/>
                  <wp:docPr id="154"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6FE0D2FC" w14:textId="77777777">
        <w:trPr>
          <w:trHeight w:val="460"/>
        </w:trPr>
        <w:tc>
          <w:tcPr>
            <w:tcW w:w="734" w:type="dxa"/>
            <w:shd w:val="clear" w:color="auto" w:fill="FCFCFC"/>
            <w:tcMar>
              <w:left w:w="108" w:type="dxa"/>
              <w:right w:w="108" w:type="dxa"/>
            </w:tcMar>
            <w:vAlign w:val="center"/>
          </w:tcPr>
          <w:p w14:paraId="485C4844"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6"/>
              </w:rPr>
              <w:t>V15.8</w:t>
            </w:r>
          </w:p>
        </w:tc>
        <w:tc>
          <w:tcPr>
            <w:tcW w:w="236" w:type="dxa"/>
            <w:shd w:val="clear" w:color="auto" w:fill="FCFCFC"/>
            <w:tcMar>
              <w:left w:w="108" w:type="dxa"/>
              <w:right w:w="108" w:type="dxa"/>
            </w:tcMar>
            <w:vAlign w:val="center"/>
          </w:tcPr>
          <w:p w14:paraId="174D4653" w14:textId="77777777" w:rsidR="00C46B3D" w:rsidRPr="002C1316"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bottom"/>
          </w:tcPr>
          <w:p w14:paraId="0A8FAE08"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8"/>
              </w:rPr>
              <w:t>Verify the application will only process business logic flows in sequential step order, with all steps being processed in realistic human time, and not process out of order, skipped steps, process steps from another user, or too quickly submitted transactions.</w:t>
            </w:r>
          </w:p>
        </w:tc>
        <w:tc>
          <w:tcPr>
            <w:tcW w:w="990" w:type="dxa"/>
            <w:shd w:val="clear" w:color="auto" w:fill="FFFFFF"/>
            <w:tcMar>
              <w:left w:w="108" w:type="dxa"/>
              <w:right w:w="108" w:type="dxa"/>
            </w:tcMar>
            <w:vAlign w:val="center"/>
          </w:tcPr>
          <w:p w14:paraId="45140E25" w14:textId="77777777" w:rsidR="00C46B3D" w:rsidRPr="001C4CA0" w:rsidRDefault="00C46B3D">
            <w:pPr>
              <w:spacing w:after="0"/>
              <w:jc w:val="center"/>
              <w:rPr>
                <w:rFonts w:ascii="Myriad Pro" w:hAnsi="Myriad Pro"/>
              </w:rPr>
            </w:pPr>
          </w:p>
        </w:tc>
        <w:tc>
          <w:tcPr>
            <w:tcW w:w="990" w:type="dxa"/>
            <w:shd w:val="clear" w:color="auto" w:fill="2EC971"/>
            <w:tcMar>
              <w:left w:w="108" w:type="dxa"/>
              <w:right w:w="108" w:type="dxa"/>
            </w:tcMar>
            <w:vAlign w:val="center"/>
          </w:tcPr>
          <w:p w14:paraId="2D6F85D9"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64DDAE83" wp14:editId="277CBA92">
                  <wp:extent cx="104775" cy="76200"/>
                  <wp:effectExtent l="0" t="0" r="0" b="0"/>
                  <wp:docPr id="155"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2A6E9898"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770E4ADA" wp14:editId="7A5A88E6">
                  <wp:extent cx="104775" cy="76200"/>
                  <wp:effectExtent l="0" t="0" r="0" b="0"/>
                  <wp:docPr id="156"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614E28C6" w14:textId="77777777">
        <w:trPr>
          <w:trHeight w:val="460"/>
        </w:trPr>
        <w:tc>
          <w:tcPr>
            <w:tcW w:w="734" w:type="dxa"/>
            <w:shd w:val="clear" w:color="auto" w:fill="FCFCFC"/>
            <w:tcMar>
              <w:left w:w="108" w:type="dxa"/>
              <w:right w:w="108" w:type="dxa"/>
            </w:tcMar>
            <w:vAlign w:val="center"/>
          </w:tcPr>
          <w:p w14:paraId="1F0B1099"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6"/>
              </w:rPr>
              <w:t>V15.9</w:t>
            </w:r>
          </w:p>
        </w:tc>
        <w:tc>
          <w:tcPr>
            <w:tcW w:w="236" w:type="dxa"/>
            <w:shd w:val="clear" w:color="auto" w:fill="FCFCFC"/>
            <w:tcMar>
              <w:left w:w="108" w:type="dxa"/>
              <w:right w:w="108" w:type="dxa"/>
            </w:tcMar>
            <w:vAlign w:val="center"/>
          </w:tcPr>
          <w:p w14:paraId="06888B96" w14:textId="77777777" w:rsidR="00C46B3D" w:rsidRPr="002C1316"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bottom"/>
          </w:tcPr>
          <w:p w14:paraId="3F5FB057"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8"/>
              </w:rPr>
              <w:t xml:space="preserve">Verify the application has additional authorization (such as step up or adaptive authentication) for lower value systems, and / or segregation of </w:t>
            </w:r>
            <w:r w:rsidRPr="002C1316">
              <w:rPr>
                <w:rFonts w:ascii="Myriad Pro" w:eastAsia="PT Sans" w:hAnsi="Myriad Pro" w:cs="PT Sans"/>
                <w:color w:val="auto"/>
                <w:sz w:val="18"/>
              </w:rPr>
              <w:lastRenderedPageBreak/>
              <w:t>duties for high value applications to enforce anti-fraud controls as per the risk of application and past fraud.</w:t>
            </w:r>
          </w:p>
        </w:tc>
        <w:tc>
          <w:tcPr>
            <w:tcW w:w="990" w:type="dxa"/>
            <w:shd w:val="clear" w:color="auto" w:fill="FFFFFF"/>
            <w:tcMar>
              <w:left w:w="108" w:type="dxa"/>
              <w:right w:w="108" w:type="dxa"/>
            </w:tcMar>
            <w:vAlign w:val="center"/>
          </w:tcPr>
          <w:p w14:paraId="54FCD1F2" w14:textId="77777777" w:rsidR="00C46B3D" w:rsidRPr="001C4CA0" w:rsidRDefault="00C46B3D">
            <w:pPr>
              <w:spacing w:after="0"/>
              <w:jc w:val="center"/>
              <w:rPr>
                <w:rFonts w:ascii="Myriad Pro" w:hAnsi="Myriad Pro"/>
              </w:rPr>
            </w:pPr>
          </w:p>
        </w:tc>
        <w:tc>
          <w:tcPr>
            <w:tcW w:w="990" w:type="dxa"/>
            <w:shd w:val="clear" w:color="auto" w:fill="2EC971"/>
            <w:tcMar>
              <w:left w:w="108" w:type="dxa"/>
              <w:right w:w="108" w:type="dxa"/>
            </w:tcMar>
            <w:vAlign w:val="center"/>
          </w:tcPr>
          <w:p w14:paraId="020F10AD"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7E42DB8F" wp14:editId="65EDEE77">
                  <wp:extent cx="104775" cy="76200"/>
                  <wp:effectExtent l="0" t="0" r="0" b="0"/>
                  <wp:docPr id="157"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16FF7592"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73E22C42" wp14:editId="46C8E8CC">
                  <wp:extent cx="104775" cy="76200"/>
                  <wp:effectExtent l="0" t="0" r="0" b="0"/>
                  <wp:docPr id="158"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489AB5E4" w14:textId="77777777">
        <w:trPr>
          <w:trHeight w:val="460"/>
        </w:trPr>
        <w:tc>
          <w:tcPr>
            <w:tcW w:w="734" w:type="dxa"/>
            <w:shd w:val="clear" w:color="auto" w:fill="FCFCFC"/>
            <w:tcMar>
              <w:left w:w="108" w:type="dxa"/>
              <w:right w:w="108" w:type="dxa"/>
            </w:tcMar>
            <w:vAlign w:val="center"/>
          </w:tcPr>
          <w:p w14:paraId="0E7F1065"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6"/>
              </w:rPr>
              <w:lastRenderedPageBreak/>
              <w:t>V15.10</w:t>
            </w:r>
          </w:p>
        </w:tc>
        <w:tc>
          <w:tcPr>
            <w:tcW w:w="236" w:type="dxa"/>
            <w:shd w:val="clear" w:color="auto" w:fill="FCFCFC"/>
            <w:tcMar>
              <w:left w:w="108" w:type="dxa"/>
              <w:right w:w="108" w:type="dxa"/>
            </w:tcMar>
            <w:vAlign w:val="center"/>
          </w:tcPr>
          <w:p w14:paraId="3BA4ABB6" w14:textId="77777777" w:rsidR="00C46B3D" w:rsidRPr="002C1316"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bottom"/>
          </w:tcPr>
          <w:p w14:paraId="375C47B9"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8"/>
              </w:rPr>
              <w:t xml:space="preserve">Verify the application has business limits and enforces them in a trusted location (as on a protected server) on </w:t>
            </w:r>
            <w:proofErr w:type="gramStart"/>
            <w:r w:rsidRPr="002C1316">
              <w:rPr>
                <w:rFonts w:ascii="Myriad Pro" w:eastAsia="PT Sans" w:hAnsi="Myriad Pro" w:cs="PT Sans"/>
                <w:color w:val="auto"/>
                <w:sz w:val="18"/>
              </w:rPr>
              <w:t>a per</w:t>
            </w:r>
            <w:proofErr w:type="gramEnd"/>
            <w:r w:rsidRPr="002C1316">
              <w:rPr>
                <w:rFonts w:ascii="Myriad Pro" w:eastAsia="PT Sans" w:hAnsi="Myriad Pro" w:cs="PT Sans"/>
                <w:color w:val="auto"/>
                <w:sz w:val="18"/>
              </w:rPr>
              <w:t xml:space="preserve"> user, per day or daily basis, with configurable alerting and automated reactions to automated or unusual attack. Examples include (but not limited to): ensuring new SIM users don’t exceed $10 per day for a new phone account, a forum allowing more than 100 new users per day or preventing posts or private messages until the account has been verified, a health system should not allow a single doctor to access more patient records than they can reasonably treat in a day, or a small business finance system allowing more than 20 invoice payments or $1000 per day across all users. In all cases, the business limits and totals should be reasonable for the business concerned. The only unreasonable outcome is if there are no business limits, alerting or enforcement.</w:t>
            </w:r>
          </w:p>
        </w:tc>
        <w:tc>
          <w:tcPr>
            <w:tcW w:w="990" w:type="dxa"/>
            <w:shd w:val="clear" w:color="auto" w:fill="FFFFFF"/>
            <w:tcMar>
              <w:left w:w="108" w:type="dxa"/>
              <w:right w:w="108" w:type="dxa"/>
            </w:tcMar>
            <w:vAlign w:val="center"/>
          </w:tcPr>
          <w:p w14:paraId="6A385F8B" w14:textId="77777777" w:rsidR="00C46B3D" w:rsidRPr="001C4CA0" w:rsidRDefault="00C46B3D">
            <w:pPr>
              <w:spacing w:after="0"/>
              <w:jc w:val="center"/>
              <w:rPr>
                <w:rFonts w:ascii="Myriad Pro" w:hAnsi="Myriad Pro"/>
              </w:rPr>
            </w:pPr>
          </w:p>
        </w:tc>
        <w:tc>
          <w:tcPr>
            <w:tcW w:w="990" w:type="dxa"/>
            <w:shd w:val="clear" w:color="auto" w:fill="2EC971"/>
            <w:tcMar>
              <w:left w:w="108" w:type="dxa"/>
              <w:right w:w="108" w:type="dxa"/>
            </w:tcMar>
            <w:vAlign w:val="center"/>
          </w:tcPr>
          <w:p w14:paraId="0FB64173"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2497A7AA" wp14:editId="6907D828">
                  <wp:extent cx="104775" cy="76200"/>
                  <wp:effectExtent l="0" t="0" r="0" b="0"/>
                  <wp:docPr id="159"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5DF9861C"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6CFC6798" wp14:editId="2A1F3618">
                  <wp:extent cx="104775" cy="76200"/>
                  <wp:effectExtent l="0" t="0" r="0" b="0"/>
                  <wp:docPr id="160"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bl>
    <w:p w14:paraId="7240BDDF" w14:textId="77777777" w:rsidR="00C46B3D" w:rsidRPr="001C4CA0" w:rsidRDefault="00B156DD">
      <w:pPr>
        <w:rPr>
          <w:rFonts w:ascii="Myriad Pro" w:hAnsi="Myriad Pro"/>
        </w:rPr>
      </w:pPr>
      <w:r w:rsidRPr="001C4CA0">
        <w:rPr>
          <w:rFonts w:ascii="Myriad Pro" w:hAnsi="Myriad Pro" w:cs="Trebuchet MS"/>
          <w:noProof/>
        </w:rPr>
        <mc:AlternateContent>
          <mc:Choice Requires="wps">
            <w:drawing>
              <wp:inline distT="0" distB="0" distL="0" distR="0" wp14:anchorId="0A6B0493" wp14:editId="469B2450">
                <wp:extent cx="6332220" cy="251460"/>
                <wp:effectExtent l="0" t="0" r="0" b="0"/>
                <wp:docPr id="9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2220" cy="251460"/>
                        </a:xfrm>
                        <a:prstGeom prst="rect">
                          <a:avLst/>
                        </a:prstGeom>
                        <a:noFill/>
                        <a:ln w="9525">
                          <a:noFill/>
                          <a:miter lim="800000"/>
                          <a:headEnd/>
                          <a:tailEnd/>
                        </a:ln>
                      </wps:spPr>
                      <wps:txbx>
                        <w:txbxContent>
                          <w:p w14:paraId="5C4DADE5" w14:textId="77777777" w:rsidR="00F37A39" w:rsidRPr="002C1316" w:rsidRDefault="00F37A39" w:rsidP="00B156DD">
                            <w:pPr>
                              <w:pStyle w:val="Caption"/>
                              <w:jc w:val="center"/>
                              <w:rPr>
                                <w:rFonts w:ascii="Myriad Pro" w:hAnsi="Myriad Pro" w:cs="Trebuchet MS"/>
                                <w:noProof/>
                                <w:color w:val="000000" w:themeColor="text1"/>
                                <w:sz w:val="20"/>
                                <w:szCs w:val="20"/>
                              </w:rPr>
                            </w:pPr>
                            <w:r w:rsidRPr="002C1316">
                              <w:rPr>
                                <w:rFonts w:ascii="Myriad Pro" w:hAnsi="Myriad Pro"/>
                                <w:color w:val="000000" w:themeColor="text1"/>
                                <w:sz w:val="20"/>
                                <w:szCs w:val="20"/>
                              </w:rPr>
                              <w:t xml:space="preserve">Table </w:t>
                            </w:r>
                            <w:r w:rsidRPr="002C1316">
                              <w:rPr>
                                <w:rFonts w:ascii="Myriad Pro" w:hAnsi="Myriad Pro"/>
                                <w:color w:val="000000" w:themeColor="text1"/>
                                <w:sz w:val="20"/>
                                <w:szCs w:val="20"/>
                              </w:rPr>
                              <w:fldChar w:fldCharType="begin"/>
                            </w:r>
                            <w:r w:rsidRPr="002C1316">
                              <w:rPr>
                                <w:rFonts w:ascii="Myriad Pro" w:hAnsi="Myriad Pro"/>
                                <w:color w:val="000000" w:themeColor="text1"/>
                                <w:sz w:val="20"/>
                                <w:szCs w:val="20"/>
                              </w:rPr>
                              <w:instrText xml:space="preserve"> SEQ Table \* ARABIC </w:instrText>
                            </w:r>
                            <w:r w:rsidRPr="002C1316">
                              <w:rPr>
                                <w:rFonts w:ascii="Myriad Pro" w:hAnsi="Myriad Pro"/>
                                <w:color w:val="000000" w:themeColor="text1"/>
                                <w:sz w:val="20"/>
                                <w:szCs w:val="20"/>
                              </w:rPr>
                              <w:fldChar w:fldCharType="separate"/>
                            </w:r>
                            <w:r>
                              <w:rPr>
                                <w:rFonts w:ascii="Myriad Pro" w:hAnsi="Myriad Pro"/>
                                <w:noProof/>
                                <w:color w:val="000000" w:themeColor="text1"/>
                                <w:sz w:val="20"/>
                                <w:szCs w:val="20"/>
                              </w:rPr>
                              <w:t>11</w:t>
                            </w:r>
                            <w:r w:rsidRPr="002C1316">
                              <w:rPr>
                                <w:rFonts w:ascii="Myriad Pro" w:hAnsi="Myriad Pro"/>
                                <w:color w:val="000000" w:themeColor="text1"/>
                                <w:sz w:val="20"/>
                                <w:szCs w:val="20"/>
                              </w:rPr>
                              <w:fldChar w:fldCharType="end"/>
                            </w:r>
                            <w:r w:rsidRPr="002C1316">
                              <w:rPr>
                                <w:rFonts w:ascii="Myriad Pro" w:hAnsi="Myriad Pro"/>
                                <w:color w:val="000000" w:themeColor="text1"/>
                                <w:sz w:val="20"/>
                                <w:szCs w:val="20"/>
                              </w:rPr>
                              <w:t xml:space="preserve"> - OWASP ASVS Business Logic Requirements (V15)</w:t>
                            </w:r>
                          </w:p>
                          <w:p w14:paraId="2B1519E9" w14:textId="77777777" w:rsidR="00F37A39" w:rsidRPr="002C1316" w:rsidRDefault="00F37A39" w:rsidP="00B156DD">
                            <w:pPr>
                              <w:rPr>
                                <w:rFonts w:ascii="Myriad Pro" w:hAnsi="Myriad Pro"/>
                                <w:i/>
                                <w:color w:val="000000" w:themeColor="text1"/>
                                <w:sz w:val="20"/>
                              </w:rPr>
                            </w:pPr>
                          </w:p>
                        </w:txbxContent>
                      </wps:txbx>
                      <wps:bodyPr rot="0" vert="horz" wrap="square" lIns="91440" tIns="45720" rIns="91440" bIns="45720" anchor="t" anchorCtr="0">
                        <a:noAutofit/>
                      </wps:bodyPr>
                    </wps:wsp>
                  </a:graphicData>
                </a:graphic>
              </wp:inline>
            </w:drawing>
          </mc:Choice>
          <mc:Fallback>
            <w:pict>
              <v:shape id="_x0000_s1043" type="#_x0000_t202" style="width:498.6pt;height:19.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" filled="f" stroked="f">
                <v:textbox>
                  <w:txbxContent>
                    <w:p w14:paraId="5C4DADE5" w14:textId="77777777" w:rsidR="00B32654" w:rsidRPr="002C1316" w:rsidRDefault="00B32654" w:rsidP="00B156DD">
                      <w:pPr>
                        <w:pStyle w:val="Caption"/>
                        <w:jc w:val="center"/>
                        <w:rPr>
                          <w:rFonts w:ascii="Myriad Pro" w:hAnsi="Myriad Pro" w:cs="Trebuchet MS"/>
                          <w:noProof/>
                          <w:color w:val="000000" w:themeColor="text1"/>
                          <w:sz w:val="20"/>
                          <w:szCs w:val="20"/>
                        </w:rPr>
                      </w:pPr>
                      <w:r w:rsidRPr="002C1316">
                        <w:rPr>
                          <w:rFonts w:ascii="Myriad Pro" w:hAnsi="Myriad Pro"/>
                          <w:color w:val="000000" w:themeColor="text1"/>
                          <w:sz w:val="20"/>
                          <w:szCs w:val="20"/>
                        </w:rPr>
                        <w:t xml:space="preserve">Table </w:t>
                      </w:r>
                      <w:r w:rsidRPr="002C1316">
                        <w:rPr>
                          <w:rFonts w:ascii="Myriad Pro" w:hAnsi="Myriad Pro"/>
                          <w:color w:val="000000" w:themeColor="text1"/>
                          <w:sz w:val="20"/>
                          <w:szCs w:val="20"/>
                        </w:rPr>
                        <w:fldChar w:fldCharType="begin"/>
                      </w:r>
                      <w:r w:rsidRPr="002C1316">
                        <w:rPr>
                          <w:rFonts w:ascii="Myriad Pro" w:hAnsi="Myriad Pro"/>
                          <w:color w:val="000000" w:themeColor="text1"/>
                          <w:sz w:val="20"/>
                          <w:szCs w:val="20"/>
                        </w:rPr>
                        <w:instrText xml:space="preserve"> SEQ Table \* ARABIC </w:instrText>
                      </w:r>
                      <w:r w:rsidRPr="002C1316">
                        <w:rPr>
                          <w:rFonts w:ascii="Myriad Pro" w:hAnsi="Myriad Pro"/>
                          <w:color w:val="000000" w:themeColor="text1"/>
                          <w:sz w:val="20"/>
                          <w:szCs w:val="20"/>
                        </w:rPr>
                        <w:fldChar w:fldCharType="separate"/>
                      </w:r>
                      <w:r>
                        <w:rPr>
                          <w:rFonts w:ascii="Myriad Pro" w:hAnsi="Myriad Pro"/>
                          <w:noProof/>
                          <w:color w:val="000000" w:themeColor="text1"/>
                          <w:sz w:val="20"/>
                          <w:szCs w:val="20"/>
                        </w:rPr>
                        <w:t>11</w:t>
                      </w:r>
                      <w:r w:rsidRPr="002C1316">
                        <w:rPr>
                          <w:rFonts w:ascii="Myriad Pro" w:hAnsi="Myriad Pro"/>
                          <w:color w:val="000000" w:themeColor="text1"/>
                          <w:sz w:val="20"/>
                          <w:szCs w:val="20"/>
                        </w:rPr>
                        <w:fldChar w:fldCharType="end"/>
                      </w:r>
                      <w:r w:rsidRPr="002C1316">
                        <w:rPr>
                          <w:rFonts w:ascii="Myriad Pro" w:hAnsi="Myriad Pro"/>
                          <w:color w:val="000000" w:themeColor="text1"/>
                          <w:sz w:val="20"/>
                          <w:szCs w:val="20"/>
                        </w:rPr>
                        <w:t xml:space="preserve"> - OWASP ASVS Business Logic Requirements (V15)</w:t>
                      </w:r>
                    </w:p>
                    <w:p w14:paraId="2B1519E9" w14:textId="77777777" w:rsidR="00B32654" w:rsidRPr="002C1316" w:rsidRDefault="00B32654" w:rsidP="00B156DD">
                      <w:pPr>
                        <w:rPr>
                          <w:rFonts w:ascii="Myriad Pro" w:hAnsi="Myriad Pro"/>
                          <w:i/>
                          <w:color w:val="000000" w:themeColor="text1"/>
                          <w:sz w:val="20"/>
                        </w:rPr>
                      </w:pPr>
                    </w:p>
                  </w:txbxContent>
                </v:textbox>
                <w10:anchorlock/>
              </v:shape>
            </w:pict>
          </mc:Fallback>
        </mc:AlternateContent>
      </w:r>
    </w:p>
    <w:p w14:paraId="38C1103E" w14:textId="77777777" w:rsidR="00C46B3D" w:rsidRPr="001C4CA0" w:rsidRDefault="00A42901">
      <w:pPr>
        <w:rPr>
          <w:rFonts w:ascii="Myriad Pro" w:hAnsi="Myriad Pro"/>
        </w:rPr>
      </w:pPr>
      <w:r w:rsidRPr="001C4CA0">
        <w:rPr>
          <w:rFonts w:ascii="Myriad Pro" w:hAnsi="Myriad Pro"/>
        </w:rPr>
        <w:br w:type="page"/>
      </w:r>
    </w:p>
    <w:tbl>
      <w:tblPr>
        <w:tblStyle w:val="aff2"/>
        <w:tblW w:w="11037" w:type="dxa"/>
        <w:tblInd w:w="-1133" w:type="dxa"/>
        <w:tblLayout w:type="fixed"/>
        <w:tblLook w:val="0600" w:firstRow="0" w:lastRow="0" w:firstColumn="0" w:lastColumn="0" w:noHBand="1" w:noVBand="1"/>
      </w:tblPr>
      <w:tblGrid>
        <w:gridCol w:w="396"/>
        <w:gridCol w:w="659"/>
        <w:gridCol w:w="9982"/>
      </w:tblGrid>
      <w:tr w:rsidR="00C46B3D" w:rsidRPr="001C4CA0" w14:paraId="16C3FA74" w14:textId="77777777">
        <w:trPr>
          <w:trHeight w:val="560"/>
        </w:trPr>
        <w:tc>
          <w:tcPr>
            <w:tcW w:w="396" w:type="dxa"/>
            <w:shd w:val="clear" w:color="auto" w:fill="ECF0F1"/>
            <w:tcMar>
              <w:left w:w="108" w:type="dxa"/>
              <w:right w:w="108" w:type="dxa"/>
            </w:tcMar>
          </w:tcPr>
          <w:p w14:paraId="6198FAA8" w14:textId="77777777" w:rsidR="00C46B3D" w:rsidRPr="001C4CA0" w:rsidRDefault="00C46B3D" w:rsidP="002C1316">
            <w:pPr>
              <w:spacing w:after="0"/>
              <w:rPr>
                <w:rFonts w:ascii="Myriad Pro" w:hAnsi="Myriad Pro"/>
              </w:rPr>
            </w:pPr>
          </w:p>
        </w:tc>
        <w:tc>
          <w:tcPr>
            <w:tcW w:w="659" w:type="dxa"/>
            <w:tcMar>
              <w:left w:w="108" w:type="dxa"/>
              <w:right w:w="108" w:type="dxa"/>
            </w:tcMar>
          </w:tcPr>
          <w:p w14:paraId="44D4DA98" w14:textId="77777777" w:rsidR="00C46B3D" w:rsidRPr="001C4CA0" w:rsidRDefault="00C46B3D" w:rsidP="002C1316">
            <w:pPr>
              <w:spacing w:after="0"/>
              <w:rPr>
                <w:rFonts w:ascii="Myriad Pro" w:hAnsi="Myriad Pro"/>
              </w:rPr>
            </w:pPr>
          </w:p>
        </w:tc>
        <w:tc>
          <w:tcPr>
            <w:tcW w:w="9982" w:type="dxa"/>
            <w:tcMar>
              <w:left w:w="108" w:type="dxa"/>
              <w:right w:w="108" w:type="dxa"/>
            </w:tcMar>
          </w:tcPr>
          <w:p w14:paraId="34D2D1B6" w14:textId="77777777" w:rsidR="00C46B3D" w:rsidRPr="001C4CA0" w:rsidRDefault="00A42901" w:rsidP="002C1316">
            <w:pPr>
              <w:pStyle w:val="Heading2"/>
              <w:spacing w:before="0"/>
              <w:rPr>
                <w:rFonts w:ascii="Myriad Pro" w:hAnsi="Myriad Pro"/>
              </w:rPr>
            </w:pPr>
            <w:bookmarkStart w:id="51" w:name="h.1ci93xb" w:colFirst="0" w:colLast="0"/>
            <w:bookmarkStart w:id="52" w:name="_Toc392074677"/>
            <w:bookmarkEnd w:id="51"/>
            <w:r w:rsidRPr="001C4CA0">
              <w:rPr>
                <w:rFonts w:ascii="Myriad Pro" w:eastAsia="PT Sans" w:hAnsi="Myriad Pro" w:cs="PT Sans"/>
                <w:b/>
                <w:color w:val="404040"/>
                <w:sz w:val="72"/>
              </w:rPr>
              <w:t>V16: Files and Resources Verification Requirements</w:t>
            </w:r>
            <w:bookmarkEnd w:id="52"/>
          </w:p>
        </w:tc>
      </w:tr>
    </w:tbl>
    <w:p w14:paraId="776BE49E" w14:textId="77777777" w:rsidR="00C46B3D" w:rsidRPr="001C4CA0" w:rsidRDefault="00C46B3D">
      <w:pPr>
        <w:rPr>
          <w:rFonts w:ascii="Myriad Pro" w:hAnsi="Myriad Pro"/>
        </w:rPr>
      </w:pPr>
    </w:p>
    <w:p w14:paraId="012E6F3F" w14:textId="77777777" w:rsidR="00C46B3D" w:rsidRPr="002C1316" w:rsidRDefault="00A42901">
      <w:pPr>
        <w:rPr>
          <w:rFonts w:ascii="Myriad Pro" w:hAnsi="Myriad Pro"/>
          <w:color w:val="auto"/>
        </w:rPr>
      </w:pPr>
      <w:r w:rsidRPr="002C1316">
        <w:rPr>
          <w:rFonts w:ascii="Myriad Pro" w:eastAsia="PT Sans" w:hAnsi="Myriad Pro" w:cs="PT Sans"/>
          <w:color w:val="auto"/>
        </w:rPr>
        <w:t>The table below defines the corresponding verification requirements that apply for each of the verification levels.  Verification requirements for Level 0 are not defined by this standard.</w:t>
      </w:r>
    </w:p>
    <w:tbl>
      <w:tblPr>
        <w:tblStyle w:val="aff3"/>
        <w:tblW w:w="9918" w:type="dxa"/>
        <w:tblLayout w:type="fixed"/>
        <w:tblLook w:val="0600" w:firstRow="0" w:lastRow="0" w:firstColumn="0" w:lastColumn="0" w:noHBand="1" w:noVBand="1"/>
      </w:tblPr>
      <w:tblGrid>
        <w:gridCol w:w="734"/>
        <w:gridCol w:w="236"/>
        <w:gridCol w:w="5978"/>
        <w:gridCol w:w="990"/>
        <w:gridCol w:w="990"/>
        <w:gridCol w:w="990"/>
      </w:tblGrid>
      <w:tr w:rsidR="00C46B3D" w:rsidRPr="001C4CA0" w14:paraId="65C8ED8A" w14:textId="77777777">
        <w:trPr>
          <w:trHeight w:val="700"/>
        </w:trPr>
        <w:tc>
          <w:tcPr>
            <w:tcW w:w="734" w:type="dxa"/>
            <w:shd w:val="clear" w:color="auto" w:fill="7F8C8D"/>
            <w:tcMar>
              <w:left w:w="108" w:type="dxa"/>
              <w:right w:w="108" w:type="dxa"/>
            </w:tcMar>
            <w:vAlign w:val="center"/>
          </w:tcPr>
          <w:p w14:paraId="6D6E8273" w14:textId="77777777" w:rsidR="00C46B3D" w:rsidRPr="001C4CA0" w:rsidRDefault="00C46B3D">
            <w:pPr>
              <w:spacing w:after="0"/>
              <w:rPr>
                <w:rFonts w:ascii="Myriad Pro" w:hAnsi="Myriad Pro"/>
              </w:rPr>
            </w:pPr>
          </w:p>
        </w:tc>
        <w:tc>
          <w:tcPr>
            <w:tcW w:w="236" w:type="dxa"/>
            <w:shd w:val="clear" w:color="auto" w:fill="7F8C8D"/>
            <w:tcMar>
              <w:left w:w="108" w:type="dxa"/>
              <w:right w:w="108" w:type="dxa"/>
            </w:tcMar>
            <w:vAlign w:val="center"/>
          </w:tcPr>
          <w:p w14:paraId="438F6951" w14:textId="77777777" w:rsidR="00C46B3D" w:rsidRPr="001C4CA0" w:rsidRDefault="00C46B3D">
            <w:pPr>
              <w:spacing w:after="0"/>
              <w:rPr>
                <w:rFonts w:ascii="Myriad Pro" w:hAnsi="Myriad Pro"/>
              </w:rPr>
            </w:pPr>
          </w:p>
        </w:tc>
        <w:tc>
          <w:tcPr>
            <w:tcW w:w="5978" w:type="dxa"/>
            <w:shd w:val="clear" w:color="auto" w:fill="7F8C8D"/>
            <w:tcMar>
              <w:top w:w="113" w:type="dxa"/>
              <w:left w:w="108" w:type="dxa"/>
              <w:bottom w:w="113" w:type="dxa"/>
              <w:right w:w="108" w:type="dxa"/>
            </w:tcMar>
            <w:vAlign w:val="center"/>
          </w:tcPr>
          <w:p w14:paraId="6FC8313F" w14:textId="77777777" w:rsidR="00C46B3D" w:rsidRPr="001C4CA0" w:rsidRDefault="00A42901">
            <w:pPr>
              <w:spacing w:after="0"/>
              <w:rPr>
                <w:rFonts w:ascii="Myriad Pro" w:hAnsi="Myriad Pro"/>
              </w:rPr>
            </w:pPr>
            <w:r w:rsidRPr="001C4CA0">
              <w:rPr>
                <w:rFonts w:ascii="Myriad Pro" w:eastAsia="PT Sans" w:hAnsi="Myriad Pro" w:cs="PT Sans"/>
                <w:b/>
                <w:color w:val="FFFFFF"/>
                <w:sz w:val="18"/>
              </w:rPr>
              <w:t>FILES AND RESOURCES</w:t>
            </w:r>
          </w:p>
          <w:p w14:paraId="6E164282" w14:textId="77777777" w:rsidR="00C46B3D" w:rsidRPr="001C4CA0" w:rsidRDefault="00A42901">
            <w:pPr>
              <w:spacing w:after="0"/>
              <w:rPr>
                <w:rFonts w:ascii="Myriad Pro" w:hAnsi="Myriad Pro"/>
              </w:rPr>
            </w:pPr>
            <w:r w:rsidRPr="001C4CA0">
              <w:rPr>
                <w:rFonts w:ascii="Myriad Pro" w:eastAsia="PT Sans" w:hAnsi="Myriad Pro" w:cs="PT Sans"/>
                <w:b/>
                <w:color w:val="FFFFFF"/>
                <w:sz w:val="18"/>
              </w:rPr>
              <w:t>VERIFICATION REQUIREMENT</w:t>
            </w:r>
          </w:p>
        </w:tc>
        <w:tc>
          <w:tcPr>
            <w:tcW w:w="990" w:type="dxa"/>
            <w:shd w:val="clear" w:color="auto" w:fill="7F8C8D"/>
            <w:tcMar>
              <w:left w:w="108" w:type="dxa"/>
              <w:right w:w="108" w:type="dxa"/>
            </w:tcMar>
            <w:vAlign w:val="center"/>
          </w:tcPr>
          <w:p w14:paraId="6702628B" w14:textId="77777777" w:rsidR="00C46B3D" w:rsidRPr="001C4CA0" w:rsidRDefault="00A42901">
            <w:pPr>
              <w:spacing w:after="0"/>
              <w:jc w:val="center"/>
              <w:rPr>
                <w:rFonts w:ascii="Myriad Pro" w:hAnsi="Myriad Pro"/>
              </w:rPr>
            </w:pPr>
            <w:r w:rsidRPr="001C4CA0">
              <w:rPr>
                <w:rFonts w:ascii="Myriad Pro" w:eastAsia="PT Sans" w:hAnsi="Myriad Pro" w:cs="PT Sans"/>
                <w:b/>
                <w:color w:val="FFFFFF"/>
                <w:sz w:val="18"/>
              </w:rPr>
              <w:t>LEVELS</w:t>
            </w:r>
          </w:p>
        </w:tc>
        <w:tc>
          <w:tcPr>
            <w:tcW w:w="990" w:type="dxa"/>
            <w:tcMar>
              <w:left w:w="108" w:type="dxa"/>
              <w:right w:w="108" w:type="dxa"/>
            </w:tcMar>
          </w:tcPr>
          <w:p w14:paraId="618B6F4C" w14:textId="77777777" w:rsidR="00C46B3D" w:rsidRPr="001C4CA0" w:rsidRDefault="00C46B3D">
            <w:pPr>
              <w:spacing w:after="200" w:line="276" w:lineRule="auto"/>
              <w:rPr>
                <w:rFonts w:ascii="Myriad Pro" w:hAnsi="Myriad Pro"/>
              </w:rPr>
            </w:pPr>
          </w:p>
        </w:tc>
        <w:tc>
          <w:tcPr>
            <w:tcW w:w="990" w:type="dxa"/>
            <w:tcMar>
              <w:left w:w="108" w:type="dxa"/>
              <w:right w:w="108" w:type="dxa"/>
            </w:tcMar>
          </w:tcPr>
          <w:p w14:paraId="3D3999AA" w14:textId="77777777" w:rsidR="00C46B3D" w:rsidRPr="001C4CA0" w:rsidRDefault="00C46B3D">
            <w:pPr>
              <w:spacing w:after="200" w:line="276" w:lineRule="auto"/>
              <w:rPr>
                <w:rFonts w:ascii="Myriad Pro" w:hAnsi="Myriad Pro"/>
              </w:rPr>
            </w:pPr>
          </w:p>
        </w:tc>
      </w:tr>
      <w:tr w:rsidR="00C46B3D" w:rsidRPr="001C4CA0" w14:paraId="5ABD0DE1" w14:textId="77777777">
        <w:trPr>
          <w:trHeight w:val="720"/>
        </w:trPr>
        <w:tc>
          <w:tcPr>
            <w:tcW w:w="734" w:type="dxa"/>
            <w:shd w:val="clear" w:color="auto" w:fill="7F8C8D"/>
            <w:tcMar>
              <w:left w:w="108" w:type="dxa"/>
              <w:right w:w="108" w:type="dxa"/>
            </w:tcMar>
            <w:vAlign w:val="center"/>
          </w:tcPr>
          <w:p w14:paraId="684DBEB7" w14:textId="77777777" w:rsidR="00C46B3D" w:rsidRPr="001C4CA0" w:rsidRDefault="00C46B3D">
            <w:pPr>
              <w:spacing w:after="0"/>
              <w:rPr>
                <w:rFonts w:ascii="Myriad Pro" w:hAnsi="Myriad Pro"/>
              </w:rPr>
            </w:pPr>
          </w:p>
        </w:tc>
        <w:tc>
          <w:tcPr>
            <w:tcW w:w="236" w:type="dxa"/>
            <w:shd w:val="clear" w:color="auto" w:fill="7F8C8D"/>
            <w:tcMar>
              <w:left w:w="108" w:type="dxa"/>
              <w:right w:w="108" w:type="dxa"/>
            </w:tcMar>
            <w:vAlign w:val="center"/>
          </w:tcPr>
          <w:p w14:paraId="099A6ECA" w14:textId="77777777" w:rsidR="00C46B3D" w:rsidRPr="001C4CA0" w:rsidRDefault="00C46B3D">
            <w:pPr>
              <w:spacing w:after="0"/>
              <w:rPr>
                <w:rFonts w:ascii="Myriad Pro" w:hAnsi="Myriad Pro"/>
              </w:rPr>
            </w:pPr>
          </w:p>
        </w:tc>
        <w:tc>
          <w:tcPr>
            <w:tcW w:w="5978" w:type="dxa"/>
            <w:shd w:val="clear" w:color="auto" w:fill="7F8C8D"/>
            <w:tcMar>
              <w:top w:w="113" w:type="dxa"/>
              <w:left w:w="108" w:type="dxa"/>
              <w:bottom w:w="113" w:type="dxa"/>
              <w:right w:w="108" w:type="dxa"/>
            </w:tcMar>
            <w:vAlign w:val="center"/>
          </w:tcPr>
          <w:p w14:paraId="0498FBFA" w14:textId="77777777" w:rsidR="00C46B3D" w:rsidRPr="001C4CA0" w:rsidRDefault="00C46B3D">
            <w:pPr>
              <w:spacing w:after="0"/>
              <w:rPr>
                <w:rFonts w:ascii="Myriad Pro" w:hAnsi="Myriad Pro"/>
              </w:rPr>
            </w:pPr>
          </w:p>
        </w:tc>
        <w:tc>
          <w:tcPr>
            <w:tcW w:w="990" w:type="dxa"/>
            <w:shd w:val="clear" w:color="auto" w:fill="7F8C8D"/>
            <w:tcMar>
              <w:left w:w="108" w:type="dxa"/>
              <w:right w:w="108" w:type="dxa"/>
            </w:tcMar>
            <w:vAlign w:val="center"/>
          </w:tcPr>
          <w:p w14:paraId="7C0748F5" w14:textId="77777777" w:rsidR="00C46B3D" w:rsidRPr="001C4CA0" w:rsidRDefault="00A42901">
            <w:pPr>
              <w:spacing w:after="0"/>
              <w:jc w:val="center"/>
              <w:rPr>
                <w:rFonts w:ascii="Myriad Pro" w:hAnsi="Myriad Pro"/>
              </w:rPr>
            </w:pPr>
            <w:r w:rsidRPr="001C4CA0">
              <w:rPr>
                <w:rFonts w:ascii="Myriad Pro" w:eastAsia="PT Sans" w:hAnsi="Myriad Pro" w:cs="PT Sans"/>
                <w:b/>
                <w:color w:val="FFFFFF"/>
                <w:sz w:val="18"/>
              </w:rPr>
              <w:t>1</w:t>
            </w:r>
          </w:p>
        </w:tc>
        <w:tc>
          <w:tcPr>
            <w:tcW w:w="990" w:type="dxa"/>
            <w:shd w:val="clear" w:color="auto" w:fill="7F8C8D"/>
            <w:tcMar>
              <w:left w:w="108" w:type="dxa"/>
              <w:right w:w="108" w:type="dxa"/>
            </w:tcMar>
            <w:vAlign w:val="center"/>
          </w:tcPr>
          <w:p w14:paraId="3E86E67A" w14:textId="77777777" w:rsidR="00C46B3D" w:rsidRPr="001C4CA0" w:rsidRDefault="00A42901">
            <w:pPr>
              <w:spacing w:after="0"/>
              <w:jc w:val="center"/>
              <w:rPr>
                <w:rFonts w:ascii="Myriad Pro" w:hAnsi="Myriad Pro"/>
              </w:rPr>
            </w:pPr>
            <w:r w:rsidRPr="001C4CA0">
              <w:rPr>
                <w:rFonts w:ascii="Myriad Pro" w:eastAsia="PT Sans" w:hAnsi="Myriad Pro" w:cs="PT Sans"/>
                <w:b/>
                <w:color w:val="FFFFFF"/>
                <w:sz w:val="18"/>
              </w:rPr>
              <w:t>2</w:t>
            </w:r>
          </w:p>
        </w:tc>
        <w:tc>
          <w:tcPr>
            <w:tcW w:w="990" w:type="dxa"/>
            <w:shd w:val="clear" w:color="auto" w:fill="7F8C8D"/>
            <w:tcMar>
              <w:left w:w="108" w:type="dxa"/>
              <w:right w:w="108" w:type="dxa"/>
            </w:tcMar>
            <w:vAlign w:val="center"/>
          </w:tcPr>
          <w:p w14:paraId="58449961" w14:textId="77777777" w:rsidR="00C46B3D" w:rsidRPr="001C4CA0" w:rsidRDefault="00A42901">
            <w:pPr>
              <w:spacing w:after="0"/>
              <w:jc w:val="center"/>
              <w:rPr>
                <w:rFonts w:ascii="Myriad Pro" w:hAnsi="Myriad Pro"/>
              </w:rPr>
            </w:pPr>
            <w:r w:rsidRPr="001C4CA0">
              <w:rPr>
                <w:rFonts w:ascii="Myriad Pro" w:eastAsia="PT Sans" w:hAnsi="Myriad Pro" w:cs="PT Sans"/>
                <w:b/>
                <w:color w:val="FFFFFF"/>
                <w:sz w:val="18"/>
              </w:rPr>
              <w:t>3</w:t>
            </w:r>
          </w:p>
        </w:tc>
      </w:tr>
      <w:tr w:rsidR="00C46B3D" w:rsidRPr="001C4CA0" w14:paraId="301C93E0" w14:textId="77777777">
        <w:trPr>
          <w:trHeight w:val="460"/>
        </w:trPr>
        <w:tc>
          <w:tcPr>
            <w:tcW w:w="734" w:type="dxa"/>
            <w:shd w:val="clear" w:color="auto" w:fill="FCFCFC"/>
            <w:tcMar>
              <w:left w:w="108" w:type="dxa"/>
              <w:right w:w="108" w:type="dxa"/>
            </w:tcMar>
            <w:vAlign w:val="center"/>
          </w:tcPr>
          <w:p w14:paraId="21CA634E"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6"/>
              </w:rPr>
              <w:t>V16.1</w:t>
            </w:r>
          </w:p>
        </w:tc>
        <w:tc>
          <w:tcPr>
            <w:tcW w:w="236" w:type="dxa"/>
            <w:shd w:val="clear" w:color="auto" w:fill="FCFCFC"/>
            <w:tcMar>
              <w:left w:w="108" w:type="dxa"/>
              <w:right w:w="108" w:type="dxa"/>
            </w:tcMar>
            <w:vAlign w:val="center"/>
          </w:tcPr>
          <w:p w14:paraId="6C5076C2" w14:textId="77777777" w:rsidR="00C46B3D" w:rsidRPr="002C1316"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bottom"/>
          </w:tcPr>
          <w:p w14:paraId="65E8DEFE"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8"/>
              </w:rPr>
              <w:t xml:space="preserve">Verify that URL redirects and forwards do not include </w:t>
            </w:r>
            <w:proofErr w:type="spellStart"/>
            <w:r w:rsidRPr="002C1316">
              <w:rPr>
                <w:rFonts w:ascii="Myriad Pro" w:eastAsia="PT Sans" w:hAnsi="Myriad Pro" w:cs="PT Sans"/>
                <w:color w:val="auto"/>
                <w:sz w:val="18"/>
              </w:rPr>
              <w:t>unvalidated</w:t>
            </w:r>
            <w:proofErr w:type="spellEnd"/>
            <w:r w:rsidRPr="002C1316">
              <w:rPr>
                <w:rFonts w:ascii="Myriad Pro" w:eastAsia="PT Sans" w:hAnsi="Myriad Pro" w:cs="PT Sans"/>
                <w:color w:val="auto"/>
                <w:sz w:val="18"/>
              </w:rPr>
              <w:t xml:space="preserve"> data.</w:t>
            </w:r>
          </w:p>
        </w:tc>
        <w:tc>
          <w:tcPr>
            <w:tcW w:w="990" w:type="dxa"/>
            <w:shd w:val="clear" w:color="auto" w:fill="F1C40F"/>
            <w:tcMar>
              <w:left w:w="108" w:type="dxa"/>
              <w:right w:w="108" w:type="dxa"/>
            </w:tcMar>
            <w:vAlign w:val="center"/>
          </w:tcPr>
          <w:p w14:paraId="31BFB37B"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48CCF1A5" wp14:editId="795F25F3">
                  <wp:extent cx="104775" cy="76200"/>
                  <wp:effectExtent l="0" t="0" r="0" b="0"/>
                  <wp:docPr id="161"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22553D2B"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523FC167" wp14:editId="72EB7C6F">
                  <wp:extent cx="104775" cy="76200"/>
                  <wp:effectExtent l="0" t="0" r="0" b="0"/>
                  <wp:docPr id="162"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3B185909"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4F119D5E" wp14:editId="71CF007A">
                  <wp:extent cx="104775" cy="76200"/>
                  <wp:effectExtent l="0" t="0" r="0" b="0"/>
                  <wp:docPr id="163"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2CE508A2" w14:textId="77777777">
        <w:trPr>
          <w:trHeight w:val="500"/>
        </w:trPr>
        <w:tc>
          <w:tcPr>
            <w:tcW w:w="734" w:type="dxa"/>
            <w:shd w:val="clear" w:color="auto" w:fill="FCFCFC"/>
            <w:tcMar>
              <w:left w:w="108" w:type="dxa"/>
              <w:right w:w="108" w:type="dxa"/>
            </w:tcMar>
            <w:vAlign w:val="center"/>
          </w:tcPr>
          <w:p w14:paraId="5361B78A"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6"/>
              </w:rPr>
              <w:t>V16.2</w:t>
            </w:r>
          </w:p>
        </w:tc>
        <w:tc>
          <w:tcPr>
            <w:tcW w:w="236" w:type="dxa"/>
            <w:shd w:val="clear" w:color="auto" w:fill="FCFCFC"/>
            <w:tcMar>
              <w:left w:w="108" w:type="dxa"/>
              <w:right w:w="108" w:type="dxa"/>
            </w:tcMar>
            <w:vAlign w:val="center"/>
          </w:tcPr>
          <w:p w14:paraId="66CB07B1" w14:textId="77777777" w:rsidR="00C46B3D" w:rsidRPr="002C1316"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bottom"/>
          </w:tcPr>
          <w:p w14:paraId="15F2F3FC"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8"/>
              </w:rPr>
              <w:t xml:space="preserve">Verify that file names and path data obtained from untrusted sources is </w:t>
            </w:r>
            <w:proofErr w:type="spellStart"/>
            <w:r w:rsidRPr="002C1316">
              <w:rPr>
                <w:rFonts w:ascii="Myriad Pro" w:eastAsia="PT Sans" w:hAnsi="Myriad Pro" w:cs="PT Sans"/>
                <w:color w:val="auto"/>
                <w:sz w:val="18"/>
              </w:rPr>
              <w:t>canonicalized</w:t>
            </w:r>
            <w:proofErr w:type="spellEnd"/>
            <w:r w:rsidRPr="002C1316">
              <w:rPr>
                <w:rFonts w:ascii="Myriad Pro" w:eastAsia="PT Sans" w:hAnsi="Myriad Pro" w:cs="PT Sans"/>
                <w:color w:val="auto"/>
                <w:sz w:val="18"/>
              </w:rPr>
              <w:t xml:space="preserve"> to eliminate path traversal attacks.</w:t>
            </w:r>
          </w:p>
        </w:tc>
        <w:tc>
          <w:tcPr>
            <w:tcW w:w="990" w:type="dxa"/>
            <w:shd w:val="clear" w:color="auto" w:fill="F1C40F"/>
            <w:tcMar>
              <w:left w:w="108" w:type="dxa"/>
              <w:right w:w="108" w:type="dxa"/>
            </w:tcMar>
            <w:vAlign w:val="center"/>
          </w:tcPr>
          <w:p w14:paraId="2486C67E"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2D5246A7" wp14:editId="486D31BC">
                  <wp:extent cx="104775" cy="76200"/>
                  <wp:effectExtent l="0" t="0" r="0" b="0"/>
                  <wp:docPr id="164"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61798F3C"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2019D490" wp14:editId="19FC54EF">
                  <wp:extent cx="104775" cy="76200"/>
                  <wp:effectExtent l="0" t="0" r="0" b="0"/>
                  <wp:docPr id="165"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0F78EB3C"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00530648" wp14:editId="0C24A724">
                  <wp:extent cx="104775" cy="76200"/>
                  <wp:effectExtent l="0" t="0" r="0" b="0"/>
                  <wp:docPr id="166"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298136FE" w14:textId="77777777">
        <w:trPr>
          <w:trHeight w:val="500"/>
        </w:trPr>
        <w:tc>
          <w:tcPr>
            <w:tcW w:w="734" w:type="dxa"/>
            <w:shd w:val="clear" w:color="auto" w:fill="FCFCFC"/>
            <w:tcMar>
              <w:left w:w="108" w:type="dxa"/>
              <w:right w:w="108" w:type="dxa"/>
            </w:tcMar>
            <w:vAlign w:val="center"/>
          </w:tcPr>
          <w:p w14:paraId="6988EC4A"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6"/>
              </w:rPr>
              <w:t>V16.3</w:t>
            </w:r>
          </w:p>
        </w:tc>
        <w:tc>
          <w:tcPr>
            <w:tcW w:w="236" w:type="dxa"/>
            <w:shd w:val="clear" w:color="auto" w:fill="FCFCFC"/>
            <w:tcMar>
              <w:left w:w="108" w:type="dxa"/>
              <w:right w:w="108" w:type="dxa"/>
            </w:tcMar>
            <w:vAlign w:val="center"/>
          </w:tcPr>
          <w:p w14:paraId="44DDD0FD" w14:textId="77777777" w:rsidR="00C46B3D" w:rsidRPr="002C1316"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bottom"/>
          </w:tcPr>
          <w:p w14:paraId="0CA7484A"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8"/>
              </w:rPr>
              <w:t xml:space="preserve">Verify that </w:t>
            </w:r>
            <w:proofErr w:type="gramStart"/>
            <w:r w:rsidRPr="002C1316">
              <w:rPr>
                <w:rFonts w:ascii="Myriad Pro" w:eastAsia="PT Sans" w:hAnsi="Myriad Pro" w:cs="PT Sans"/>
                <w:color w:val="auto"/>
                <w:sz w:val="18"/>
              </w:rPr>
              <w:t>files obtained from untrusted sources are scanned by antivirus scanners to prevent upload of known malicious content</w:t>
            </w:r>
            <w:proofErr w:type="gramEnd"/>
            <w:r w:rsidRPr="002C1316">
              <w:rPr>
                <w:rFonts w:ascii="Myriad Pro" w:eastAsia="PT Sans" w:hAnsi="Myriad Pro" w:cs="PT Sans"/>
                <w:color w:val="auto"/>
                <w:sz w:val="18"/>
              </w:rPr>
              <w:t>.</w:t>
            </w:r>
          </w:p>
        </w:tc>
        <w:tc>
          <w:tcPr>
            <w:tcW w:w="990" w:type="dxa"/>
            <w:shd w:val="clear" w:color="auto" w:fill="F1C40F"/>
            <w:tcMar>
              <w:left w:w="108" w:type="dxa"/>
              <w:right w:w="108" w:type="dxa"/>
            </w:tcMar>
            <w:vAlign w:val="center"/>
          </w:tcPr>
          <w:p w14:paraId="088CF236"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752CBF48" wp14:editId="50B32601">
                  <wp:extent cx="104775" cy="76200"/>
                  <wp:effectExtent l="0" t="0" r="0" b="0"/>
                  <wp:docPr id="167"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2234C55B"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03C5E4D6" wp14:editId="59E88B81">
                  <wp:extent cx="104775" cy="76200"/>
                  <wp:effectExtent l="0" t="0" r="0" b="0"/>
                  <wp:docPr id="168"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5D83EF53"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493CC2AF" wp14:editId="3B057FDA">
                  <wp:extent cx="104775" cy="76200"/>
                  <wp:effectExtent l="0" t="0" r="0" b="0"/>
                  <wp:docPr id="169"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04B95490" w14:textId="77777777">
        <w:trPr>
          <w:trHeight w:val="460"/>
        </w:trPr>
        <w:tc>
          <w:tcPr>
            <w:tcW w:w="734" w:type="dxa"/>
            <w:shd w:val="clear" w:color="auto" w:fill="FCFCFC"/>
            <w:tcMar>
              <w:left w:w="108" w:type="dxa"/>
              <w:right w:w="108" w:type="dxa"/>
            </w:tcMar>
            <w:vAlign w:val="center"/>
          </w:tcPr>
          <w:p w14:paraId="5D278111"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6"/>
              </w:rPr>
              <w:t>V16.4</w:t>
            </w:r>
          </w:p>
        </w:tc>
        <w:tc>
          <w:tcPr>
            <w:tcW w:w="236" w:type="dxa"/>
            <w:shd w:val="clear" w:color="auto" w:fill="FCFCFC"/>
            <w:tcMar>
              <w:left w:w="108" w:type="dxa"/>
              <w:right w:w="108" w:type="dxa"/>
            </w:tcMar>
            <w:vAlign w:val="center"/>
          </w:tcPr>
          <w:p w14:paraId="4F8F5E5D" w14:textId="77777777" w:rsidR="00C46B3D" w:rsidRPr="002C1316"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bottom"/>
          </w:tcPr>
          <w:p w14:paraId="4A23F2EC"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8"/>
              </w:rPr>
              <w:t xml:space="preserve">Verify that parameters obtained from untrusted sources are not used in manipulating filenames, pathnames or any file system object without first being </w:t>
            </w:r>
            <w:proofErr w:type="spellStart"/>
            <w:r w:rsidRPr="002C1316">
              <w:rPr>
                <w:rFonts w:ascii="Myriad Pro" w:eastAsia="PT Sans" w:hAnsi="Myriad Pro" w:cs="PT Sans"/>
                <w:color w:val="auto"/>
                <w:sz w:val="18"/>
              </w:rPr>
              <w:t>canonicalized</w:t>
            </w:r>
            <w:proofErr w:type="spellEnd"/>
            <w:r w:rsidRPr="002C1316">
              <w:rPr>
                <w:rFonts w:ascii="Myriad Pro" w:eastAsia="PT Sans" w:hAnsi="Myriad Pro" w:cs="PT Sans"/>
                <w:color w:val="auto"/>
                <w:sz w:val="18"/>
              </w:rPr>
              <w:t xml:space="preserve"> and input validated to prevent local file inclusion attacks.</w:t>
            </w:r>
          </w:p>
        </w:tc>
        <w:tc>
          <w:tcPr>
            <w:tcW w:w="990" w:type="dxa"/>
            <w:shd w:val="clear" w:color="auto" w:fill="F1C40F"/>
            <w:tcMar>
              <w:left w:w="108" w:type="dxa"/>
              <w:right w:w="108" w:type="dxa"/>
            </w:tcMar>
            <w:vAlign w:val="center"/>
          </w:tcPr>
          <w:p w14:paraId="602B191B"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5D06A496" wp14:editId="62E4F8E3">
                  <wp:extent cx="104775" cy="76200"/>
                  <wp:effectExtent l="0" t="0" r="0" b="0"/>
                  <wp:docPr id="170"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706F04AF"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052D19F9" wp14:editId="2E4A2273">
                  <wp:extent cx="104775" cy="76200"/>
                  <wp:effectExtent l="0" t="0" r="0" b="0"/>
                  <wp:docPr id="171"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6E13B2A5"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6D186A12" wp14:editId="5CAA1BA4">
                  <wp:extent cx="104775" cy="76200"/>
                  <wp:effectExtent l="0" t="0" r="0" b="0"/>
                  <wp:docPr id="172"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70E50F96" w14:textId="77777777">
        <w:trPr>
          <w:trHeight w:val="460"/>
        </w:trPr>
        <w:tc>
          <w:tcPr>
            <w:tcW w:w="734" w:type="dxa"/>
            <w:shd w:val="clear" w:color="auto" w:fill="FCFCFC"/>
            <w:tcMar>
              <w:left w:w="108" w:type="dxa"/>
              <w:right w:w="108" w:type="dxa"/>
            </w:tcMar>
            <w:vAlign w:val="center"/>
          </w:tcPr>
          <w:p w14:paraId="54EDCC16"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6"/>
              </w:rPr>
              <w:t>V16.5</w:t>
            </w:r>
          </w:p>
        </w:tc>
        <w:tc>
          <w:tcPr>
            <w:tcW w:w="236" w:type="dxa"/>
            <w:shd w:val="clear" w:color="auto" w:fill="FCFCFC"/>
            <w:tcMar>
              <w:left w:w="108" w:type="dxa"/>
              <w:right w:w="108" w:type="dxa"/>
            </w:tcMar>
            <w:vAlign w:val="center"/>
          </w:tcPr>
          <w:p w14:paraId="41BB558A" w14:textId="77777777" w:rsidR="00C46B3D" w:rsidRPr="002C1316"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bottom"/>
          </w:tcPr>
          <w:p w14:paraId="4ACD580A"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8"/>
              </w:rPr>
              <w:t xml:space="preserve">Verify that parameters obtained from untrusted sources are </w:t>
            </w:r>
            <w:proofErr w:type="spellStart"/>
            <w:r w:rsidRPr="002C1316">
              <w:rPr>
                <w:rFonts w:ascii="Myriad Pro" w:eastAsia="PT Sans" w:hAnsi="Myriad Pro" w:cs="PT Sans"/>
                <w:color w:val="auto"/>
                <w:sz w:val="18"/>
              </w:rPr>
              <w:t>canonicalized</w:t>
            </w:r>
            <w:proofErr w:type="spellEnd"/>
            <w:r w:rsidRPr="002C1316">
              <w:rPr>
                <w:rFonts w:ascii="Myriad Pro" w:eastAsia="PT Sans" w:hAnsi="Myriad Pro" w:cs="PT Sans"/>
                <w:color w:val="auto"/>
                <w:sz w:val="18"/>
              </w:rPr>
              <w:t>, input validated, and output encoded to prevent remote file inclusion attacks, particularly where input could be executed, such as header, source, or template inclusion</w:t>
            </w:r>
          </w:p>
        </w:tc>
        <w:tc>
          <w:tcPr>
            <w:tcW w:w="990" w:type="dxa"/>
            <w:shd w:val="clear" w:color="auto" w:fill="F1C40F"/>
            <w:tcMar>
              <w:left w:w="108" w:type="dxa"/>
              <w:right w:w="108" w:type="dxa"/>
            </w:tcMar>
            <w:vAlign w:val="center"/>
          </w:tcPr>
          <w:p w14:paraId="42B7475B"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04F33A06" wp14:editId="0205AAAF">
                  <wp:extent cx="104775" cy="76200"/>
                  <wp:effectExtent l="0" t="0" r="0" b="0"/>
                  <wp:docPr id="173"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0C395217"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2E71BF63" wp14:editId="5CC7FB34">
                  <wp:extent cx="104775" cy="76200"/>
                  <wp:effectExtent l="0" t="0" r="0" b="0"/>
                  <wp:docPr id="174"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0E0F02A4"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7EFCDA3F" wp14:editId="454D935B">
                  <wp:extent cx="104775" cy="76200"/>
                  <wp:effectExtent l="0" t="0" r="0" b="0"/>
                  <wp:docPr id="175"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5D36EA65" w14:textId="77777777">
        <w:trPr>
          <w:trHeight w:val="460"/>
        </w:trPr>
        <w:tc>
          <w:tcPr>
            <w:tcW w:w="734" w:type="dxa"/>
            <w:shd w:val="clear" w:color="auto" w:fill="FCFCFC"/>
            <w:tcMar>
              <w:left w:w="108" w:type="dxa"/>
              <w:right w:w="108" w:type="dxa"/>
            </w:tcMar>
            <w:vAlign w:val="center"/>
          </w:tcPr>
          <w:p w14:paraId="1E93EEAC"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6"/>
              </w:rPr>
              <w:t>V16.6</w:t>
            </w:r>
          </w:p>
        </w:tc>
        <w:tc>
          <w:tcPr>
            <w:tcW w:w="236" w:type="dxa"/>
            <w:shd w:val="clear" w:color="auto" w:fill="FCFCFC"/>
            <w:tcMar>
              <w:left w:w="108" w:type="dxa"/>
              <w:right w:w="108" w:type="dxa"/>
            </w:tcMar>
            <w:vAlign w:val="center"/>
          </w:tcPr>
          <w:p w14:paraId="2C37F5A8" w14:textId="77777777" w:rsidR="00C46B3D" w:rsidRPr="002C1316"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bottom"/>
          </w:tcPr>
          <w:p w14:paraId="79D7F835"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8"/>
              </w:rPr>
              <w:t>Verify remote IFRAMEs and HTML5 cross-domain resource sharing does not allow inclusion of arbitrary remote content.</w:t>
            </w:r>
          </w:p>
        </w:tc>
        <w:tc>
          <w:tcPr>
            <w:tcW w:w="990" w:type="dxa"/>
            <w:shd w:val="clear" w:color="auto" w:fill="F1C40F"/>
            <w:tcMar>
              <w:left w:w="108" w:type="dxa"/>
              <w:right w:w="108" w:type="dxa"/>
            </w:tcMar>
            <w:vAlign w:val="center"/>
          </w:tcPr>
          <w:p w14:paraId="6D5A02B6"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4C1AD643" wp14:editId="3C9A97C4">
                  <wp:extent cx="104775" cy="76200"/>
                  <wp:effectExtent l="0" t="0" r="0" b="0"/>
                  <wp:docPr id="176"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3126EAE4"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11BD025D" wp14:editId="1B105A31">
                  <wp:extent cx="104775" cy="76200"/>
                  <wp:effectExtent l="0" t="0" r="0" b="0"/>
                  <wp:docPr id="177"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3D0E0086"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5D60CA50" wp14:editId="653E47F6">
                  <wp:extent cx="104775" cy="76200"/>
                  <wp:effectExtent l="0" t="0" r="0" b="0"/>
                  <wp:docPr id="178"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657AF2BF" w14:textId="77777777">
        <w:trPr>
          <w:trHeight w:val="500"/>
        </w:trPr>
        <w:tc>
          <w:tcPr>
            <w:tcW w:w="734" w:type="dxa"/>
            <w:shd w:val="clear" w:color="auto" w:fill="FCFCFC"/>
            <w:tcMar>
              <w:left w:w="108" w:type="dxa"/>
              <w:right w:w="108" w:type="dxa"/>
            </w:tcMar>
            <w:vAlign w:val="center"/>
          </w:tcPr>
          <w:p w14:paraId="1ECB1D1B"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6"/>
              </w:rPr>
              <w:t>V16.7</w:t>
            </w:r>
          </w:p>
        </w:tc>
        <w:tc>
          <w:tcPr>
            <w:tcW w:w="236" w:type="dxa"/>
            <w:shd w:val="clear" w:color="auto" w:fill="FCFCFC"/>
            <w:tcMar>
              <w:left w:w="108" w:type="dxa"/>
              <w:right w:w="108" w:type="dxa"/>
            </w:tcMar>
            <w:vAlign w:val="center"/>
          </w:tcPr>
          <w:p w14:paraId="7128444F" w14:textId="77777777" w:rsidR="00C46B3D" w:rsidRPr="002C1316"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bottom"/>
          </w:tcPr>
          <w:p w14:paraId="30D1910C"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8"/>
              </w:rPr>
              <w:t xml:space="preserve">Verify that files obtained from untrusted sources are stored outside the </w:t>
            </w:r>
            <w:proofErr w:type="spellStart"/>
            <w:r w:rsidRPr="002C1316">
              <w:rPr>
                <w:rFonts w:ascii="Myriad Pro" w:eastAsia="PT Sans" w:hAnsi="Myriad Pro" w:cs="PT Sans"/>
                <w:color w:val="auto"/>
                <w:sz w:val="18"/>
              </w:rPr>
              <w:t>webroot</w:t>
            </w:r>
            <w:proofErr w:type="spellEnd"/>
            <w:r w:rsidRPr="002C1316">
              <w:rPr>
                <w:rFonts w:ascii="Myriad Pro" w:eastAsia="PT Sans" w:hAnsi="Myriad Pro" w:cs="PT Sans"/>
                <w:color w:val="auto"/>
                <w:sz w:val="18"/>
              </w:rPr>
              <w:t>.</w:t>
            </w:r>
          </w:p>
        </w:tc>
        <w:tc>
          <w:tcPr>
            <w:tcW w:w="990" w:type="dxa"/>
            <w:shd w:val="clear" w:color="auto" w:fill="FFFFFF"/>
            <w:tcMar>
              <w:left w:w="108" w:type="dxa"/>
              <w:right w:w="108" w:type="dxa"/>
            </w:tcMar>
            <w:vAlign w:val="center"/>
          </w:tcPr>
          <w:p w14:paraId="72B6470F" w14:textId="77777777" w:rsidR="00C46B3D" w:rsidRPr="001C4CA0" w:rsidRDefault="00C46B3D">
            <w:pPr>
              <w:spacing w:after="0"/>
              <w:jc w:val="center"/>
              <w:rPr>
                <w:rFonts w:ascii="Myriad Pro" w:hAnsi="Myriad Pro"/>
              </w:rPr>
            </w:pPr>
          </w:p>
        </w:tc>
        <w:tc>
          <w:tcPr>
            <w:tcW w:w="990" w:type="dxa"/>
            <w:shd w:val="clear" w:color="auto" w:fill="2EC971"/>
            <w:tcMar>
              <w:left w:w="108" w:type="dxa"/>
              <w:right w:w="108" w:type="dxa"/>
            </w:tcMar>
            <w:vAlign w:val="center"/>
          </w:tcPr>
          <w:p w14:paraId="55D0F226"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215B8D99" wp14:editId="5053E944">
                  <wp:extent cx="104775" cy="76200"/>
                  <wp:effectExtent l="0" t="0" r="0" b="0"/>
                  <wp:docPr id="179"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4BE684A1"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3E28C8DE" wp14:editId="3DAECD75">
                  <wp:extent cx="104775" cy="76200"/>
                  <wp:effectExtent l="0" t="0" r="0" b="0"/>
                  <wp:docPr id="180"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63BB548A" w14:textId="77777777">
        <w:trPr>
          <w:trHeight w:val="460"/>
        </w:trPr>
        <w:tc>
          <w:tcPr>
            <w:tcW w:w="734" w:type="dxa"/>
            <w:shd w:val="clear" w:color="auto" w:fill="FCFCFC"/>
            <w:tcMar>
              <w:left w:w="108" w:type="dxa"/>
              <w:right w:w="108" w:type="dxa"/>
            </w:tcMar>
            <w:vAlign w:val="center"/>
          </w:tcPr>
          <w:p w14:paraId="38BF768F"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6"/>
              </w:rPr>
              <w:t>V16.8</w:t>
            </w:r>
          </w:p>
        </w:tc>
        <w:tc>
          <w:tcPr>
            <w:tcW w:w="236" w:type="dxa"/>
            <w:shd w:val="clear" w:color="auto" w:fill="FCFCFC"/>
            <w:tcMar>
              <w:left w:w="108" w:type="dxa"/>
              <w:right w:w="108" w:type="dxa"/>
            </w:tcMar>
            <w:vAlign w:val="center"/>
          </w:tcPr>
          <w:p w14:paraId="24341861" w14:textId="77777777" w:rsidR="00C46B3D" w:rsidRPr="002C1316"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bottom"/>
          </w:tcPr>
          <w:p w14:paraId="7D97FF33"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8"/>
              </w:rPr>
              <w:t>Verify that web or application server is configured by default to deny access to remote resources or systems outside the web or application server.</w:t>
            </w:r>
          </w:p>
        </w:tc>
        <w:tc>
          <w:tcPr>
            <w:tcW w:w="990" w:type="dxa"/>
            <w:shd w:val="clear" w:color="auto" w:fill="FFFFFF"/>
            <w:tcMar>
              <w:left w:w="108" w:type="dxa"/>
              <w:right w:w="108" w:type="dxa"/>
            </w:tcMar>
            <w:vAlign w:val="center"/>
          </w:tcPr>
          <w:p w14:paraId="4B26500C" w14:textId="77777777" w:rsidR="00C46B3D" w:rsidRPr="001C4CA0" w:rsidRDefault="00C46B3D">
            <w:pPr>
              <w:spacing w:after="0"/>
              <w:jc w:val="center"/>
              <w:rPr>
                <w:rFonts w:ascii="Myriad Pro" w:hAnsi="Myriad Pro"/>
              </w:rPr>
            </w:pPr>
          </w:p>
        </w:tc>
        <w:tc>
          <w:tcPr>
            <w:tcW w:w="990" w:type="dxa"/>
            <w:shd w:val="clear" w:color="auto" w:fill="2EC971"/>
            <w:tcMar>
              <w:left w:w="108" w:type="dxa"/>
              <w:right w:w="108" w:type="dxa"/>
            </w:tcMar>
            <w:vAlign w:val="center"/>
          </w:tcPr>
          <w:p w14:paraId="17D9B467"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760CCF0D" wp14:editId="647025D9">
                  <wp:extent cx="104775" cy="76200"/>
                  <wp:effectExtent l="0" t="0" r="0" b="0"/>
                  <wp:docPr id="181"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15EA974E"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3D68E70D" wp14:editId="7C74A2CE">
                  <wp:extent cx="104775" cy="76200"/>
                  <wp:effectExtent l="0" t="0" r="0" b="0"/>
                  <wp:docPr id="182"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1070682C" w14:textId="77777777">
        <w:trPr>
          <w:trHeight w:val="460"/>
        </w:trPr>
        <w:tc>
          <w:tcPr>
            <w:tcW w:w="734" w:type="dxa"/>
            <w:shd w:val="clear" w:color="auto" w:fill="FCFCFC"/>
            <w:tcMar>
              <w:left w:w="108" w:type="dxa"/>
              <w:right w:w="108" w:type="dxa"/>
            </w:tcMar>
            <w:vAlign w:val="center"/>
          </w:tcPr>
          <w:p w14:paraId="24A71DBB"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6"/>
              </w:rPr>
              <w:t>V16.9</w:t>
            </w:r>
          </w:p>
        </w:tc>
        <w:tc>
          <w:tcPr>
            <w:tcW w:w="236" w:type="dxa"/>
            <w:shd w:val="clear" w:color="auto" w:fill="FCFCFC"/>
            <w:tcMar>
              <w:left w:w="108" w:type="dxa"/>
              <w:right w:w="108" w:type="dxa"/>
            </w:tcMar>
            <w:vAlign w:val="center"/>
          </w:tcPr>
          <w:p w14:paraId="3A2C627B" w14:textId="77777777" w:rsidR="00C46B3D" w:rsidRPr="002C1316"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bottom"/>
          </w:tcPr>
          <w:p w14:paraId="53CAD077"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8"/>
              </w:rPr>
              <w:t>Verify the application code does not execute uploaded data obtained from untrusted sources.</w:t>
            </w:r>
          </w:p>
        </w:tc>
        <w:tc>
          <w:tcPr>
            <w:tcW w:w="990" w:type="dxa"/>
            <w:shd w:val="clear" w:color="auto" w:fill="FFFFFF"/>
            <w:tcMar>
              <w:left w:w="108" w:type="dxa"/>
              <w:right w:w="108" w:type="dxa"/>
            </w:tcMar>
            <w:vAlign w:val="center"/>
          </w:tcPr>
          <w:p w14:paraId="26AC3F85" w14:textId="77777777" w:rsidR="00C46B3D" w:rsidRPr="001C4CA0" w:rsidRDefault="00C46B3D">
            <w:pPr>
              <w:spacing w:after="0"/>
              <w:jc w:val="center"/>
              <w:rPr>
                <w:rFonts w:ascii="Myriad Pro" w:hAnsi="Myriad Pro"/>
              </w:rPr>
            </w:pPr>
          </w:p>
        </w:tc>
        <w:tc>
          <w:tcPr>
            <w:tcW w:w="990" w:type="dxa"/>
            <w:shd w:val="clear" w:color="auto" w:fill="2EC971"/>
            <w:tcMar>
              <w:left w:w="108" w:type="dxa"/>
              <w:right w:w="108" w:type="dxa"/>
            </w:tcMar>
            <w:vAlign w:val="center"/>
          </w:tcPr>
          <w:p w14:paraId="390DA670"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2196A4CF" wp14:editId="2B3D694D">
                  <wp:extent cx="104775" cy="76200"/>
                  <wp:effectExtent l="0" t="0" r="0" b="0"/>
                  <wp:docPr id="183"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5BB6D759"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6DFD691D" wp14:editId="2DB67BF1">
                  <wp:extent cx="104775" cy="76200"/>
                  <wp:effectExtent l="0" t="0" r="0" b="0"/>
                  <wp:docPr id="184"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750B5541" w14:textId="77777777">
        <w:trPr>
          <w:trHeight w:val="460"/>
        </w:trPr>
        <w:tc>
          <w:tcPr>
            <w:tcW w:w="734" w:type="dxa"/>
            <w:shd w:val="clear" w:color="auto" w:fill="FCFCFC"/>
            <w:tcMar>
              <w:left w:w="108" w:type="dxa"/>
              <w:right w:w="108" w:type="dxa"/>
            </w:tcMar>
            <w:vAlign w:val="center"/>
          </w:tcPr>
          <w:p w14:paraId="4359169B"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6"/>
              </w:rPr>
              <w:t>V16.10</w:t>
            </w:r>
          </w:p>
        </w:tc>
        <w:tc>
          <w:tcPr>
            <w:tcW w:w="236" w:type="dxa"/>
            <w:shd w:val="clear" w:color="auto" w:fill="FCFCFC"/>
            <w:tcMar>
              <w:left w:w="108" w:type="dxa"/>
              <w:right w:w="108" w:type="dxa"/>
            </w:tcMar>
            <w:vAlign w:val="center"/>
          </w:tcPr>
          <w:p w14:paraId="4BC5221B" w14:textId="77777777" w:rsidR="00C46B3D" w:rsidRPr="002C1316"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bottom"/>
          </w:tcPr>
          <w:p w14:paraId="64BA51EE"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8"/>
              </w:rPr>
              <w:t>Verify if Flash, Silverlight or other rich internet application (RIA) cross domain resource sharing configuration is configured to prevent unauthenticated or unauthorized remote access.</w:t>
            </w:r>
          </w:p>
        </w:tc>
        <w:tc>
          <w:tcPr>
            <w:tcW w:w="990" w:type="dxa"/>
            <w:shd w:val="clear" w:color="auto" w:fill="FFFFFF"/>
            <w:tcMar>
              <w:left w:w="108" w:type="dxa"/>
              <w:right w:w="108" w:type="dxa"/>
            </w:tcMar>
            <w:vAlign w:val="center"/>
          </w:tcPr>
          <w:p w14:paraId="5AE5F56B" w14:textId="77777777" w:rsidR="00C46B3D" w:rsidRPr="001C4CA0" w:rsidRDefault="00C46B3D">
            <w:pPr>
              <w:spacing w:after="0"/>
              <w:jc w:val="center"/>
              <w:rPr>
                <w:rFonts w:ascii="Myriad Pro" w:hAnsi="Myriad Pro"/>
              </w:rPr>
            </w:pPr>
          </w:p>
        </w:tc>
        <w:tc>
          <w:tcPr>
            <w:tcW w:w="990" w:type="dxa"/>
            <w:shd w:val="clear" w:color="auto" w:fill="2EC971"/>
            <w:tcMar>
              <w:left w:w="108" w:type="dxa"/>
              <w:right w:w="108" w:type="dxa"/>
            </w:tcMar>
            <w:vAlign w:val="center"/>
          </w:tcPr>
          <w:p w14:paraId="43050188"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4CBD9083" wp14:editId="1F5DC1C4">
                  <wp:extent cx="104775" cy="76200"/>
                  <wp:effectExtent l="0" t="0" r="0" b="0"/>
                  <wp:docPr id="185"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32189B52"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6ADF3D50" wp14:editId="11402059">
                  <wp:extent cx="104775" cy="76200"/>
                  <wp:effectExtent l="0" t="0" r="0" b="0"/>
                  <wp:docPr id="186"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bl>
    <w:p w14:paraId="4ED28EDB" w14:textId="77777777" w:rsidR="00C46B3D" w:rsidRPr="001C4CA0" w:rsidRDefault="00B156DD">
      <w:pPr>
        <w:rPr>
          <w:rFonts w:ascii="Myriad Pro" w:hAnsi="Myriad Pro"/>
        </w:rPr>
      </w:pPr>
      <w:r w:rsidRPr="001C4CA0">
        <w:rPr>
          <w:rFonts w:ascii="Myriad Pro" w:hAnsi="Myriad Pro" w:cs="Trebuchet MS"/>
          <w:noProof/>
        </w:rPr>
        <mc:AlternateContent>
          <mc:Choice Requires="wps">
            <w:drawing>
              <wp:inline distT="0" distB="0" distL="0" distR="0" wp14:anchorId="6425BA97" wp14:editId="16741EE8">
                <wp:extent cx="6332220" cy="251460"/>
                <wp:effectExtent l="0" t="0" r="0" b="0"/>
                <wp:docPr id="9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2220" cy="251460"/>
                        </a:xfrm>
                        <a:prstGeom prst="rect">
                          <a:avLst/>
                        </a:prstGeom>
                        <a:noFill/>
                        <a:ln w="9525">
                          <a:noFill/>
                          <a:miter lim="800000"/>
                          <a:headEnd/>
                          <a:tailEnd/>
                        </a:ln>
                      </wps:spPr>
                      <wps:txbx>
                        <w:txbxContent>
                          <w:p w14:paraId="1F97673B" w14:textId="77777777" w:rsidR="00F37A39" w:rsidRPr="002C1316" w:rsidRDefault="00F37A39" w:rsidP="00B156DD">
                            <w:pPr>
                              <w:pStyle w:val="Caption"/>
                              <w:jc w:val="center"/>
                              <w:rPr>
                                <w:rFonts w:ascii="Myriad Pro" w:hAnsi="Myriad Pro" w:cs="Trebuchet MS"/>
                                <w:noProof/>
                                <w:color w:val="000000" w:themeColor="text1"/>
                                <w:sz w:val="20"/>
                                <w:szCs w:val="20"/>
                              </w:rPr>
                            </w:pPr>
                            <w:r w:rsidRPr="002C1316">
                              <w:rPr>
                                <w:rFonts w:ascii="Myriad Pro" w:hAnsi="Myriad Pro"/>
                                <w:color w:val="000000" w:themeColor="text1"/>
                                <w:sz w:val="20"/>
                                <w:szCs w:val="20"/>
                              </w:rPr>
                              <w:t xml:space="preserve">Table </w:t>
                            </w:r>
                            <w:r w:rsidRPr="002C1316">
                              <w:rPr>
                                <w:rFonts w:ascii="Myriad Pro" w:hAnsi="Myriad Pro"/>
                                <w:color w:val="000000" w:themeColor="text1"/>
                                <w:sz w:val="20"/>
                                <w:szCs w:val="20"/>
                              </w:rPr>
                              <w:fldChar w:fldCharType="begin"/>
                            </w:r>
                            <w:r w:rsidRPr="002C1316">
                              <w:rPr>
                                <w:rFonts w:ascii="Myriad Pro" w:hAnsi="Myriad Pro"/>
                                <w:color w:val="000000" w:themeColor="text1"/>
                                <w:sz w:val="20"/>
                                <w:szCs w:val="20"/>
                              </w:rPr>
                              <w:instrText xml:space="preserve"> SEQ Table \* ARABIC </w:instrText>
                            </w:r>
                            <w:r w:rsidRPr="002C1316">
                              <w:rPr>
                                <w:rFonts w:ascii="Myriad Pro" w:hAnsi="Myriad Pro"/>
                                <w:color w:val="000000" w:themeColor="text1"/>
                                <w:sz w:val="20"/>
                                <w:szCs w:val="20"/>
                              </w:rPr>
                              <w:fldChar w:fldCharType="separate"/>
                            </w:r>
                            <w:r>
                              <w:rPr>
                                <w:rFonts w:ascii="Myriad Pro" w:hAnsi="Myriad Pro"/>
                                <w:noProof/>
                                <w:color w:val="000000" w:themeColor="text1"/>
                                <w:sz w:val="20"/>
                                <w:szCs w:val="20"/>
                              </w:rPr>
                              <w:t>12</w:t>
                            </w:r>
                            <w:r w:rsidRPr="002C1316">
                              <w:rPr>
                                <w:rFonts w:ascii="Myriad Pro" w:hAnsi="Myriad Pro"/>
                                <w:color w:val="000000" w:themeColor="text1"/>
                                <w:sz w:val="20"/>
                                <w:szCs w:val="20"/>
                              </w:rPr>
                              <w:fldChar w:fldCharType="end"/>
                            </w:r>
                            <w:r w:rsidRPr="002C1316">
                              <w:rPr>
                                <w:rFonts w:ascii="Myriad Pro" w:hAnsi="Myriad Pro"/>
                                <w:color w:val="000000" w:themeColor="text1"/>
                                <w:sz w:val="20"/>
                                <w:szCs w:val="20"/>
                              </w:rPr>
                              <w:t xml:space="preserve"> - OWASP ASVS File and Resource Requirements (V16)</w:t>
                            </w:r>
                          </w:p>
                          <w:p w14:paraId="0E600AF8" w14:textId="77777777" w:rsidR="00F37A39" w:rsidRPr="002C1316" w:rsidRDefault="00F37A39" w:rsidP="00B156DD">
                            <w:pPr>
                              <w:rPr>
                                <w:rFonts w:ascii="Myriad Pro" w:hAnsi="Myriad Pro"/>
                                <w:i/>
                                <w:color w:val="000000" w:themeColor="text1"/>
                                <w:sz w:val="20"/>
                              </w:rPr>
                            </w:pPr>
                          </w:p>
                        </w:txbxContent>
                      </wps:txbx>
                      <wps:bodyPr rot="0" vert="horz" wrap="square" lIns="91440" tIns="45720" rIns="91440" bIns="45720" anchor="t" anchorCtr="0">
                        <a:noAutofit/>
                      </wps:bodyPr>
                    </wps:wsp>
                  </a:graphicData>
                </a:graphic>
              </wp:inline>
            </w:drawing>
          </mc:Choice>
          <mc:Fallback>
            <w:pict>
              <v:shape id="_x0000_s1044" type="#_x0000_t202" style="width:498.6pt;height:19.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" filled="f" stroked="f">
                <v:textbox>
                  <w:txbxContent>
                    <w:p w14:paraId="1F97673B" w14:textId="77777777" w:rsidR="00B32654" w:rsidRPr="002C1316" w:rsidRDefault="00B32654" w:rsidP="00B156DD">
                      <w:pPr>
                        <w:pStyle w:val="Caption"/>
                        <w:jc w:val="center"/>
                        <w:rPr>
                          <w:rFonts w:ascii="Myriad Pro" w:hAnsi="Myriad Pro" w:cs="Trebuchet MS"/>
                          <w:noProof/>
                          <w:color w:val="000000" w:themeColor="text1"/>
                          <w:sz w:val="20"/>
                          <w:szCs w:val="20"/>
                        </w:rPr>
                      </w:pPr>
                      <w:r w:rsidRPr="002C1316">
                        <w:rPr>
                          <w:rFonts w:ascii="Myriad Pro" w:hAnsi="Myriad Pro"/>
                          <w:color w:val="000000" w:themeColor="text1"/>
                          <w:sz w:val="20"/>
                          <w:szCs w:val="20"/>
                        </w:rPr>
                        <w:t xml:space="preserve">Table </w:t>
                      </w:r>
                      <w:r w:rsidRPr="002C1316">
                        <w:rPr>
                          <w:rFonts w:ascii="Myriad Pro" w:hAnsi="Myriad Pro"/>
                          <w:color w:val="000000" w:themeColor="text1"/>
                          <w:sz w:val="20"/>
                          <w:szCs w:val="20"/>
                        </w:rPr>
                        <w:fldChar w:fldCharType="begin"/>
                      </w:r>
                      <w:r w:rsidRPr="002C1316">
                        <w:rPr>
                          <w:rFonts w:ascii="Myriad Pro" w:hAnsi="Myriad Pro"/>
                          <w:color w:val="000000" w:themeColor="text1"/>
                          <w:sz w:val="20"/>
                          <w:szCs w:val="20"/>
                        </w:rPr>
                        <w:instrText xml:space="preserve"> SEQ Table \* ARABIC </w:instrText>
                      </w:r>
                      <w:r w:rsidRPr="002C1316">
                        <w:rPr>
                          <w:rFonts w:ascii="Myriad Pro" w:hAnsi="Myriad Pro"/>
                          <w:color w:val="000000" w:themeColor="text1"/>
                          <w:sz w:val="20"/>
                          <w:szCs w:val="20"/>
                        </w:rPr>
                        <w:fldChar w:fldCharType="separate"/>
                      </w:r>
                      <w:r>
                        <w:rPr>
                          <w:rFonts w:ascii="Myriad Pro" w:hAnsi="Myriad Pro"/>
                          <w:noProof/>
                          <w:color w:val="000000" w:themeColor="text1"/>
                          <w:sz w:val="20"/>
                          <w:szCs w:val="20"/>
                        </w:rPr>
                        <w:t>12</w:t>
                      </w:r>
                      <w:r w:rsidRPr="002C1316">
                        <w:rPr>
                          <w:rFonts w:ascii="Myriad Pro" w:hAnsi="Myriad Pro"/>
                          <w:color w:val="000000" w:themeColor="text1"/>
                          <w:sz w:val="20"/>
                          <w:szCs w:val="20"/>
                        </w:rPr>
                        <w:fldChar w:fldCharType="end"/>
                      </w:r>
                      <w:r w:rsidRPr="002C1316">
                        <w:rPr>
                          <w:rFonts w:ascii="Myriad Pro" w:hAnsi="Myriad Pro"/>
                          <w:color w:val="000000" w:themeColor="text1"/>
                          <w:sz w:val="20"/>
                          <w:szCs w:val="20"/>
                        </w:rPr>
                        <w:t xml:space="preserve"> - OWASP ASVS File and Resource Requirements (V16)</w:t>
                      </w:r>
                    </w:p>
                    <w:p w14:paraId="0E600AF8" w14:textId="77777777" w:rsidR="00B32654" w:rsidRPr="002C1316" w:rsidRDefault="00B32654" w:rsidP="00B156DD">
                      <w:pPr>
                        <w:rPr>
                          <w:rFonts w:ascii="Myriad Pro" w:hAnsi="Myriad Pro"/>
                          <w:i/>
                          <w:color w:val="000000" w:themeColor="text1"/>
                          <w:sz w:val="20"/>
                        </w:rPr>
                      </w:pPr>
                    </w:p>
                  </w:txbxContent>
                </v:textbox>
                <w10:anchorlock/>
              </v:shape>
            </w:pict>
          </mc:Fallback>
        </mc:AlternateContent>
      </w:r>
    </w:p>
    <w:tbl>
      <w:tblPr>
        <w:tblStyle w:val="aff4"/>
        <w:tblW w:w="11037" w:type="dxa"/>
        <w:tblInd w:w="-1133" w:type="dxa"/>
        <w:tblLayout w:type="fixed"/>
        <w:tblLook w:val="0600" w:firstRow="0" w:lastRow="0" w:firstColumn="0" w:lastColumn="0" w:noHBand="1" w:noVBand="1"/>
      </w:tblPr>
      <w:tblGrid>
        <w:gridCol w:w="396"/>
        <w:gridCol w:w="659"/>
        <w:gridCol w:w="9982"/>
      </w:tblGrid>
      <w:tr w:rsidR="00C46B3D" w:rsidRPr="001C4CA0" w14:paraId="15993CE1" w14:textId="77777777">
        <w:trPr>
          <w:trHeight w:val="560"/>
        </w:trPr>
        <w:tc>
          <w:tcPr>
            <w:tcW w:w="396" w:type="dxa"/>
            <w:shd w:val="clear" w:color="auto" w:fill="ECF0F1"/>
            <w:tcMar>
              <w:left w:w="108" w:type="dxa"/>
              <w:right w:w="108" w:type="dxa"/>
            </w:tcMar>
          </w:tcPr>
          <w:p w14:paraId="7EBF454A" w14:textId="77777777" w:rsidR="00C46B3D" w:rsidRPr="001C4CA0" w:rsidRDefault="00C46B3D">
            <w:pPr>
              <w:spacing w:after="0"/>
              <w:rPr>
                <w:rFonts w:ascii="Myriad Pro" w:hAnsi="Myriad Pro"/>
              </w:rPr>
            </w:pPr>
          </w:p>
        </w:tc>
        <w:tc>
          <w:tcPr>
            <w:tcW w:w="659" w:type="dxa"/>
            <w:tcMar>
              <w:left w:w="108" w:type="dxa"/>
              <w:right w:w="108" w:type="dxa"/>
            </w:tcMar>
          </w:tcPr>
          <w:p w14:paraId="0AD23101" w14:textId="77777777" w:rsidR="00C46B3D" w:rsidRPr="001C4CA0" w:rsidRDefault="00C46B3D">
            <w:pPr>
              <w:spacing w:after="0"/>
              <w:rPr>
                <w:rFonts w:ascii="Myriad Pro" w:hAnsi="Myriad Pro"/>
              </w:rPr>
            </w:pPr>
          </w:p>
        </w:tc>
        <w:tc>
          <w:tcPr>
            <w:tcW w:w="9982" w:type="dxa"/>
            <w:tcMar>
              <w:left w:w="108" w:type="dxa"/>
              <w:right w:w="108" w:type="dxa"/>
            </w:tcMar>
          </w:tcPr>
          <w:p w14:paraId="3CAEB66D" w14:textId="77777777" w:rsidR="00C46B3D" w:rsidRPr="001C4CA0" w:rsidRDefault="00A42901">
            <w:pPr>
              <w:pStyle w:val="Heading2"/>
              <w:spacing w:before="240"/>
              <w:rPr>
                <w:rFonts w:ascii="Myriad Pro" w:hAnsi="Myriad Pro"/>
              </w:rPr>
            </w:pPr>
            <w:bookmarkStart w:id="53" w:name="h.3whwml4" w:colFirst="0" w:colLast="0"/>
            <w:bookmarkStart w:id="54" w:name="_Toc392074678"/>
            <w:bookmarkEnd w:id="53"/>
            <w:r w:rsidRPr="001C4CA0">
              <w:rPr>
                <w:rFonts w:ascii="Myriad Pro" w:eastAsia="PT Sans" w:hAnsi="Myriad Pro" w:cs="PT Sans"/>
                <w:b/>
                <w:color w:val="404040"/>
                <w:sz w:val="72"/>
              </w:rPr>
              <w:t>V17: Mobile Verification Requirements</w:t>
            </w:r>
            <w:bookmarkEnd w:id="54"/>
          </w:p>
        </w:tc>
      </w:tr>
    </w:tbl>
    <w:p w14:paraId="32C14FF1" w14:textId="77777777" w:rsidR="00C46B3D" w:rsidRPr="001C4CA0" w:rsidRDefault="00C46B3D">
      <w:pPr>
        <w:rPr>
          <w:rFonts w:ascii="Myriad Pro" w:hAnsi="Myriad Pro"/>
        </w:rPr>
      </w:pPr>
    </w:p>
    <w:p w14:paraId="3D249FFA" w14:textId="77777777" w:rsidR="00C46B3D" w:rsidRPr="002C1316" w:rsidRDefault="00A42901">
      <w:pPr>
        <w:rPr>
          <w:rFonts w:ascii="Myriad Pro" w:hAnsi="Myriad Pro"/>
          <w:color w:val="auto"/>
        </w:rPr>
      </w:pPr>
      <w:r w:rsidRPr="002C1316">
        <w:rPr>
          <w:rFonts w:ascii="Myriad Pro" w:eastAsia="PT Sans" w:hAnsi="Myriad Pro" w:cs="PT Sans"/>
          <w:color w:val="auto"/>
        </w:rPr>
        <w:t>The table below defines the corresponding verification requirements that apply for each of the verification levels.  Verification requirements for Level 0 are not defined by this standard.</w:t>
      </w:r>
    </w:p>
    <w:tbl>
      <w:tblPr>
        <w:tblStyle w:val="aff5"/>
        <w:tblW w:w="9918" w:type="dxa"/>
        <w:tblLayout w:type="fixed"/>
        <w:tblLook w:val="0600" w:firstRow="0" w:lastRow="0" w:firstColumn="0" w:lastColumn="0" w:noHBand="1" w:noVBand="1"/>
      </w:tblPr>
      <w:tblGrid>
        <w:gridCol w:w="734"/>
        <w:gridCol w:w="236"/>
        <w:gridCol w:w="5978"/>
        <w:gridCol w:w="990"/>
        <w:gridCol w:w="990"/>
        <w:gridCol w:w="990"/>
        <w:tblGridChange w:id="55">
          <w:tblGrid>
            <w:gridCol w:w="734"/>
            <w:gridCol w:w="236"/>
            <w:gridCol w:w="5978"/>
            <w:gridCol w:w="990"/>
            <w:gridCol w:w="990"/>
            <w:gridCol w:w="990"/>
          </w:tblGrid>
        </w:tblGridChange>
      </w:tblGrid>
      <w:tr w:rsidR="00C46B3D" w:rsidRPr="001C4CA0" w14:paraId="2EA283DA" w14:textId="77777777" w:rsidTr="00A679E2">
        <w:trPr>
          <w:trHeight w:val="700"/>
          <w:tblHeader/>
        </w:trPr>
        <w:tc>
          <w:tcPr>
            <w:tcW w:w="734" w:type="dxa"/>
            <w:shd w:val="clear" w:color="auto" w:fill="7F8C8D"/>
            <w:tcMar>
              <w:left w:w="108" w:type="dxa"/>
              <w:right w:w="108" w:type="dxa"/>
            </w:tcMar>
            <w:vAlign w:val="center"/>
          </w:tcPr>
          <w:p w14:paraId="411A01FA" w14:textId="77777777" w:rsidR="00C46B3D" w:rsidRPr="001C4CA0" w:rsidRDefault="00C46B3D">
            <w:pPr>
              <w:spacing w:after="0"/>
              <w:rPr>
                <w:rFonts w:ascii="Myriad Pro" w:hAnsi="Myriad Pro"/>
              </w:rPr>
            </w:pPr>
          </w:p>
        </w:tc>
        <w:tc>
          <w:tcPr>
            <w:tcW w:w="236" w:type="dxa"/>
            <w:shd w:val="clear" w:color="auto" w:fill="7F8C8D"/>
            <w:tcMar>
              <w:left w:w="108" w:type="dxa"/>
              <w:right w:w="108" w:type="dxa"/>
            </w:tcMar>
            <w:vAlign w:val="center"/>
          </w:tcPr>
          <w:p w14:paraId="1DCAAA97" w14:textId="77777777" w:rsidR="00C46B3D" w:rsidRPr="001C4CA0" w:rsidRDefault="00C46B3D">
            <w:pPr>
              <w:spacing w:after="0"/>
              <w:rPr>
                <w:rFonts w:ascii="Myriad Pro" w:hAnsi="Myriad Pro"/>
              </w:rPr>
            </w:pPr>
          </w:p>
        </w:tc>
        <w:tc>
          <w:tcPr>
            <w:tcW w:w="5978" w:type="dxa"/>
            <w:shd w:val="clear" w:color="auto" w:fill="7F8C8D"/>
            <w:tcMar>
              <w:top w:w="113" w:type="dxa"/>
              <w:left w:w="108" w:type="dxa"/>
              <w:bottom w:w="113" w:type="dxa"/>
              <w:right w:w="108" w:type="dxa"/>
            </w:tcMar>
            <w:vAlign w:val="center"/>
          </w:tcPr>
          <w:p w14:paraId="02FF235F" w14:textId="77777777" w:rsidR="00C46B3D" w:rsidRPr="001C4CA0" w:rsidRDefault="00A42901">
            <w:pPr>
              <w:spacing w:after="0"/>
              <w:rPr>
                <w:rFonts w:ascii="Myriad Pro" w:hAnsi="Myriad Pro"/>
              </w:rPr>
            </w:pPr>
            <w:r w:rsidRPr="001C4CA0">
              <w:rPr>
                <w:rFonts w:ascii="Myriad Pro" w:eastAsia="PT Sans" w:hAnsi="Myriad Pro" w:cs="PT Sans"/>
                <w:b/>
                <w:color w:val="FFFFFF"/>
                <w:sz w:val="18"/>
              </w:rPr>
              <w:t>MOBILE</w:t>
            </w:r>
          </w:p>
          <w:p w14:paraId="10FCB60D" w14:textId="77777777" w:rsidR="00C46B3D" w:rsidRPr="001C4CA0" w:rsidRDefault="00A42901">
            <w:pPr>
              <w:spacing w:after="0"/>
              <w:rPr>
                <w:rFonts w:ascii="Myriad Pro" w:hAnsi="Myriad Pro"/>
              </w:rPr>
            </w:pPr>
            <w:r w:rsidRPr="001C4CA0">
              <w:rPr>
                <w:rFonts w:ascii="Myriad Pro" w:eastAsia="PT Sans" w:hAnsi="Myriad Pro" w:cs="PT Sans"/>
                <w:b/>
                <w:color w:val="FFFFFF"/>
                <w:sz w:val="18"/>
              </w:rPr>
              <w:t>VERIFICATION REQUIREMENT</w:t>
            </w:r>
          </w:p>
        </w:tc>
        <w:tc>
          <w:tcPr>
            <w:tcW w:w="990" w:type="dxa"/>
            <w:shd w:val="clear" w:color="auto" w:fill="7F8C8D"/>
            <w:tcMar>
              <w:left w:w="108" w:type="dxa"/>
              <w:right w:w="108" w:type="dxa"/>
            </w:tcMar>
            <w:vAlign w:val="center"/>
          </w:tcPr>
          <w:p w14:paraId="49E0CF97" w14:textId="77777777" w:rsidR="00C46B3D" w:rsidRPr="001C4CA0" w:rsidRDefault="00A42901">
            <w:pPr>
              <w:spacing w:after="0"/>
              <w:jc w:val="center"/>
              <w:rPr>
                <w:rFonts w:ascii="Myriad Pro" w:hAnsi="Myriad Pro"/>
              </w:rPr>
            </w:pPr>
            <w:r w:rsidRPr="001C4CA0">
              <w:rPr>
                <w:rFonts w:ascii="Myriad Pro" w:eastAsia="PT Sans" w:hAnsi="Myriad Pro" w:cs="PT Sans"/>
                <w:b/>
                <w:color w:val="FFFFFF"/>
                <w:sz w:val="18"/>
              </w:rPr>
              <w:t>LEVELS</w:t>
            </w:r>
          </w:p>
        </w:tc>
        <w:tc>
          <w:tcPr>
            <w:tcW w:w="990" w:type="dxa"/>
            <w:tcMar>
              <w:left w:w="108" w:type="dxa"/>
              <w:right w:w="108" w:type="dxa"/>
            </w:tcMar>
          </w:tcPr>
          <w:p w14:paraId="5088AD8B" w14:textId="77777777" w:rsidR="00C46B3D" w:rsidRPr="001C4CA0" w:rsidRDefault="00C46B3D">
            <w:pPr>
              <w:spacing w:after="200" w:line="276" w:lineRule="auto"/>
              <w:rPr>
                <w:rFonts w:ascii="Myriad Pro" w:hAnsi="Myriad Pro"/>
              </w:rPr>
            </w:pPr>
          </w:p>
        </w:tc>
        <w:tc>
          <w:tcPr>
            <w:tcW w:w="990" w:type="dxa"/>
            <w:tcMar>
              <w:left w:w="108" w:type="dxa"/>
              <w:right w:w="108" w:type="dxa"/>
            </w:tcMar>
          </w:tcPr>
          <w:p w14:paraId="26769799" w14:textId="77777777" w:rsidR="00C46B3D" w:rsidRPr="001C4CA0" w:rsidRDefault="00C46B3D">
            <w:pPr>
              <w:spacing w:after="200" w:line="276" w:lineRule="auto"/>
              <w:rPr>
                <w:rFonts w:ascii="Myriad Pro" w:hAnsi="Myriad Pro"/>
              </w:rPr>
            </w:pPr>
          </w:p>
        </w:tc>
      </w:tr>
      <w:tr w:rsidR="00C46B3D" w:rsidRPr="001C4CA0" w14:paraId="2CB1A588" w14:textId="77777777" w:rsidTr="00A679E2">
        <w:trPr>
          <w:trHeight w:val="720"/>
          <w:tblHeader/>
        </w:trPr>
        <w:tc>
          <w:tcPr>
            <w:tcW w:w="734" w:type="dxa"/>
            <w:shd w:val="clear" w:color="auto" w:fill="7F8C8D"/>
            <w:tcMar>
              <w:left w:w="108" w:type="dxa"/>
              <w:right w:w="108" w:type="dxa"/>
            </w:tcMar>
            <w:vAlign w:val="center"/>
          </w:tcPr>
          <w:p w14:paraId="2BA90FAC" w14:textId="77777777" w:rsidR="00C46B3D" w:rsidRPr="001C4CA0" w:rsidRDefault="00C46B3D">
            <w:pPr>
              <w:spacing w:after="0"/>
              <w:rPr>
                <w:rFonts w:ascii="Myriad Pro" w:hAnsi="Myriad Pro"/>
              </w:rPr>
            </w:pPr>
          </w:p>
        </w:tc>
        <w:tc>
          <w:tcPr>
            <w:tcW w:w="236" w:type="dxa"/>
            <w:shd w:val="clear" w:color="auto" w:fill="7F8C8D"/>
            <w:tcMar>
              <w:left w:w="108" w:type="dxa"/>
              <w:right w:w="108" w:type="dxa"/>
            </w:tcMar>
            <w:vAlign w:val="center"/>
          </w:tcPr>
          <w:p w14:paraId="0FCB0C49" w14:textId="77777777" w:rsidR="00C46B3D" w:rsidRPr="001C4CA0" w:rsidRDefault="00C46B3D">
            <w:pPr>
              <w:spacing w:after="0"/>
              <w:rPr>
                <w:rFonts w:ascii="Myriad Pro" w:hAnsi="Myriad Pro"/>
              </w:rPr>
            </w:pPr>
          </w:p>
        </w:tc>
        <w:tc>
          <w:tcPr>
            <w:tcW w:w="5978" w:type="dxa"/>
            <w:shd w:val="clear" w:color="auto" w:fill="7F8C8D"/>
            <w:tcMar>
              <w:top w:w="113" w:type="dxa"/>
              <w:left w:w="108" w:type="dxa"/>
              <w:bottom w:w="113" w:type="dxa"/>
              <w:right w:w="108" w:type="dxa"/>
            </w:tcMar>
            <w:vAlign w:val="center"/>
          </w:tcPr>
          <w:p w14:paraId="7BA2F4FA" w14:textId="77777777" w:rsidR="00C46B3D" w:rsidRPr="001C4CA0" w:rsidRDefault="00C46B3D">
            <w:pPr>
              <w:spacing w:after="0"/>
              <w:rPr>
                <w:rFonts w:ascii="Myriad Pro" w:hAnsi="Myriad Pro"/>
              </w:rPr>
            </w:pPr>
          </w:p>
        </w:tc>
        <w:tc>
          <w:tcPr>
            <w:tcW w:w="990" w:type="dxa"/>
            <w:shd w:val="clear" w:color="auto" w:fill="7F8C8D"/>
            <w:tcMar>
              <w:left w:w="108" w:type="dxa"/>
              <w:right w:w="108" w:type="dxa"/>
            </w:tcMar>
            <w:vAlign w:val="center"/>
          </w:tcPr>
          <w:p w14:paraId="359D1E52" w14:textId="77777777" w:rsidR="00C46B3D" w:rsidRPr="001C4CA0" w:rsidRDefault="00A42901">
            <w:pPr>
              <w:spacing w:after="0"/>
              <w:jc w:val="center"/>
              <w:rPr>
                <w:rFonts w:ascii="Myriad Pro" w:hAnsi="Myriad Pro"/>
              </w:rPr>
            </w:pPr>
            <w:r w:rsidRPr="001C4CA0">
              <w:rPr>
                <w:rFonts w:ascii="Myriad Pro" w:eastAsia="PT Sans" w:hAnsi="Myriad Pro" w:cs="PT Sans"/>
                <w:b/>
                <w:color w:val="FFFFFF"/>
                <w:sz w:val="18"/>
              </w:rPr>
              <w:t>1</w:t>
            </w:r>
          </w:p>
        </w:tc>
        <w:tc>
          <w:tcPr>
            <w:tcW w:w="990" w:type="dxa"/>
            <w:shd w:val="clear" w:color="auto" w:fill="7F8C8D"/>
            <w:tcMar>
              <w:left w:w="108" w:type="dxa"/>
              <w:right w:w="108" w:type="dxa"/>
            </w:tcMar>
            <w:vAlign w:val="center"/>
          </w:tcPr>
          <w:p w14:paraId="67A1013C" w14:textId="77777777" w:rsidR="00C46B3D" w:rsidRPr="001C4CA0" w:rsidRDefault="00A42901">
            <w:pPr>
              <w:spacing w:after="0"/>
              <w:jc w:val="center"/>
              <w:rPr>
                <w:rFonts w:ascii="Myriad Pro" w:hAnsi="Myriad Pro"/>
              </w:rPr>
            </w:pPr>
            <w:r w:rsidRPr="001C4CA0">
              <w:rPr>
                <w:rFonts w:ascii="Myriad Pro" w:eastAsia="PT Sans" w:hAnsi="Myriad Pro" w:cs="PT Sans"/>
                <w:b/>
                <w:color w:val="FFFFFF"/>
                <w:sz w:val="18"/>
              </w:rPr>
              <w:t>2</w:t>
            </w:r>
          </w:p>
        </w:tc>
        <w:tc>
          <w:tcPr>
            <w:tcW w:w="990" w:type="dxa"/>
            <w:shd w:val="clear" w:color="auto" w:fill="7F8C8D"/>
            <w:tcMar>
              <w:left w:w="108" w:type="dxa"/>
              <w:right w:w="108" w:type="dxa"/>
            </w:tcMar>
            <w:vAlign w:val="center"/>
          </w:tcPr>
          <w:p w14:paraId="26B945A6" w14:textId="77777777" w:rsidR="00C46B3D" w:rsidRPr="001C4CA0" w:rsidRDefault="00A42901">
            <w:pPr>
              <w:spacing w:after="0"/>
              <w:jc w:val="center"/>
              <w:rPr>
                <w:rFonts w:ascii="Myriad Pro" w:hAnsi="Myriad Pro"/>
              </w:rPr>
            </w:pPr>
            <w:r w:rsidRPr="001C4CA0">
              <w:rPr>
                <w:rFonts w:ascii="Myriad Pro" w:eastAsia="PT Sans" w:hAnsi="Myriad Pro" w:cs="PT Sans"/>
                <w:b/>
                <w:color w:val="FFFFFF"/>
                <w:sz w:val="18"/>
              </w:rPr>
              <w:t>3</w:t>
            </w:r>
          </w:p>
        </w:tc>
      </w:tr>
      <w:tr w:rsidR="00C46B3D" w:rsidRPr="001C4CA0" w14:paraId="30F92B0B" w14:textId="77777777">
        <w:trPr>
          <w:trHeight w:val="500"/>
        </w:trPr>
        <w:tc>
          <w:tcPr>
            <w:tcW w:w="734" w:type="dxa"/>
            <w:shd w:val="clear" w:color="auto" w:fill="FCFCFC"/>
            <w:tcMar>
              <w:left w:w="108" w:type="dxa"/>
              <w:right w:w="108" w:type="dxa"/>
            </w:tcMar>
            <w:vAlign w:val="center"/>
          </w:tcPr>
          <w:p w14:paraId="36281D09"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6"/>
              </w:rPr>
              <w:t>V17.1</w:t>
            </w:r>
          </w:p>
        </w:tc>
        <w:tc>
          <w:tcPr>
            <w:tcW w:w="236" w:type="dxa"/>
            <w:shd w:val="clear" w:color="auto" w:fill="FCFCFC"/>
            <w:tcMar>
              <w:left w:w="108" w:type="dxa"/>
              <w:right w:w="108" w:type="dxa"/>
            </w:tcMar>
            <w:vAlign w:val="center"/>
          </w:tcPr>
          <w:p w14:paraId="3BEEB8D0" w14:textId="77777777" w:rsidR="00C46B3D" w:rsidRPr="002C1316"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center"/>
          </w:tcPr>
          <w:p w14:paraId="5034D589"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8"/>
              </w:rPr>
              <w:t>Verify that the client validates SSL certificates</w:t>
            </w:r>
          </w:p>
        </w:tc>
        <w:tc>
          <w:tcPr>
            <w:tcW w:w="990" w:type="dxa"/>
            <w:shd w:val="clear" w:color="auto" w:fill="F1C40F"/>
            <w:tcMar>
              <w:left w:w="108" w:type="dxa"/>
              <w:right w:w="108" w:type="dxa"/>
            </w:tcMar>
            <w:vAlign w:val="center"/>
          </w:tcPr>
          <w:p w14:paraId="15F0B7AC"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7FD25AE8" wp14:editId="43F67210">
                  <wp:extent cx="104775" cy="76200"/>
                  <wp:effectExtent l="0" t="0" r="0" b="0"/>
                  <wp:docPr id="187"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4EC2FF3A"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6082AC59" wp14:editId="101AB8B0">
                  <wp:extent cx="104775" cy="76200"/>
                  <wp:effectExtent l="0" t="0" r="0" b="0"/>
                  <wp:docPr id="188"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29C62153"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6C2BF00E" wp14:editId="6CA54B29">
                  <wp:extent cx="104775" cy="76200"/>
                  <wp:effectExtent l="0" t="0" r="0" b="0"/>
                  <wp:docPr id="189"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1A774DCC" w14:textId="77777777">
        <w:trPr>
          <w:trHeight w:val="500"/>
        </w:trPr>
        <w:tc>
          <w:tcPr>
            <w:tcW w:w="734" w:type="dxa"/>
            <w:shd w:val="clear" w:color="auto" w:fill="FCFCFC"/>
            <w:tcMar>
              <w:left w:w="108" w:type="dxa"/>
              <w:right w:w="108" w:type="dxa"/>
            </w:tcMar>
            <w:vAlign w:val="center"/>
          </w:tcPr>
          <w:p w14:paraId="61F5202F"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6"/>
              </w:rPr>
              <w:t>V17.2</w:t>
            </w:r>
          </w:p>
        </w:tc>
        <w:tc>
          <w:tcPr>
            <w:tcW w:w="236" w:type="dxa"/>
            <w:shd w:val="clear" w:color="auto" w:fill="FCFCFC"/>
            <w:tcMar>
              <w:left w:w="108" w:type="dxa"/>
              <w:right w:w="108" w:type="dxa"/>
            </w:tcMar>
            <w:vAlign w:val="center"/>
          </w:tcPr>
          <w:p w14:paraId="13E08717" w14:textId="77777777" w:rsidR="00C46B3D" w:rsidRPr="002C1316"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center"/>
          </w:tcPr>
          <w:p w14:paraId="27AB32EE" w14:textId="54882188" w:rsidR="00C46B3D" w:rsidRPr="002C1316" w:rsidRDefault="00A42901" w:rsidP="002D0BC1">
            <w:pPr>
              <w:spacing w:after="0"/>
              <w:rPr>
                <w:rFonts w:ascii="Myriad Pro" w:hAnsi="Myriad Pro"/>
                <w:color w:val="auto"/>
              </w:rPr>
            </w:pPr>
            <w:r w:rsidRPr="002C1316">
              <w:rPr>
                <w:rFonts w:ascii="Myriad Pro" w:eastAsia="PT Sans" w:hAnsi="Myriad Pro" w:cs="PT Sans"/>
                <w:color w:val="auto"/>
                <w:sz w:val="18"/>
              </w:rPr>
              <w:t>Verify that unique device ID (UDID</w:t>
            </w:r>
            <w:ins w:id="56" w:author="Andrew van der Stock" w:date="2014-11-18T12:49:00Z">
              <w:r w:rsidR="002D0BC1">
                <w:rPr>
                  <w:rFonts w:ascii="Myriad Pro" w:eastAsia="PT Sans" w:hAnsi="Myriad Pro" w:cs="PT Sans"/>
                  <w:color w:val="auto"/>
                  <w:sz w:val="18"/>
                </w:rPr>
                <w:t>, advertising IDs or similar</w:t>
              </w:r>
            </w:ins>
            <w:r w:rsidRPr="002C1316">
              <w:rPr>
                <w:rFonts w:ascii="Myriad Pro" w:eastAsia="PT Sans" w:hAnsi="Myriad Pro" w:cs="PT Sans"/>
                <w:color w:val="auto"/>
                <w:sz w:val="18"/>
              </w:rPr>
              <w:t>) values are not used as security controls.</w:t>
            </w:r>
          </w:p>
        </w:tc>
        <w:tc>
          <w:tcPr>
            <w:tcW w:w="990" w:type="dxa"/>
            <w:shd w:val="clear" w:color="auto" w:fill="F1C40F"/>
            <w:tcMar>
              <w:left w:w="108" w:type="dxa"/>
              <w:right w:w="108" w:type="dxa"/>
            </w:tcMar>
            <w:vAlign w:val="center"/>
          </w:tcPr>
          <w:p w14:paraId="6DCDA96D"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1C414A53" wp14:editId="0FCD1152">
                  <wp:extent cx="104775" cy="76200"/>
                  <wp:effectExtent l="0" t="0" r="0" b="0"/>
                  <wp:docPr id="190"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05E9BA0E"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491E2EFC" wp14:editId="25FD5C3B">
                  <wp:extent cx="104775" cy="76200"/>
                  <wp:effectExtent l="0" t="0" r="0" b="0"/>
                  <wp:docPr id="191"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72935D83"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03C7FF61" wp14:editId="2A9CEBB4">
                  <wp:extent cx="104775" cy="76200"/>
                  <wp:effectExtent l="0" t="0" r="0" b="0"/>
                  <wp:docPr id="192"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5CBFDA8E" w14:textId="77777777">
        <w:trPr>
          <w:trHeight w:val="500"/>
        </w:trPr>
        <w:tc>
          <w:tcPr>
            <w:tcW w:w="734" w:type="dxa"/>
            <w:shd w:val="clear" w:color="auto" w:fill="FCFCFC"/>
            <w:tcMar>
              <w:left w:w="108" w:type="dxa"/>
              <w:right w:w="108" w:type="dxa"/>
            </w:tcMar>
            <w:vAlign w:val="center"/>
          </w:tcPr>
          <w:p w14:paraId="6DF05177"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6"/>
              </w:rPr>
              <w:t>V17.3</w:t>
            </w:r>
          </w:p>
        </w:tc>
        <w:tc>
          <w:tcPr>
            <w:tcW w:w="236" w:type="dxa"/>
            <w:shd w:val="clear" w:color="auto" w:fill="FCFCFC"/>
            <w:tcMar>
              <w:left w:w="108" w:type="dxa"/>
              <w:right w:w="108" w:type="dxa"/>
            </w:tcMar>
            <w:vAlign w:val="center"/>
          </w:tcPr>
          <w:p w14:paraId="37723193" w14:textId="77777777" w:rsidR="00C46B3D" w:rsidRPr="002C1316"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center"/>
          </w:tcPr>
          <w:p w14:paraId="32E4AB3F" w14:textId="6235458D" w:rsidR="00C46B3D" w:rsidRPr="002C1316" w:rsidRDefault="00A42901">
            <w:pPr>
              <w:spacing w:after="0"/>
              <w:rPr>
                <w:rFonts w:ascii="Myriad Pro" w:hAnsi="Myriad Pro"/>
                <w:color w:val="auto"/>
              </w:rPr>
            </w:pPr>
            <w:r w:rsidRPr="002C1316">
              <w:rPr>
                <w:rFonts w:ascii="Myriad Pro" w:eastAsia="PT Sans" w:hAnsi="Myriad Pro" w:cs="PT Sans"/>
                <w:color w:val="auto"/>
                <w:sz w:val="18"/>
              </w:rPr>
              <w:t xml:space="preserve">Verify that the mobile app does not store sensitive data onto </w:t>
            </w:r>
            <w:ins w:id="57" w:author="Andrew van der Stock" w:date="2014-11-18T12:50:00Z">
              <w:r w:rsidR="002D0BC1">
                <w:rPr>
                  <w:rFonts w:ascii="Myriad Pro" w:eastAsia="PT Sans" w:hAnsi="Myriad Pro" w:cs="PT Sans"/>
                  <w:color w:val="auto"/>
                  <w:sz w:val="18"/>
                </w:rPr>
                <w:t xml:space="preserve">potentially unencrypted </w:t>
              </w:r>
            </w:ins>
            <w:r w:rsidRPr="002C1316">
              <w:rPr>
                <w:rFonts w:ascii="Myriad Pro" w:eastAsia="PT Sans" w:hAnsi="Myriad Pro" w:cs="PT Sans"/>
                <w:color w:val="auto"/>
                <w:sz w:val="18"/>
              </w:rPr>
              <w:t>shared resources on the device (e.g. SD card or shared folders)</w:t>
            </w:r>
          </w:p>
        </w:tc>
        <w:tc>
          <w:tcPr>
            <w:tcW w:w="990" w:type="dxa"/>
            <w:shd w:val="clear" w:color="auto" w:fill="F1C40F"/>
            <w:tcMar>
              <w:left w:w="108" w:type="dxa"/>
              <w:right w:w="108" w:type="dxa"/>
            </w:tcMar>
            <w:vAlign w:val="center"/>
          </w:tcPr>
          <w:p w14:paraId="098A575F"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610B2C75" wp14:editId="04B57D11">
                  <wp:extent cx="104775" cy="76200"/>
                  <wp:effectExtent l="0" t="0" r="0" b="0"/>
                  <wp:docPr id="193"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1B4695EE"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418BB29E" wp14:editId="27502F24">
                  <wp:extent cx="104775" cy="76200"/>
                  <wp:effectExtent l="0" t="0" r="0" b="0"/>
                  <wp:docPr id="194"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7DF28AB2"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4A2D4674" wp14:editId="45F4A9D4">
                  <wp:extent cx="104775" cy="76200"/>
                  <wp:effectExtent l="0" t="0" r="0" b="0"/>
                  <wp:docPr id="195"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5C24C7C6" w14:textId="77777777">
        <w:trPr>
          <w:trHeight w:val="500"/>
        </w:trPr>
        <w:tc>
          <w:tcPr>
            <w:tcW w:w="734" w:type="dxa"/>
            <w:shd w:val="clear" w:color="auto" w:fill="FCFCFC"/>
            <w:tcMar>
              <w:left w:w="108" w:type="dxa"/>
              <w:right w:w="108" w:type="dxa"/>
            </w:tcMar>
            <w:vAlign w:val="center"/>
          </w:tcPr>
          <w:p w14:paraId="47305838"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6"/>
              </w:rPr>
              <w:t>V17.4</w:t>
            </w:r>
          </w:p>
        </w:tc>
        <w:tc>
          <w:tcPr>
            <w:tcW w:w="236" w:type="dxa"/>
            <w:shd w:val="clear" w:color="auto" w:fill="FCFCFC"/>
            <w:tcMar>
              <w:left w:w="108" w:type="dxa"/>
              <w:right w:w="108" w:type="dxa"/>
            </w:tcMar>
            <w:vAlign w:val="center"/>
          </w:tcPr>
          <w:p w14:paraId="24B545FF" w14:textId="77777777" w:rsidR="00C46B3D" w:rsidRPr="002C1316"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center"/>
          </w:tcPr>
          <w:p w14:paraId="594AFF75"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8"/>
              </w:rPr>
              <w:t>Verify that sensitive data is not stored in SQLite database on the device.</w:t>
            </w:r>
          </w:p>
        </w:tc>
        <w:tc>
          <w:tcPr>
            <w:tcW w:w="990" w:type="dxa"/>
            <w:shd w:val="clear" w:color="auto" w:fill="F1C40F"/>
            <w:tcMar>
              <w:left w:w="108" w:type="dxa"/>
              <w:right w:w="108" w:type="dxa"/>
            </w:tcMar>
            <w:vAlign w:val="center"/>
          </w:tcPr>
          <w:p w14:paraId="2D3711B5"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5624141D" wp14:editId="41247E2B">
                  <wp:extent cx="104775" cy="76200"/>
                  <wp:effectExtent l="0" t="0" r="0" b="0"/>
                  <wp:docPr id="196"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34AF1D4E"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30090519" wp14:editId="651562E0">
                  <wp:extent cx="104775" cy="76200"/>
                  <wp:effectExtent l="0" t="0" r="0" b="0"/>
                  <wp:docPr id="197"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3D03F6ED"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007F2091" wp14:editId="28111173">
                  <wp:extent cx="104775" cy="76200"/>
                  <wp:effectExtent l="0" t="0" r="0" b="0"/>
                  <wp:docPr id="198"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7A9F61F1" w14:textId="77777777">
        <w:trPr>
          <w:trHeight w:val="460"/>
        </w:trPr>
        <w:tc>
          <w:tcPr>
            <w:tcW w:w="734" w:type="dxa"/>
            <w:shd w:val="clear" w:color="auto" w:fill="FCFCFC"/>
            <w:tcMar>
              <w:left w:w="108" w:type="dxa"/>
              <w:right w:w="108" w:type="dxa"/>
            </w:tcMar>
            <w:vAlign w:val="center"/>
          </w:tcPr>
          <w:p w14:paraId="0A10E36E"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6"/>
              </w:rPr>
              <w:t>V17.5</w:t>
            </w:r>
          </w:p>
        </w:tc>
        <w:tc>
          <w:tcPr>
            <w:tcW w:w="236" w:type="dxa"/>
            <w:shd w:val="clear" w:color="auto" w:fill="FCFCFC"/>
            <w:tcMar>
              <w:left w:w="108" w:type="dxa"/>
              <w:right w:w="108" w:type="dxa"/>
            </w:tcMar>
            <w:vAlign w:val="center"/>
          </w:tcPr>
          <w:p w14:paraId="44F1A709" w14:textId="77777777" w:rsidR="00C46B3D" w:rsidRPr="002C1316"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center"/>
          </w:tcPr>
          <w:p w14:paraId="05A1E754" w14:textId="30BA10A2" w:rsidR="00C46B3D" w:rsidRPr="002C1316" w:rsidRDefault="00A42901">
            <w:pPr>
              <w:spacing w:after="0"/>
              <w:rPr>
                <w:rFonts w:ascii="Myriad Pro" w:hAnsi="Myriad Pro"/>
                <w:color w:val="auto"/>
              </w:rPr>
            </w:pPr>
            <w:r w:rsidRPr="002C1316">
              <w:rPr>
                <w:rFonts w:ascii="Myriad Pro" w:eastAsia="PT Sans" w:hAnsi="Myriad Pro" w:cs="PT Sans"/>
                <w:color w:val="auto"/>
                <w:sz w:val="18"/>
              </w:rPr>
              <w:t>Verify that secret keys</w:t>
            </w:r>
            <w:ins w:id="58" w:author="Andrew van der Stock" w:date="2014-11-18T12:50:00Z">
              <w:r w:rsidR="002D0BC1">
                <w:rPr>
                  <w:rFonts w:ascii="Myriad Pro" w:eastAsia="PT Sans" w:hAnsi="Myriad Pro" w:cs="PT Sans"/>
                  <w:color w:val="auto"/>
                  <w:sz w:val="18"/>
                </w:rPr>
                <w:t>, API tokens,</w:t>
              </w:r>
            </w:ins>
            <w:r w:rsidRPr="002C1316">
              <w:rPr>
                <w:rFonts w:ascii="Myriad Pro" w:eastAsia="PT Sans" w:hAnsi="Myriad Pro" w:cs="PT Sans"/>
                <w:color w:val="auto"/>
                <w:sz w:val="18"/>
              </w:rPr>
              <w:t xml:space="preserve"> or passwords are not hard-coded in the executable.</w:t>
            </w:r>
          </w:p>
        </w:tc>
        <w:tc>
          <w:tcPr>
            <w:tcW w:w="990" w:type="dxa"/>
            <w:shd w:val="clear" w:color="auto" w:fill="FFFFFF"/>
            <w:tcMar>
              <w:left w:w="108" w:type="dxa"/>
              <w:right w:w="108" w:type="dxa"/>
            </w:tcMar>
            <w:vAlign w:val="center"/>
          </w:tcPr>
          <w:p w14:paraId="2F3439F0"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31D73A27" wp14:editId="28DEB330">
                  <wp:extent cx="104775" cy="76200"/>
                  <wp:effectExtent l="0" t="0" r="0" b="0"/>
                  <wp:docPr id="199"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019F7D6A"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028CFF70" wp14:editId="76300FFD">
                  <wp:extent cx="104775" cy="76200"/>
                  <wp:effectExtent l="0" t="0" r="0" b="0"/>
                  <wp:docPr id="200"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5E9AFB16"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2CE24A1F" wp14:editId="00425B1C">
                  <wp:extent cx="104775" cy="76200"/>
                  <wp:effectExtent l="0" t="0" r="0" b="0"/>
                  <wp:docPr id="201"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0B9A70DF" w14:textId="77777777">
        <w:trPr>
          <w:trHeight w:val="500"/>
        </w:trPr>
        <w:tc>
          <w:tcPr>
            <w:tcW w:w="734" w:type="dxa"/>
            <w:shd w:val="clear" w:color="auto" w:fill="FCFCFC"/>
            <w:tcMar>
              <w:left w:w="108" w:type="dxa"/>
              <w:right w:w="108" w:type="dxa"/>
            </w:tcMar>
            <w:vAlign w:val="center"/>
          </w:tcPr>
          <w:p w14:paraId="4F7D55E2"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6"/>
              </w:rPr>
              <w:t>V17.6</w:t>
            </w:r>
          </w:p>
        </w:tc>
        <w:tc>
          <w:tcPr>
            <w:tcW w:w="236" w:type="dxa"/>
            <w:shd w:val="clear" w:color="auto" w:fill="FCFCFC"/>
            <w:tcMar>
              <w:left w:w="108" w:type="dxa"/>
              <w:right w:w="108" w:type="dxa"/>
            </w:tcMar>
            <w:vAlign w:val="center"/>
          </w:tcPr>
          <w:p w14:paraId="16549858" w14:textId="77777777" w:rsidR="00C46B3D" w:rsidRPr="002C1316"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center"/>
          </w:tcPr>
          <w:p w14:paraId="46652842" w14:textId="200B86AE" w:rsidR="00C46B3D" w:rsidRPr="002C1316" w:rsidRDefault="00A42901" w:rsidP="002D0BC1">
            <w:pPr>
              <w:spacing w:after="0"/>
              <w:rPr>
                <w:rFonts w:ascii="Myriad Pro" w:hAnsi="Myriad Pro"/>
                <w:color w:val="auto"/>
              </w:rPr>
            </w:pPr>
            <w:r w:rsidRPr="002C1316">
              <w:rPr>
                <w:rFonts w:ascii="Myriad Pro" w:eastAsia="PT Sans" w:hAnsi="Myriad Pro" w:cs="PT Sans"/>
                <w:color w:val="auto"/>
                <w:sz w:val="18"/>
              </w:rPr>
              <w:t xml:space="preserve">Verify that the mobile app prevents leaking of sensitive data via auto-snapshot feature of </w:t>
            </w:r>
            <w:proofErr w:type="spellStart"/>
            <w:r w:rsidRPr="002C1316">
              <w:rPr>
                <w:rFonts w:ascii="Myriad Pro" w:eastAsia="PT Sans" w:hAnsi="Myriad Pro" w:cs="PT Sans"/>
                <w:color w:val="auto"/>
                <w:sz w:val="18"/>
              </w:rPr>
              <w:t>iOS</w:t>
            </w:r>
            <w:proofErr w:type="spellEnd"/>
            <w:ins w:id="59" w:author="Andrew van der Stock" w:date="2014-11-18T12:51:00Z">
              <w:r w:rsidR="002D0BC1">
                <w:rPr>
                  <w:rFonts w:ascii="Myriad Pro" w:eastAsia="PT Sans" w:hAnsi="Myriad Pro" w:cs="PT Sans"/>
                  <w:color w:val="auto"/>
                  <w:sz w:val="18"/>
                </w:rPr>
                <w:t xml:space="preserve"> (where screenshots are saved of the current application)</w:t>
              </w:r>
            </w:ins>
            <w:del w:id="60" w:author="Andrew van der Stock" w:date="2014-11-18T12:51:00Z">
              <w:r w:rsidRPr="002C1316" w:rsidDel="002D0BC1">
                <w:rPr>
                  <w:rFonts w:ascii="Myriad Pro" w:eastAsia="PT Sans" w:hAnsi="Myriad Pro" w:cs="PT Sans"/>
                  <w:color w:val="auto"/>
                  <w:sz w:val="18"/>
                </w:rPr>
                <w:delText>.</w:delText>
              </w:r>
            </w:del>
            <w:ins w:id="61" w:author="Andrew van der Stock" w:date="2014-11-18T12:51:00Z">
              <w:r w:rsidR="002D0BC1">
                <w:rPr>
                  <w:rFonts w:ascii="Myriad Pro" w:eastAsia="PT Sans" w:hAnsi="Myriad Pro" w:cs="PT Sans"/>
                  <w:color w:val="auto"/>
                  <w:sz w:val="18"/>
                </w:rPr>
                <w:t xml:space="preserve">, or </w:t>
              </w:r>
            </w:ins>
            <w:ins w:id="62" w:author="Andrew van der Stock" w:date="2014-11-18T12:52:00Z">
              <w:r w:rsidR="002D0BC1">
                <w:rPr>
                  <w:rFonts w:ascii="Myriad Pro" w:eastAsia="PT Sans" w:hAnsi="Myriad Pro" w:cs="PT Sans"/>
                  <w:color w:val="auto"/>
                  <w:sz w:val="18"/>
                </w:rPr>
                <w:t xml:space="preserve">as </w:t>
              </w:r>
            </w:ins>
            <w:ins w:id="63" w:author="Andrew van der Stock" w:date="2014-11-18T12:51:00Z">
              <w:r w:rsidR="002D0BC1">
                <w:rPr>
                  <w:rFonts w:ascii="Myriad Pro" w:eastAsia="PT Sans" w:hAnsi="Myriad Pro" w:cs="PT Sans"/>
                  <w:color w:val="auto"/>
                  <w:sz w:val="18"/>
                </w:rPr>
                <w:t xml:space="preserve">the application is </w:t>
              </w:r>
              <w:proofErr w:type="spellStart"/>
              <w:r w:rsidR="002D0BC1">
                <w:rPr>
                  <w:rFonts w:ascii="Myriad Pro" w:eastAsia="PT Sans" w:hAnsi="Myriad Pro" w:cs="PT Sans"/>
                  <w:color w:val="auto"/>
                  <w:sz w:val="18"/>
                </w:rPr>
                <w:t>backgrounded</w:t>
              </w:r>
              <w:proofErr w:type="spellEnd"/>
              <w:r w:rsidR="002D0BC1">
                <w:rPr>
                  <w:rFonts w:ascii="Myriad Pro" w:eastAsia="PT Sans" w:hAnsi="Myriad Pro" w:cs="PT Sans"/>
                  <w:color w:val="auto"/>
                  <w:sz w:val="18"/>
                </w:rPr>
                <w:t xml:space="preserve"> or the device is restarted.</w:t>
              </w:r>
            </w:ins>
          </w:p>
        </w:tc>
        <w:tc>
          <w:tcPr>
            <w:tcW w:w="990" w:type="dxa"/>
            <w:shd w:val="clear" w:color="auto" w:fill="FFFFFF"/>
            <w:tcMar>
              <w:left w:w="108" w:type="dxa"/>
              <w:right w:w="108" w:type="dxa"/>
            </w:tcMar>
            <w:vAlign w:val="center"/>
          </w:tcPr>
          <w:p w14:paraId="31C63FF9"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0CADFE77" wp14:editId="0A07E50A">
                  <wp:extent cx="104775" cy="76200"/>
                  <wp:effectExtent l="0" t="0" r="0" b="0"/>
                  <wp:docPr id="202"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2EC971"/>
            <w:tcMar>
              <w:left w:w="108" w:type="dxa"/>
              <w:right w:w="108" w:type="dxa"/>
            </w:tcMar>
            <w:vAlign w:val="center"/>
          </w:tcPr>
          <w:p w14:paraId="1D90FEB0"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6BEA6F43" wp14:editId="1BBB4898">
                  <wp:extent cx="104775" cy="76200"/>
                  <wp:effectExtent l="0" t="0" r="0" b="0"/>
                  <wp:docPr id="203"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5E876780"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7ADCA756" wp14:editId="7E0C9050">
                  <wp:extent cx="104775" cy="76200"/>
                  <wp:effectExtent l="0" t="0" r="0" b="0"/>
                  <wp:docPr id="204"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11659868" w14:textId="77777777">
        <w:trPr>
          <w:trHeight w:val="500"/>
        </w:trPr>
        <w:tc>
          <w:tcPr>
            <w:tcW w:w="734" w:type="dxa"/>
            <w:shd w:val="clear" w:color="auto" w:fill="FCFCFC"/>
            <w:tcMar>
              <w:left w:w="108" w:type="dxa"/>
              <w:right w:w="108" w:type="dxa"/>
            </w:tcMar>
            <w:vAlign w:val="center"/>
          </w:tcPr>
          <w:p w14:paraId="3EE8C68C"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6"/>
              </w:rPr>
              <w:t>V17.7</w:t>
            </w:r>
          </w:p>
        </w:tc>
        <w:tc>
          <w:tcPr>
            <w:tcW w:w="236" w:type="dxa"/>
            <w:shd w:val="clear" w:color="auto" w:fill="FCFCFC"/>
            <w:tcMar>
              <w:left w:w="108" w:type="dxa"/>
              <w:right w:w="108" w:type="dxa"/>
            </w:tcMar>
            <w:vAlign w:val="center"/>
          </w:tcPr>
          <w:p w14:paraId="0315B0CB" w14:textId="77777777" w:rsidR="00C46B3D" w:rsidRPr="002C1316"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center"/>
          </w:tcPr>
          <w:p w14:paraId="722C1D9B"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8"/>
              </w:rPr>
              <w:t xml:space="preserve">Verify that the app cannot be run on a </w:t>
            </w:r>
            <w:proofErr w:type="spellStart"/>
            <w:r w:rsidRPr="002C1316">
              <w:rPr>
                <w:rFonts w:ascii="Myriad Pro" w:eastAsia="PT Sans" w:hAnsi="Myriad Pro" w:cs="PT Sans"/>
                <w:color w:val="auto"/>
                <w:sz w:val="18"/>
              </w:rPr>
              <w:t>jailbroken</w:t>
            </w:r>
            <w:proofErr w:type="spellEnd"/>
            <w:r w:rsidRPr="002C1316">
              <w:rPr>
                <w:rFonts w:ascii="Myriad Pro" w:eastAsia="PT Sans" w:hAnsi="Myriad Pro" w:cs="PT Sans"/>
                <w:color w:val="auto"/>
                <w:sz w:val="18"/>
              </w:rPr>
              <w:t xml:space="preserve"> or rooted device.</w:t>
            </w:r>
          </w:p>
        </w:tc>
        <w:tc>
          <w:tcPr>
            <w:tcW w:w="990" w:type="dxa"/>
            <w:shd w:val="clear" w:color="auto" w:fill="FFFFFF"/>
            <w:tcMar>
              <w:left w:w="108" w:type="dxa"/>
              <w:right w:w="108" w:type="dxa"/>
            </w:tcMar>
            <w:vAlign w:val="center"/>
          </w:tcPr>
          <w:p w14:paraId="2178B68E" w14:textId="77777777" w:rsidR="00C46B3D" w:rsidRPr="001C4CA0" w:rsidRDefault="00C46B3D">
            <w:pPr>
              <w:spacing w:after="0"/>
              <w:jc w:val="center"/>
              <w:rPr>
                <w:rFonts w:ascii="Myriad Pro" w:hAnsi="Myriad Pro"/>
              </w:rPr>
            </w:pPr>
          </w:p>
        </w:tc>
        <w:tc>
          <w:tcPr>
            <w:tcW w:w="990" w:type="dxa"/>
            <w:shd w:val="clear" w:color="auto" w:fill="2EC971"/>
            <w:tcMar>
              <w:left w:w="108" w:type="dxa"/>
              <w:right w:w="108" w:type="dxa"/>
            </w:tcMar>
            <w:vAlign w:val="center"/>
          </w:tcPr>
          <w:p w14:paraId="2F0017B7"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430959DA" wp14:editId="58C8E5B9">
                  <wp:extent cx="104775" cy="76200"/>
                  <wp:effectExtent l="0" t="0" r="0" b="0"/>
                  <wp:docPr id="205"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319A8ED0"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2E21C8C5" wp14:editId="611FE9E2">
                  <wp:extent cx="104775" cy="76200"/>
                  <wp:effectExtent l="0" t="0" r="0" b="0"/>
                  <wp:docPr id="206"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12E67FD4" w14:textId="77777777">
        <w:trPr>
          <w:trHeight w:val="500"/>
        </w:trPr>
        <w:tc>
          <w:tcPr>
            <w:tcW w:w="734" w:type="dxa"/>
            <w:shd w:val="clear" w:color="auto" w:fill="FCFCFC"/>
            <w:tcMar>
              <w:left w:w="108" w:type="dxa"/>
              <w:right w:w="108" w:type="dxa"/>
            </w:tcMar>
            <w:vAlign w:val="center"/>
          </w:tcPr>
          <w:p w14:paraId="01949544"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6"/>
              </w:rPr>
              <w:t>V17.8</w:t>
            </w:r>
          </w:p>
        </w:tc>
        <w:tc>
          <w:tcPr>
            <w:tcW w:w="236" w:type="dxa"/>
            <w:shd w:val="clear" w:color="auto" w:fill="FCFCFC"/>
            <w:tcMar>
              <w:left w:w="108" w:type="dxa"/>
              <w:right w:w="108" w:type="dxa"/>
            </w:tcMar>
            <w:vAlign w:val="center"/>
          </w:tcPr>
          <w:p w14:paraId="3C2F101E" w14:textId="77777777" w:rsidR="00C46B3D" w:rsidRPr="002C1316"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center"/>
          </w:tcPr>
          <w:p w14:paraId="748A3480"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8"/>
              </w:rPr>
              <w:t>Verify that the session timeout is of a reasonable value.</w:t>
            </w:r>
          </w:p>
        </w:tc>
        <w:tc>
          <w:tcPr>
            <w:tcW w:w="990" w:type="dxa"/>
            <w:shd w:val="clear" w:color="auto" w:fill="FFFFFF"/>
            <w:tcMar>
              <w:left w:w="108" w:type="dxa"/>
              <w:right w:w="108" w:type="dxa"/>
            </w:tcMar>
            <w:vAlign w:val="center"/>
          </w:tcPr>
          <w:p w14:paraId="750D037D" w14:textId="77777777" w:rsidR="00C46B3D" w:rsidRPr="001C4CA0" w:rsidRDefault="00C46B3D">
            <w:pPr>
              <w:spacing w:after="0"/>
              <w:jc w:val="center"/>
              <w:rPr>
                <w:rFonts w:ascii="Myriad Pro" w:hAnsi="Myriad Pro"/>
              </w:rPr>
            </w:pPr>
          </w:p>
        </w:tc>
        <w:tc>
          <w:tcPr>
            <w:tcW w:w="990" w:type="dxa"/>
            <w:shd w:val="clear" w:color="auto" w:fill="2EC971"/>
            <w:tcMar>
              <w:left w:w="108" w:type="dxa"/>
              <w:right w:w="108" w:type="dxa"/>
            </w:tcMar>
            <w:vAlign w:val="center"/>
          </w:tcPr>
          <w:p w14:paraId="0F4BCF52"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205C6569" wp14:editId="13AB2C9D">
                  <wp:extent cx="104775" cy="76200"/>
                  <wp:effectExtent l="0" t="0" r="0" b="0"/>
                  <wp:docPr id="207"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6A5D2878"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28DB30BE" wp14:editId="7BE9BB37">
                  <wp:extent cx="104775" cy="76200"/>
                  <wp:effectExtent l="0" t="0" r="0" b="0"/>
                  <wp:docPr id="208"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11490417" w14:textId="77777777">
        <w:trPr>
          <w:trHeight w:val="500"/>
        </w:trPr>
        <w:tc>
          <w:tcPr>
            <w:tcW w:w="734" w:type="dxa"/>
            <w:shd w:val="clear" w:color="auto" w:fill="FCFCFC"/>
            <w:tcMar>
              <w:left w:w="108" w:type="dxa"/>
              <w:right w:w="108" w:type="dxa"/>
            </w:tcMar>
            <w:vAlign w:val="center"/>
          </w:tcPr>
          <w:p w14:paraId="2FC2A1A3"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6"/>
              </w:rPr>
              <w:t>V17.9</w:t>
            </w:r>
          </w:p>
        </w:tc>
        <w:tc>
          <w:tcPr>
            <w:tcW w:w="236" w:type="dxa"/>
            <w:shd w:val="clear" w:color="auto" w:fill="FCFCFC"/>
            <w:tcMar>
              <w:left w:w="108" w:type="dxa"/>
              <w:right w:w="108" w:type="dxa"/>
            </w:tcMar>
            <w:vAlign w:val="center"/>
          </w:tcPr>
          <w:p w14:paraId="58BFB7D7" w14:textId="77777777" w:rsidR="00C46B3D" w:rsidRPr="002C1316"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center"/>
          </w:tcPr>
          <w:p w14:paraId="4DFC93D6" w14:textId="787D3F5B" w:rsidR="00C46B3D" w:rsidRPr="002C1316" w:rsidRDefault="00A42901" w:rsidP="002D0BC1">
            <w:pPr>
              <w:spacing w:after="0"/>
              <w:rPr>
                <w:rFonts w:ascii="Myriad Pro" w:hAnsi="Myriad Pro"/>
                <w:color w:val="auto"/>
              </w:rPr>
            </w:pPr>
            <w:r w:rsidRPr="002C1316">
              <w:rPr>
                <w:rFonts w:ascii="Myriad Pro" w:eastAsia="PT Sans" w:hAnsi="Myriad Pro" w:cs="PT Sans"/>
                <w:color w:val="auto"/>
                <w:sz w:val="18"/>
              </w:rPr>
              <w:t xml:space="preserve">Verify the permissions being requested as well as the resources that it is authorized to access (i.e. AndroidManifest.xml, </w:t>
            </w:r>
            <w:proofErr w:type="spellStart"/>
            <w:r w:rsidRPr="002C1316">
              <w:rPr>
                <w:rFonts w:ascii="Myriad Pro" w:eastAsia="PT Sans" w:hAnsi="Myriad Pro" w:cs="PT Sans"/>
                <w:color w:val="auto"/>
                <w:sz w:val="18"/>
              </w:rPr>
              <w:t>iOS</w:t>
            </w:r>
            <w:proofErr w:type="spellEnd"/>
            <w:r w:rsidRPr="002C1316">
              <w:rPr>
                <w:rFonts w:ascii="Myriad Pro" w:eastAsia="PT Sans" w:hAnsi="Myriad Pro" w:cs="PT Sans"/>
                <w:color w:val="auto"/>
                <w:sz w:val="18"/>
              </w:rPr>
              <w:t xml:space="preserve"> Entitlements) </w:t>
            </w:r>
            <w:del w:id="64" w:author="Andrew van der Stock" w:date="2014-11-18T12:52:00Z">
              <w:r w:rsidRPr="002C1316" w:rsidDel="002D0BC1">
                <w:rPr>
                  <w:rFonts w:ascii="Myriad Pro" w:eastAsia="PT Sans" w:hAnsi="Myriad Pro" w:cs="PT Sans"/>
                  <w:color w:val="auto"/>
                  <w:sz w:val="18"/>
                </w:rPr>
                <w:delText>.</w:delText>
              </w:r>
            </w:del>
            <w:ins w:id="65" w:author="Andrew van der Stock" w:date="2014-11-18T12:52:00Z">
              <w:r w:rsidR="002D0BC1">
                <w:rPr>
                  <w:rFonts w:ascii="Myriad Pro" w:eastAsia="PT Sans" w:hAnsi="Myriad Pro" w:cs="PT Sans"/>
                  <w:color w:val="auto"/>
                  <w:sz w:val="18"/>
                </w:rPr>
                <w:t>are a minimal set of permissions required for the application to function.</w:t>
              </w:r>
            </w:ins>
          </w:p>
        </w:tc>
        <w:tc>
          <w:tcPr>
            <w:tcW w:w="990" w:type="dxa"/>
            <w:shd w:val="clear" w:color="auto" w:fill="FFFFFF"/>
            <w:tcMar>
              <w:left w:w="108" w:type="dxa"/>
              <w:right w:w="108" w:type="dxa"/>
            </w:tcMar>
            <w:vAlign w:val="center"/>
          </w:tcPr>
          <w:p w14:paraId="6DC065AF" w14:textId="77777777" w:rsidR="00C46B3D" w:rsidRPr="001C4CA0" w:rsidRDefault="00C46B3D">
            <w:pPr>
              <w:spacing w:after="0"/>
              <w:jc w:val="center"/>
              <w:rPr>
                <w:rFonts w:ascii="Myriad Pro" w:hAnsi="Myriad Pro"/>
              </w:rPr>
            </w:pPr>
          </w:p>
        </w:tc>
        <w:tc>
          <w:tcPr>
            <w:tcW w:w="990" w:type="dxa"/>
            <w:shd w:val="clear" w:color="auto" w:fill="2EC971"/>
            <w:tcMar>
              <w:left w:w="108" w:type="dxa"/>
              <w:right w:w="108" w:type="dxa"/>
            </w:tcMar>
            <w:vAlign w:val="center"/>
          </w:tcPr>
          <w:p w14:paraId="0909EED4"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50C03726" wp14:editId="7910848B">
                  <wp:extent cx="104775" cy="76200"/>
                  <wp:effectExtent l="0" t="0" r="0" b="0"/>
                  <wp:docPr id="209"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5D1BDF0E"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09B9BD3D" wp14:editId="359D80A3">
                  <wp:extent cx="104775" cy="76200"/>
                  <wp:effectExtent l="0" t="0" r="0" b="0"/>
                  <wp:docPr id="210"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1EE32751" w14:textId="77777777">
        <w:trPr>
          <w:trHeight w:val="500"/>
        </w:trPr>
        <w:tc>
          <w:tcPr>
            <w:tcW w:w="734" w:type="dxa"/>
            <w:shd w:val="clear" w:color="auto" w:fill="FCFCFC"/>
            <w:tcMar>
              <w:left w:w="108" w:type="dxa"/>
              <w:right w:w="108" w:type="dxa"/>
            </w:tcMar>
            <w:vAlign w:val="center"/>
          </w:tcPr>
          <w:p w14:paraId="392E9E54"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6"/>
              </w:rPr>
              <w:t>V17.10</w:t>
            </w:r>
          </w:p>
        </w:tc>
        <w:tc>
          <w:tcPr>
            <w:tcW w:w="236" w:type="dxa"/>
            <w:shd w:val="clear" w:color="auto" w:fill="FCFCFC"/>
            <w:tcMar>
              <w:left w:w="108" w:type="dxa"/>
              <w:right w:w="108" w:type="dxa"/>
            </w:tcMar>
            <w:vAlign w:val="center"/>
          </w:tcPr>
          <w:p w14:paraId="4C7CCA4A" w14:textId="77777777" w:rsidR="00C46B3D" w:rsidRPr="002C1316"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center"/>
          </w:tcPr>
          <w:p w14:paraId="6A69678D"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8"/>
              </w:rPr>
              <w:t>Verify that crash logs do not contain sensitive data.</w:t>
            </w:r>
          </w:p>
        </w:tc>
        <w:tc>
          <w:tcPr>
            <w:tcW w:w="990" w:type="dxa"/>
            <w:shd w:val="clear" w:color="auto" w:fill="FFFFFF"/>
            <w:tcMar>
              <w:left w:w="108" w:type="dxa"/>
              <w:right w:w="108" w:type="dxa"/>
            </w:tcMar>
            <w:vAlign w:val="center"/>
          </w:tcPr>
          <w:p w14:paraId="68B670ED" w14:textId="77777777" w:rsidR="00C46B3D" w:rsidRPr="001C4CA0" w:rsidRDefault="00C46B3D">
            <w:pPr>
              <w:spacing w:after="0"/>
              <w:jc w:val="center"/>
              <w:rPr>
                <w:rFonts w:ascii="Myriad Pro" w:hAnsi="Myriad Pro"/>
              </w:rPr>
            </w:pPr>
          </w:p>
        </w:tc>
        <w:tc>
          <w:tcPr>
            <w:tcW w:w="990" w:type="dxa"/>
            <w:shd w:val="clear" w:color="auto" w:fill="2EC971"/>
            <w:tcMar>
              <w:left w:w="108" w:type="dxa"/>
              <w:right w:w="108" w:type="dxa"/>
            </w:tcMar>
            <w:vAlign w:val="center"/>
          </w:tcPr>
          <w:p w14:paraId="3A1712BC"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765CBEE2" wp14:editId="5F13E3DA">
                  <wp:extent cx="104775" cy="76200"/>
                  <wp:effectExtent l="0" t="0" r="0" b="0"/>
                  <wp:docPr id="211"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22367996"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191916DD" wp14:editId="728EC8A4">
                  <wp:extent cx="104775" cy="76200"/>
                  <wp:effectExtent l="0" t="0" r="0" b="0"/>
                  <wp:docPr id="212"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2FE9C14A" w14:textId="77777777" w:rsidTr="002D0BC1">
        <w:tblPrEx>
          <w:tblW w:w="9918" w:type="dxa"/>
          <w:tblLayout w:type="fixed"/>
          <w:tblLook w:val="0600" w:firstRow="0" w:lastRow="0" w:firstColumn="0" w:lastColumn="0" w:noHBand="1" w:noVBand="1"/>
          <w:tblPrExChange w:id="66" w:author="Andrew van der Stock" w:date="2014-11-18T12:44:00Z">
            <w:tblPrEx>
              <w:tblW w:w="9918" w:type="dxa"/>
              <w:tblLayout w:type="fixed"/>
              <w:tblLook w:val="0600" w:firstRow="0" w:lastRow="0" w:firstColumn="0" w:lastColumn="0" w:noHBand="1" w:noVBand="1"/>
            </w:tblPrEx>
          </w:tblPrExChange>
        </w:tblPrEx>
        <w:trPr>
          <w:trHeight w:val="500"/>
          <w:trPrChange w:id="67" w:author="Andrew van der Stock" w:date="2014-11-18T12:44:00Z">
            <w:trPr>
              <w:trHeight w:val="500"/>
            </w:trPr>
          </w:trPrChange>
        </w:trPr>
        <w:tc>
          <w:tcPr>
            <w:tcW w:w="734" w:type="dxa"/>
            <w:shd w:val="clear" w:color="auto" w:fill="FCFCFC"/>
            <w:tcMar>
              <w:left w:w="108" w:type="dxa"/>
              <w:right w:w="108" w:type="dxa"/>
            </w:tcMar>
            <w:vAlign w:val="center"/>
            <w:tcPrChange w:id="68" w:author="Andrew van der Stock" w:date="2014-11-18T12:44:00Z">
              <w:tcPr>
                <w:tcW w:w="734" w:type="dxa"/>
                <w:shd w:val="clear" w:color="auto" w:fill="FCFCFC"/>
                <w:tcMar>
                  <w:left w:w="108" w:type="dxa"/>
                  <w:right w:w="108" w:type="dxa"/>
                </w:tcMar>
                <w:vAlign w:val="center"/>
              </w:tcPr>
            </w:tcPrChange>
          </w:tcPr>
          <w:p w14:paraId="0B680E45"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6"/>
              </w:rPr>
              <w:lastRenderedPageBreak/>
              <w:t>V17.11</w:t>
            </w:r>
          </w:p>
        </w:tc>
        <w:tc>
          <w:tcPr>
            <w:tcW w:w="236" w:type="dxa"/>
            <w:shd w:val="clear" w:color="auto" w:fill="FCFCFC"/>
            <w:tcMar>
              <w:left w:w="108" w:type="dxa"/>
              <w:right w:w="108" w:type="dxa"/>
            </w:tcMar>
            <w:vAlign w:val="center"/>
            <w:tcPrChange w:id="69" w:author="Andrew van der Stock" w:date="2014-11-18T12:44:00Z">
              <w:tcPr>
                <w:tcW w:w="236" w:type="dxa"/>
                <w:shd w:val="clear" w:color="auto" w:fill="FCFCFC"/>
                <w:tcMar>
                  <w:left w:w="108" w:type="dxa"/>
                  <w:right w:w="108" w:type="dxa"/>
                </w:tcMar>
                <w:vAlign w:val="center"/>
              </w:tcPr>
            </w:tcPrChange>
          </w:tcPr>
          <w:p w14:paraId="31F81741" w14:textId="77777777" w:rsidR="00C46B3D" w:rsidRPr="002C1316"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center"/>
            <w:tcPrChange w:id="70" w:author="Andrew van der Stock" w:date="2014-11-18T12:44:00Z">
              <w:tcPr>
                <w:tcW w:w="5978" w:type="dxa"/>
                <w:shd w:val="clear" w:color="auto" w:fill="FCFCFC"/>
                <w:tcMar>
                  <w:top w:w="113" w:type="dxa"/>
                  <w:left w:w="108" w:type="dxa"/>
                  <w:bottom w:w="113" w:type="dxa"/>
                  <w:right w:w="108" w:type="dxa"/>
                </w:tcMar>
                <w:vAlign w:val="center"/>
              </w:tcPr>
            </w:tcPrChange>
          </w:tcPr>
          <w:p w14:paraId="15A0D635" w14:textId="0A730EDB" w:rsidR="00C46B3D" w:rsidRPr="002C1316" w:rsidRDefault="00A42901" w:rsidP="002D0BC1">
            <w:pPr>
              <w:spacing w:after="0"/>
              <w:rPr>
                <w:rFonts w:ascii="Myriad Pro" w:hAnsi="Myriad Pro"/>
                <w:color w:val="auto"/>
              </w:rPr>
            </w:pPr>
            <w:del w:id="71" w:author="Andrew van der Stock" w:date="2014-11-18T12:44:00Z">
              <w:r w:rsidRPr="002C1316" w:rsidDel="002D0BC1">
                <w:rPr>
                  <w:rFonts w:ascii="Myriad Pro" w:eastAsia="PT Sans" w:hAnsi="Myriad Pro" w:cs="PT Sans"/>
                  <w:color w:val="auto"/>
                  <w:sz w:val="18"/>
                </w:rPr>
                <w:delText>Verify that the application binary has been obfuscated.</w:delText>
              </w:r>
            </w:del>
            <w:ins w:id="72" w:author="Andrew van der Stock" w:date="2014-11-18T12:45:00Z">
              <w:r w:rsidR="002D0BC1">
                <w:rPr>
                  <w:rFonts w:ascii="Myriad Pro" w:eastAsia="PT Sans" w:hAnsi="Myriad Pro" w:cs="PT Sans"/>
                  <w:color w:val="auto"/>
                  <w:sz w:val="18"/>
                </w:rPr>
                <w:t>Requirement removed.</w:t>
              </w:r>
            </w:ins>
          </w:p>
        </w:tc>
        <w:tc>
          <w:tcPr>
            <w:tcW w:w="990" w:type="dxa"/>
            <w:shd w:val="clear" w:color="auto" w:fill="FFFFFF"/>
            <w:tcMar>
              <w:left w:w="108" w:type="dxa"/>
              <w:right w:w="108" w:type="dxa"/>
            </w:tcMar>
            <w:vAlign w:val="center"/>
            <w:tcPrChange w:id="73" w:author="Andrew van der Stock" w:date="2014-11-18T12:44:00Z">
              <w:tcPr>
                <w:tcW w:w="990" w:type="dxa"/>
                <w:shd w:val="clear" w:color="auto" w:fill="FFFFFF"/>
                <w:tcMar>
                  <w:left w:w="108" w:type="dxa"/>
                  <w:right w:w="108" w:type="dxa"/>
                </w:tcMar>
                <w:vAlign w:val="center"/>
              </w:tcPr>
            </w:tcPrChange>
          </w:tcPr>
          <w:p w14:paraId="56466E91" w14:textId="77777777" w:rsidR="00C46B3D" w:rsidRPr="001C4CA0" w:rsidRDefault="00C46B3D">
            <w:pPr>
              <w:spacing w:after="0"/>
              <w:jc w:val="center"/>
              <w:rPr>
                <w:rFonts w:ascii="Myriad Pro" w:hAnsi="Myriad Pro"/>
              </w:rPr>
            </w:pPr>
          </w:p>
        </w:tc>
        <w:tc>
          <w:tcPr>
            <w:tcW w:w="990" w:type="dxa"/>
            <w:shd w:val="clear" w:color="auto" w:fill="FFFFFF"/>
            <w:tcMar>
              <w:left w:w="108" w:type="dxa"/>
              <w:right w:w="108" w:type="dxa"/>
            </w:tcMar>
            <w:vAlign w:val="center"/>
            <w:tcPrChange w:id="74" w:author="Andrew van der Stock" w:date="2014-11-18T12:44:00Z">
              <w:tcPr>
                <w:tcW w:w="990" w:type="dxa"/>
                <w:shd w:val="clear" w:color="auto" w:fill="FFFFFF"/>
                <w:tcMar>
                  <w:left w:w="108" w:type="dxa"/>
                  <w:right w:w="108" w:type="dxa"/>
                </w:tcMar>
                <w:vAlign w:val="center"/>
              </w:tcPr>
            </w:tcPrChange>
          </w:tcPr>
          <w:p w14:paraId="670C9D2B" w14:textId="77777777" w:rsidR="00C46B3D" w:rsidRPr="001C4CA0" w:rsidRDefault="00C46B3D">
            <w:pPr>
              <w:spacing w:after="0"/>
              <w:jc w:val="center"/>
              <w:rPr>
                <w:rFonts w:ascii="Myriad Pro" w:hAnsi="Myriad Pro"/>
              </w:rPr>
            </w:pPr>
          </w:p>
        </w:tc>
        <w:tc>
          <w:tcPr>
            <w:tcW w:w="990" w:type="dxa"/>
            <w:shd w:val="clear" w:color="auto" w:fill="FFFFFF"/>
            <w:tcMar>
              <w:left w:w="108" w:type="dxa"/>
              <w:right w:w="108" w:type="dxa"/>
            </w:tcMar>
            <w:vAlign w:val="center"/>
            <w:tcPrChange w:id="75" w:author="Andrew van der Stock" w:date="2014-11-18T12:44:00Z">
              <w:tcPr>
                <w:tcW w:w="990" w:type="dxa"/>
                <w:shd w:val="clear" w:color="auto" w:fill="5B9BD5"/>
                <w:tcMar>
                  <w:left w:w="108" w:type="dxa"/>
                  <w:right w:w="108" w:type="dxa"/>
                </w:tcMar>
                <w:vAlign w:val="center"/>
              </w:tcPr>
            </w:tcPrChange>
          </w:tcPr>
          <w:p w14:paraId="69F67B6C" w14:textId="3A5BCD9E" w:rsidR="00C46B3D" w:rsidRPr="001C4CA0" w:rsidRDefault="00A42901">
            <w:pPr>
              <w:spacing w:after="0"/>
              <w:jc w:val="center"/>
              <w:rPr>
                <w:rFonts w:ascii="Myriad Pro" w:hAnsi="Myriad Pro"/>
              </w:rPr>
            </w:pPr>
            <w:del w:id="76" w:author="Andrew van der Stock" w:date="2014-11-18T12:44:00Z">
              <w:r w:rsidRPr="001C4CA0" w:rsidDel="002D0BC1">
                <w:rPr>
                  <w:rFonts w:ascii="Myriad Pro" w:hAnsi="Myriad Pro"/>
                  <w:noProof/>
                </w:rPr>
                <w:drawing>
                  <wp:inline distT="0" distB="0" distL="0" distR="0" wp14:anchorId="6AB429CC" wp14:editId="6EEBEC27">
                    <wp:extent cx="104775" cy="76200"/>
                    <wp:effectExtent l="0" t="0" r="0" b="0"/>
                    <wp:docPr id="213"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del>
          </w:p>
        </w:tc>
      </w:tr>
      <w:tr w:rsidR="00C46B3D" w:rsidRPr="001C4CA0" w14:paraId="0CF23982" w14:textId="77777777">
        <w:trPr>
          <w:trHeight w:val="500"/>
        </w:trPr>
        <w:tc>
          <w:tcPr>
            <w:tcW w:w="734" w:type="dxa"/>
            <w:shd w:val="clear" w:color="auto" w:fill="FCFCFC"/>
            <w:tcMar>
              <w:left w:w="108" w:type="dxa"/>
              <w:right w:w="108" w:type="dxa"/>
            </w:tcMar>
            <w:vAlign w:val="center"/>
          </w:tcPr>
          <w:p w14:paraId="35A912AB"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6"/>
              </w:rPr>
              <w:t>V17.12</w:t>
            </w:r>
          </w:p>
        </w:tc>
        <w:tc>
          <w:tcPr>
            <w:tcW w:w="236" w:type="dxa"/>
            <w:shd w:val="clear" w:color="auto" w:fill="FCFCFC"/>
            <w:tcMar>
              <w:left w:w="108" w:type="dxa"/>
              <w:right w:w="108" w:type="dxa"/>
            </w:tcMar>
            <w:vAlign w:val="center"/>
          </w:tcPr>
          <w:p w14:paraId="323DFB58" w14:textId="77777777" w:rsidR="00C46B3D" w:rsidRPr="002C1316"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center"/>
          </w:tcPr>
          <w:p w14:paraId="0EE034EA"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8"/>
              </w:rPr>
              <w:t>Verify that all test data has been removed from the app container (.</w:t>
            </w:r>
            <w:proofErr w:type="spellStart"/>
            <w:r w:rsidRPr="002C1316">
              <w:rPr>
                <w:rFonts w:ascii="Myriad Pro" w:eastAsia="PT Sans" w:hAnsi="Myriad Pro" w:cs="PT Sans"/>
                <w:color w:val="auto"/>
                <w:sz w:val="18"/>
              </w:rPr>
              <w:t>ipa</w:t>
            </w:r>
            <w:proofErr w:type="spellEnd"/>
            <w:r w:rsidRPr="002C1316">
              <w:rPr>
                <w:rFonts w:ascii="Myriad Pro" w:eastAsia="PT Sans" w:hAnsi="Myriad Pro" w:cs="PT Sans"/>
                <w:color w:val="auto"/>
                <w:sz w:val="18"/>
              </w:rPr>
              <w:t>, .</w:t>
            </w:r>
            <w:proofErr w:type="spellStart"/>
            <w:r w:rsidRPr="002C1316">
              <w:rPr>
                <w:rFonts w:ascii="Myriad Pro" w:eastAsia="PT Sans" w:hAnsi="Myriad Pro" w:cs="PT Sans"/>
                <w:color w:val="auto"/>
                <w:sz w:val="18"/>
              </w:rPr>
              <w:t>apk</w:t>
            </w:r>
            <w:proofErr w:type="spellEnd"/>
            <w:r w:rsidRPr="002C1316">
              <w:rPr>
                <w:rFonts w:ascii="Myriad Pro" w:eastAsia="PT Sans" w:hAnsi="Myriad Pro" w:cs="PT Sans"/>
                <w:color w:val="auto"/>
                <w:sz w:val="18"/>
              </w:rPr>
              <w:t>, .bar).</w:t>
            </w:r>
          </w:p>
        </w:tc>
        <w:tc>
          <w:tcPr>
            <w:tcW w:w="990" w:type="dxa"/>
            <w:shd w:val="clear" w:color="auto" w:fill="FFFFFF"/>
            <w:tcMar>
              <w:left w:w="108" w:type="dxa"/>
              <w:right w:w="108" w:type="dxa"/>
            </w:tcMar>
            <w:vAlign w:val="center"/>
          </w:tcPr>
          <w:p w14:paraId="4A5AB598" w14:textId="77777777" w:rsidR="00C46B3D" w:rsidRPr="001C4CA0" w:rsidRDefault="00C46B3D">
            <w:pPr>
              <w:spacing w:after="0"/>
              <w:jc w:val="center"/>
              <w:rPr>
                <w:rFonts w:ascii="Myriad Pro" w:hAnsi="Myriad Pro"/>
              </w:rPr>
            </w:pPr>
          </w:p>
        </w:tc>
        <w:tc>
          <w:tcPr>
            <w:tcW w:w="990" w:type="dxa"/>
            <w:shd w:val="clear" w:color="auto" w:fill="2EC971"/>
            <w:tcMar>
              <w:left w:w="108" w:type="dxa"/>
              <w:right w:w="108" w:type="dxa"/>
            </w:tcMar>
            <w:vAlign w:val="center"/>
          </w:tcPr>
          <w:p w14:paraId="14F57817"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4DB1BF04" wp14:editId="36F9DFBC">
                  <wp:extent cx="104775" cy="76200"/>
                  <wp:effectExtent l="0" t="0" r="0" b="0"/>
                  <wp:docPr id="214"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280CC51A"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2B08FCA0" wp14:editId="12D04AFD">
                  <wp:extent cx="104775" cy="76200"/>
                  <wp:effectExtent l="0" t="0" r="0" b="0"/>
                  <wp:docPr id="215"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6379F1D8" w14:textId="77777777">
        <w:trPr>
          <w:trHeight w:val="500"/>
        </w:trPr>
        <w:tc>
          <w:tcPr>
            <w:tcW w:w="734" w:type="dxa"/>
            <w:shd w:val="clear" w:color="auto" w:fill="FCFCFC"/>
            <w:tcMar>
              <w:left w:w="108" w:type="dxa"/>
              <w:right w:w="108" w:type="dxa"/>
            </w:tcMar>
            <w:vAlign w:val="center"/>
          </w:tcPr>
          <w:p w14:paraId="4394F982"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6"/>
              </w:rPr>
              <w:t>V17.13</w:t>
            </w:r>
          </w:p>
        </w:tc>
        <w:tc>
          <w:tcPr>
            <w:tcW w:w="236" w:type="dxa"/>
            <w:shd w:val="clear" w:color="auto" w:fill="FCFCFC"/>
            <w:tcMar>
              <w:left w:w="108" w:type="dxa"/>
              <w:right w:w="108" w:type="dxa"/>
            </w:tcMar>
            <w:vAlign w:val="center"/>
          </w:tcPr>
          <w:p w14:paraId="4534BC6E" w14:textId="77777777" w:rsidR="00C46B3D" w:rsidRPr="002C1316"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center"/>
          </w:tcPr>
          <w:p w14:paraId="132D9763" w14:textId="46658AD1" w:rsidR="00C46B3D" w:rsidRPr="002C1316" w:rsidRDefault="00A42901">
            <w:pPr>
              <w:spacing w:after="0"/>
              <w:rPr>
                <w:rFonts w:ascii="Myriad Pro" w:hAnsi="Myriad Pro"/>
                <w:color w:val="auto"/>
              </w:rPr>
            </w:pPr>
            <w:r w:rsidRPr="002C1316">
              <w:rPr>
                <w:rFonts w:ascii="Myriad Pro" w:eastAsia="PT Sans" w:hAnsi="Myriad Pro" w:cs="PT Sans"/>
                <w:color w:val="auto"/>
                <w:sz w:val="18"/>
              </w:rPr>
              <w:t>Verify that the application does not log sensitive data to the system log or file</w:t>
            </w:r>
            <w:ins w:id="77" w:author="Andrew van der Stock" w:date="2014-11-18T13:00:00Z">
              <w:r w:rsidR="00F37A39">
                <w:rPr>
                  <w:rFonts w:ascii="Myriad Pro" w:eastAsia="PT Sans" w:hAnsi="Myriad Pro" w:cs="PT Sans"/>
                  <w:color w:val="auto"/>
                  <w:sz w:val="18"/>
                </w:rPr>
                <w:t xml:space="preserve"> </w:t>
              </w:r>
            </w:ins>
            <w:r w:rsidRPr="002C1316">
              <w:rPr>
                <w:rFonts w:ascii="Myriad Pro" w:eastAsia="PT Sans" w:hAnsi="Myriad Pro" w:cs="PT Sans"/>
                <w:color w:val="auto"/>
                <w:sz w:val="18"/>
              </w:rPr>
              <w:t>system.</w:t>
            </w:r>
          </w:p>
        </w:tc>
        <w:tc>
          <w:tcPr>
            <w:tcW w:w="990" w:type="dxa"/>
            <w:shd w:val="clear" w:color="auto" w:fill="FFFFFF"/>
            <w:tcMar>
              <w:left w:w="108" w:type="dxa"/>
              <w:right w:w="108" w:type="dxa"/>
            </w:tcMar>
            <w:vAlign w:val="center"/>
          </w:tcPr>
          <w:p w14:paraId="5715791F" w14:textId="77777777" w:rsidR="00C46B3D" w:rsidRPr="001C4CA0" w:rsidRDefault="00C46B3D">
            <w:pPr>
              <w:spacing w:after="0"/>
              <w:jc w:val="center"/>
              <w:rPr>
                <w:rFonts w:ascii="Myriad Pro" w:hAnsi="Myriad Pro"/>
              </w:rPr>
            </w:pPr>
          </w:p>
        </w:tc>
        <w:tc>
          <w:tcPr>
            <w:tcW w:w="990" w:type="dxa"/>
            <w:shd w:val="clear" w:color="auto" w:fill="2EC971"/>
            <w:tcMar>
              <w:left w:w="108" w:type="dxa"/>
              <w:right w:w="108" w:type="dxa"/>
            </w:tcMar>
            <w:vAlign w:val="center"/>
          </w:tcPr>
          <w:p w14:paraId="6DD47107"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5BD97C9D" wp14:editId="418E6F6C">
                  <wp:extent cx="104775" cy="76200"/>
                  <wp:effectExtent l="0" t="0" r="0" b="0"/>
                  <wp:docPr id="216"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0A01006C"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10555AA7" wp14:editId="35837908">
                  <wp:extent cx="104775" cy="76200"/>
                  <wp:effectExtent l="0" t="0" r="0" b="0"/>
                  <wp:docPr id="217"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498ACCB1" w14:textId="77777777">
        <w:trPr>
          <w:trHeight w:val="500"/>
        </w:trPr>
        <w:tc>
          <w:tcPr>
            <w:tcW w:w="734" w:type="dxa"/>
            <w:shd w:val="clear" w:color="auto" w:fill="FCFCFC"/>
            <w:tcMar>
              <w:left w:w="108" w:type="dxa"/>
              <w:right w:w="108" w:type="dxa"/>
            </w:tcMar>
            <w:vAlign w:val="center"/>
          </w:tcPr>
          <w:p w14:paraId="583FD7AA"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6"/>
              </w:rPr>
              <w:t>V17.14</w:t>
            </w:r>
          </w:p>
        </w:tc>
        <w:tc>
          <w:tcPr>
            <w:tcW w:w="236" w:type="dxa"/>
            <w:shd w:val="clear" w:color="auto" w:fill="FCFCFC"/>
            <w:tcMar>
              <w:left w:w="108" w:type="dxa"/>
              <w:right w:w="108" w:type="dxa"/>
            </w:tcMar>
            <w:vAlign w:val="center"/>
          </w:tcPr>
          <w:p w14:paraId="244179B0" w14:textId="77777777" w:rsidR="00C46B3D" w:rsidRPr="002C1316"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tcPr>
          <w:p w14:paraId="7EE6221C"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8"/>
              </w:rPr>
              <w:t>Verify that the application does not enable autocomplete for sensitive text input fields, such as passwords, personal information or credit cards.</w:t>
            </w:r>
          </w:p>
        </w:tc>
        <w:tc>
          <w:tcPr>
            <w:tcW w:w="990" w:type="dxa"/>
            <w:shd w:val="clear" w:color="auto" w:fill="FFFFFF"/>
            <w:tcMar>
              <w:left w:w="108" w:type="dxa"/>
              <w:right w:w="108" w:type="dxa"/>
            </w:tcMar>
            <w:vAlign w:val="center"/>
          </w:tcPr>
          <w:p w14:paraId="5DB78FD2" w14:textId="77777777" w:rsidR="00C46B3D" w:rsidRPr="001C4CA0" w:rsidRDefault="00C46B3D">
            <w:pPr>
              <w:spacing w:after="0"/>
              <w:jc w:val="center"/>
              <w:rPr>
                <w:rFonts w:ascii="Myriad Pro" w:hAnsi="Myriad Pro"/>
              </w:rPr>
            </w:pPr>
          </w:p>
        </w:tc>
        <w:tc>
          <w:tcPr>
            <w:tcW w:w="990" w:type="dxa"/>
            <w:shd w:val="clear" w:color="auto" w:fill="2EC971"/>
            <w:tcMar>
              <w:left w:w="108" w:type="dxa"/>
              <w:right w:w="108" w:type="dxa"/>
            </w:tcMar>
            <w:vAlign w:val="center"/>
          </w:tcPr>
          <w:p w14:paraId="66154AAC"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0FC702DF" wp14:editId="60C5EC1E">
                  <wp:extent cx="104775" cy="76200"/>
                  <wp:effectExtent l="0" t="0" r="0" b="0"/>
                  <wp:docPr id="218"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c>
          <w:tcPr>
            <w:tcW w:w="990" w:type="dxa"/>
            <w:shd w:val="clear" w:color="auto" w:fill="5B9BD5"/>
            <w:tcMar>
              <w:left w:w="108" w:type="dxa"/>
              <w:right w:w="108" w:type="dxa"/>
            </w:tcMar>
            <w:vAlign w:val="center"/>
          </w:tcPr>
          <w:p w14:paraId="59DE8B17"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24002333" wp14:editId="34532F60">
                  <wp:extent cx="104775" cy="76200"/>
                  <wp:effectExtent l="0" t="0" r="0" b="0"/>
                  <wp:docPr id="219"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35E1A057" w14:textId="77777777">
        <w:trPr>
          <w:trHeight w:val="500"/>
        </w:trPr>
        <w:tc>
          <w:tcPr>
            <w:tcW w:w="734" w:type="dxa"/>
            <w:shd w:val="clear" w:color="auto" w:fill="FCFCFC"/>
            <w:tcMar>
              <w:left w:w="108" w:type="dxa"/>
              <w:right w:w="108" w:type="dxa"/>
            </w:tcMar>
            <w:vAlign w:val="center"/>
          </w:tcPr>
          <w:p w14:paraId="6CDB8C3F"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6"/>
              </w:rPr>
              <w:t>V17.15</w:t>
            </w:r>
          </w:p>
        </w:tc>
        <w:tc>
          <w:tcPr>
            <w:tcW w:w="236" w:type="dxa"/>
            <w:shd w:val="clear" w:color="auto" w:fill="FCFCFC"/>
            <w:tcMar>
              <w:left w:w="108" w:type="dxa"/>
              <w:right w:w="108" w:type="dxa"/>
            </w:tcMar>
            <w:vAlign w:val="center"/>
          </w:tcPr>
          <w:p w14:paraId="3DA046F2" w14:textId="77777777" w:rsidR="00C46B3D" w:rsidRPr="002C1316"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center"/>
          </w:tcPr>
          <w:p w14:paraId="48CE87B5" w14:textId="3CE36350" w:rsidR="00C46B3D" w:rsidRPr="002C1316" w:rsidRDefault="00A42901">
            <w:pPr>
              <w:spacing w:after="0"/>
              <w:rPr>
                <w:rFonts w:ascii="Myriad Pro" w:hAnsi="Myriad Pro"/>
                <w:color w:val="auto"/>
              </w:rPr>
            </w:pPr>
            <w:r w:rsidRPr="002C1316">
              <w:rPr>
                <w:rFonts w:ascii="Myriad Pro" w:eastAsia="PT Sans" w:hAnsi="Myriad Pro" w:cs="PT Sans"/>
                <w:color w:val="auto"/>
                <w:sz w:val="18"/>
              </w:rPr>
              <w:t>Verify that the mobile app</w:t>
            </w:r>
            <w:ins w:id="78" w:author="Andrew van der Stock" w:date="2014-11-18T12:48:00Z">
              <w:r w:rsidR="002D0BC1">
                <w:rPr>
                  <w:rFonts w:ascii="Myriad Pro" w:eastAsia="PT Sans" w:hAnsi="Myriad Pro" w:cs="PT Sans"/>
                  <w:color w:val="auto"/>
                  <w:sz w:val="18"/>
                </w:rPr>
                <w:t xml:space="preserve"> or platform</w:t>
              </w:r>
            </w:ins>
            <w:r w:rsidRPr="002C1316">
              <w:rPr>
                <w:rFonts w:ascii="Myriad Pro" w:eastAsia="PT Sans" w:hAnsi="Myriad Pro" w:cs="PT Sans"/>
                <w:color w:val="auto"/>
                <w:sz w:val="18"/>
              </w:rPr>
              <w:t xml:space="preserve"> implements certificate pinning to prevent the </w:t>
            </w:r>
            <w:proofErr w:type="spellStart"/>
            <w:r w:rsidRPr="002C1316">
              <w:rPr>
                <w:rFonts w:ascii="Myriad Pro" w:eastAsia="PT Sans" w:hAnsi="Myriad Pro" w:cs="PT Sans"/>
                <w:color w:val="auto"/>
                <w:sz w:val="18"/>
              </w:rPr>
              <w:t>proxying</w:t>
            </w:r>
            <w:proofErr w:type="spellEnd"/>
            <w:r w:rsidRPr="002C1316">
              <w:rPr>
                <w:rFonts w:ascii="Myriad Pro" w:eastAsia="PT Sans" w:hAnsi="Myriad Pro" w:cs="PT Sans"/>
                <w:color w:val="auto"/>
                <w:sz w:val="18"/>
              </w:rPr>
              <w:t xml:space="preserve"> of app traffic.</w:t>
            </w:r>
          </w:p>
        </w:tc>
        <w:tc>
          <w:tcPr>
            <w:tcW w:w="990" w:type="dxa"/>
            <w:shd w:val="clear" w:color="auto" w:fill="FFFFFF"/>
            <w:tcMar>
              <w:left w:w="108" w:type="dxa"/>
              <w:right w:w="108" w:type="dxa"/>
            </w:tcMar>
            <w:vAlign w:val="center"/>
          </w:tcPr>
          <w:p w14:paraId="363903C5" w14:textId="77777777" w:rsidR="00C46B3D" w:rsidRPr="001C4CA0" w:rsidRDefault="00C46B3D">
            <w:pPr>
              <w:spacing w:after="0"/>
              <w:jc w:val="center"/>
              <w:rPr>
                <w:rFonts w:ascii="Myriad Pro" w:hAnsi="Myriad Pro"/>
              </w:rPr>
            </w:pPr>
          </w:p>
        </w:tc>
        <w:tc>
          <w:tcPr>
            <w:tcW w:w="990" w:type="dxa"/>
            <w:shd w:val="clear" w:color="auto" w:fill="FFFFFF"/>
            <w:tcMar>
              <w:left w:w="108" w:type="dxa"/>
              <w:right w:w="108" w:type="dxa"/>
            </w:tcMar>
            <w:vAlign w:val="center"/>
          </w:tcPr>
          <w:p w14:paraId="44526E50" w14:textId="77777777" w:rsidR="00C46B3D" w:rsidRPr="001C4CA0" w:rsidRDefault="00C46B3D">
            <w:pPr>
              <w:spacing w:after="0"/>
              <w:jc w:val="center"/>
              <w:rPr>
                <w:rFonts w:ascii="Myriad Pro" w:hAnsi="Myriad Pro"/>
              </w:rPr>
            </w:pPr>
          </w:p>
        </w:tc>
        <w:tc>
          <w:tcPr>
            <w:tcW w:w="990" w:type="dxa"/>
            <w:shd w:val="clear" w:color="auto" w:fill="5B9BD5"/>
            <w:tcMar>
              <w:left w:w="108" w:type="dxa"/>
              <w:right w:w="108" w:type="dxa"/>
            </w:tcMar>
            <w:vAlign w:val="center"/>
          </w:tcPr>
          <w:p w14:paraId="295ED36C"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764D332A" wp14:editId="0AB0C26E">
                  <wp:extent cx="104775" cy="76200"/>
                  <wp:effectExtent l="0" t="0" r="0" b="0"/>
                  <wp:docPr id="220"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44F106FB" w14:textId="77777777">
        <w:trPr>
          <w:trHeight w:val="500"/>
        </w:trPr>
        <w:tc>
          <w:tcPr>
            <w:tcW w:w="734" w:type="dxa"/>
            <w:shd w:val="clear" w:color="auto" w:fill="FCFCFC"/>
            <w:tcMar>
              <w:left w:w="108" w:type="dxa"/>
              <w:right w:w="108" w:type="dxa"/>
            </w:tcMar>
            <w:vAlign w:val="center"/>
          </w:tcPr>
          <w:p w14:paraId="2BD0F5BC"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6"/>
              </w:rPr>
              <w:t>V17.16</w:t>
            </w:r>
          </w:p>
        </w:tc>
        <w:tc>
          <w:tcPr>
            <w:tcW w:w="236" w:type="dxa"/>
            <w:shd w:val="clear" w:color="auto" w:fill="FCFCFC"/>
            <w:tcMar>
              <w:left w:w="108" w:type="dxa"/>
              <w:right w:w="108" w:type="dxa"/>
            </w:tcMar>
            <w:vAlign w:val="center"/>
          </w:tcPr>
          <w:p w14:paraId="0A6FF5C2" w14:textId="77777777" w:rsidR="00C46B3D" w:rsidRPr="002C1316"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center"/>
          </w:tcPr>
          <w:p w14:paraId="0433B965" w14:textId="3A27D5E7" w:rsidR="00C46B3D" w:rsidRPr="002C1316" w:rsidDel="00F37A39" w:rsidRDefault="00A42901" w:rsidP="00F37A39">
            <w:pPr>
              <w:spacing w:after="0"/>
              <w:rPr>
                <w:del w:id="79" w:author="Andrew van der Stock" w:date="2014-11-18T13:00:00Z"/>
                <w:rFonts w:ascii="Myriad Pro" w:hAnsi="Myriad Pro"/>
                <w:color w:val="auto"/>
              </w:rPr>
              <w:pPrChange w:id="80" w:author="Andrew van der Stock" w:date="2014-11-18T13:00:00Z">
                <w:pPr>
                  <w:spacing w:after="0"/>
                </w:pPr>
              </w:pPrChange>
            </w:pPr>
            <w:r w:rsidRPr="002C1316">
              <w:rPr>
                <w:rFonts w:ascii="Myriad Pro" w:eastAsia="PT Sans" w:hAnsi="Myriad Pro" w:cs="PT Sans"/>
                <w:color w:val="auto"/>
                <w:sz w:val="18"/>
              </w:rPr>
              <w:t>Verify no misconfigurations are present in the configuration files (Debugging flags set, world readable/writable permissions) and that, by default, configuration settings are set to their safest/most secure</w:t>
            </w:r>
            <w:ins w:id="81" w:author="Andrew van der Stock" w:date="2014-11-18T13:00:00Z">
              <w:r w:rsidR="00F37A39">
                <w:rPr>
                  <w:rFonts w:ascii="Myriad Pro" w:eastAsia="PT Sans" w:hAnsi="Myriad Pro" w:cs="PT Sans"/>
                  <w:color w:val="auto"/>
                  <w:sz w:val="18"/>
                </w:rPr>
                <w:t xml:space="preserve"> </w:t>
              </w:r>
            </w:ins>
          </w:p>
          <w:p w14:paraId="4F5C07B8" w14:textId="77777777" w:rsidR="00C46B3D" w:rsidRPr="002C1316" w:rsidRDefault="00A42901" w:rsidP="00F37A39">
            <w:pPr>
              <w:spacing w:after="0"/>
              <w:rPr>
                <w:rFonts w:ascii="Myriad Pro" w:hAnsi="Myriad Pro"/>
                <w:color w:val="auto"/>
              </w:rPr>
            </w:pPr>
            <w:proofErr w:type="gramStart"/>
            <w:r w:rsidRPr="002C1316">
              <w:rPr>
                <w:rFonts w:ascii="Myriad Pro" w:eastAsia="PT Sans" w:hAnsi="Myriad Pro" w:cs="PT Sans"/>
                <w:color w:val="auto"/>
                <w:sz w:val="18"/>
              </w:rPr>
              <w:t>value</w:t>
            </w:r>
            <w:proofErr w:type="gramEnd"/>
            <w:r w:rsidRPr="002C1316">
              <w:rPr>
                <w:rFonts w:ascii="Myriad Pro" w:eastAsia="PT Sans" w:hAnsi="Myriad Pro" w:cs="PT Sans"/>
                <w:color w:val="auto"/>
                <w:sz w:val="18"/>
              </w:rPr>
              <w:t>.</w:t>
            </w:r>
          </w:p>
        </w:tc>
        <w:tc>
          <w:tcPr>
            <w:tcW w:w="990" w:type="dxa"/>
            <w:shd w:val="clear" w:color="auto" w:fill="FFFFFF"/>
            <w:tcMar>
              <w:left w:w="108" w:type="dxa"/>
              <w:right w:w="108" w:type="dxa"/>
            </w:tcMar>
            <w:vAlign w:val="center"/>
          </w:tcPr>
          <w:p w14:paraId="18A1083F" w14:textId="77777777" w:rsidR="00C46B3D" w:rsidRPr="001C4CA0" w:rsidRDefault="00C46B3D">
            <w:pPr>
              <w:spacing w:after="0"/>
              <w:jc w:val="center"/>
              <w:rPr>
                <w:rFonts w:ascii="Myriad Pro" w:hAnsi="Myriad Pro"/>
              </w:rPr>
            </w:pPr>
          </w:p>
        </w:tc>
        <w:tc>
          <w:tcPr>
            <w:tcW w:w="990" w:type="dxa"/>
            <w:shd w:val="clear" w:color="auto" w:fill="FFFFFF"/>
            <w:tcMar>
              <w:left w:w="108" w:type="dxa"/>
              <w:right w:w="108" w:type="dxa"/>
            </w:tcMar>
            <w:vAlign w:val="center"/>
          </w:tcPr>
          <w:p w14:paraId="74C609AA" w14:textId="77777777" w:rsidR="00C46B3D" w:rsidRPr="001C4CA0" w:rsidRDefault="00C46B3D">
            <w:pPr>
              <w:spacing w:after="0"/>
              <w:jc w:val="center"/>
              <w:rPr>
                <w:rFonts w:ascii="Myriad Pro" w:hAnsi="Myriad Pro"/>
              </w:rPr>
            </w:pPr>
          </w:p>
        </w:tc>
        <w:tc>
          <w:tcPr>
            <w:tcW w:w="990" w:type="dxa"/>
            <w:shd w:val="clear" w:color="auto" w:fill="5B9BD5"/>
            <w:tcMar>
              <w:left w:w="108" w:type="dxa"/>
              <w:right w:w="108" w:type="dxa"/>
            </w:tcMar>
            <w:vAlign w:val="center"/>
          </w:tcPr>
          <w:p w14:paraId="6C6DA21C"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3A1FA64A" wp14:editId="6B3B44CA">
                  <wp:extent cx="104775" cy="76200"/>
                  <wp:effectExtent l="0" t="0" r="0" b="0"/>
                  <wp:docPr id="221"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60759DB5" w14:textId="77777777">
        <w:trPr>
          <w:trHeight w:val="500"/>
        </w:trPr>
        <w:tc>
          <w:tcPr>
            <w:tcW w:w="734" w:type="dxa"/>
            <w:shd w:val="clear" w:color="auto" w:fill="FCFCFC"/>
            <w:tcMar>
              <w:left w:w="108" w:type="dxa"/>
              <w:right w:w="108" w:type="dxa"/>
            </w:tcMar>
            <w:vAlign w:val="center"/>
          </w:tcPr>
          <w:p w14:paraId="6DA599EE"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6"/>
              </w:rPr>
              <w:t>V17.17</w:t>
            </w:r>
          </w:p>
        </w:tc>
        <w:tc>
          <w:tcPr>
            <w:tcW w:w="236" w:type="dxa"/>
            <w:shd w:val="clear" w:color="auto" w:fill="FCFCFC"/>
            <w:tcMar>
              <w:left w:w="108" w:type="dxa"/>
              <w:right w:w="108" w:type="dxa"/>
            </w:tcMar>
            <w:vAlign w:val="center"/>
          </w:tcPr>
          <w:p w14:paraId="050F3BFF" w14:textId="77777777" w:rsidR="00C46B3D" w:rsidRPr="002C1316"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center"/>
          </w:tcPr>
          <w:p w14:paraId="347D54EB" w14:textId="0713F570" w:rsidR="00C46B3D" w:rsidRPr="002C1316" w:rsidRDefault="00A42901" w:rsidP="002D0BC1">
            <w:pPr>
              <w:spacing w:after="0"/>
              <w:rPr>
                <w:rFonts w:ascii="Myriad Pro" w:hAnsi="Myriad Pro"/>
                <w:color w:val="auto"/>
              </w:rPr>
            </w:pPr>
            <w:r w:rsidRPr="002C1316">
              <w:rPr>
                <w:rFonts w:ascii="Myriad Pro" w:eastAsia="PT Sans" w:hAnsi="Myriad Pro" w:cs="PT Sans"/>
                <w:color w:val="auto"/>
                <w:sz w:val="18"/>
              </w:rPr>
              <w:t xml:space="preserve">Verify any </w:t>
            </w:r>
            <w:del w:id="82" w:author="Andrew van der Stock" w:date="2014-11-18T12:48:00Z">
              <w:r w:rsidRPr="002C1316" w:rsidDel="002D0BC1">
                <w:rPr>
                  <w:rFonts w:ascii="Myriad Pro" w:eastAsia="PT Sans" w:hAnsi="Myriad Pro" w:cs="PT Sans"/>
                  <w:color w:val="auto"/>
                  <w:sz w:val="18"/>
                </w:rPr>
                <w:delText>3rd</w:delText>
              </w:r>
            </w:del>
            <w:ins w:id="83" w:author="Andrew van der Stock" w:date="2014-11-18T12:48:00Z">
              <w:r w:rsidR="002D0BC1">
                <w:rPr>
                  <w:rFonts w:ascii="Myriad Pro" w:eastAsia="PT Sans" w:hAnsi="Myriad Pro" w:cs="PT Sans"/>
                  <w:color w:val="auto"/>
                  <w:sz w:val="18"/>
                </w:rPr>
                <w:t xml:space="preserve">third </w:t>
              </w:r>
            </w:ins>
            <w:del w:id="84" w:author="Andrew van der Stock" w:date="2014-11-18T12:48:00Z">
              <w:r w:rsidRPr="002C1316" w:rsidDel="002D0BC1">
                <w:rPr>
                  <w:rFonts w:ascii="Myriad Pro" w:eastAsia="PT Sans" w:hAnsi="Myriad Pro" w:cs="PT Sans"/>
                  <w:color w:val="auto"/>
                  <w:sz w:val="18"/>
                </w:rPr>
                <w:delText>-</w:delText>
              </w:r>
            </w:del>
            <w:r w:rsidRPr="002C1316">
              <w:rPr>
                <w:rFonts w:ascii="Myriad Pro" w:eastAsia="PT Sans" w:hAnsi="Myriad Pro" w:cs="PT Sans"/>
                <w:color w:val="auto"/>
                <w:sz w:val="18"/>
              </w:rPr>
              <w:t xml:space="preserve">party libraries in use are up to date, </w:t>
            </w:r>
            <w:ins w:id="85" w:author="Andrew van der Stock" w:date="2014-11-18T12:48:00Z">
              <w:r w:rsidR="002D0BC1">
                <w:rPr>
                  <w:rFonts w:ascii="Myriad Pro" w:eastAsia="PT Sans" w:hAnsi="Myriad Pro" w:cs="PT Sans"/>
                  <w:color w:val="auto"/>
                  <w:sz w:val="18"/>
                </w:rPr>
                <w:t xml:space="preserve">and </w:t>
              </w:r>
            </w:ins>
            <w:r w:rsidRPr="002C1316">
              <w:rPr>
                <w:rFonts w:ascii="Myriad Pro" w:eastAsia="PT Sans" w:hAnsi="Myriad Pro" w:cs="PT Sans"/>
                <w:color w:val="auto"/>
                <w:sz w:val="18"/>
              </w:rPr>
              <w:t>contain no known vulnerabilities.</w:t>
            </w:r>
          </w:p>
        </w:tc>
        <w:tc>
          <w:tcPr>
            <w:tcW w:w="990" w:type="dxa"/>
            <w:shd w:val="clear" w:color="auto" w:fill="FFFFFF"/>
            <w:tcMar>
              <w:left w:w="108" w:type="dxa"/>
              <w:right w:w="108" w:type="dxa"/>
            </w:tcMar>
            <w:vAlign w:val="center"/>
          </w:tcPr>
          <w:p w14:paraId="472F8673" w14:textId="77777777" w:rsidR="00C46B3D" w:rsidRPr="001C4CA0" w:rsidRDefault="00C46B3D">
            <w:pPr>
              <w:spacing w:after="0"/>
              <w:jc w:val="center"/>
              <w:rPr>
                <w:rFonts w:ascii="Myriad Pro" w:hAnsi="Myriad Pro"/>
              </w:rPr>
            </w:pPr>
          </w:p>
        </w:tc>
        <w:tc>
          <w:tcPr>
            <w:tcW w:w="990" w:type="dxa"/>
            <w:shd w:val="clear" w:color="auto" w:fill="FFFFFF"/>
            <w:tcMar>
              <w:left w:w="108" w:type="dxa"/>
              <w:right w:w="108" w:type="dxa"/>
            </w:tcMar>
            <w:vAlign w:val="center"/>
          </w:tcPr>
          <w:p w14:paraId="0545C3C5" w14:textId="77777777" w:rsidR="00C46B3D" w:rsidRPr="001C4CA0" w:rsidRDefault="00C46B3D">
            <w:pPr>
              <w:spacing w:after="0"/>
              <w:jc w:val="center"/>
              <w:rPr>
                <w:rFonts w:ascii="Myriad Pro" w:hAnsi="Myriad Pro"/>
              </w:rPr>
            </w:pPr>
          </w:p>
        </w:tc>
        <w:tc>
          <w:tcPr>
            <w:tcW w:w="990" w:type="dxa"/>
            <w:shd w:val="clear" w:color="auto" w:fill="5B9BD5"/>
            <w:tcMar>
              <w:left w:w="108" w:type="dxa"/>
              <w:right w:w="108" w:type="dxa"/>
            </w:tcMar>
            <w:vAlign w:val="center"/>
          </w:tcPr>
          <w:p w14:paraId="607415CF"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5BCAE667" wp14:editId="11F5E259">
                  <wp:extent cx="104775" cy="76200"/>
                  <wp:effectExtent l="0" t="0" r="0" b="0"/>
                  <wp:docPr id="222"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415641C7" w14:textId="77777777">
        <w:trPr>
          <w:trHeight w:val="500"/>
        </w:trPr>
        <w:tc>
          <w:tcPr>
            <w:tcW w:w="734" w:type="dxa"/>
            <w:shd w:val="clear" w:color="auto" w:fill="FCFCFC"/>
            <w:tcMar>
              <w:left w:w="108" w:type="dxa"/>
              <w:right w:w="108" w:type="dxa"/>
            </w:tcMar>
            <w:vAlign w:val="center"/>
          </w:tcPr>
          <w:p w14:paraId="1B301E18"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6"/>
              </w:rPr>
              <w:t>V17.18</w:t>
            </w:r>
          </w:p>
        </w:tc>
        <w:tc>
          <w:tcPr>
            <w:tcW w:w="236" w:type="dxa"/>
            <w:shd w:val="clear" w:color="auto" w:fill="FCFCFC"/>
            <w:tcMar>
              <w:left w:w="108" w:type="dxa"/>
              <w:right w:w="108" w:type="dxa"/>
            </w:tcMar>
            <w:vAlign w:val="center"/>
          </w:tcPr>
          <w:p w14:paraId="1FFF436E" w14:textId="77777777" w:rsidR="00C46B3D" w:rsidRPr="002C1316"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center"/>
          </w:tcPr>
          <w:p w14:paraId="1ECA9C18" w14:textId="09F64A9E" w:rsidR="00C46B3D" w:rsidRPr="002C1316" w:rsidRDefault="00A42901" w:rsidP="002D0BC1">
            <w:pPr>
              <w:spacing w:after="0"/>
              <w:rPr>
                <w:rFonts w:ascii="Myriad Pro" w:hAnsi="Myriad Pro"/>
                <w:color w:val="auto"/>
              </w:rPr>
            </w:pPr>
            <w:r w:rsidRPr="002C1316">
              <w:rPr>
                <w:rFonts w:ascii="Myriad Pro" w:eastAsia="PT Sans" w:hAnsi="Myriad Pro" w:cs="PT Sans"/>
                <w:color w:val="auto"/>
                <w:sz w:val="18"/>
              </w:rPr>
              <w:t xml:space="preserve">Verify that </w:t>
            </w:r>
            <w:ins w:id="86" w:author="Andrew van der Stock" w:date="2014-11-18T12:47:00Z">
              <w:r w:rsidR="002D0BC1">
                <w:rPr>
                  <w:rFonts w:ascii="Myriad Pro" w:eastAsia="PT Sans" w:hAnsi="Myriad Pro" w:cs="PT Sans"/>
                  <w:color w:val="auto"/>
                  <w:sz w:val="18"/>
                </w:rPr>
                <w:t xml:space="preserve">sensitive </w:t>
              </w:r>
            </w:ins>
            <w:del w:id="87" w:author="Andrew van der Stock" w:date="2014-11-18T12:47:00Z">
              <w:r w:rsidRPr="002C1316" w:rsidDel="002D0BC1">
                <w:rPr>
                  <w:rFonts w:ascii="Myriad Pro" w:eastAsia="PT Sans" w:hAnsi="Myriad Pro" w:cs="PT Sans"/>
                  <w:color w:val="auto"/>
                  <w:sz w:val="18"/>
                </w:rPr>
                <w:delText xml:space="preserve">web </w:delText>
              </w:r>
            </w:del>
            <w:r w:rsidRPr="002C1316">
              <w:rPr>
                <w:rFonts w:ascii="Myriad Pro" w:eastAsia="PT Sans" w:hAnsi="Myriad Pro" w:cs="PT Sans"/>
                <w:color w:val="auto"/>
                <w:sz w:val="18"/>
              </w:rPr>
              <w:t>data, such as HTTPS traffic, is not cached.</w:t>
            </w:r>
          </w:p>
        </w:tc>
        <w:tc>
          <w:tcPr>
            <w:tcW w:w="990" w:type="dxa"/>
            <w:shd w:val="clear" w:color="auto" w:fill="FFFFFF"/>
            <w:tcMar>
              <w:left w:w="108" w:type="dxa"/>
              <w:right w:w="108" w:type="dxa"/>
            </w:tcMar>
            <w:vAlign w:val="center"/>
          </w:tcPr>
          <w:p w14:paraId="5DD302FC" w14:textId="77777777" w:rsidR="00C46B3D" w:rsidRPr="001C4CA0" w:rsidRDefault="00C46B3D">
            <w:pPr>
              <w:spacing w:after="0"/>
              <w:jc w:val="center"/>
              <w:rPr>
                <w:rFonts w:ascii="Myriad Pro" w:hAnsi="Myriad Pro"/>
              </w:rPr>
            </w:pPr>
          </w:p>
        </w:tc>
        <w:tc>
          <w:tcPr>
            <w:tcW w:w="990" w:type="dxa"/>
            <w:shd w:val="clear" w:color="auto" w:fill="FFFFFF"/>
            <w:tcMar>
              <w:left w:w="108" w:type="dxa"/>
              <w:right w:w="108" w:type="dxa"/>
            </w:tcMar>
            <w:vAlign w:val="center"/>
          </w:tcPr>
          <w:p w14:paraId="03265538" w14:textId="77777777" w:rsidR="00C46B3D" w:rsidRPr="001C4CA0" w:rsidRDefault="00C46B3D">
            <w:pPr>
              <w:spacing w:after="0"/>
              <w:jc w:val="center"/>
              <w:rPr>
                <w:rFonts w:ascii="Myriad Pro" w:hAnsi="Myriad Pro"/>
              </w:rPr>
            </w:pPr>
          </w:p>
        </w:tc>
        <w:tc>
          <w:tcPr>
            <w:tcW w:w="990" w:type="dxa"/>
            <w:shd w:val="clear" w:color="auto" w:fill="5B9BD5"/>
            <w:tcMar>
              <w:left w:w="108" w:type="dxa"/>
              <w:right w:w="108" w:type="dxa"/>
            </w:tcMar>
            <w:vAlign w:val="center"/>
          </w:tcPr>
          <w:p w14:paraId="709FE662"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20F93D83" wp14:editId="14B98184">
                  <wp:extent cx="104775" cy="76200"/>
                  <wp:effectExtent l="0" t="0" r="0" b="0"/>
                  <wp:docPr id="223"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574EADBF" w14:textId="77777777">
        <w:trPr>
          <w:trHeight w:val="500"/>
        </w:trPr>
        <w:tc>
          <w:tcPr>
            <w:tcW w:w="734" w:type="dxa"/>
            <w:shd w:val="clear" w:color="auto" w:fill="FCFCFC"/>
            <w:tcMar>
              <w:left w:w="108" w:type="dxa"/>
              <w:right w:w="108" w:type="dxa"/>
            </w:tcMar>
            <w:vAlign w:val="center"/>
          </w:tcPr>
          <w:p w14:paraId="252649BC"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6"/>
              </w:rPr>
              <w:t>V17.19</w:t>
            </w:r>
          </w:p>
        </w:tc>
        <w:tc>
          <w:tcPr>
            <w:tcW w:w="236" w:type="dxa"/>
            <w:shd w:val="clear" w:color="auto" w:fill="FCFCFC"/>
            <w:tcMar>
              <w:left w:w="108" w:type="dxa"/>
              <w:right w:w="108" w:type="dxa"/>
            </w:tcMar>
            <w:vAlign w:val="center"/>
          </w:tcPr>
          <w:p w14:paraId="48E76DFD" w14:textId="77777777" w:rsidR="00C46B3D" w:rsidRPr="002C1316"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center"/>
          </w:tcPr>
          <w:p w14:paraId="717361B1" w14:textId="0FF4EA0D" w:rsidR="00C46B3D" w:rsidRPr="002C1316" w:rsidRDefault="00A42901" w:rsidP="00F37A39">
            <w:pPr>
              <w:spacing w:after="0"/>
              <w:rPr>
                <w:rFonts w:ascii="Myriad Pro" w:hAnsi="Myriad Pro"/>
                <w:color w:val="auto"/>
              </w:rPr>
            </w:pPr>
            <w:r w:rsidRPr="002C1316">
              <w:rPr>
                <w:rFonts w:ascii="Myriad Pro" w:eastAsia="PT Sans" w:hAnsi="Myriad Pro" w:cs="PT Sans"/>
                <w:color w:val="auto"/>
                <w:sz w:val="18"/>
              </w:rPr>
              <w:t xml:space="preserve">Verify that </w:t>
            </w:r>
            <w:ins w:id="88" w:author="Andrew van der Stock" w:date="2014-11-18T13:01:00Z">
              <w:r w:rsidR="00F37A39">
                <w:rPr>
                  <w:rFonts w:ascii="Myriad Pro" w:eastAsia="PT Sans" w:hAnsi="Myriad Pro" w:cs="PT Sans"/>
                  <w:color w:val="auto"/>
                  <w:sz w:val="18"/>
                </w:rPr>
                <w:t xml:space="preserve">any </w:t>
              </w:r>
              <w:proofErr w:type="spellStart"/>
              <w:r w:rsidR="00F37A39">
                <w:rPr>
                  <w:rFonts w:ascii="Myriad Pro" w:eastAsia="PT Sans" w:hAnsi="Myriad Pro" w:cs="PT Sans"/>
                  <w:color w:val="auto"/>
                  <w:sz w:val="18"/>
                </w:rPr>
                <w:t>RESTful</w:t>
              </w:r>
              <w:proofErr w:type="spellEnd"/>
              <w:r w:rsidR="00F37A39">
                <w:rPr>
                  <w:rFonts w:ascii="Myriad Pro" w:eastAsia="PT Sans" w:hAnsi="Myriad Pro" w:cs="PT Sans"/>
                  <w:color w:val="auto"/>
                  <w:sz w:val="18"/>
                </w:rPr>
                <w:t xml:space="preserve"> </w:t>
              </w:r>
            </w:ins>
            <w:del w:id="89" w:author="Andrew van der Stock" w:date="2014-11-18T13:01:00Z">
              <w:r w:rsidRPr="002C1316" w:rsidDel="00F37A39">
                <w:rPr>
                  <w:rFonts w:ascii="Myriad Pro" w:eastAsia="PT Sans" w:hAnsi="Myriad Pro" w:cs="PT Sans"/>
                  <w:color w:val="auto"/>
                  <w:sz w:val="18"/>
                </w:rPr>
                <w:delText xml:space="preserve">the </w:delText>
              </w:r>
            </w:del>
            <w:ins w:id="90" w:author="Andrew van der Stock" w:date="2014-11-18T13:01:00Z">
              <w:r w:rsidR="00F37A39">
                <w:rPr>
                  <w:rFonts w:ascii="Myriad Pro" w:eastAsia="PT Sans" w:hAnsi="Myriad Pro" w:cs="PT Sans"/>
                  <w:color w:val="auto"/>
                  <w:sz w:val="18"/>
                </w:rPr>
                <w:t>web services</w:t>
              </w:r>
              <w:r w:rsidR="00F37A39" w:rsidRPr="002C1316">
                <w:rPr>
                  <w:rFonts w:ascii="Myriad Pro" w:eastAsia="PT Sans" w:hAnsi="Myriad Pro" w:cs="PT Sans"/>
                  <w:color w:val="auto"/>
                  <w:sz w:val="18"/>
                </w:rPr>
                <w:t xml:space="preserve"> </w:t>
              </w:r>
            </w:ins>
            <w:r w:rsidRPr="002C1316">
              <w:rPr>
                <w:rFonts w:ascii="Myriad Pro" w:eastAsia="PT Sans" w:hAnsi="Myriad Pro" w:cs="PT Sans"/>
                <w:color w:val="auto"/>
                <w:sz w:val="18"/>
              </w:rPr>
              <w:t>query string</w:t>
            </w:r>
            <w:ins w:id="91" w:author="Andrew van der Stock" w:date="2014-11-18T13:01:00Z">
              <w:r w:rsidR="00F37A39">
                <w:rPr>
                  <w:rFonts w:ascii="Myriad Pro" w:eastAsia="PT Sans" w:hAnsi="Myriad Pro" w:cs="PT Sans"/>
                  <w:color w:val="auto"/>
                  <w:sz w:val="18"/>
                </w:rPr>
                <w:t xml:space="preserve"> values</w:t>
              </w:r>
            </w:ins>
            <w:r w:rsidRPr="002C1316">
              <w:rPr>
                <w:rFonts w:ascii="Myriad Pro" w:eastAsia="PT Sans" w:hAnsi="Myriad Pro" w:cs="PT Sans"/>
                <w:color w:val="auto"/>
                <w:sz w:val="18"/>
              </w:rPr>
              <w:t xml:space="preserve"> </w:t>
            </w:r>
            <w:del w:id="92" w:author="Andrew van der Stock" w:date="2014-11-18T13:01:00Z">
              <w:r w:rsidRPr="002C1316" w:rsidDel="00F37A39">
                <w:rPr>
                  <w:rFonts w:ascii="Myriad Pro" w:eastAsia="PT Sans" w:hAnsi="Myriad Pro" w:cs="PT Sans"/>
                  <w:color w:val="auto"/>
                  <w:sz w:val="18"/>
                </w:rPr>
                <w:delText xml:space="preserve">is </w:delText>
              </w:r>
            </w:del>
            <w:ins w:id="93" w:author="Andrew van der Stock" w:date="2014-11-18T13:01:00Z">
              <w:r w:rsidR="00F37A39">
                <w:rPr>
                  <w:rFonts w:ascii="Myriad Pro" w:eastAsia="PT Sans" w:hAnsi="Myriad Pro" w:cs="PT Sans"/>
                  <w:color w:val="auto"/>
                  <w:sz w:val="18"/>
                </w:rPr>
                <w:t xml:space="preserve">are </w:t>
              </w:r>
            </w:ins>
            <w:r w:rsidRPr="002C1316">
              <w:rPr>
                <w:rFonts w:ascii="Myriad Pro" w:eastAsia="PT Sans" w:hAnsi="Myriad Pro" w:cs="PT Sans"/>
                <w:color w:val="auto"/>
                <w:sz w:val="18"/>
              </w:rPr>
              <w:t>not used for sensitive data. Instead, a POST request via SSL should be used with a CSRF token.</w:t>
            </w:r>
          </w:p>
        </w:tc>
        <w:tc>
          <w:tcPr>
            <w:tcW w:w="990" w:type="dxa"/>
            <w:shd w:val="clear" w:color="auto" w:fill="FFFFFF"/>
            <w:tcMar>
              <w:left w:w="108" w:type="dxa"/>
              <w:right w:w="108" w:type="dxa"/>
            </w:tcMar>
            <w:vAlign w:val="center"/>
          </w:tcPr>
          <w:p w14:paraId="7277BAE2" w14:textId="77777777" w:rsidR="00C46B3D" w:rsidRPr="001C4CA0" w:rsidRDefault="00C46B3D">
            <w:pPr>
              <w:spacing w:after="0"/>
              <w:jc w:val="center"/>
              <w:rPr>
                <w:rFonts w:ascii="Myriad Pro" w:hAnsi="Myriad Pro"/>
              </w:rPr>
            </w:pPr>
          </w:p>
        </w:tc>
        <w:tc>
          <w:tcPr>
            <w:tcW w:w="990" w:type="dxa"/>
            <w:shd w:val="clear" w:color="auto" w:fill="FFFFFF"/>
            <w:tcMar>
              <w:left w:w="108" w:type="dxa"/>
              <w:right w:w="108" w:type="dxa"/>
            </w:tcMar>
            <w:vAlign w:val="center"/>
          </w:tcPr>
          <w:p w14:paraId="76496C68" w14:textId="77777777" w:rsidR="00C46B3D" w:rsidRPr="001C4CA0" w:rsidRDefault="00C46B3D">
            <w:pPr>
              <w:spacing w:after="0"/>
              <w:jc w:val="center"/>
              <w:rPr>
                <w:rFonts w:ascii="Myriad Pro" w:hAnsi="Myriad Pro"/>
              </w:rPr>
            </w:pPr>
          </w:p>
        </w:tc>
        <w:tc>
          <w:tcPr>
            <w:tcW w:w="990" w:type="dxa"/>
            <w:shd w:val="clear" w:color="auto" w:fill="5B9BD5"/>
            <w:tcMar>
              <w:left w:w="108" w:type="dxa"/>
              <w:right w:w="108" w:type="dxa"/>
            </w:tcMar>
            <w:vAlign w:val="center"/>
          </w:tcPr>
          <w:p w14:paraId="79D0B8CE"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2BAA5DE6" wp14:editId="41E11C31">
                  <wp:extent cx="104775" cy="76200"/>
                  <wp:effectExtent l="0" t="0" r="0" b="0"/>
                  <wp:docPr id="224"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04FA33F1" w14:textId="77777777">
        <w:trPr>
          <w:trHeight w:val="500"/>
        </w:trPr>
        <w:tc>
          <w:tcPr>
            <w:tcW w:w="734" w:type="dxa"/>
            <w:shd w:val="clear" w:color="auto" w:fill="FCFCFC"/>
            <w:tcMar>
              <w:left w:w="108" w:type="dxa"/>
              <w:right w:w="108" w:type="dxa"/>
            </w:tcMar>
            <w:vAlign w:val="center"/>
          </w:tcPr>
          <w:p w14:paraId="006C5C6C"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6"/>
              </w:rPr>
              <w:t>V17.20</w:t>
            </w:r>
          </w:p>
        </w:tc>
        <w:tc>
          <w:tcPr>
            <w:tcW w:w="236" w:type="dxa"/>
            <w:shd w:val="clear" w:color="auto" w:fill="FCFCFC"/>
            <w:tcMar>
              <w:left w:w="108" w:type="dxa"/>
              <w:right w:w="108" w:type="dxa"/>
            </w:tcMar>
            <w:vAlign w:val="center"/>
          </w:tcPr>
          <w:p w14:paraId="58223B27" w14:textId="77777777" w:rsidR="00C46B3D" w:rsidRPr="002C1316"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center"/>
          </w:tcPr>
          <w:p w14:paraId="34442F8C" w14:textId="489951C9" w:rsidR="00C46B3D" w:rsidRPr="002C1316" w:rsidRDefault="00A42901">
            <w:pPr>
              <w:spacing w:after="0"/>
              <w:rPr>
                <w:rFonts w:ascii="Myriad Pro" w:hAnsi="Myriad Pro"/>
                <w:color w:val="auto"/>
              </w:rPr>
            </w:pPr>
            <w:r w:rsidRPr="002C1316">
              <w:rPr>
                <w:rFonts w:ascii="Myriad Pro" w:eastAsia="PT Sans" w:hAnsi="Myriad Pro" w:cs="PT Sans"/>
                <w:color w:val="auto"/>
                <w:sz w:val="18"/>
              </w:rPr>
              <w:t xml:space="preserve">Verify that, if applicable, any </w:t>
            </w:r>
            <w:ins w:id="94" w:author="Andrew van der Stock" w:date="2014-11-18T12:48:00Z">
              <w:r w:rsidR="002D0BC1">
                <w:rPr>
                  <w:rFonts w:ascii="Myriad Pro" w:eastAsia="PT Sans" w:hAnsi="Myriad Pro" w:cs="PT Sans"/>
                  <w:color w:val="auto"/>
                  <w:sz w:val="18"/>
                </w:rPr>
                <w:t xml:space="preserve">credit card </w:t>
              </w:r>
            </w:ins>
            <w:r w:rsidRPr="002C1316">
              <w:rPr>
                <w:rFonts w:ascii="Myriad Pro" w:eastAsia="PT Sans" w:hAnsi="Myriad Pro" w:cs="PT Sans"/>
                <w:color w:val="auto"/>
                <w:sz w:val="18"/>
              </w:rPr>
              <w:t>personal account numbers are truncated prior to storing on the device.</w:t>
            </w:r>
          </w:p>
        </w:tc>
        <w:tc>
          <w:tcPr>
            <w:tcW w:w="990" w:type="dxa"/>
            <w:shd w:val="clear" w:color="auto" w:fill="FFFFFF"/>
            <w:tcMar>
              <w:left w:w="108" w:type="dxa"/>
              <w:right w:w="108" w:type="dxa"/>
            </w:tcMar>
            <w:vAlign w:val="center"/>
          </w:tcPr>
          <w:p w14:paraId="36E0CDC6" w14:textId="77777777" w:rsidR="00C46B3D" w:rsidRPr="001C4CA0" w:rsidRDefault="00C46B3D">
            <w:pPr>
              <w:spacing w:after="0"/>
              <w:jc w:val="center"/>
              <w:rPr>
                <w:rFonts w:ascii="Myriad Pro" w:hAnsi="Myriad Pro"/>
              </w:rPr>
            </w:pPr>
          </w:p>
        </w:tc>
        <w:tc>
          <w:tcPr>
            <w:tcW w:w="990" w:type="dxa"/>
            <w:shd w:val="clear" w:color="auto" w:fill="FFFFFF"/>
            <w:tcMar>
              <w:left w:w="108" w:type="dxa"/>
              <w:right w:w="108" w:type="dxa"/>
            </w:tcMar>
            <w:vAlign w:val="center"/>
          </w:tcPr>
          <w:p w14:paraId="6942FC72" w14:textId="77777777" w:rsidR="00C46B3D" w:rsidRPr="001C4CA0" w:rsidRDefault="00C46B3D">
            <w:pPr>
              <w:spacing w:after="0"/>
              <w:jc w:val="center"/>
              <w:rPr>
                <w:rFonts w:ascii="Myriad Pro" w:hAnsi="Myriad Pro"/>
              </w:rPr>
            </w:pPr>
          </w:p>
        </w:tc>
        <w:tc>
          <w:tcPr>
            <w:tcW w:w="990" w:type="dxa"/>
            <w:shd w:val="clear" w:color="auto" w:fill="5B9BD5"/>
            <w:tcMar>
              <w:left w:w="108" w:type="dxa"/>
              <w:right w:w="108" w:type="dxa"/>
            </w:tcMar>
            <w:vAlign w:val="center"/>
          </w:tcPr>
          <w:p w14:paraId="49DB813F"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74036342" wp14:editId="4103C48D">
                  <wp:extent cx="104775" cy="76200"/>
                  <wp:effectExtent l="0" t="0" r="0" b="0"/>
                  <wp:docPr id="225"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433FC3EA" w14:textId="77777777">
        <w:trPr>
          <w:trHeight w:val="500"/>
        </w:trPr>
        <w:tc>
          <w:tcPr>
            <w:tcW w:w="734" w:type="dxa"/>
            <w:shd w:val="clear" w:color="auto" w:fill="FCFCFC"/>
            <w:tcMar>
              <w:left w:w="108" w:type="dxa"/>
              <w:right w:w="108" w:type="dxa"/>
            </w:tcMar>
            <w:vAlign w:val="center"/>
          </w:tcPr>
          <w:p w14:paraId="0DA7672A"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6"/>
              </w:rPr>
              <w:t>V17.21</w:t>
            </w:r>
          </w:p>
        </w:tc>
        <w:tc>
          <w:tcPr>
            <w:tcW w:w="236" w:type="dxa"/>
            <w:shd w:val="clear" w:color="auto" w:fill="FCFCFC"/>
            <w:tcMar>
              <w:left w:w="108" w:type="dxa"/>
              <w:right w:w="108" w:type="dxa"/>
            </w:tcMar>
            <w:vAlign w:val="center"/>
          </w:tcPr>
          <w:p w14:paraId="6A2D7C17" w14:textId="77777777" w:rsidR="00C46B3D" w:rsidRPr="002C1316"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center"/>
          </w:tcPr>
          <w:p w14:paraId="6DFE6348"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8"/>
              </w:rPr>
              <w:t>Verify that the application makes use of Address Space Layout Randomization (ASLR).</w:t>
            </w:r>
          </w:p>
        </w:tc>
        <w:tc>
          <w:tcPr>
            <w:tcW w:w="990" w:type="dxa"/>
            <w:shd w:val="clear" w:color="auto" w:fill="FFFFFF"/>
            <w:tcMar>
              <w:left w:w="108" w:type="dxa"/>
              <w:right w:w="108" w:type="dxa"/>
            </w:tcMar>
            <w:vAlign w:val="center"/>
          </w:tcPr>
          <w:p w14:paraId="5333B4B2" w14:textId="77777777" w:rsidR="00C46B3D" w:rsidRPr="001C4CA0" w:rsidRDefault="00C46B3D">
            <w:pPr>
              <w:spacing w:after="0"/>
              <w:jc w:val="center"/>
              <w:rPr>
                <w:rFonts w:ascii="Myriad Pro" w:hAnsi="Myriad Pro"/>
              </w:rPr>
            </w:pPr>
          </w:p>
        </w:tc>
        <w:tc>
          <w:tcPr>
            <w:tcW w:w="990" w:type="dxa"/>
            <w:shd w:val="clear" w:color="auto" w:fill="FFFFFF"/>
            <w:tcMar>
              <w:left w:w="108" w:type="dxa"/>
              <w:right w:w="108" w:type="dxa"/>
            </w:tcMar>
            <w:vAlign w:val="center"/>
          </w:tcPr>
          <w:p w14:paraId="01A7EE1B" w14:textId="77777777" w:rsidR="00C46B3D" w:rsidRPr="001C4CA0" w:rsidRDefault="00C46B3D">
            <w:pPr>
              <w:spacing w:after="0"/>
              <w:jc w:val="center"/>
              <w:rPr>
                <w:rFonts w:ascii="Myriad Pro" w:hAnsi="Myriad Pro"/>
              </w:rPr>
            </w:pPr>
          </w:p>
        </w:tc>
        <w:tc>
          <w:tcPr>
            <w:tcW w:w="990" w:type="dxa"/>
            <w:shd w:val="clear" w:color="auto" w:fill="5B9BD5"/>
            <w:tcMar>
              <w:left w:w="108" w:type="dxa"/>
              <w:right w:w="108" w:type="dxa"/>
            </w:tcMar>
            <w:vAlign w:val="center"/>
          </w:tcPr>
          <w:p w14:paraId="22662254"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48982C84" wp14:editId="10F08EE2">
                  <wp:extent cx="104775" cy="76200"/>
                  <wp:effectExtent l="0" t="0" r="0" b="0"/>
                  <wp:docPr id="226"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3C2051E0" w14:textId="77777777" w:rsidTr="00F37A39">
        <w:tblPrEx>
          <w:tblW w:w="9918" w:type="dxa"/>
          <w:tblLayout w:type="fixed"/>
          <w:tblLook w:val="0600" w:firstRow="0" w:lastRow="0" w:firstColumn="0" w:lastColumn="0" w:noHBand="1" w:noVBand="1"/>
          <w:tblPrExChange w:id="95" w:author="Andrew van der Stock" w:date="2014-11-18T13:03:00Z">
            <w:tblPrEx>
              <w:tblW w:w="9918" w:type="dxa"/>
              <w:tblLayout w:type="fixed"/>
              <w:tblLook w:val="0600" w:firstRow="0" w:lastRow="0" w:firstColumn="0" w:lastColumn="0" w:noHBand="1" w:noVBand="1"/>
            </w:tblPrEx>
          </w:tblPrExChange>
        </w:tblPrEx>
        <w:trPr>
          <w:trHeight w:val="500"/>
          <w:trPrChange w:id="96" w:author="Andrew van der Stock" w:date="2014-11-18T13:03:00Z">
            <w:trPr>
              <w:trHeight w:val="500"/>
            </w:trPr>
          </w:trPrChange>
        </w:trPr>
        <w:tc>
          <w:tcPr>
            <w:tcW w:w="734" w:type="dxa"/>
            <w:shd w:val="clear" w:color="auto" w:fill="FCFCFC"/>
            <w:tcMar>
              <w:left w:w="108" w:type="dxa"/>
              <w:right w:w="108" w:type="dxa"/>
            </w:tcMar>
            <w:vAlign w:val="center"/>
            <w:tcPrChange w:id="97" w:author="Andrew van der Stock" w:date="2014-11-18T13:03:00Z">
              <w:tcPr>
                <w:tcW w:w="734" w:type="dxa"/>
                <w:shd w:val="clear" w:color="auto" w:fill="FCFCFC"/>
                <w:tcMar>
                  <w:left w:w="108" w:type="dxa"/>
                  <w:right w:w="108" w:type="dxa"/>
                </w:tcMar>
                <w:vAlign w:val="center"/>
              </w:tcPr>
            </w:tcPrChange>
          </w:tcPr>
          <w:p w14:paraId="004BAD5C"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6"/>
              </w:rPr>
              <w:t>V17.22</w:t>
            </w:r>
          </w:p>
        </w:tc>
        <w:tc>
          <w:tcPr>
            <w:tcW w:w="236" w:type="dxa"/>
            <w:shd w:val="clear" w:color="auto" w:fill="FCFCFC"/>
            <w:tcMar>
              <w:left w:w="108" w:type="dxa"/>
              <w:right w:w="108" w:type="dxa"/>
            </w:tcMar>
            <w:vAlign w:val="center"/>
            <w:tcPrChange w:id="98" w:author="Andrew van der Stock" w:date="2014-11-18T13:03:00Z">
              <w:tcPr>
                <w:tcW w:w="236" w:type="dxa"/>
                <w:shd w:val="clear" w:color="auto" w:fill="FCFCFC"/>
                <w:tcMar>
                  <w:left w:w="108" w:type="dxa"/>
                  <w:right w:w="108" w:type="dxa"/>
                </w:tcMar>
                <w:vAlign w:val="center"/>
              </w:tcPr>
            </w:tcPrChange>
          </w:tcPr>
          <w:p w14:paraId="724646D6" w14:textId="77777777" w:rsidR="00C46B3D" w:rsidRPr="002C1316"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center"/>
            <w:tcPrChange w:id="99" w:author="Andrew van der Stock" w:date="2014-11-18T13:03:00Z">
              <w:tcPr>
                <w:tcW w:w="5978" w:type="dxa"/>
                <w:shd w:val="clear" w:color="auto" w:fill="FCFCFC"/>
                <w:tcMar>
                  <w:top w:w="113" w:type="dxa"/>
                  <w:left w:w="108" w:type="dxa"/>
                  <w:bottom w:w="113" w:type="dxa"/>
                  <w:right w:w="108" w:type="dxa"/>
                </w:tcMar>
                <w:vAlign w:val="center"/>
              </w:tcPr>
            </w:tcPrChange>
          </w:tcPr>
          <w:p w14:paraId="0D18643A" w14:textId="48FF410F" w:rsidR="00C46B3D" w:rsidRPr="002C1316" w:rsidRDefault="00A42901">
            <w:pPr>
              <w:spacing w:after="0"/>
              <w:rPr>
                <w:rFonts w:ascii="Myriad Pro" w:hAnsi="Myriad Pro"/>
                <w:color w:val="auto"/>
              </w:rPr>
            </w:pPr>
            <w:del w:id="100" w:author="Andrew van der Stock" w:date="2014-11-18T13:02:00Z">
              <w:r w:rsidRPr="002C1316" w:rsidDel="00F37A39">
                <w:rPr>
                  <w:rFonts w:ascii="Myriad Pro" w:eastAsia="PT Sans" w:hAnsi="Myriad Pro" w:cs="PT Sans"/>
                  <w:color w:val="auto"/>
                  <w:sz w:val="18"/>
                </w:rPr>
                <w:delText>Verify that data logged via the keyboard (iOS) does not contain credentials, financial information or other sensitive data.</w:delText>
              </w:r>
            </w:del>
            <w:ins w:id="101" w:author="Andrew van der Stock" w:date="2014-11-18T13:02:00Z">
              <w:r w:rsidR="00F37A39">
                <w:rPr>
                  <w:rFonts w:ascii="Myriad Pro" w:eastAsia="PT Sans" w:hAnsi="Myriad Pro" w:cs="PT Sans"/>
                  <w:color w:val="auto"/>
                  <w:sz w:val="18"/>
                </w:rPr>
                <w:t>Duplicate of 17.14. Requirement removed.</w:t>
              </w:r>
            </w:ins>
          </w:p>
        </w:tc>
        <w:tc>
          <w:tcPr>
            <w:tcW w:w="990" w:type="dxa"/>
            <w:shd w:val="clear" w:color="auto" w:fill="FFFFFF"/>
            <w:tcMar>
              <w:left w:w="108" w:type="dxa"/>
              <w:right w:w="108" w:type="dxa"/>
            </w:tcMar>
            <w:vAlign w:val="center"/>
            <w:tcPrChange w:id="102" w:author="Andrew van der Stock" w:date="2014-11-18T13:03:00Z">
              <w:tcPr>
                <w:tcW w:w="990" w:type="dxa"/>
                <w:shd w:val="clear" w:color="auto" w:fill="FFFFFF"/>
                <w:tcMar>
                  <w:left w:w="108" w:type="dxa"/>
                  <w:right w:w="108" w:type="dxa"/>
                </w:tcMar>
                <w:vAlign w:val="center"/>
              </w:tcPr>
            </w:tcPrChange>
          </w:tcPr>
          <w:p w14:paraId="7BC9B6E5" w14:textId="77777777" w:rsidR="00C46B3D" w:rsidRPr="001C4CA0" w:rsidRDefault="00C46B3D">
            <w:pPr>
              <w:spacing w:after="0"/>
              <w:jc w:val="center"/>
              <w:rPr>
                <w:rFonts w:ascii="Myriad Pro" w:hAnsi="Myriad Pro"/>
              </w:rPr>
            </w:pPr>
          </w:p>
        </w:tc>
        <w:tc>
          <w:tcPr>
            <w:tcW w:w="990" w:type="dxa"/>
            <w:shd w:val="clear" w:color="auto" w:fill="FFFFFF"/>
            <w:tcMar>
              <w:left w:w="108" w:type="dxa"/>
              <w:right w:w="108" w:type="dxa"/>
            </w:tcMar>
            <w:vAlign w:val="center"/>
            <w:tcPrChange w:id="103" w:author="Andrew van der Stock" w:date="2014-11-18T13:03:00Z">
              <w:tcPr>
                <w:tcW w:w="990" w:type="dxa"/>
                <w:shd w:val="clear" w:color="auto" w:fill="FFFFFF"/>
                <w:tcMar>
                  <w:left w:w="108" w:type="dxa"/>
                  <w:right w:w="108" w:type="dxa"/>
                </w:tcMar>
                <w:vAlign w:val="center"/>
              </w:tcPr>
            </w:tcPrChange>
          </w:tcPr>
          <w:p w14:paraId="047A6761" w14:textId="77777777" w:rsidR="00C46B3D" w:rsidRPr="001C4CA0" w:rsidRDefault="00C46B3D">
            <w:pPr>
              <w:spacing w:after="0"/>
              <w:jc w:val="center"/>
              <w:rPr>
                <w:rFonts w:ascii="Myriad Pro" w:hAnsi="Myriad Pro"/>
              </w:rPr>
            </w:pPr>
          </w:p>
        </w:tc>
        <w:tc>
          <w:tcPr>
            <w:tcW w:w="990" w:type="dxa"/>
            <w:shd w:val="clear" w:color="auto" w:fill="FFFFFF"/>
            <w:tcMar>
              <w:left w:w="108" w:type="dxa"/>
              <w:right w:w="108" w:type="dxa"/>
            </w:tcMar>
            <w:vAlign w:val="center"/>
            <w:tcPrChange w:id="104" w:author="Andrew van der Stock" w:date="2014-11-18T13:03:00Z">
              <w:tcPr>
                <w:tcW w:w="990" w:type="dxa"/>
                <w:shd w:val="clear" w:color="auto" w:fill="5B9BD5"/>
                <w:tcMar>
                  <w:left w:w="108" w:type="dxa"/>
                  <w:right w:w="108" w:type="dxa"/>
                </w:tcMar>
                <w:vAlign w:val="center"/>
              </w:tcPr>
            </w:tcPrChange>
          </w:tcPr>
          <w:p w14:paraId="66DCB533" w14:textId="036FA775" w:rsidR="00C46B3D" w:rsidRPr="001C4CA0" w:rsidRDefault="00A42901">
            <w:pPr>
              <w:spacing w:after="0"/>
              <w:jc w:val="center"/>
              <w:rPr>
                <w:rFonts w:ascii="Myriad Pro" w:hAnsi="Myriad Pro"/>
              </w:rPr>
            </w:pPr>
            <w:bookmarkStart w:id="105" w:name="_GoBack"/>
            <w:bookmarkEnd w:id="105"/>
            <w:del w:id="106" w:author="Andrew van der Stock" w:date="2014-11-18T13:03:00Z">
              <w:r w:rsidRPr="001C4CA0" w:rsidDel="00F37A39">
                <w:rPr>
                  <w:rFonts w:ascii="Myriad Pro" w:hAnsi="Myriad Pro"/>
                  <w:noProof/>
                </w:rPr>
                <w:drawing>
                  <wp:inline distT="0" distB="0" distL="0" distR="0" wp14:anchorId="77A64027" wp14:editId="6D77E029">
                    <wp:extent cx="104775" cy="76200"/>
                    <wp:effectExtent l="0" t="0" r="0" b="0"/>
                    <wp:docPr id="227"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del>
          </w:p>
        </w:tc>
      </w:tr>
      <w:tr w:rsidR="00C46B3D" w:rsidRPr="001C4CA0" w14:paraId="654347C7" w14:textId="77777777">
        <w:trPr>
          <w:trHeight w:val="500"/>
        </w:trPr>
        <w:tc>
          <w:tcPr>
            <w:tcW w:w="734" w:type="dxa"/>
            <w:shd w:val="clear" w:color="auto" w:fill="FCFCFC"/>
            <w:tcMar>
              <w:left w:w="108" w:type="dxa"/>
              <w:right w:w="108" w:type="dxa"/>
            </w:tcMar>
            <w:vAlign w:val="center"/>
          </w:tcPr>
          <w:p w14:paraId="3EF1CAE1"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6"/>
              </w:rPr>
              <w:t>V17.23</w:t>
            </w:r>
          </w:p>
        </w:tc>
        <w:tc>
          <w:tcPr>
            <w:tcW w:w="236" w:type="dxa"/>
            <w:shd w:val="clear" w:color="auto" w:fill="FCFCFC"/>
            <w:tcMar>
              <w:left w:w="108" w:type="dxa"/>
              <w:right w:w="108" w:type="dxa"/>
            </w:tcMar>
            <w:vAlign w:val="center"/>
          </w:tcPr>
          <w:p w14:paraId="5D00DEAC" w14:textId="77777777" w:rsidR="00C46B3D" w:rsidRPr="002C1316"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center"/>
          </w:tcPr>
          <w:p w14:paraId="056B4A86"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8"/>
              </w:rPr>
              <w:t>If an Android app, verify that the app does not create files with permissions of MODE_WORLD_READABLE or MODE_WORLD_WRITABLE</w:t>
            </w:r>
          </w:p>
        </w:tc>
        <w:tc>
          <w:tcPr>
            <w:tcW w:w="990" w:type="dxa"/>
            <w:shd w:val="clear" w:color="auto" w:fill="FFFFFF"/>
            <w:tcMar>
              <w:left w:w="108" w:type="dxa"/>
              <w:right w:w="108" w:type="dxa"/>
            </w:tcMar>
            <w:vAlign w:val="center"/>
          </w:tcPr>
          <w:p w14:paraId="0016A896" w14:textId="77777777" w:rsidR="00C46B3D" w:rsidRPr="001C4CA0" w:rsidRDefault="00C46B3D">
            <w:pPr>
              <w:spacing w:after="0"/>
              <w:jc w:val="center"/>
              <w:rPr>
                <w:rFonts w:ascii="Myriad Pro" w:hAnsi="Myriad Pro"/>
              </w:rPr>
            </w:pPr>
          </w:p>
        </w:tc>
        <w:tc>
          <w:tcPr>
            <w:tcW w:w="990" w:type="dxa"/>
            <w:shd w:val="clear" w:color="auto" w:fill="FFFFFF"/>
            <w:tcMar>
              <w:left w:w="108" w:type="dxa"/>
              <w:right w:w="108" w:type="dxa"/>
            </w:tcMar>
            <w:vAlign w:val="center"/>
          </w:tcPr>
          <w:p w14:paraId="004E34EC" w14:textId="77777777" w:rsidR="00C46B3D" w:rsidRPr="001C4CA0" w:rsidRDefault="00C46B3D">
            <w:pPr>
              <w:spacing w:after="0"/>
              <w:jc w:val="center"/>
              <w:rPr>
                <w:rFonts w:ascii="Myriad Pro" w:hAnsi="Myriad Pro"/>
              </w:rPr>
            </w:pPr>
          </w:p>
        </w:tc>
        <w:tc>
          <w:tcPr>
            <w:tcW w:w="990" w:type="dxa"/>
            <w:shd w:val="clear" w:color="auto" w:fill="5B9BD5"/>
            <w:tcMar>
              <w:left w:w="108" w:type="dxa"/>
              <w:right w:w="108" w:type="dxa"/>
            </w:tcMar>
            <w:vAlign w:val="center"/>
          </w:tcPr>
          <w:p w14:paraId="5350FE94"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2825905E" wp14:editId="442023BD">
                  <wp:extent cx="104775" cy="76200"/>
                  <wp:effectExtent l="0" t="0" r="0" b="0"/>
                  <wp:docPr id="228"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415835A5" w14:textId="77777777">
        <w:trPr>
          <w:trHeight w:val="500"/>
        </w:trPr>
        <w:tc>
          <w:tcPr>
            <w:tcW w:w="734" w:type="dxa"/>
            <w:shd w:val="clear" w:color="auto" w:fill="FCFCFC"/>
            <w:tcMar>
              <w:left w:w="108" w:type="dxa"/>
              <w:right w:w="108" w:type="dxa"/>
            </w:tcMar>
            <w:vAlign w:val="center"/>
          </w:tcPr>
          <w:p w14:paraId="6125842B"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6"/>
              </w:rPr>
              <w:t>V17.24</w:t>
            </w:r>
          </w:p>
        </w:tc>
        <w:tc>
          <w:tcPr>
            <w:tcW w:w="236" w:type="dxa"/>
            <w:shd w:val="clear" w:color="auto" w:fill="FCFCFC"/>
            <w:tcMar>
              <w:left w:w="108" w:type="dxa"/>
              <w:right w:w="108" w:type="dxa"/>
            </w:tcMar>
            <w:vAlign w:val="center"/>
          </w:tcPr>
          <w:p w14:paraId="774C4E85" w14:textId="77777777" w:rsidR="00C46B3D" w:rsidRPr="002C1316"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center"/>
          </w:tcPr>
          <w:p w14:paraId="456D298B"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8"/>
              </w:rPr>
              <w:t xml:space="preserve">Verify that sensitive data is stored in a cryptographically secure manner (even when stored in the </w:t>
            </w:r>
            <w:proofErr w:type="spellStart"/>
            <w:r w:rsidRPr="002C1316">
              <w:rPr>
                <w:rFonts w:ascii="Myriad Pro" w:eastAsia="PT Sans" w:hAnsi="Myriad Pro" w:cs="PT Sans"/>
                <w:color w:val="auto"/>
                <w:sz w:val="18"/>
              </w:rPr>
              <w:t>iOS</w:t>
            </w:r>
            <w:proofErr w:type="spellEnd"/>
            <w:r w:rsidRPr="002C1316">
              <w:rPr>
                <w:rFonts w:ascii="Myriad Pro" w:eastAsia="PT Sans" w:hAnsi="Myriad Pro" w:cs="PT Sans"/>
                <w:color w:val="auto"/>
                <w:sz w:val="18"/>
              </w:rPr>
              <w:t xml:space="preserve"> keychain).</w:t>
            </w:r>
          </w:p>
        </w:tc>
        <w:tc>
          <w:tcPr>
            <w:tcW w:w="990" w:type="dxa"/>
            <w:shd w:val="clear" w:color="auto" w:fill="FFFFFF"/>
            <w:tcMar>
              <w:left w:w="108" w:type="dxa"/>
              <w:right w:w="108" w:type="dxa"/>
            </w:tcMar>
            <w:vAlign w:val="center"/>
          </w:tcPr>
          <w:p w14:paraId="07DFA2A0" w14:textId="77777777" w:rsidR="00C46B3D" w:rsidRPr="001C4CA0" w:rsidRDefault="00C46B3D">
            <w:pPr>
              <w:spacing w:after="0"/>
              <w:jc w:val="center"/>
              <w:rPr>
                <w:rFonts w:ascii="Myriad Pro" w:hAnsi="Myriad Pro"/>
              </w:rPr>
            </w:pPr>
          </w:p>
        </w:tc>
        <w:tc>
          <w:tcPr>
            <w:tcW w:w="990" w:type="dxa"/>
            <w:shd w:val="clear" w:color="auto" w:fill="FFFFFF"/>
            <w:tcMar>
              <w:left w:w="108" w:type="dxa"/>
              <w:right w:w="108" w:type="dxa"/>
            </w:tcMar>
            <w:vAlign w:val="center"/>
          </w:tcPr>
          <w:p w14:paraId="296E8189" w14:textId="77777777" w:rsidR="00C46B3D" w:rsidRPr="001C4CA0" w:rsidRDefault="00C46B3D">
            <w:pPr>
              <w:spacing w:after="0"/>
              <w:jc w:val="center"/>
              <w:rPr>
                <w:rFonts w:ascii="Myriad Pro" w:hAnsi="Myriad Pro"/>
              </w:rPr>
            </w:pPr>
          </w:p>
        </w:tc>
        <w:tc>
          <w:tcPr>
            <w:tcW w:w="990" w:type="dxa"/>
            <w:shd w:val="clear" w:color="auto" w:fill="5B9BD5"/>
            <w:tcMar>
              <w:left w:w="108" w:type="dxa"/>
              <w:right w:w="108" w:type="dxa"/>
            </w:tcMar>
            <w:vAlign w:val="center"/>
          </w:tcPr>
          <w:p w14:paraId="0F6C1B19"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2007EF57" wp14:editId="6B75A2BC">
                  <wp:extent cx="104775" cy="76200"/>
                  <wp:effectExtent l="0" t="0" r="0" b="0"/>
                  <wp:docPr id="229"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0F6DF71B" w14:textId="77777777">
        <w:trPr>
          <w:trHeight w:val="500"/>
        </w:trPr>
        <w:tc>
          <w:tcPr>
            <w:tcW w:w="734" w:type="dxa"/>
            <w:shd w:val="clear" w:color="auto" w:fill="FCFCFC"/>
            <w:tcMar>
              <w:left w:w="108" w:type="dxa"/>
              <w:right w:w="108" w:type="dxa"/>
            </w:tcMar>
            <w:vAlign w:val="center"/>
          </w:tcPr>
          <w:p w14:paraId="700ED12E"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6"/>
              </w:rPr>
              <w:t>V17.25</w:t>
            </w:r>
          </w:p>
        </w:tc>
        <w:tc>
          <w:tcPr>
            <w:tcW w:w="236" w:type="dxa"/>
            <w:shd w:val="clear" w:color="auto" w:fill="FCFCFC"/>
            <w:tcMar>
              <w:left w:w="108" w:type="dxa"/>
              <w:right w:w="108" w:type="dxa"/>
            </w:tcMar>
            <w:vAlign w:val="center"/>
          </w:tcPr>
          <w:p w14:paraId="037BD48A" w14:textId="77777777" w:rsidR="00C46B3D" w:rsidRPr="002C1316"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center"/>
          </w:tcPr>
          <w:p w14:paraId="40956B4E" w14:textId="1386033C" w:rsidR="00C46B3D" w:rsidRPr="002C1316" w:rsidRDefault="00A42901" w:rsidP="002D0BC1">
            <w:pPr>
              <w:spacing w:after="0"/>
              <w:rPr>
                <w:rFonts w:ascii="Myriad Pro" w:hAnsi="Myriad Pro"/>
                <w:color w:val="auto"/>
              </w:rPr>
            </w:pPr>
            <w:r w:rsidRPr="002C1316">
              <w:rPr>
                <w:rFonts w:ascii="Myriad Pro" w:eastAsia="PT Sans" w:hAnsi="Myriad Pro" w:cs="PT Sans"/>
                <w:color w:val="auto"/>
                <w:sz w:val="18"/>
              </w:rPr>
              <w:t xml:space="preserve">Verify that anti-debugging </w:t>
            </w:r>
            <w:del w:id="107" w:author="Andrew van der Stock" w:date="2014-11-18T12:45:00Z">
              <w:r w:rsidRPr="002C1316" w:rsidDel="002D0BC1">
                <w:rPr>
                  <w:rFonts w:ascii="Myriad Pro" w:eastAsia="PT Sans" w:hAnsi="Myriad Pro" w:cs="PT Sans"/>
                  <w:color w:val="auto"/>
                  <w:sz w:val="18"/>
                </w:rPr>
                <w:delText xml:space="preserve">and reverse engineering mechanisms are </w:delText>
              </w:r>
            </w:del>
            <w:ins w:id="108" w:author="Andrew van der Stock" w:date="2014-11-18T12:45:00Z">
              <w:r w:rsidR="002D0BC1">
                <w:rPr>
                  <w:rFonts w:ascii="Myriad Pro" w:eastAsia="PT Sans" w:hAnsi="Myriad Pro" w:cs="PT Sans"/>
                  <w:color w:val="auto"/>
                  <w:sz w:val="18"/>
                </w:rPr>
                <w:t xml:space="preserve">techniques sufficient </w:t>
              </w:r>
            </w:ins>
            <w:ins w:id="109" w:author="Andrew van der Stock" w:date="2014-11-18T12:46:00Z">
              <w:r w:rsidR="002D0BC1">
                <w:rPr>
                  <w:rFonts w:ascii="Myriad Pro" w:eastAsia="PT Sans" w:hAnsi="Myriad Pro" w:cs="PT Sans"/>
                  <w:color w:val="auto"/>
                  <w:sz w:val="18"/>
                </w:rPr>
                <w:t xml:space="preserve">to deter or delay likely attackers </w:t>
              </w:r>
            </w:ins>
            <w:ins w:id="110" w:author="Andrew van der Stock" w:date="2014-11-18T12:45:00Z">
              <w:r w:rsidR="002D0BC1">
                <w:rPr>
                  <w:rFonts w:ascii="Myriad Pro" w:eastAsia="PT Sans" w:hAnsi="Myriad Pro" w:cs="PT Sans"/>
                  <w:color w:val="auto"/>
                  <w:sz w:val="18"/>
                </w:rPr>
                <w:t xml:space="preserve">for the risk of the application are </w:t>
              </w:r>
            </w:ins>
            <w:r w:rsidRPr="002C1316">
              <w:rPr>
                <w:rFonts w:ascii="Myriad Pro" w:eastAsia="PT Sans" w:hAnsi="Myriad Pro" w:cs="PT Sans"/>
                <w:color w:val="auto"/>
                <w:sz w:val="18"/>
              </w:rPr>
              <w:t xml:space="preserve">implemented </w:t>
            </w:r>
            <w:ins w:id="111" w:author="Andrew van der Stock" w:date="2014-11-18T12:46:00Z">
              <w:r w:rsidR="002D0BC1">
                <w:rPr>
                  <w:rFonts w:ascii="Myriad Pro" w:eastAsia="PT Sans" w:hAnsi="Myriad Pro" w:cs="PT Sans"/>
                  <w:color w:val="auto"/>
                  <w:sz w:val="18"/>
                </w:rPr>
                <w:t>with</w:t>
              </w:r>
            </w:ins>
            <w:r w:rsidRPr="002C1316">
              <w:rPr>
                <w:rFonts w:ascii="Myriad Pro" w:eastAsia="PT Sans" w:hAnsi="Myriad Pro" w:cs="PT Sans"/>
                <w:color w:val="auto"/>
                <w:sz w:val="18"/>
              </w:rPr>
              <w:t>in the app.</w:t>
            </w:r>
          </w:p>
        </w:tc>
        <w:tc>
          <w:tcPr>
            <w:tcW w:w="990" w:type="dxa"/>
            <w:shd w:val="clear" w:color="auto" w:fill="FFFFFF"/>
            <w:tcMar>
              <w:left w:w="108" w:type="dxa"/>
              <w:right w:w="108" w:type="dxa"/>
            </w:tcMar>
            <w:vAlign w:val="center"/>
          </w:tcPr>
          <w:p w14:paraId="3F425984" w14:textId="77777777" w:rsidR="00C46B3D" w:rsidRPr="001C4CA0" w:rsidRDefault="00C46B3D">
            <w:pPr>
              <w:spacing w:after="0"/>
              <w:jc w:val="center"/>
              <w:rPr>
                <w:rFonts w:ascii="Myriad Pro" w:hAnsi="Myriad Pro"/>
              </w:rPr>
            </w:pPr>
          </w:p>
        </w:tc>
        <w:tc>
          <w:tcPr>
            <w:tcW w:w="990" w:type="dxa"/>
            <w:shd w:val="clear" w:color="auto" w:fill="FFFFFF"/>
            <w:tcMar>
              <w:left w:w="108" w:type="dxa"/>
              <w:right w:w="108" w:type="dxa"/>
            </w:tcMar>
            <w:vAlign w:val="center"/>
          </w:tcPr>
          <w:p w14:paraId="6F70F00C" w14:textId="77777777" w:rsidR="00C46B3D" w:rsidRPr="001C4CA0" w:rsidRDefault="00C46B3D">
            <w:pPr>
              <w:spacing w:after="0"/>
              <w:jc w:val="center"/>
              <w:rPr>
                <w:rFonts w:ascii="Myriad Pro" w:hAnsi="Myriad Pro"/>
              </w:rPr>
            </w:pPr>
          </w:p>
        </w:tc>
        <w:tc>
          <w:tcPr>
            <w:tcW w:w="990" w:type="dxa"/>
            <w:shd w:val="clear" w:color="auto" w:fill="5B9BD5"/>
            <w:tcMar>
              <w:left w:w="108" w:type="dxa"/>
              <w:right w:w="108" w:type="dxa"/>
            </w:tcMar>
            <w:vAlign w:val="center"/>
          </w:tcPr>
          <w:p w14:paraId="5AB5E70E"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1AF1071A" wp14:editId="2BAA2D37">
                  <wp:extent cx="104775" cy="76200"/>
                  <wp:effectExtent l="0" t="0" r="0" b="0"/>
                  <wp:docPr id="230"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5D97C448" w14:textId="77777777">
        <w:trPr>
          <w:trHeight w:val="500"/>
        </w:trPr>
        <w:tc>
          <w:tcPr>
            <w:tcW w:w="734" w:type="dxa"/>
            <w:shd w:val="clear" w:color="auto" w:fill="FCFCFC"/>
            <w:tcMar>
              <w:left w:w="108" w:type="dxa"/>
              <w:right w:w="108" w:type="dxa"/>
            </w:tcMar>
            <w:vAlign w:val="center"/>
          </w:tcPr>
          <w:p w14:paraId="08AD7352"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6"/>
              </w:rPr>
              <w:lastRenderedPageBreak/>
              <w:t>V17.26</w:t>
            </w:r>
          </w:p>
        </w:tc>
        <w:tc>
          <w:tcPr>
            <w:tcW w:w="236" w:type="dxa"/>
            <w:shd w:val="clear" w:color="auto" w:fill="FCFCFC"/>
            <w:tcMar>
              <w:left w:w="108" w:type="dxa"/>
              <w:right w:w="108" w:type="dxa"/>
            </w:tcMar>
            <w:vAlign w:val="center"/>
          </w:tcPr>
          <w:p w14:paraId="012DC039" w14:textId="77777777" w:rsidR="00C46B3D" w:rsidRPr="002C1316"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center"/>
          </w:tcPr>
          <w:p w14:paraId="5333FD5C"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8"/>
              </w:rPr>
              <w:t>Verify that the app does not export sensitive activities, intents, content providers etc. on Android.</w:t>
            </w:r>
          </w:p>
        </w:tc>
        <w:tc>
          <w:tcPr>
            <w:tcW w:w="990" w:type="dxa"/>
            <w:shd w:val="clear" w:color="auto" w:fill="FFFFFF"/>
            <w:tcMar>
              <w:left w:w="108" w:type="dxa"/>
              <w:right w:w="108" w:type="dxa"/>
            </w:tcMar>
            <w:vAlign w:val="center"/>
          </w:tcPr>
          <w:p w14:paraId="0C8B842C" w14:textId="77777777" w:rsidR="00C46B3D" w:rsidRPr="001C4CA0" w:rsidRDefault="00C46B3D">
            <w:pPr>
              <w:spacing w:after="0"/>
              <w:jc w:val="center"/>
              <w:rPr>
                <w:rFonts w:ascii="Myriad Pro" w:hAnsi="Myriad Pro"/>
              </w:rPr>
            </w:pPr>
          </w:p>
        </w:tc>
        <w:tc>
          <w:tcPr>
            <w:tcW w:w="990" w:type="dxa"/>
            <w:shd w:val="clear" w:color="auto" w:fill="FFFFFF"/>
            <w:tcMar>
              <w:left w:w="108" w:type="dxa"/>
              <w:right w:w="108" w:type="dxa"/>
            </w:tcMar>
            <w:vAlign w:val="center"/>
          </w:tcPr>
          <w:p w14:paraId="5F5A5171" w14:textId="77777777" w:rsidR="00C46B3D" w:rsidRPr="001C4CA0" w:rsidRDefault="00C46B3D">
            <w:pPr>
              <w:spacing w:after="0"/>
              <w:jc w:val="center"/>
              <w:rPr>
                <w:rFonts w:ascii="Myriad Pro" w:hAnsi="Myriad Pro"/>
              </w:rPr>
            </w:pPr>
          </w:p>
        </w:tc>
        <w:tc>
          <w:tcPr>
            <w:tcW w:w="990" w:type="dxa"/>
            <w:shd w:val="clear" w:color="auto" w:fill="5B9BD5"/>
            <w:tcMar>
              <w:left w:w="108" w:type="dxa"/>
              <w:right w:w="108" w:type="dxa"/>
            </w:tcMar>
            <w:vAlign w:val="center"/>
          </w:tcPr>
          <w:p w14:paraId="26F34481"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3A95565F" wp14:editId="0E1F479E">
                  <wp:extent cx="104775" cy="76200"/>
                  <wp:effectExtent l="0" t="0" r="0" b="0"/>
                  <wp:docPr id="231"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097F1365" w14:textId="77777777">
        <w:trPr>
          <w:trHeight w:val="500"/>
        </w:trPr>
        <w:tc>
          <w:tcPr>
            <w:tcW w:w="734" w:type="dxa"/>
            <w:shd w:val="clear" w:color="auto" w:fill="FCFCFC"/>
            <w:tcMar>
              <w:left w:w="108" w:type="dxa"/>
              <w:right w:w="108" w:type="dxa"/>
            </w:tcMar>
            <w:vAlign w:val="center"/>
          </w:tcPr>
          <w:p w14:paraId="2251D992"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6"/>
              </w:rPr>
              <w:t>V17.27</w:t>
            </w:r>
          </w:p>
        </w:tc>
        <w:tc>
          <w:tcPr>
            <w:tcW w:w="236" w:type="dxa"/>
            <w:shd w:val="clear" w:color="auto" w:fill="FCFCFC"/>
            <w:tcMar>
              <w:left w:w="108" w:type="dxa"/>
              <w:right w:w="108" w:type="dxa"/>
            </w:tcMar>
            <w:vAlign w:val="center"/>
          </w:tcPr>
          <w:p w14:paraId="39148098" w14:textId="77777777" w:rsidR="00C46B3D" w:rsidRPr="002C1316"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center"/>
          </w:tcPr>
          <w:p w14:paraId="629616CA"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8"/>
              </w:rPr>
              <w:t>Verify that mutable structures have been used for sensitive strings such as account numbers and are overwritten when not used. (Mitigate damage from memory analysis attacks).</w:t>
            </w:r>
          </w:p>
        </w:tc>
        <w:tc>
          <w:tcPr>
            <w:tcW w:w="990" w:type="dxa"/>
            <w:shd w:val="clear" w:color="auto" w:fill="FFFFFF"/>
            <w:tcMar>
              <w:left w:w="108" w:type="dxa"/>
              <w:right w:w="108" w:type="dxa"/>
            </w:tcMar>
            <w:vAlign w:val="center"/>
          </w:tcPr>
          <w:p w14:paraId="32F53FD7" w14:textId="77777777" w:rsidR="00C46B3D" w:rsidRPr="001C4CA0" w:rsidRDefault="00C46B3D">
            <w:pPr>
              <w:spacing w:after="0"/>
              <w:jc w:val="center"/>
              <w:rPr>
                <w:rFonts w:ascii="Myriad Pro" w:hAnsi="Myriad Pro"/>
              </w:rPr>
            </w:pPr>
          </w:p>
        </w:tc>
        <w:tc>
          <w:tcPr>
            <w:tcW w:w="990" w:type="dxa"/>
            <w:shd w:val="clear" w:color="auto" w:fill="FFFFFF"/>
            <w:tcMar>
              <w:left w:w="108" w:type="dxa"/>
              <w:right w:w="108" w:type="dxa"/>
            </w:tcMar>
            <w:vAlign w:val="center"/>
          </w:tcPr>
          <w:p w14:paraId="059EE9A2" w14:textId="77777777" w:rsidR="00C46B3D" w:rsidRPr="001C4CA0" w:rsidRDefault="00C46B3D">
            <w:pPr>
              <w:spacing w:after="0"/>
              <w:jc w:val="center"/>
              <w:rPr>
                <w:rFonts w:ascii="Myriad Pro" w:hAnsi="Myriad Pro"/>
              </w:rPr>
            </w:pPr>
          </w:p>
        </w:tc>
        <w:tc>
          <w:tcPr>
            <w:tcW w:w="990" w:type="dxa"/>
            <w:shd w:val="clear" w:color="auto" w:fill="5B9BD5"/>
            <w:tcMar>
              <w:left w:w="108" w:type="dxa"/>
              <w:right w:w="108" w:type="dxa"/>
            </w:tcMar>
            <w:vAlign w:val="center"/>
          </w:tcPr>
          <w:p w14:paraId="3C75AD1D"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610B285A" wp14:editId="0417E821">
                  <wp:extent cx="104775" cy="76200"/>
                  <wp:effectExtent l="0" t="0" r="0" b="0"/>
                  <wp:docPr id="232"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r w:rsidR="00C46B3D" w:rsidRPr="001C4CA0" w14:paraId="456C030E" w14:textId="77777777">
        <w:trPr>
          <w:trHeight w:val="500"/>
        </w:trPr>
        <w:tc>
          <w:tcPr>
            <w:tcW w:w="734" w:type="dxa"/>
            <w:shd w:val="clear" w:color="auto" w:fill="FCFCFC"/>
            <w:tcMar>
              <w:left w:w="108" w:type="dxa"/>
              <w:right w:w="108" w:type="dxa"/>
            </w:tcMar>
            <w:vAlign w:val="center"/>
          </w:tcPr>
          <w:p w14:paraId="6B17C5B5"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6"/>
              </w:rPr>
              <w:t>V17.28</w:t>
            </w:r>
          </w:p>
        </w:tc>
        <w:tc>
          <w:tcPr>
            <w:tcW w:w="236" w:type="dxa"/>
            <w:shd w:val="clear" w:color="auto" w:fill="FCFCFC"/>
            <w:tcMar>
              <w:left w:w="108" w:type="dxa"/>
              <w:right w:w="108" w:type="dxa"/>
            </w:tcMar>
            <w:vAlign w:val="center"/>
          </w:tcPr>
          <w:p w14:paraId="0A089D8E" w14:textId="77777777" w:rsidR="00C46B3D" w:rsidRPr="002C1316" w:rsidRDefault="00C46B3D">
            <w:pPr>
              <w:spacing w:after="0"/>
              <w:rPr>
                <w:rFonts w:ascii="Myriad Pro" w:hAnsi="Myriad Pro"/>
                <w:color w:val="auto"/>
              </w:rPr>
            </w:pPr>
          </w:p>
        </w:tc>
        <w:tc>
          <w:tcPr>
            <w:tcW w:w="5978" w:type="dxa"/>
            <w:shd w:val="clear" w:color="auto" w:fill="FCFCFC"/>
            <w:tcMar>
              <w:top w:w="113" w:type="dxa"/>
              <w:left w:w="108" w:type="dxa"/>
              <w:bottom w:w="113" w:type="dxa"/>
              <w:right w:w="108" w:type="dxa"/>
            </w:tcMar>
            <w:vAlign w:val="center"/>
          </w:tcPr>
          <w:p w14:paraId="0790FA2D"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sz w:val="18"/>
              </w:rPr>
              <w:t>Verify that any exposed intents, content providers and broadcast receivers perform full data validation on input (Android).</w:t>
            </w:r>
          </w:p>
        </w:tc>
        <w:tc>
          <w:tcPr>
            <w:tcW w:w="990" w:type="dxa"/>
            <w:shd w:val="clear" w:color="auto" w:fill="FFFFFF"/>
            <w:tcMar>
              <w:left w:w="108" w:type="dxa"/>
              <w:right w:w="108" w:type="dxa"/>
            </w:tcMar>
            <w:vAlign w:val="center"/>
          </w:tcPr>
          <w:p w14:paraId="5FDA3C8E" w14:textId="77777777" w:rsidR="00C46B3D" w:rsidRPr="001C4CA0" w:rsidRDefault="00C46B3D">
            <w:pPr>
              <w:spacing w:after="0"/>
              <w:jc w:val="center"/>
              <w:rPr>
                <w:rFonts w:ascii="Myriad Pro" w:hAnsi="Myriad Pro"/>
              </w:rPr>
            </w:pPr>
          </w:p>
        </w:tc>
        <w:tc>
          <w:tcPr>
            <w:tcW w:w="990" w:type="dxa"/>
            <w:shd w:val="clear" w:color="auto" w:fill="FFFFFF"/>
            <w:tcMar>
              <w:left w:w="108" w:type="dxa"/>
              <w:right w:w="108" w:type="dxa"/>
            </w:tcMar>
            <w:vAlign w:val="center"/>
          </w:tcPr>
          <w:p w14:paraId="5251F3DE" w14:textId="77777777" w:rsidR="00C46B3D" w:rsidRPr="001C4CA0" w:rsidRDefault="00C46B3D">
            <w:pPr>
              <w:spacing w:after="0"/>
              <w:jc w:val="center"/>
              <w:rPr>
                <w:rFonts w:ascii="Myriad Pro" w:hAnsi="Myriad Pro"/>
              </w:rPr>
            </w:pPr>
          </w:p>
        </w:tc>
        <w:tc>
          <w:tcPr>
            <w:tcW w:w="990" w:type="dxa"/>
            <w:shd w:val="clear" w:color="auto" w:fill="5B9BD5"/>
            <w:tcMar>
              <w:left w:w="108" w:type="dxa"/>
              <w:right w:w="108" w:type="dxa"/>
            </w:tcMar>
            <w:vAlign w:val="center"/>
          </w:tcPr>
          <w:p w14:paraId="2D057526" w14:textId="77777777" w:rsidR="00C46B3D" w:rsidRPr="001C4CA0" w:rsidRDefault="00A42901">
            <w:pPr>
              <w:spacing w:after="0"/>
              <w:jc w:val="center"/>
              <w:rPr>
                <w:rFonts w:ascii="Myriad Pro" w:hAnsi="Myriad Pro"/>
              </w:rPr>
            </w:pPr>
            <w:r w:rsidRPr="001C4CA0">
              <w:rPr>
                <w:rFonts w:ascii="Myriad Pro" w:hAnsi="Myriad Pro"/>
                <w:noProof/>
              </w:rPr>
              <w:drawing>
                <wp:inline distT="0" distB="0" distL="0" distR="0" wp14:anchorId="2430EEE4" wp14:editId="04495D73">
                  <wp:extent cx="104775" cy="76200"/>
                  <wp:effectExtent l="0" t="0" r="0" b="0"/>
                  <wp:docPr id="233"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9"/>
                          <a:srcRect/>
                          <a:stretch>
                            <a:fillRect/>
                          </a:stretch>
                        </pic:blipFill>
                        <pic:spPr>
                          <a:xfrm>
                            <a:off x="0" y="0"/>
                            <a:ext cx="104775" cy="76200"/>
                          </a:xfrm>
                          <a:prstGeom prst="rect">
                            <a:avLst/>
                          </a:prstGeom>
                          <a:ln/>
                        </pic:spPr>
                      </pic:pic>
                    </a:graphicData>
                  </a:graphic>
                </wp:inline>
              </w:drawing>
            </w:r>
          </w:p>
        </w:tc>
      </w:tr>
    </w:tbl>
    <w:p w14:paraId="5BBDF82A" w14:textId="77777777" w:rsidR="00A679E2" w:rsidRDefault="00B156DD">
      <w:pPr>
        <w:rPr>
          <w:rFonts w:ascii="Myriad Pro" w:hAnsi="Myriad Pro"/>
        </w:rPr>
      </w:pPr>
      <w:r w:rsidRPr="001C4CA0">
        <w:rPr>
          <w:rFonts w:ascii="Myriad Pro" w:hAnsi="Myriad Pro" w:cs="Trebuchet MS"/>
          <w:noProof/>
        </w:rPr>
        <mc:AlternateContent>
          <mc:Choice Requires="wps">
            <w:drawing>
              <wp:inline distT="0" distB="0" distL="0" distR="0" wp14:anchorId="0D92B63C" wp14:editId="5065CAC7">
                <wp:extent cx="6332220" cy="251460"/>
                <wp:effectExtent l="0" t="0" r="0" b="0"/>
                <wp:docPr id="9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2220" cy="251460"/>
                        </a:xfrm>
                        <a:prstGeom prst="rect">
                          <a:avLst/>
                        </a:prstGeom>
                        <a:noFill/>
                        <a:ln w="9525">
                          <a:noFill/>
                          <a:miter lim="800000"/>
                          <a:headEnd/>
                          <a:tailEnd/>
                        </a:ln>
                      </wps:spPr>
                      <wps:txbx>
                        <w:txbxContent>
                          <w:p w14:paraId="08DAE118" w14:textId="77777777" w:rsidR="00F37A39" w:rsidRPr="002C1316" w:rsidRDefault="00F37A39" w:rsidP="00B156DD">
                            <w:pPr>
                              <w:pStyle w:val="Caption"/>
                              <w:jc w:val="center"/>
                              <w:rPr>
                                <w:rFonts w:ascii="Myriad Pro" w:hAnsi="Myriad Pro" w:cs="Trebuchet MS"/>
                                <w:noProof/>
                                <w:color w:val="000000" w:themeColor="text1"/>
                                <w:sz w:val="20"/>
                                <w:szCs w:val="20"/>
                              </w:rPr>
                            </w:pPr>
                            <w:r w:rsidRPr="002C1316">
                              <w:rPr>
                                <w:rFonts w:ascii="Myriad Pro" w:hAnsi="Myriad Pro"/>
                                <w:color w:val="000000" w:themeColor="text1"/>
                                <w:sz w:val="20"/>
                                <w:szCs w:val="20"/>
                              </w:rPr>
                              <w:t xml:space="preserve">Table </w:t>
                            </w:r>
                            <w:r w:rsidRPr="002C1316">
                              <w:rPr>
                                <w:rFonts w:ascii="Myriad Pro" w:hAnsi="Myriad Pro"/>
                                <w:color w:val="000000" w:themeColor="text1"/>
                                <w:sz w:val="20"/>
                                <w:szCs w:val="20"/>
                              </w:rPr>
                              <w:fldChar w:fldCharType="begin"/>
                            </w:r>
                            <w:r w:rsidRPr="002C1316">
                              <w:rPr>
                                <w:rFonts w:ascii="Myriad Pro" w:hAnsi="Myriad Pro"/>
                                <w:color w:val="000000" w:themeColor="text1"/>
                                <w:sz w:val="20"/>
                                <w:szCs w:val="20"/>
                              </w:rPr>
                              <w:instrText xml:space="preserve"> SEQ Table \* ARABIC </w:instrText>
                            </w:r>
                            <w:r w:rsidRPr="002C1316">
                              <w:rPr>
                                <w:rFonts w:ascii="Myriad Pro" w:hAnsi="Myriad Pro"/>
                                <w:color w:val="000000" w:themeColor="text1"/>
                                <w:sz w:val="20"/>
                                <w:szCs w:val="20"/>
                              </w:rPr>
                              <w:fldChar w:fldCharType="separate"/>
                            </w:r>
                            <w:r>
                              <w:rPr>
                                <w:rFonts w:ascii="Myriad Pro" w:hAnsi="Myriad Pro"/>
                                <w:noProof/>
                                <w:color w:val="000000" w:themeColor="text1"/>
                                <w:sz w:val="20"/>
                                <w:szCs w:val="20"/>
                              </w:rPr>
                              <w:t>13</w:t>
                            </w:r>
                            <w:r w:rsidRPr="002C1316">
                              <w:rPr>
                                <w:rFonts w:ascii="Myriad Pro" w:hAnsi="Myriad Pro"/>
                                <w:color w:val="000000" w:themeColor="text1"/>
                                <w:sz w:val="20"/>
                                <w:szCs w:val="20"/>
                              </w:rPr>
                              <w:fldChar w:fldCharType="end"/>
                            </w:r>
                            <w:r w:rsidRPr="002C1316">
                              <w:rPr>
                                <w:rFonts w:ascii="Myriad Pro" w:hAnsi="Myriad Pro"/>
                                <w:color w:val="000000" w:themeColor="text1"/>
                                <w:sz w:val="20"/>
                                <w:szCs w:val="20"/>
                              </w:rPr>
                              <w:t xml:space="preserve"> - OWASP ASVS Mobile Requirements (V17)</w:t>
                            </w:r>
                          </w:p>
                          <w:p w14:paraId="4FFA1A21" w14:textId="77777777" w:rsidR="00F37A39" w:rsidRPr="002C1316" w:rsidRDefault="00F37A39" w:rsidP="00B156DD">
                            <w:pPr>
                              <w:rPr>
                                <w:rFonts w:ascii="Myriad Pro" w:hAnsi="Myriad Pro"/>
                                <w:i/>
                                <w:color w:val="000000" w:themeColor="text1"/>
                                <w:sz w:val="20"/>
                              </w:rPr>
                            </w:pPr>
                          </w:p>
                        </w:txbxContent>
                      </wps:txbx>
                      <wps:bodyPr rot="0" vert="horz" wrap="square" lIns="91440" tIns="45720" rIns="91440" bIns="45720" anchor="t" anchorCtr="0">
                        <a:noAutofit/>
                      </wps:bodyPr>
                    </wps:wsp>
                  </a:graphicData>
                </a:graphic>
              </wp:inline>
            </w:drawing>
          </mc:Choice>
          <mc:Fallback>
            <w:pict>
              <v:shape id="_x0000_s1045" type="#_x0000_t202" style="width:498.6pt;height:19.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" filled="f" stroked="f">
                <v:textbox>
                  <w:txbxContent>
                    <w:p w14:paraId="08DAE118" w14:textId="77777777" w:rsidR="00B32654" w:rsidRPr="002C1316" w:rsidRDefault="00B32654" w:rsidP="00B156DD">
                      <w:pPr>
                        <w:pStyle w:val="Caption"/>
                        <w:jc w:val="center"/>
                        <w:rPr>
                          <w:rFonts w:ascii="Myriad Pro" w:hAnsi="Myriad Pro" w:cs="Trebuchet MS"/>
                          <w:noProof/>
                          <w:color w:val="000000" w:themeColor="text1"/>
                          <w:sz w:val="20"/>
                          <w:szCs w:val="20"/>
                        </w:rPr>
                      </w:pPr>
                      <w:r w:rsidRPr="002C1316">
                        <w:rPr>
                          <w:rFonts w:ascii="Myriad Pro" w:hAnsi="Myriad Pro"/>
                          <w:color w:val="000000" w:themeColor="text1"/>
                          <w:sz w:val="20"/>
                          <w:szCs w:val="20"/>
                        </w:rPr>
                        <w:t xml:space="preserve">Table </w:t>
                      </w:r>
                      <w:r w:rsidRPr="002C1316">
                        <w:rPr>
                          <w:rFonts w:ascii="Myriad Pro" w:hAnsi="Myriad Pro"/>
                          <w:color w:val="000000" w:themeColor="text1"/>
                          <w:sz w:val="20"/>
                          <w:szCs w:val="20"/>
                        </w:rPr>
                        <w:fldChar w:fldCharType="begin"/>
                      </w:r>
                      <w:r w:rsidRPr="002C1316">
                        <w:rPr>
                          <w:rFonts w:ascii="Myriad Pro" w:hAnsi="Myriad Pro"/>
                          <w:color w:val="000000" w:themeColor="text1"/>
                          <w:sz w:val="20"/>
                          <w:szCs w:val="20"/>
                        </w:rPr>
                        <w:instrText xml:space="preserve"> SEQ Table \* ARABIC </w:instrText>
                      </w:r>
                      <w:r w:rsidRPr="002C1316">
                        <w:rPr>
                          <w:rFonts w:ascii="Myriad Pro" w:hAnsi="Myriad Pro"/>
                          <w:color w:val="000000" w:themeColor="text1"/>
                          <w:sz w:val="20"/>
                          <w:szCs w:val="20"/>
                        </w:rPr>
                        <w:fldChar w:fldCharType="separate"/>
                      </w:r>
                      <w:r>
                        <w:rPr>
                          <w:rFonts w:ascii="Myriad Pro" w:hAnsi="Myriad Pro"/>
                          <w:noProof/>
                          <w:color w:val="000000" w:themeColor="text1"/>
                          <w:sz w:val="20"/>
                          <w:szCs w:val="20"/>
                        </w:rPr>
                        <w:t>13</w:t>
                      </w:r>
                      <w:r w:rsidRPr="002C1316">
                        <w:rPr>
                          <w:rFonts w:ascii="Myriad Pro" w:hAnsi="Myriad Pro"/>
                          <w:color w:val="000000" w:themeColor="text1"/>
                          <w:sz w:val="20"/>
                          <w:szCs w:val="20"/>
                        </w:rPr>
                        <w:fldChar w:fldCharType="end"/>
                      </w:r>
                      <w:r w:rsidRPr="002C1316">
                        <w:rPr>
                          <w:rFonts w:ascii="Myriad Pro" w:hAnsi="Myriad Pro"/>
                          <w:color w:val="000000" w:themeColor="text1"/>
                          <w:sz w:val="20"/>
                          <w:szCs w:val="20"/>
                        </w:rPr>
                        <w:t xml:space="preserve"> - OWASP ASVS Mobile Requirements (V17)</w:t>
                      </w:r>
                    </w:p>
                    <w:p w14:paraId="4FFA1A21" w14:textId="77777777" w:rsidR="00B32654" w:rsidRPr="002C1316" w:rsidRDefault="00B32654" w:rsidP="00B156DD">
                      <w:pPr>
                        <w:rPr>
                          <w:rFonts w:ascii="Myriad Pro" w:hAnsi="Myriad Pro"/>
                          <w:i/>
                          <w:color w:val="000000" w:themeColor="text1"/>
                          <w:sz w:val="20"/>
                        </w:rPr>
                      </w:pPr>
                    </w:p>
                  </w:txbxContent>
                </v:textbox>
                <w10:anchorlock/>
              </v:shape>
            </w:pict>
          </mc:Fallback>
        </mc:AlternateContent>
      </w:r>
    </w:p>
    <w:p w14:paraId="21E6596C" w14:textId="77777777" w:rsidR="00A679E2" w:rsidRDefault="00A679E2">
      <w:pPr>
        <w:rPr>
          <w:rFonts w:ascii="Myriad Pro" w:hAnsi="Myriad Pro"/>
        </w:rPr>
      </w:pPr>
      <w:r>
        <w:rPr>
          <w:rFonts w:ascii="Myriad Pro" w:hAnsi="Myriad Pro"/>
        </w:rPr>
        <w:br w:type="page"/>
      </w:r>
    </w:p>
    <w:tbl>
      <w:tblPr>
        <w:tblStyle w:val="aff6"/>
        <w:tblW w:w="11037" w:type="dxa"/>
        <w:tblInd w:w="-1133" w:type="dxa"/>
        <w:tblLayout w:type="fixed"/>
        <w:tblLook w:val="0600" w:firstRow="0" w:lastRow="0" w:firstColumn="0" w:lastColumn="0" w:noHBand="1" w:noVBand="1"/>
      </w:tblPr>
      <w:tblGrid>
        <w:gridCol w:w="396"/>
        <w:gridCol w:w="659"/>
        <w:gridCol w:w="9982"/>
      </w:tblGrid>
      <w:tr w:rsidR="00C46B3D" w:rsidRPr="001C4CA0" w14:paraId="40FF4097" w14:textId="77777777">
        <w:trPr>
          <w:trHeight w:val="560"/>
        </w:trPr>
        <w:tc>
          <w:tcPr>
            <w:tcW w:w="396" w:type="dxa"/>
            <w:shd w:val="clear" w:color="auto" w:fill="ECF0F1"/>
            <w:tcMar>
              <w:left w:w="108" w:type="dxa"/>
              <w:right w:w="108" w:type="dxa"/>
            </w:tcMar>
          </w:tcPr>
          <w:p w14:paraId="1D0148DF" w14:textId="77777777" w:rsidR="00C46B3D" w:rsidRPr="001C4CA0" w:rsidRDefault="00C46B3D">
            <w:pPr>
              <w:spacing w:after="0"/>
              <w:rPr>
                <w:rFonts w:ascii="Myriad Pro" w:hAnsi="Myriad Pro"/>
              </w:rPr>
            </w:pPr>
          </w:p>
        </w:tc>
        <w:tc>
          <w:tcPr>
            <w:tcW w:w="659" w:type="dxa"/>
            <w:tcMar>
              <w:left w:w="108" w:type="dxa"/>
              <w:right w:w="108" w:type="dxa"/>
            </w:tcMar>
          </w:tcPr>
          <w:p w14:paraId="5555552C" w14:textId="77777777" w:rsidR="00C46B3D" w:rsidRPr="001C4CA0" w:rsidRDefault="00C46B3D">
            <w:pPr>
              <w:spacing w:after="0"/>
              <w:rPr>
                <w:rFonts w:ascii="Myriad Pro" w:hAnsi="Myriad Pro"/>
              </w:rPr>
            </w:pPr>
          </w:p>
        </w:tc>
        <w:tc>
          <w:tcPr>
            <w:tcW w:w="9982" w:type="dxa"/>
            <w:tcMar>
              <w:left w:w="108" w:type="dxa"/>
              <w:right w:w="108" w:type="dxa"/>
            </w:tcMar>
          </w:tcPr>
          <w:p w14:paraId="45B161BC" w14:textId="77777777" w:rsidR="00C46B3D" w:rsidRPr="001C4CA0" w:rsidRDefault="00A42901">
            <w:pPr>
              <w:pStyle w:val="Heading1"/>
              <w:rPr>
                <w:rFonts w:ascii="Myriad Pro" w:hAnsi="Myriad Pro"/>
              </w:rPr>
            </w:pPr>
            <w:bookmarkStart w:id="112" w:name="h.2bn6wsx" w:colFirst="0" w:colLast="0"/>
            <w:bookmarkStart w:id="113" w:name="_Toc392074679"/>
            <w:bookmarkEnd w:id="112"/>
            <w:r w:rsidRPr="001C4CA0">
              <w:rPr>
                <w:rFonts w:ascii="Myriad Pro" w:hAnsi="Myriad Pro"/>
              </w:rPr>
              <w:t>Appendix A: Applying ASVS in Practice</w:t>
            </w:r>
            <w:bookmarkEnd w:id="113"/>
          </w:p>
        </w:tc>
      </w:tr>
    </w:tbl>
    <w:p w14:paraId="1B5DABC9" w14:textId="77777777" w:rsidR="00C46B3D" w:rsidRPr="001C4CA0" w:rsidRDefault="00C46B3D">
      <w:pPr>
        <w:rPr>
          <w:rFonts w:ascii="Myriad Pro" w:hAnsi="Myriad Pro"/>
        </w:rPr>
      </w:pPr>
    </w:p>
    <w:p w14:paraId="73940A12" w14:textId="77777777" w:rsidR="00C46B3D" w:rsidRPr="002C1316" w:rsidRDefault="00A42901">
      <w:pPr>
        <w:rPr>
          <w:rFonts w:ascii="Myriad Pro" w:hAnsi="Myriad Pro"/>
          <w:color w:val="auto"/>
        </w:rPr>
      </w:pPr>
      <w:r w:rsidRPr="002C1316">
        <w:rPr>
          <w:rFonts w:ascii="Myriad Pro" w:eastAsia="PT Sans" w:hAnsi="Myriad Pro" w:cs="PT Sans"/>
          <w:color w:val="auto"/>
          <w:sz w:val="48"/>
        </w:rPr>
        <w:t>Different threats have different motivations, and some industries have unique information and technology assets as well as regulatory compliance requirements.</w:t>
      </w:r>
    </w:p>
    <w:p w14:paraId="11533C65" w14:textId="77777777" w:rsidR="00C46B3D" w:rsidRPr="002C1316" w:rsidRDefault="00C46B3D">
      <w:pPr>
        <w:rPr>
          <w:rFonts w:ascii="Myriad Pro" w:hAnsi="Myriad Pro"/>
          <w:color w:val="auto"/>
        </w:rPr>
      </w:pPr>
    </w:p>
    <w:p w14:paraId="414098E0" w14:textId="77777777" w:rsidR="00C46B3D" w:rsidRPr="002C1316" w:rsidRDefault="00A42901">
      <w:pPr>
        <w:rPr>
          <w:rFonts w:ascii="Myriad Pro" w:hAnsi="Myriad Pro"/>
          <w:color w:val="auto"/>
        </w:rPr>
      </w:pPr>
      <w:r w:rsidRPr="002C1316">
        <w:rPr>
          <w:rFonts w:ascii="Myriad Pro" w:eastAsia="PT Sans" w:hAnsi="Myriad Pro" w:cs="PT Sans"/>
          <w:color w:val="auto"/>
        </w:rPr>
        <w:t>Below we provide industry-specific guidance regarding recommended ASVS levels.  Although some unique criteria and some differences in threats exist for each industry, a common theme throughout all industry segments is that opportunistic attackers will look for any vulnerable applications reachable through the Internet, which is why ASVS Level 1 is recommended for all Internet-accessible applications regardless of industry.  This is a suggested starting point, considering a small number of risk factors.  Organizations are strongly encouraged to look more deeply at their unique risk characteristics based on the nature of their business.  At the other end of the spectrum is ASVS Level 3, which is reserved for those cases that might endanger human safety or when a full application breach could severely impact the organization.</w:t>
      </w:r>
      <w:r w:rsidRPr="002C1316">
        <w:rPr>
          <w:rFonts w:ascii="Myriad Pro" w:hAnsi="Myriad Pro"/>
          <w:color w:val="auto"/>
          <w:sz w:val="16"/>
        </w:rPr>
        <w:t xml:space="preserve"> </w:t>
      </w:r>
    </w:p>
    <w:tbl>
      <w:tblPr>
        <w:tblStyle w:val="aff7"/>
        <w:tblW w:w="10008" w:type="dxa"/>
        <w:tblLayout w:type="fixed"/>
        <w:tblLook w:val="0600" w:firstRow="0" w:lastRow="0" w:firstColumn="0" w:lastColumn="0" w:noHBand="1" w:noVBand="1"/>
      </w:tblPr>
      <w:tblGrid>
        <w:gridCol w:w="2448"/>
        <w:gridCol w:w="4230"/>
        <w:gridCol w:w="3330"/>
      </w:tblGrid>
      <w:tr w:rsidR="00C46B3D" w:rsidRPr="001C4CA0" w14:paraId="144FAF0D" w14:textId="77777777" w:rsidTr="00A42901">
        <w:trPr>
          <w:trHeight w:val="700"/>
          <w:tblHeader/>
        </w:trPr>
        <w:tc>
          <w:tcPr>
            <w:tcW w:w="2448" w:type="dxa"/>
            <w:shd w:val="clear" w:color="auto" w:fill="7F8C8D"/>
            <w:tcMar>
              <w:left w:w="108" w:type="dxa"/>
              <w:right w:w="108" w:type="dxa"/>
            </w:tcMar>
            <w:vAlign w:val="center"/>
          </w:tcPr>
          <w:p w14:paraId="6635AD54" w14:textId="77777777" w:rsidR="00C46B3D" w:rsidRPr="001C4CA0" w:rsidRDefault="00A42901">
            <w:pPr>
              <w:spacing w:after="0"/>
              <w:jc w:val="center"/>
              <w:rPr>
                <w:rFonts w:ascii="Myriad Pro" w:hAnsi="Myriad Pro"/>
              </w:rPr>
            </w:pPr>
            <w:r w:rsidRPr="001C4CA0">
              <w:rPr>
                <w:rFonts w:ascii="Myriad Pro" w:eastAsia="PT Sans" w:hAnsi="Myriad Pro" w:cs="PT Sans"/>
                <w:b/>
                <w:color w:val="FFFFFF"/>
                <w:sz w:val="18"/>
              </w:rPr>
              <w:t>INDUSTRY SEGMENT</w:t>
            </w:r>
          </w:p>
        </w:tc>
        <w:tc>
          <w:tcPr>
            <w:tcW w:w="4230" w:type="dxa"/>
            <w:shd w:val="clear" w:color="auto" w:fill="7F8C8D"/>
            <w:tcMar>
              <w:top w:w="113" w:type="dxa"/>
              <w:left w:w="108" w:type="dxa"/>
              <w:bottom w:w="113" w:type="dxa"/>
              <w:right w:w="108" w:type="dxa"/>
            </w:tcMar>
            <w:vAlign w:val="center"/>
          </w:tcPr>
          <w:p w14:paraId="34475532" w14:textId="77777777" w:rsidR="00C46B3D" w:rsidRPr="001C4CA0" w:rsidRDefault="00A42901">
            <w:pPr>
              <w:spacing w:after="0"/>
              <w:jc w:val="center"/>
              <w:rPr>
                <w:rFonts w:ascii="Myriad Pro" w:hAnsi="Myriad Pro"/>
              </w:rPr>
            </w:pPr>
            <w:r w:rsidRPr="001C4CA0">
              <w:rPr>
                <w:rFonts w:ascii="Myriad Pro" w:eastAsia="PT Sans" w:hAnsi="Myriad Pro" w:cs="PT Sans"/>
                <w:b/>
                <w:color w:val="FFFFFF"/>
                <w:sz w:val="18"/>
              </w:rPr>
              <w:t>THREAT PROFILE</w:t>
            </w:r>
          </w:p>
        </w:tc>
        <w:tc>
          <w:tcPr>
            <w:tcW w:w="3330" w:type="dxa"/>
            <w:shd w:val="clear" w:color="auto" w:fill="7F8C8D"/>
            <w:tcMar>
              <w:left w:w="108" w:type="dxa"/>
              <w:right w:w="108" w:type="dxa"/>
            </w:tcMar>
            <w:vAlign w:val="center"/>
          </w:tcPr>
          <w:p w14:paraId="2F9C254C" w14:textId="77777777" w:rsidR="00C46B3D" w:rsidRPr="001C4CA0" w:rsidRDefault="00A42901">
            <w:pPr>
              <w:spacing w:after="0"/>
              <w:jc w:val="center"/>
              <w:rPr>
                <w:rFonts w:ascii="Myriad Pro" w:hAnsi="Myriad Pro"/>
              </w:rPr>
            </w:pPr>
            <w:r w:rsidRPr="001C4CA0">
              <w:rPr>
                <w:rFonts w:ascii="Myriad Pro" w:eastAsia="PT Sans" w:hAnsi="Myriad Pro" w:cs="PT Sans"/>
                <w:b/>
                <w:color w:val="FFFFFF"/>
                <w:sz w:val="18"/>
              </w:rPr>
              <w:t>SUGGESTED ASVS LEVEL</w:t>
            </w:r>
          </w:p>
        </w:tc>
      </w:tr>
      <w:tr w:rsidR="00C46B3D" w:rsidRPr="001C4CA0" w14:paraId="03BD82B7" w14:textId="77777777">
        <w:trPr>
          <w:trHeight w:val="1600"/>
        </w:trPr>
        <w:tc>
          <w:tcPr>
            <w:tcW w:w="2448" w:type="dxa"/>
            <w:shd w:val="clear" w:color="auto" w:fill="FCFCFC"/>
            <w:tcMar>
              <w:left w:w="108" w:type="dxa"/>
              <w:right w:w="108" w:type="dxa"/>
            </w:tcMar>
          </w:tcPr>
          <w:p w14:paraId="4FFB426A" w14:textId="77777777" w:rsidR="00C46B3D" w:rsidRPr="002C1316" w:rsidRDefault="00A42901">
            <w:pPr>
              <w:spacing w:after="0"/>
              <w:rPr>
                <w:rFonts w:ascii="Myriad Pro" w:hAnsi="Myriad Pro"/>
                <w:color w:val="auto"/>
              </w:rPr>
            </w:pPr>
            <w:r w:rsidRPr="002C1316">
              <w:rPr>
                <w:rFonts w:ascii="Myriad Pro" w:eastAsia="PT Sans" w:hAnsi="Myriad Pro" w:cs="PT Sans"/>
                <w:b/>
                <w:color w:val="auto"/>
              </w:rPr>
              <w:t>Finance and Insurance</w:t>
            </w:r>
          </w:p>
        </w:tc>
        <w:tc>
          <w:tcPr>
            <w:tcW w:w="4230" w:type="dxa"/>
            <w:shd w:val="clear" w:color="auto" w:fill="FCFCFC"/>
            <w:tcMar>
              <w:top w:w="113" w:type="dxa"/>
              <w:left w:w="108" w:type="dxa"/>
              <w:bottom w:w="113" w:type="dxa"/>
              <w:right w:w="108" w:type="dxa"/>
            </w:tcMar>
          </w:tcPr>
          <w:p w14:paraId="752FBB4A"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rPr>
              <w:t>Although this segment will experience attempts from opportunistic attackers, it is often viewed as a high value target by motivated attackers and attacks are often financially motivated.  Commonly, attackers are looking for sensitive data or account credentials that can be used to commit fraud or to benefit directly by leveraging money movement functionality built into applications.  Techniques often include stolen credentials, application-level attacks, and social engineering.</w:t>
            </w:r>
          </w:p>
          <w:p w14:paraId="4330FD78" w14:textId="77777777" w:rsidR="00C46B3D" w:rsidRPr="002C1316" w:rsidRDefault="00C46B3D">
            <w:pPr>
              <w:spacing w:after="0"/>
              <w:rPr>
                <w:rFonts w:ascii="Myriad Pro" w:hAnsi="Myriad Pro"/>
                <w:color w:val="auto"/>
              </w:rPr>
            </w:pPr>
          </w:p>
          <w:p w14:paraId="4978BA89"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rPr>
              <w:t xml:space="preserve">Some major compliance considerations include Payment Card Industry Data Security Standard (PCI DSS), Gramm-Leech </w:t>
            </w:r>
            <w:r w:rsidRPr="002C1316">
              <w:rPr>
                <w:rFonts w:ascii="Myriad Pro" w:eastAsia="PT Sans" w:hAnsi="Myriad Pro" w:cs="PT Sans"/>
                <w:color w:val="auto"/>
              </w:rPr>
              <w:lastRenderedPageBreak/>
              <w:t>Bliley act, Sarbanes Oxley (SOX).</w:t>
            </w:r>
          </w:p>
        </w:tc>
        <w:tc>
          <w:tcPr>
            <w:tcW w:w="3330" w:type="dxa"/>
            <w:shd w:val="clear" w:color="auto" w:fill="F7DB63"/>
            <w:tcMar>
              <w:left w:w="108" w:type="dxa"/>
              <w:right w:w="108" w:type="dxa"/>
            </w:tcMar>
          </w:tcPr>
          <w:p w14:paraId="379900B9" w14:textId="77777777" w:rsidR="00C46B3D" w:rsidRPr="001C4CA0" w:rsidRDefault="00A42901">
            <w:pPr>
              <w:spacing w:after="0"/>
              <w:rPr>
                <w:rFonts w:ascii="Myriad Pro" w:hAnsi="Myriad Pro"/>
              </w:rPr>
            </w:pPr>
            <w:r w:rsidRPr="001C4CA0">
              <w:rPr>
                <w:rFonts w:ascii="Myriad Pro" w:eastAsia="PT Sans" w:hAnsi="Myriad Pro" w:cs="PT Sans"/>
                <w:i/>
                <w:color w:val="BF8F00"/>
              </w:rPr>
              <w:lastRenderedPageBreak/>
              <w:t>Level 1: all Internet-accessible applications.</w:t>
            </w:r>
          </w:p>
        </w:tc>
      </w:tr>
      <w:tr w:rsidR="00C46B3D" w:rsidRPr="001C4CA0" w14:paraId="56CBC90D" w14:textId="77777777">
        <w:trPr>
          <w:trHeight w:val="500"/>
        </w:trPr>
        <w:tc>
          <w:tcPr>
            <w:tcW w:w="2448" w:type="dxa"/>
            <w:shd w:val="clear" w:color="auto" w:fill="FCFCFC"/>
            <w:tcMar>
              <w:left w:w="108" w:type="dxa"/>
              <w:right w:w="108" w:type="dxa"/>
            </w:tcMar>
          </w:tcPr>
          <w:p w14:paraId="184C613A" w14:textId="77777777" w:rsidR="00C46B3D" w:rsidRPr="002C1316" w:rsidRDefault="00C46B3D">
            <w:pPr>
              <w:spacing w:after="0"/>
              <w:jc w:val="center"/>
              <w:rPr>
                <w:rFonts w:ascii="Myriad Pro" w:hAnsi="Myriad Pro"/>
                <w:color w:val="auto"/>
              </w:rPr>
            </w:pPr>
          </w:p>
        </w:tc>
        <w:tc>
          <w:tcPr>
            <w:tcW w:w="4230" w:type="dxa"/>
            <w:shd w:val="clear" w:color="auto" w:fill="FCFCFC"/>
            <w:tcMar>
              <w:top w:w="113" w:type="dxa"/>
              <w:left w:w="108" w:type="dxa"/>
              <w:bottom w:w="113" w:type="dxa"/>
              <w:right w:w="108" w:type="dxa"/>
            </w:tcMar>
          </w:tcPr>
          <w:p w14:paraId="453AB122" w14:textId="77777777" w:rsidR="00C46B3D" w:rsidRPr="002C1316" w:rsidRDefault="00C46B3D">
            <w:pPr>
              <w:spacing w:after="0"/>
              <w:rPr>
                <w:rFonts w:ascii="Myriad Pro" w:hAnsi="Myriad Pro"/>
                <w:color w:val="auto"/>
              </w:rPr>
            </w:pPr>
          </w:p>
        </w:tc>
        <w:tc>
          <w:tcPr>
            <w:tcW w:w="3330" w:type="dxa"/>
            <w:shd w:val="clear" w:color="auto" w:fill="A0EAC0"/>
            <w:tcMar>
              <w:left w:w="108" w:type="dxa"/>
              <w:right w:w="108" w:type="dxa"/>
            </w:tcMar>
          </w:tcPr>
          <w:p w14:paraId="77AA2EA1" w14:textId="77777777" w:rsidR="00C46B3D" w:rsidRPr="001C4CA0" w:rsidRDefault="00A42901">
            <w:pPr>
              <w:spacing w:after="0"/>
              <w:rPr>
                <w:rFonts w:ascii="Myriad Pro" w:hAnsi="Myriad Pro"/>
              </w:rPr>
            </w:pPr>
            <w:r w:rsidRPr="001C4CA0">
              <w:rPr>
                <w:rFonts w:ascii="Myriad Pro" w:eastAsia="PT Sans" w:hAnsi="Myriad Pro" w:cs="PT Sans"/>
                <w:i/>
                <w:color w:val="538135"/>
              </w:rPr>
              <w:t>Level 2: applications that contain sensitive information like credit card numbers, personal information, can move limited amounts of money in limited ways.  Examples include:  (</w:t>
            </w:r>
            <w:proofErr w:type="spellStart"/>
            <w:r w:rsidRPr="001C4CA0">
              <w:rPr>
                <w:rFonts w:ascii="Myriad Pro" w:eastAsia="PT Sans" w:hAnsi="Myriad Pro" w:cs="PT Sans"/>
                <w:i/>
                <w:color w:val="538135"/>
              </w:rPr>
              <w:t>i</w:t>
            </w:r>
            <w:proofErr w:type="spellEnd"/>
            <w:r w:rsidRPr="001C4CA0">
              <w:rPr>
                <w:rFonts w:ascii="Myriad Pro" w:eastAsia="PT Sans" w:hAnsi="Myriad Pro" w:cs="PT Sans"/>
                <w:i/>
                <w:color w:val="538135"/>
              </w:rPr>
              <w:t>) transfer money between accounts at the same institution or (ii) a slower form of money movement (e.g. ACH) with transaction limits or (iii) wire transfers with hard transfer limits within a period of time.</w:t>
            </w:r>
          </w:p>
        </w:tc>
      </w:tr>
      <w:tr w:rsidR="00C46B3D" w:rsidRPr="001C4CA0" w14:paraId="13B2FF40" w14:textId="77777777">
        <w:trPr>
          <w:trHeight w:val="1600"/>
        </w:trPr>
        <w:tc>
          <w:tcPr>
            <w:tcW w:w="2448" w:type="dxa"/>
            <w:shd w:val="clear" w:color="auto" w:fill="FCFCFC"/>
            <w:tcMar>
              <w:left w:w="108" w:type="dxa"/>
              <w:right w:w="108" w:type="dxa"/>
            </w:tcMar>
          </w:tcPr>
          <w:p w14:paraId="62ECED95" w14:textId="77777777" w:rsidR="00C46B3D" w:rsidRPr="002C1316" w:rsidRDefault="00C46B3D">
            <w:pPr>
              <w:spacing w:after="0"/>
              <w:jc w:val="center"/>
              <w:rPr>
                <w:rFonts w:ascii="Myriad Pro" w:hAnsi="Myriad Pro"/>
                <w:color w:val="auto"/>
              </w:rPr>
            </w:pPr>
          </w:p>
        </w:tc>
        <w:tc>
          <w:tcPr>
            <w:tcW w:w="4230" w:type="dxa"/>
            <w:shd w:val="clear" w:color="auto" w:fill="FCFCFC"/>
            <w:tcMar>
              <w:top w:w="113" w:type="dxa"/>
              <w:left w:w="108" w:type="dxa"/>
              <w:bottom w:w="113" w:type="dxa"/>
              <w:right w:w="108" w:type="dxa"/>
            </w:tcMar>
          </w:tcPr>
          <w:p w14:paraId="3663629E" w14:textId="77777777" w:rsidR="00C46B3D" w:rsidRPr="002C1316" w:rsidRDefault="00C46B3D">
            <w:pPr>
              <w:spacing w:after="0"/>
              <w:rPr>
                <w:rFonts w:ascii="Myriad Pro" w:hAnsi="Myriad Pro"/>
                <w:color w:val="auto"/>
              </w:rPr>
            </w:pPr>
          </w:p>
        </w:tc>
        <w:tc>
          <w:tcPr>
            <w:tcW w:w="3330" w:type="dxa"/>
            <w:shd w:val="clear" w:color="auto" w:fill="ACCCEA"/>
            <w:tcMar>
              <w:left w:w="108" w:type="dxa"/>
              <w:right w:w="108" w:type="dxa"/>
            </w:tcMar>
          </w:tcPr>
          <w:p w14:paraId="1DCB1A0C" w14:textId="77777777" w:rsidR="00C46B3D" w:rsidRPr="001C4CA0" w:rsidRDefault="00A42901">
            <w:pPr>
              <w:spacing w:after="0"/>
              <w:rPr>
                <w:rFonts w:ascii="Myriad Pro" w:hAnsi="Myriad Pro"/>
              </w:rPr>
            </w:pPr>
            <w:r w:rsidRPr="001C4CA0">
              <w:rPr>
                <w:rFonts w:ascii="Myriad Pro" w:eastAsia="PT Sans" w:hAnsi="Myriad Pro" w:cs="PT Sans"/>
                <w:i/>
                <w:color w:val="2E74B5"/>
              </w:rPr>
              <w:t xml:space="preserve">Level 3: applications that contain large amounts of sensitive information or that allow either rapid transfer of large sums of money (e.g. wire transfers) or transfer of large sums of money in the form of individual transactions or as a batch of smaller transfers.  </w:t>
            </w:r>
          </w:p>
        </w:tc>
      </w:tr>
      <w:tr w:rsidR="00C46B3D" w:rsidRPr="001C4CA0" w14:paraId="0CEF6F76" w14:textId="77777777">
        <w:trPr>
          <w:trHeight w:val="940"/>
        </w:trPr>
        <w:tc>
          <w:tcPr>
            <w:tcW w:w="2448" w:type="dxa"/>
            <w:shd w:val="clear" w:color="auto" w:fill="FCFCFC"/>
            <w:tcMar>
              <w:left w:w="108" w:type="dxa"/>
              <w:right w:w="108" w:type="dxa"/>
            </w:tcMar>
          </w:tcPr>
          <w:p w14:paraId="54F6F944" w14:textId="77777777" w:rsidR="00C46B3D" w:rsidRPr="002C1316" w:rsidRDefault="00A42901">
            <w:pPr>
              <w:spacing w:after="0"/>
              <w:rPr>
                <w:rFonts w:ascii="Myriad Pro" w:hAnsi="Myriad Pro"/>
                <w:color w:val="auto"/>
              </w:rPr>
            </w:pPr>
            <w:r w:rsidRPr="002C1316">
              <w:rPr>
                <w:rFonts w:ascii="Myriad Pro" w:eastAsia="PT Sans" w:hAnsi="Myriad Pro" w:cs="PT Sans"/>
                <w:b/>
                <w:color w:val="auto"/>
              </w:rPr>
              <w:t>Manufacturing, Professional, Transportation, Technology, Utilities, Infrastructure, Defense</w:t>
            </w:r>
          </w:p>
        </w:tc>
        <w:tc>
          <w:tcPr>
            <w:tcW w:w="4230" w:type="dxa"/>
            <w:shd w:val="clear" w:color="auto" w:fill="FCFCFC"/>
            <w:tcMar>
              <w:top w:w="113" w:type="dxa"/>
              <w:left w:w="108" w:type="dxa"/>
              <w:bottom w:w="113" w:type="dxa"/>
              <w:right w:w="108" w:type="dxa"/>
            </w:tcMar>
          </w:tcPr>
          <w:p w14:paraId="21C57654"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rPr>
              <w:t xml:space="preserve">These industries may not appear to have very much in common, but the threat actors who are likely to attack organizations in this segment are more likely to perform focused attacks with more time, skill, and resources.  Often the sensitive information or systems are not easy to locate and require leveraging insiders and social engineering techniques.  Attacks may involve insiders, outsiders, or be collusion between the two.  Their goals may include gaining access to intellectual property for strategic or technological advantage.  We also do not want to overlook attackers </w:t>
            </w:r>
            <w:r w:rsidRPr="002C1316">
              <w:rPr>
                <w:rFonts w:ascii="Myriad Pro" w:eastAsia="PT Sans" w:hAnsi="Myriad Pro" w:cs="PT Sans"/>
                <w:color w:val="auto"/>
              </w:rPr>
              <w:lastRenderedPageBreak/>
              <w:t xml:space="preserve">looking to abuse application functionality influence the </w:t>
            </w:r>
            <w:proofErr w:type="spellStart"/>
            <w:r w:rsidRPr="002C1316">
              <w:rPr>
                <w:rFonts w:ascii="Myriad Pro" w:eastAsia="PT Sans" w:hAnsi="Myriad Pro" w:cs="PT Sans"/>
                <w:color w:val="auto"/>
              </w:rPr>
              <w:t>behaviour</w:t>
            </w:r>
            <w:proofErr w:type="spellEnd"/>
            <w:r w:rsidRPr="002C1316">
              <w:rPr>
                <w:rFonts w:ascii="Myriad Pro" w:eastAsia="PT Sans" w:hAnsi="Myriad Pro" w:cs="PT Sans"/>
                <w:color w:val="auto"/>
              </w:rPr>
              <w:t xml:space="preserve"> of or disrupt sensitive systems.</w:t>
            </w:r>
          </w:p>
        </w:tc>
        <w:tc>
          <w:tcPr>
            <w:tcW w:w="3330" w:type="dxa"/>
            <w:shd w:val="clear" w:color="auto" w:fill="F7DB63"/>
            <w:tcMar>
              <w:left w:w="108" w:type="dxa"/>
              <w:right w:w="108" w:type="dxa"/>
            </w:tcMar>
          </w:tcPr>
          <w:p w14:paraId="2F593914" w14:textId="77777777" w:rsidR="00C46B3D" w:rsidRPr="001C4CA0" w:rsidRDefault="00A42901">
            <w:pPr>
              <w:spacing w:after="0"/>
              <w:rPr>
                <w:rFonts w:ascii="Myriad Pro" w:hAnsi="Myriad Pro"/>
              </w:rPr>
            </w:pPr>
            <w:r w:rsidRPr="001C4CA0">
              <w:rPr>
                <w:rFonts w:ascii="Myriad Pro" w:eastAsia="PT Sans" w:hAnsi="Myriad Pro" w:cs="PT Sans"/>
                <w:i/>
                <w:color w:val="BF8F00"/>
              </w:rPr>
              <w:lastRenderedPageBreak/>
              <w:t>Level 1: all Internet-accessible applications.</w:t>
            </w:r>
          </w:p>
        </w:tc>
      </w:tr>
      <w:tr w:rsidR="00C46B3D" w:rsidRPr="001C4CA0" w14:paraId="53FC19D2" w14:textId="77777777">
        <w:trPr>
          <w:trHeight w:val="1680"/>
        </w:trPr>
        <w:tc>
          <w:tcPr>
            <w:tcW w:w="2448" w:type="dxa"/>
            <w:shd w:val="clear" w:color="auto" w:fill="FCFCFC"/>
            <w:tcMar>
              <w:left w:w="108" w:type="dxa"/>
              <w:right w:w="108" w:type="dxa"/>
            </w:tcMar>
          </w:tcPr>
          <w:p w14:paraId="5893C860" w14:textId="77777777" w:rsidR="00C46B3D" w:rsidRPr="002C1316" w:rsidRDefault="00C46B3D">
            <w:pPr>
              <w:spacing w:after="0"/>
              <w:rPr>
                <w:rFonts w:ascii="Myriad Pro" w:hAnsi="Myriad Pro"/>
                <w:color w:val="auto"/>
              </w:rPr>
            </w:pPr>
          </w:p>
        </w:tc>
        <w:tc>
          <w:tcPr>
            <w:tcW w:w="4230" w:type="dxa"/>
            <w:shd w:val="clear" w:color="auto" w:fill="FCFCFC"/>
            <w:tcMar>
              <w:top w:w="113" w:type="dxa"/>
              <w:left w:w="108" w:type="dxa"/>
              <w:bottom w:w="113" w:type="dxa"/>
              <w:right w:w="108" w:type="dxa"/>
            </w:tcMar>
          </w:tcPr>
          <w:p w14:paraId="387AE1CB" w14:textId="77777777" w:rsidR="00C46B3D" w:rsidRPr="002C1316" w:rsidRDefault="00C46B3D">
            <w:pPr>
              <w:spacing w:after="0"/>
              <w:rPr>
                <w:rFonts w:ascii="Myriad Pro" w:hAnsi="Myriad Pro"/>
                <w:color w:val="auto"/>
              </w:rPr>
            </w:pPr>
          </w:p>
        </w:tc>
        <w:tc>
          <w:tcPr>
            <w:tcW w:w="3330" w:type="dxa"/>
            <w:shd w:val="clear" w:color="auto" w:fill="A0EAC0"/>
            <w:tcMar>
              <w:left w:w="108" w:type="dxa"/>
              <w:right w:w="108" w:type="dxa"/>
            </w:tcMar>
          </w:tcPr>
          <w:p w14:paraId="5D34F732" w14:textId="77777777" w:rsidR="00C46B3D" w:rsidRPr="001C4CA0" w:rsidRDefault="00A42901">
            <w:pPr>
              <w:spacing w:after="0"/>
              <w:rPr>
                <w:rFonts w:ascii="Myriad Pro" w:hAnsi="Myriad Pro"/>
              </w:rPr>
            </w:pPr>
            <w:r w:rsidRPr="001C4CA0">
              <w:rPr>
                <w:rFonts w:ascii="Myriad Pro" w:eastAsia="PT Sans" w:hAnsi="Myriad Pro" w:cs="PT Sans"/>
                <w:i/>
                <w:color w:val="538135"/>
              </w:rPr>
              <w:t>Level 2: applications containing internal information or information about employees that may be leveraged in social engineering. Applications containing non-essential, but important intellectual property or trade secrets.</w:t>
            </w:r>
          </w:p>
        </w:tc>
      </w:tr>
      <w:tr w:rsidR="00C46B3D" w:rsidRPr="001C4CA0" w14:paraId="7091C817" w14:textId="77777777">
        <w:trPr>
          <w:trHeight w:val="500"/>
        </w:trPr>
        <w:tc>
          <w:tcPr>
            <w:tcW w:w="2448" w:type="dxa"/>
            <w:shd w:val="clear" w:color="auto" w:fill="FCFCFC"/>
            <w:tcMar>
              <w:left w:w="108" w:type="dxa"/>
              <w:right w:w="108" w:type="dxa"/>
            </w:tcMar>
          </w:tcPr>
          <w:p w14:paraId="09777345" w14:textId="77777777" w:rsidR="00C46B3D" w:rsidRPr="002C1316" w:rsidRDefault="00C46B3D">
            <w:pPr>
              <w:spacing w:after="0"/>
              <w:rPr>
                <w:rFonts w:ascii="Myriad Pro" w:hAnsi="Myriad Pro"/>
                <w:color w:val="auto"/>
              </w:rPr>
            </w:pPr>
          </w:p>
        </w:tc>
        <w:tc>
          <w:tcPr>
            <w:tcW w:w="4230" w:type="dxa"/>
            <w:shd w:val="clear" w:color="auto" w:fill="FCFCFC"/>
            <w:tcMar>
              <w:top w:w="113" w:type="dxa"/>
              <w:left w:w="108" w:type="dxa"/>
              <w:bottom w:w="113" w:type="dxa"/>
              <w:right w:w="108" w:type="dxa"/>
            </w:tcMar>
          </w:tcPr>
          <w:p w14:paraId="468DD9B6" w14:textId="77777777" w:rsidR="00C46B3D" w:rsidRPr="002C1316" w:rsidRDefault="00C46B3D">
            <w:pPr>
              <w:spacing w:after="0"/>
              <w:rPr>
                <w:rFonts w:ascii="Myriad Pro" w:hAnsi="Myriad Pro"/>
                <w:color w:val="auto"/>
              </w:rPr>
            </w:pPr>
          </w:p>
        </w:tc>
        <w:tc>
          <w:tcPr>
            <w:tcW w:w="3330" w:type="dxa"/>
            <w:shd w:val="clear" w:color="auto" w:fill="ACCCEA"/>
            <w:tcMar>
              <w:left w:w="108" w:type="dxa"/>
              <w:right w:w="108" w:type="dxa"/>
            </w:tcMar>
          </w:tcPr>
          <w:p w14:paraId="4AE5E512" w14:textId="77777777" w:rsidR="00C46B3D" w:rsidRPr="001C4CA0" w:rsidRDefault="00A42901">
            <w:pPr>
              <w:spacing w:after="0"/>
              <w:rPr>
                <w:rFonts w:ascii="Myriad Pro" w:hAnsi="Myriad Pro"/>
              </w:rPr>
            </w:pPr>
            <w:r w:rsidRPr="001C4CA0">
              <w:rPr>
                <w:rFonts w:ascii="Myriad Pro" w:eastAsia="PT Sans" w:hAnsi="Myriad Pro" w:cs="PT Sans"/>
                <w:i/>
                <w:color w:val="2E74B5"/>
              </w:rPr>
              <w:t xml:space="preserve">Level 3: applications containing valuable intellectual property, trade secrets, or government secrets (e.g. in the United States this may be anything classified at Secret or above) that is critical to the survival or success of the organization.  Applications controlling sensitive functionality (e.g. transit, manufacturing equipment, control systems) or that have the possibility of threatening safety of life.  </w:t>
            </w:r>
          </w:p>
        </w:tc>
      </w:tr>
      <w:tr w:rsidR="00C46B3D" w:rsidRPr="001C4CA0" w14:paraId="5E2ED3AC" w14:textId="77777777">
        <w:trPr>
          <w:trHeight w:val="1120"/>
        </w:trPr>
        <w:tc>
          <w:tcPr>
            <w:tcW w:w="2448" w:type="dxa"/>
            <w:shd w:val="clear" w:color="auto" w:fill="FCFCFC"/>
            <w:tcMar>
              <w:left w:w="108" w:type="dxa"/>
              <w:right w:w="108" w:type="dxa"/>
            </w:tcMar>
          </w:tcPr>
          <w:p w14:paraId="23B6116B" w14:textId="77777777" w:rsidR="00C46B3D" w:rsidRPr="002C1316" w:rsidRDefault="00A42901">
            <w:pPr>
              <w:spacing w:after="0"/>
              <w:rPr>
                <w:rFonts w:ascii="Myriad Pro" w:hAnsi="Myriad Pro"/>
                <w:color w:val="auto"/>
              </w:rPr>
            </w:pPr>
            <w:r w:rsidRPr="002C1316">
              <w:rPr>
                <w:rFonts w:ascii="Myriad Pro" w:eastAsia="PT Sans" w:hAnsi="Myriad Pro" w:cs="PT Sans"/>
                <w:b/>
                <w:color w:val="auto"/>
              </w:rPr>
              <w:t>Healthcare</w:t>
            </w:r>
          </w:p>
        </w:tc>
        <w:tc>
          <w:tcPr>
            <w:tcW w:w="4230" w:type="dxa"/>
            <w:shd w:val="clear" w:color="auto" w:fill="FCFCFC"/>
            <w:tcMar>
              <w:top w:w="113" w:type="dxa"/>
              <w:left w:w="108" w:type="dxa"/>
              <w:bottom w:w="113" w:type="dxa"/>
              <w:right w:w="108" w:type="dxa"/>
            </w:tcMar>
          </w:tcPr>
          <w:p w14:paraId="1AC7017A"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rPr>
              <w:t>Most attackers are looking for sensitive data that can be used to directly or indirectly profit from to include personally identifiable information and payment data.  Often the data can be used for identity theft, fraudulent payments, or a variety of fraud schemes.</w:t>
            </w:r>
          </w:p>
          <w:p w14:paraId="5F90635C" w14:textId="77777777" w:rsidR="00C46B3D" w:rsidRPr="002C1316" w:rsidRDefault="00C46B3D">
            <w:pPr>
              <w:spacing w:after="0"/>
              <w:rPr>
                <w:rFonts w:ascii="Myriad Pro" w:hAnsi="Myriad Pro"/>
                <w:color w:val="auto"/>
              </w:rPr>
            </w:pPr>
          </w:p>
          <w:p w14:paraId="4140A98C"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rPr>
              <w:t>HIPAA and HITECH Act are major compliance drivers in the United States and include data breach notification requirements.</w:t>
            </w:r>
          </w:p>
        </w:tc>
        <w:tc>
          <w:tcPr>
            <w:tcW w:w="3330" w:type="dxa"/>
            <w:shd w:val="clear" w:color="auto" w:fill="F7DB63"/>
            <w:tcMar>
              <w:left w:w="108" w:type="dxa"/>
              <w:right w:w="108" w:type="dxa"/>
            </w:tcMar>
          </w:tcPr>
          <w:p w14:paraId="68B533A1" w14:textId="77777777" w:rsidR="00C46B3D" w:rsidRPr="001C4CA0" w:rsidRDefault="00A42901">
            <w:pPr>
              <w:spacing w:after="0"/>
              <w:rPr>
                <w:rFonts w:ascii="Myriad Pro" w:hAnsi="Myriad Pro"/>
              </w:rPr>
            </w:pPr>
            <w:r w:rsidRPr="001C4CA0">
              <w:rPr>
                <w:rFonts w:ascii="Myriad Pro" w:eastAsia="PT Sans" w:hAnsi="Myriad Pro" w:cs="PT Sans"/>
                <w:i/>
                <w:color w:val="BF8F00"/>
              </w:rPr>
              <w:t>Level 1: all Internet-accessible applications.</w:t>
            </w:r>
          </w:p>
          <w:p w14:paraId="0A8A842E" w14:textId="77777777" w:rsidR="00C46B3D" w:rsidRPr="001C4CA0" w:rsidRDefault="00C46B3D">
            <w:pPr>
              <w:spacing w:after="0"/>
              <w:rPr>
                <w:rFonts w:ascii="Myriad Pro" w:hAnsi="Myriad Pro"/>
              </w:rPr>
            </w:pPr>
          </w:p>
          <w:p w14:paraId="7EFD8045" w14:textId="77777777" w:rsidR="00C46B3D" w:rsidRPr="001C4CA0" w:rsidRDefault="00C46B3D">
            <w:pPr>
              <w:spacing w:after="0"/>
              <w:jc w:val="center"/>
              <w:rPr>
                <w:rFonts w:ascii="Myriad Pro" w:hAnsi="Myriad Pro"/>
              </w:rPr>
            </w:pPr>
          </w:p>
        </w:tc>
      </w:tr>
      <w:tr w:rsidR="00C46B3D" w:rsidRPr="001C4CA0" w14:paraId="2572BF86" w14:textId="77777777">
        <w:trPr>
          <w:trHeight w:val="1120"/>
        </w:trPr>
        <w:tc>
          <w:tcPr>
            <w:tcW w:w="2448" w:type="dxa"/>
            <w:shd w:val="clear" w:color="auto" w:fill="FCFCFC"/>
            <w:tcMar>
              <w:left w:w="108" w:type="dxa"/>
              <w:right w:w="108" w:type="dxa"/>
            </w:tcMar>
          </w:tcPr>
          <w:p w14:paraId="457B4A05" w14:textId="77777777" w:rsidR="00C46B3D" w:rsidRPr="002C1316" w:rsidRDefault="00C46B3D">
            <w:pPr>
              <w:spacing w:after="0"/>
              <w:rPr>
                <w:rFonts w:ascii="Myriad Pro" w:hAnsi="Myriad Pro"/>
                <w:color w:val="auto"/>
              </w:rPr>
            </w:pPr>
          </w:p>
        </w:tc>
        <w:tc>
          <w:tcPr>
            <w:tcW w:w="4230" w:type="dxa"/>
            <w:shd w:val="clear" w:color="auto" w:fill="FCFCFC"/>
            <w:tcMar>
              <w:top w:w="113" w:type="dxa"/>
              <w:left w:w="108" w:type="dxa"/>
              <w:bottom w:w="113" w:type="dxa"/>
              <w:right w:w="108" w:type="dxa"/>
            </w:tcMar>
          </w:tcPr>
          <w:p w14:paraId="25D3882C" w14:textId="77777777" w:rsidR="00C46B3D" w:rsidRPr="002C1316" w:rsidRDefault="00C46B3D">
            <w:pPr>
              <w:spacing w:after="0"/>
              <w:rPr>
                <w:rFonts w:ascii="Myriad Pro" w:hAnsi="Myriad Pro"/>
                <w:color w:val="auto"/>
              </w:rPr>
            </w:pPr>
          </w:p>
        </w:tc>
        <w:tc>
          <w:tcPr>
            <w:tcW w:w="3330" w:type="dxa"/>
            <w:shd w:val="clear" w:color="auto" w:fill="A0EAC0"/>
            <w:tcMar>
              <w:left w:w="108" w:type="dxa"/>
              <w:right w:w="108" w:type="dxa"/>
            </w:tcMar>
          </w:tcPr>
          <w:p w14:paraId="3F1BB81B" w14:textId="77777777" w:rsidR="00C46B3D" w:rsidRPr="001C4CA0" w:rsidRDefault="00A42901">
            <w:pPr>
              <w:spacing w:after="0"/>
              <w:rPr>
                <w:rFonts w:ascii="Myriad Pro" w:hAnsi="Myriad Pro"/>
              </w:rPr>
            </w:pPr>
            <w:r w:rsidRPr="001C4CA0">
              <w:rPr>
                <w:rFonts w:ascii="Myriad Pro" w:eastAsia="PT Sans" w:hAnsi="Myriad Pro" w:cs="PT Sans"/>
                <w:i/>
                <w:color w:val="538135"/>
              </w:rPr>
              <w:t xml:space="preserve">Level 2: applications with small or moderate amounts of sensitive medical information (Protected Health Information), Personally Identifiable Information, or </w:t>
            </w:r>
            <w:r w:rsidRPr="001C4CA0">
              <w:rPr>
                <w:rFonts w:ascii="Myriad Pro" w:eastAsia="PT Sans" w:hAnsi="Myriad Pro" w:cs="PT Sans"/>
                <w:i/>
                <w:color w:val="538135"/>
              </w:rPr>
              <w:lastRenderedPageBreak/>
              <w:t>payment data.</w:t>
            </w:r>
          </w:p>
        </w:tc>
      </w:tr>
      <w:tr w:rsidR="00C46B3D" w:rsidRPr="001C4CA0" w14:paraId="1AC3F586" w14:textId="77777777">
        <w:trPr>
          <w:trHeight w:val="1120"/>
        </w:trPr>
        <w:tc>
          <w:tcPr>
            <w:tcW w:w="2448" w:type="dxa"/>
            <w:shd w:val="clear" w:color="auto" w:fill="FCFCFC"/>
            <w:tcMar>
              <w:left w:w="108" w:type="dxa"/>
              <w:right w:w="108" w:type="dxa"/>
            </w:tcMar>
          </w:tcPr>
          <w:p w14:paraId="3E2A37BE" w14:textId="77777777" w:rsidR="00C46B3D" w:rsidRPr="002C1316" w:rsidRDefault="00C46B3D">
            <w:pPr>
              <w:spacing w:after="0"/>
              <w:rPr>
                <w:rFonts w:ascii="Myriad Pro" w:hAnsi="Myriad Pro"/>
                <w:color w:val="auto"/>
              </w:rPr>
            </w:pPr>
          </w:p>
        </w:tc>
        <w:tc>
          <w:tcPr>
            <w:tcW w:w="4230" w:type="dxa"/>
            <w:shd w:val="clear" w:color="auto" w:fill="FCFCFC"/>
            <w:tcMar>
              <w:top w:w="113" w:type="dxa"/>
              <w:left w:w="108" w:type="dxa"/>
              <w:bottom w:w="113" w:type="dxa"/>
              <w:right w:w="108" w:type="dxa"/>
            </w:tcMar>
          </w:tcPr>
          <w:p w14:paraId="74A95979" w14:textId="77777777" w:rsidR="00C46B3D" w:rsidRPr="002C1316" w:rsidRDefault="00C46B3D">
            <w:pPr>
              <w:spacing w:after="0"/>
              <w:rPr>
                <w:rFonts w:ascii="Myriad Pro" w:hAnsi="Myriad Pro"/>
                <w:color w:val="auto"/>
              </w:rPr>
            </w:pPr>
          </w:p>
        </w:tc>
        <w:tc>
          <w:tcPr>
            <w:tcW w:w="3330" w:type="dxa"/>
            <w:shd w:val="clear" w:color="auto" w:fill="ACCCEA"/>
            <w:tcMar>
              <w:left w:w="108" w:type="dxa"/>
              <w:right w:w="108" w:type="dxa"/>
            </w:tcMar>
          </w:tcPr>
          <w:p w14:paraId="1FDA74EA" w14:textId="77777777" w:rsidR="00C46B3D" w:rsidRPr="001C4CA0" w:rsidRDefault="00A42901">
            <w:pPr>
              <w:spacing w:after="0"/>
              <w:rPr>
                <w:rFonts w:ascii="Myriad Pro" w:hAnsi="Myriad Pro"/>
              </w:rPr>
            </w:pPr>
            <w:r w:rsidRPr="001C4CA0">
              <w:rPr>
                <w:rFonts w:ascii="Myriad Pro" w:eastAsia="PT Sans" w:hAnsi="Myriad Pro" w:cs="PT Sans"/>
                <w:i/>
                <w:color w:val="2E74B5"/>
              </w:rPr>
              <w:t>Level 3: Applications used to control medical equipment, devices, or records that may endanger human life.  Payment and Point of Sale systems (POS) that contain large amounts of transaction data that could be used to commit fraud.  This includes any administrative interfaces for these applications.</w:t>
            </w:r>
          </w:p>
        </w:tc>
      </w:tr>
      <w:tr w:rsidR="00C46B3D" w:rsidRPr="001C4CA0" w14:paraId="3BA16223" w14:textId="77777777">
        <w:trPr>
          <w:trHeight w:val="1140"/>
        </w:trPr>
        <w:tc>
          <w:tcPr>
            <w:tcW w:w="2448" w:type="dxa"/>
            <w:shd w:val="clear" w:color="auto" w:fill="FCFCFC"/>
            <w:tcMar>
              <w:left w:w="108" w:type="dxa"/>
              <w:right w:w="108" w:type="dxa"/>
            </w:tcMar>
          </w:tcPr>
          <w:p w14:paraId="6AAED837" w14:textId="77777777" w:rsidR="00C46B3D" w:rsidRPr="002C1316" w:rsidRDefault="00A42901">
            <w:pPr>
              <w:spacing w:after="0"/>
              <w:rPr>
                <w:rFonts w:ascii="Myriad Pro" w:hAnsi="Myriad Pro"/>
                <w:color w:val="auto"/>
              </w:rPr>
            </w:pPr>
            <w:r w:rsidRPr="002C1316">
              <w:rPr>
                <w:rFonts w:ascii="Myriad Pro" w:eastAsia="PT Sans" w:hAnsi="Myriad Pro" w:cs="PT Sans"/>
                <w:b/>
                <w:color w:val="auto"/>
              </w:rPr>
              <w:t>Retail, Food, Hospitality</w:t>
            </w:r>
          </w:p>
        </w:tc>
        <w:tc>
          <w:tcPr>
            <w:tcW w:w="4230" w:type="dxa"/>
            <w:shd w:val="clear" w:color="auto" w:fill="FCFCFC"/>
            <w:tcMar>
              <w:top w:w="113" w:type="dxa"/>
              <w:left w:w="108" w:type="dxa"/>
              <w:bottom w:w="113" w:type="dxa"/>
              <w:right w:w="108" w:type="dxa"/>
            </w:tcMar>
          </w:tcPr>
          <w:p w14:paraId="50A99B35" w14:textId="77777777" w:rsidR="00C46B3D" w:rsidRPr="002C1316" w:rsidRDefault="00A42901">
            <w:pPr>
              <w:spacing w:after="0"/>
              <w:rPr>
                <w:rFonts w:ascii="Myriad Pro" w:hAnsi="Myriad Pro"/>
                <w:color w:val="auto"/>
              </w:rPr>
            </w:pPr>
            <w:r w:rsidRPr="002C1316">
              <w:rPr>
                <w:rFonts w:ascii="Myriad Pro" w:eastAsia="PT Sans" w:hAnsi="Myriad Pro" w:cs="PT Sans"/>
                <w:color w:val="auto"/>
              </w:rPr>
              <w:t>Many of the attackers in this segment utilize opportunistic "smash and grab" tactics.  However, there is also a regular threat of specific attacks on applications known to contain payment information, perform financial transactions, or store personally identifiable information.  Although less likely than the threats mentioned above, there is also the possibility of more advanced threats attacking this industry segment to steal intellectual property, gain competitive intelligence, or gain an advantage with the target organization or a business partner in negotiations.</w:t>
            </w:r>
          </w:p>
        </w:tc>
        <w:tc>
          <w:tcPr>
            <w:tcW w:w="3330" w:type="dxa"/>
            <w:shd w:val="clear" w:color="auto" w:fill="F7DB63"/>
            <w:tcMar>
              <w:left w:w="108" w:type="dxa"/>
              <w:right w:w="108" w:type="dxa"/>
            </w:tcMar>
          </w:tcPr>
          <w:p w14:paraId="15B4294E" w14:textId="77777777" w:rsidR="00C46B3D" w:rsidRPr="001C4CA0" w:rsidRDefault="00A42901">
            <w:pPr>
              <w:spacing w:after="0"/>
              <w:rPr>
                <w:rFonts w:ascii="Myriad Pro" w:hAnsi="Myriad Pro"/>
              </w:rPr>
            </w:pPr>
            <w:r w:rsidRPr="001C4CA0">
              <w:rPr>
                <w:rFonts w:ascii="Myriad Pro" w:eastAsia="PT Sans" w:hAnsi="Myriad Pro" w:cs="PT Sans"/>
                <w:i/>
                <w:color w:val="BF8F00"/>
              </w:rPr>
              <w:t>Level 1: all Internet-accessible applications.</w:t>
            </w:r>
          </w:p>
        </w:tc>
      </w:tr>
      <w:tr w:rsidR="00C46B3D" w:rsidRPr="001C4CA0" w14:paraId="75A8CB3A" w14:textId="77777777">
        <w:trPr>
          <w:trHeight w:val="1400"/>
        </w:trPr>
        <w:tc>
          <w:tcPr>
            <w:tcW w:w="2448" w:type="dxa"/>
            <w:shd w:val="clear" w:color="auto" w:fill="FCFCFC"/>
            <w:tcMar>
              <w:left w:w="108" w:type="dxa"/>
              <w:right w:w="108" w:type="dxa"/>
            </w:tcMar>
          </w:tcPr>
          <w:p w14:paraId="393EB986" w14:textId="77777777" w:rsidR="00C46B3D" w:rsidRPr="002C1316" w:rsidRDefault="00C46B3D">
            <w:pPr>
              <w:spacing w:after="0"/>
              <w:rPr>
                <w:rFonts w:ascii="Myriad Pro" w:hAnsi="Myriad Pro"/>
                <w:color w:val="auto"/>
              </w:rPr>
            </w:pPr>
          </w:p>
        </w:tc>
        <w:tc>
          <w:tcPr>
            <w:tcW w:w="4230" w:type="dxa"/>
            <w:shd w:val="clear" w:color="auto" w:fill="FCFCFC"/>
            <w:tcMar>
              <w:top w:w="113" w:type="dxa"/>
              <w:left w:w="108" w:type="dxa"/>
              <w:bottom w:w="113" w:type="dxa"/>
              <w:right w:w="108" w:type="dxa"/>
            </w:tcMar>
          </w:tcPr>
          <w:p w14:paraId="3660173B" w14:textId="77777777" w:rsidR="00C46B3D" w:rsidRPr="002C1316" w:rsidRDefault="00C46B3D">
            <w:pPr>
              <w:spacing w:after="0"/>
              <w:rPr>
                <w:rFonts w:ascii="Myriad Pro" w:hAnsi="Myriad Pro"/>
                <w:color w:val="auto"/>
              </w:rPr>
            </w:pPr>
          </w:p>
        </w:tc>
        <w:tc>
          <w:tcPr>
            <w:tcW w:w="3330" w:type="dxa"/>
            <w:shd w:val="clear" w:color="auto" w:fill="A0EAC0"/>
            <w:tcMar>
              <w:left w:w="108" w:type="dxa"/>
              <w:right w:w="108" w:type="dxa"/>
            </w:tcMar>
          </w:tcPr>
          <w:p w14:paraId="1F680C33" w14:textId="77777777" w:rsidR="00C46B3D" w:rsidRPr="001C4CA0" w:rsidRDefault="00A42901">
            <w:pPr>
              <w:spacing w:after="0"/>
              <w:rPr>
                <w:rFonts w:ascii="Myriad Pro" w:hAnsi="Myriad Pro"/>
              </w:rPr>
            </w:pPr>
            <w:r w:rsidRPr="001C4CA0">
              <w:rPr>
                <w:rFonts w:ascii="Myriad Pro" w:eastAsia="PT Sans" w:hAnsi="Myriad Pro" w:cs="PT Sans"/>
                <w:i/>
                <w:color w:val="538135"/>
              </w:rPr>
              <w:t>Level 2: Suitable for business applications, product catalogue information, internal corporate information, and applications with limited user information (e.g. contact information).  Applications with small or moderate amounts of payment data or checkout functionality.</w:t>
            </w:r>
          </w:p>
        </w:tc>
      </w:tr>
      <w:tr w:rsidR="00C46B3D" w:rsidRPr="001C4CA0" w14:paraId="2EE076E7" w14:textId="77777777">
        <w:trPr>
          <w:trHeight w:val="1400"/>
        </w:trPr>
        <w:tc>
          <w:tcPr>
            <w:tcW w:w="2448" w:type="dxa"/>
            <w:shd w:val="clear" w:color="auto" w:fill="FCFCFC"/>
            <w:tcMar>
              <w:left w:w="108" w:type="dxa"/>
              <w:right w:w="108" w:type="dxa"/>
            </w:tcMar>
          </w:tcPr>
          <w:p w14:paraId="678973F1" w14:textId="77777777" w:rsidR="00C46B3D" w:rsidRPr="002C1316" w:rsidRDefault="00C46B3D">
            <w:pPr>
              <w:spacing w:after="0"/>
              <w:rPr>
                <w:rFonts w:ascii="Myriad Pro" w:hAnsi="Myriad Pro"/>
                <w:color w:val="auto"/>
              </w:rPr>
            </w:pPr>
          </w:p>
        </w:tc>
        <w:tc>
          <w:tcPr>
            <w:tcW w:w="4230" w:type="dxa"/>
            <w:shd w:val="clear" w:color="auto" w:fill="FCFCFC"/>
            <w:tcMar>
              <w:top w:w="113" w:type="dxa"/>
              <w:left w:w="108" w:type="dxa"/>
              <w:bottom w:w="113" w:type="dxa"/>
              <w:right w:w="108" w:type="dxa"/>
            </w:tcMar>
          </w:tcPr>
          <w:p w14:paraId="1F31D8C4" w14:textId="77777777" w:rsidR="00C46B3D" w:rsidRPr="002C1316" w:rsidRDefault="00C46B3D">
            <w:pPr>
              <w:spacing w:after="0"/>
              <w:rPr>
                <w:rFonts w:ascii="Myriad Pro" w:hAnsi="Myriad Pro"/>
                <w:color w:val="auto"/>
              </w:rPr>
            </w:pPr>
          </w:p>
        </w:tc>
        <w:tc>
          <w:tcPr>
            <w:tcW w:w="3330" w:type="dxa"/>
            <w:shd w:val="clear" w:color="auto" w:fill="ACCCEA"/>
            <w:tcMar>
              <w:left w:w="108" w:type="dxa"/>
              <w:right w:w="108" w:type="dxa"/>
            </w:tcMar>
          </w:tcPr>
          <w:p w14:paraId="5655A67A" w14:textId="77777777" w:rsidR="00C46B3D" w:rsidRPr="001C4CA0" w:rsidRDefault="00A42901">
            <w:pPr>
              <w:spacing w:after="0"/>
              <w:rPr>
                <w:rFonts w:ascii="Myriad Pro" w:hAnsi="Myriad Pro"/>
              </w:rPr>
            </w:pPr>
            <w:r w:rsidRPr="001C4CA0">
              <w:rPr>
                <w:rFonts w:ascii="Myriad Pro" w:eastAsia="PT Sans" w:hAnsi="Myriad Pro" w:cs="PT Sans"/>
                <w:i/>
                <w:color w:val="2E74B5"/>
              </w:rPr>
              <w:t>Level 3: Payment and Point of Sale systems (POS) that contain large amounts of transaction data that could be used to commit fraud.  This includes any administrative interfaces for these applications.  Applications with a large volume of sensitive information like full credit card numbers, mother's maiden name, social security numbers etc.</w:t>
            </w:r>
          </w:p>
        </w:tc>
      </w:tr>
    </w:tbl>
    <w:p w14:paraId="743E5AED" w14:textId="77777777" w:rsidR="00C46B3D" w:rsidRPr="001C4CA0" w:rsidRDefault="00C46B3D">
      <w:pPr>
        <w:spacing w:after="0"/>
        <w:rPr>
          <w:rFonts w:ascii="Myriad Pro" w:hAnsi="Myriad Pro"/>
        </w:rPr>
      </w:pPr>
    </w:p>
    <w:p w14:paraId="17331C3A" w14:textId="77777777" w:rsidR="00C46B3D" w:rsidRPr="001C4CA0" w:rsidRDefault="00B156DD">
      <w:pPr>
        <w:rPr>
          <w:rFonts w:ascii="Myriad Pro" w:hAnsi="Myriad Pro"/>
        </w:rPr>
      </w:pPr>
      <w:r w:rsidRPr="001C4CA0">
        <w:rPr>
          <w:rFonts w:ascii="Myriad Pro" w:hAnsi="Myriad Pro" w:cs="Trebuchet MS"/>
          <w:noProof/>
        </w:rPr>
        <mc:AlternateContent>
          <mc:Choice Requires="wps">
            <w:drawing>
              <wp:inline distT="0" distB="0" distL="0" distR="0" wp14:anchorId="6C2109DC" wp14:editId="4A842765">
                <wp:extent cx="6332220" cy="251460"/>
                <wp:effectExtent l="0" t="0" r="0" b="0"/>
                <wp:docPr id="11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2220" cy="251460"/>
                        </a:xfrm>
                        <a:prstGeom prst="rect">
                          <a:avLst/>
                        </a:prstGeom>
                        <a:noFill/>
                        <a:ln w="9525">
                          <a:noFill/>
                          <a:miter lim="800000"/>
                          <a:headEnd/>
                          <a:tailEnd/>
                        </a:ln>
                      </wps:spPr>
                      <wps:txbx>
                        <w:txbxContent>
                          <w:p w14:paraId="6A672A6B" w14:textId="77777777" w:rsidR="00F37A39" w:rsidRPr="002C1316" w:rsidRDefault="00F37A39" w:rsidP="00B156DD">
                            <w:pPr>
                              <w:pStyle w:val="Caption"/>
                              <w:jc w:val="center"/>
                              <w:rPr>
                                <w:rFonts w:ascii="Myriad Pro" w:hAnsi="Myriad Pro" w:cs="Trebuchet MS"/>
                                <w:noProof/>
                                <w:color w:val="000000" w:themeColor="text1"/>
                                <w:sz w:val="20"/>
                                <w:szCs w:val="20"/>
                              </w:rPr>
                            </w:pPr>
                            <w:r w:rsidRPr="002C1316">
                              <w:rPr>
                                <w:rFonts w:ascii="Myriad Pro" w:hAnsi="Myriad Pro"/>
                                <w:color w:val="000000" w:themeColor="text1"/>
                                <w:sz w:val="20"/>
                                <w:szCs w:val="20"/>
                              </w:rPr>
                              <w:t xml:space="preserve">Table </w:t>
                            </w:r>
                            <w:r w:rsidRPr="002C1316">
                              <w:rPr>
                                <w:rFonts w:ascii="Myriad Pro" w:hAnsi="Myriad Pro"/>
                                <w:color w:val="000000" w:themeColor="text1"/>
                                <w:sz w:val="20"/>
                                <w:szCs w:val="20"/>
                              </w:rPr>
                              <w:fldChar w:fldCharType="begin"/>
                            </w:r>
                            <w:r w:rsidRPr="002C1316">
                              <w:rPr>
                                <w:rFonts w:ascii="Myriad Pro" w:hAnsi="Myriad Pro"/>
                                <w:color w:val="000000" w:themeColor="text1"/>
                                <w:sz w:val="20"/>
                                <w:szCs w:val="20"/>
                              </w:rPr>
                              <w:instrText xml:space="preserve"> SEQ Table \* ARABIC </w:instrText>
                            </w:r>
                            <w:r w:rsidRPr="002C1316">
                              <w:rPr>
                                <w:rFonts w:ascii="Myriad Pro" w:hAnsi="Myriad Pro"/>
                                <w:color w:val="000000" w:themeColor="text1"/>
                                <w:sz w:val="20"/>
                                <w:szCs w:val="20"/>
                              </w:rPr>
                              <w:fldChar w:fldCharType="separate"/>
                            </w:r>
                            <w:r>
                              <w:rPr>
                                <w:rFonts w:ascii="Myriad Pro" w:hAnsi="Myriad Pro"/>
                                <w:noProof/>
                                <w:color w:val="000000" w:themeColor="text1"/>
                                <w:sz w:val="20"/>
                                <w:szCs w:val="20"/>
                              </w:rPr>
                              <w:t>14</w:t>
                            </w:r>
                            <w:r w:rsidRPr="002C1316">
                              <w:rPr>
                                <w:rFonts w:ascii="Myriad Pro" w:hAnsi="Myriad Pro"/>
                                <w:color w:val="000000" w:themeColor="text1"/>
                                <w:sz w:val="20"/>
                                <w:szCs w:val="20"/>
                              </w:rPr>
                              <w:fldChar w:fldCharType="end"/>
                            </w:r>
                            <w:r w:rsidRPr="002C1316">
                              <w:rPr>
                                <w:rFonts w:ascii="Myriad Pro" w:hAnsi="Myriad Pro"/>
                                <w:color w:val="000000" w:themeColor="text1"/>
                                <w:sz w:val="20"/>
                                <w:szCs w:val="20"/>
                              </w:rPr>
                              <w:t xml:space="preserve"> – Applying OWASP ASVS in Practice</w:t>
                            </w:r>
                          </w:p>
                          <w:p w14:paraId="12D34768" w14:textId="77777777" w:rsidR="00F37A39" w:rsidRPr="002C1316" w:rsidRDefault="00F37A39" w:rsidP="00B156DD">
                            <w:pPr>
                              <w:rPr>
                                <w:rFonts w:ascii="Myriad Pro" w:hAnsi="Myriad Pro"/>
                                <w:i/>
                                <w:color w:val="000000" w:themeColor="text1"/>
                                <w:sz w:val="20"/>
                              </w:rPr>
                            </w:pPr>
                          </w:p>
                        </w:txbxContent>
                      </wps:txbx>
                      <wps:bodyPr rot="0" vert="horz" wrap="square" lIns="91440" tIns="45720" rIns="91440" bIns="45720" anchor="t" anchorCtr="0">
                        <a:noAutofit/>
                      </wps:bodyPr>
                    </wps:wsp>
                  </a:graphicData>
                </a:graphic>
              </wp:inline>
            </w:drawing>
          </mc:Choice>
          <mc:Fallback>
            <w:pict>
              <v:shape id="_x0000_s1046" type="#_x0000_t202" style="width:498.6pt;height:19.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" filled="f" stroked="f">
                <v:textbox>
                  <w:txbxContent>
                    <w:p w14:paraId="6A672A6B" w14:textId="77777777" w:rsidR="00B32654" w:rsidRPr="002C1316" w:rsidRDefault="00B32654" w:rsidP="00B156DD">
                      <w:pPr>
                        <w:pStyle w:val="Caption"/>
                        <w:jc w:val="center"/>
                        <w:rPr>
                          <w:rFonts w:ascii="Myriad Pro" w:hAnsi="Myriad Pro" w:cs="Trebuchet MS"/>
                          <w:noProof/>
                          <w:color w:val="000000" w:themeColor="text1"/>
                          <w:sz w:val="20"/>
                          <w:szCs w:val="20"/>
                        </w:rPr>
                      </w:pPr>
                      <w:r w:rsidRPr="002C1316">
                        <w:rPr>
                          <w:rFonts w:ascii="Myriad Pro" w:hAnsi="Myriad Pro"/>
                          <w:color w:val="000000" w:themeColor="text1"/>
                          <w:sz w:val="20"/>
                          <w:szCs w:val="20"/>
                        </w:rPr>
                        <w:t xml:space="preserve">Table </w:t>
                      </w:r>
                      <w:r w:rsidRPr="002C1316">
                        <w:rPr>
                          <w:rFonts w:ascii="Myriad Pro" w:hAnsi="Myriad Pro"/>
                          <w:color w:val="000000" w:themeColor="text1"/>
                          <w:sz w:val="20"/>
                          <w:szCs w:val="20"/>
                        </w:rPr>
                        <w:fldChar w:fldCharType="begin"/>
                      </w:r>
                      <w:r w:rsidRPr="002C1316">
                        <w:rPr>
                          <w:rFonts w:ascii="Myriad Pro" w:hAnsi="Myriad Pro"/>
                          <w:color w:val="000000" w:themeColor="text1"/>
                          <w:sz w:val="20"/>
                          <w:szCs w:val="20"/>
                        </w:rPr>
                        <w:instrText xml:space="preserve"> SEQ Table \* ARABIC </w:instrText>
                      </w:r>
                      <w:r w:rsidRPr="002C1316">
                        <w:rPr>
                          <w:rFonts w:ascii="Myriad Pro" w:hAnsi="Myriad Pro"/>
                          <w:color w:val="000000" w:themeColor="text1"/>
                          <w:sz w:val="20"/>
                          <w:szCs w:val="20"/>
                        </w:rPr>
                        <w:fldChar w:fldCharType="separate"/>
                      </w:r>
                      <w:r>
                        <w:rPr>
                          <w:rFonts w:ascii="Myriad Pro" w:hAnsi="Myriad Pro"/>
                          <w:noProof/>
                          <w:color w:val="000000" w:themeColor="text1"/>
                          <w:sz w:val="20"/>
                          <w:szCs w:val="20"/>
                        </w:rPr>
                        <w:t>14</w:t>
                      </w:r>
                      <w:r w:rsidRPr="002C1316">
                        <w:rPr>
                          <w:rFonts w:ascii="Myriad Pro" w:hAnsi="Myriad Pro"/>
                          <w:color w:val="000000" w:themeColor="text1"/>
                          <w:sz w:val="20"/>
                          <w:szCs w:val="20"/>
                        </w:rPr>
                        <w:fldChar w:fldCharType="end"/>
                      </w:r>
                      <w:r w:rsidRPr="002C1316">
                        <w:rPr>
                          <w:rFonts w:ascii="Myriad Pro" w:hAnsi="Myriad Pro"/>
                          <w:color w:val="000000" w:themeColor="text1"/>
                          <w:sz w:val="20"/>
                          <w:szCs w:val="20"/>
                        </w:rPr>
                        <w:t xml:space="preserve"> – Applying OWASP ASVS in Practice</w:t>
                      </w:r>
                    </w:p>
                    <w:p w14:paraId="12D34768" w14:textId="77777777" w:rsidR="00B32654" w:rsidRPr="002C1316" w:rsidRDefault="00B32654" w:rsidP="00B156DD">
                      <w:pPr>
                        <w:rPr>
                          <w:rFonts w:ascii="Myriad Pro" w:hAnsi="Myriad Pro"/>
                          <w:i/>
                          <w:color w:val="000000" w:themeColor="text1"/>
                          <w:sz w:val="20"/>
                        </w:rPr>
                      </w:pPr>
                    </w:p>
                  </w:txbxContent>
                </v:textbox>
                <w10:anchorlock/>
              </v:shape>
            </w:pict>
          </mc:Fallback>
        </mc:AlternateContent>
      </w:r>
    </w:p>
    <w:p w14:paraId="1ECEA6BA" w14:textId="77777777" w:rsidR="00C46B3D" w:rsidRPr="001C4CA0" w:rsidRDefault="00A42901">
      <w:pPr>
        <w:rPr>
          <w:rFonts w:ascii="Myriad Pro" w:hAnsi="Myriad Pro"/>
        </w:rPr>
      </w:pPr>
      <w:r w:rsidRPr="001C4CA0">
        <w:rPr>
          <w:rFonts w:ascii="Myriad Pro" w:hAnsi="Myriad Pro"/>
        </w:rPr>
        <w:br w:type="page"/>
      </w:r>
    </w:p>
    <w:tbl>
      <w:tblPr>
        <w:tblStyle w:val="aff8"/>
        <w:tblW w:w="11037" w:type="dxa"/>
        <w:tblInd w:w="-1133" w:type="dxa"/>
        <w:tblLayout w:type="fixed"/>
        <w:tblLook w:val="0600" w:firstRow="0" w:lastRow="0" w:firstColumn="0" w:lastColumn="0" w:noHBand="1" w:noVBand="1"/>
      </w:tblPr>
      <w:tblGrid>
        <w:gridCol w:w="396"/>
        <w:gridCol w:w="659"/>
        <w:gridCol w:w="9982"/>
      </w:tblGrid>
      <w:tr w:rsidR="00C46B3D" w:rsidRPr="001C4CA0" w14:paraId="049C8A18" w14:textId="77777777">
        <w:trPr>
          <w:trHeight w:val="560"/>
        </w:trPr>
        <w:tc>
          <w:tcPr>
            <w:tcW w:w="396" w:type="dxa"/>
            <w:shd w:val="clear" w:color="auto" w:fill="ECF0F1"/>
            <w:tcMar>
              <w:left w:w="108" w:type="dxa"/>
              <w:right w:w="108" w:type="dxa"/>
            </w:tcMar>
          </w:tcPr>
          <w:p w14:paraId="78DEF63F" w14:textId="77777777" w:rsidR="00C46B3D" w:rsidRPr="001C4CA0" w:rsidRDefault="00A42901">
            <w:pPr>
              <w:spacing w:after="0"/>
              <w:rPr>
                <w:rFonts w:ascii="Myriad Pro" w:hAnsi="Myriad Pro"/>
              </w:rPr>
            </w:pPr>
            <w:r w:rsidRPr="001C4CA0">
              <w:rPr>
                <w:rFonts w:ascii="Myriad Pro" w:hAnsi="Myriad Pro"/>
              </w:rPr>
              <w:lastRenderedPageBreak/>
              <w:br w:type="page"/>
            </w:r>
          </w:p>
        </w:tc>
        <w:tc>
          <w:tcPr>
            <w:tcW w:w="659" w:type="dxa"/>
            <w:tcMar>
              <w:left w:w="108" w:type="dxa"/>
              <w:right w:w="108" w:type="dxa"/>
            </w:tcMar>
          </w:tcPr>
          <w:p w14:paraId="1C99D66F" w14:textId="77777777" w:rsidR="00C46B3D" w:rsidRPr="001C4CA0" w:rsidRDefault="00C46B3D">
            <w:pPr>
              <w:spacing w:after="0"/>
              <w:rPr>
                <w:rFonts w:ascii="Myriad Pro" w:hAnsi="Myriad Pro"/>
              </w:rPr>
            </w:pPr>
          </w:p>
        </w:tc>
        <w:tc>
          <w:tcPr>
            <w:tcW w:w="9982" w:type="dxa"/>
            <w:tcMar>
              <w:left w:w="108" w:type="dxa"/>
              <w:right w:w="108" w:type="dxa"/>
            </w:tcMar>
          </w:tcPr>
          <w:p w14:paraId="54C42A6D" w14:textId="77777777" w:rsidR="00C46B3D" w:rsidRPr="001C4CA0" w:rsidRDefault="00A42901">
            <w:pPr>
              <w:pStyle w:val="Heading1"/>
              <w:rPr>
                <w:rFonts w:ascii="Myriad Pro" w:hAnsi="Myriad Pro"/>
              </w:rPr>
            </w:pPr>
            <w:bookmarkStart w:id="114" w:name="h.qsh70q" w:colFirst="0" w:colLast="0"/>
            <w:bookmarkStart w:id="115" w:name="_Toc392074680"/>
            <w:bookmarkEnd w:id="114"/>
            <w:r w:rsidRPr="001C4CA0">
              <w:rPr>
                <w:rFonts w:ascii="Myriad Pro" w:hAnsi="Myriad Pro"/>
              </w:rPr>
              <w:t>Appendix B: Glossary</w:t>
            </w:r>
            <w:bookmarkEnd w:id="115"/>
          </w:p>
        </w:tc>
      </w:tr>
    </w:tbl>
    <w:p w14:paraId="046A5CD1" w14:textId="77777777" w:rsidR="00C46B3D" w:rsidRPr="001C4CA0" w:rsidRDefault="00C46B3D">
      <w:pPr>
        <w:rPr>
          <w:rFonts w:ascii="Myriad Pro" w:hAnsi="Myriad Pro"/>
        </w:rPr>
      </w:pPr>
    </w:p>
    <w:p w14:paraId="7F7763D6" w14:textId="77777777" w:rsidR="00C46B3D" w:rsidRPr="002C1316" w:rsidRDefault="00A42901">
      <w:pPr>
        <w:numPr>
          <w:ilvl w:val="0"/>
          <w:numId w:val="2"/>
        </w:numPr>
        <w:spacing w:after="120"/>
        <w:ind w:hanging="359"/>
        <w:rPr>
          <w:rFonts w:ascii="Myriad Pro" w:hAnsi="Myriad Pro"/>
          <w:color w:val="auto"/>
        </w:rPr>
      </w:pPr>
      <w:r w:rsidRPr="002C1316">
        <w:rPr>
          <w:rFonts w:ascii="Myriad Pro" w:eastAsia="PT Sans" w:hAnsi="Myriad Pro" w:cs="PT Sans"/>
          <w:i/>
          <w:color w:val="auto"/>
        </w:rPr>
        <w:t xml:space="preserve">Access Control </w:t>
      </w:r>
      <w:r w:rsidRPr="002C1316">
        <w:rPr>
          <w:rFonts w:ascii="Myriad Pro" w:eastAsia="PT Sans" w:hAnsi="Myriad Pro" w:cs="PT Sans"/>
          <w:color w:val="auto"/>
        </w:rPr>
        <w:t xml:space="preserve">– A means of restricting access to files, referenced functions, URLs, and data based on the identity of users and/or groups to which they belong. </w:t>
      </w:r>
    </w:p>
    <w:p w14:paraId="223E0580" w14:textId="77777777" w:rsidR="00C46B3D" w:rsidRPr="002C1316" w:rsidRDefault="00A42901">
      <w:pPr>
        <w:numPr>
          <w:ilvl w:val="0"/>
          <w:numId w:val="2"/>
        </w:numPr>
        <w:spacing w:after="120"/>
        <w:ind w:hanging="359"/>
        <w:rPr>
          <w:rFonts w:ascii="Myriad Pro" w:hAnsi="Myriad Pro"/>
          <w:color w:val="auto"/>
        </w:rPr>
      </w:pPr>
      <w:r w:rsidRPr="002C1316">
        <w:rPr>
          <w:rFonts w:ascii="Myriad Pro" w:eastAsia="PT Sans" w:hAnsi="Myriad Pro" w:cs="PT Sans"/>
          <w:i/>
          <w:color w:val="auto"/>
        </w:rPr>
        <w:t xml:space="preserve">Application Component </w:t>
      </w:r>
      <w:r w:rsidRPr="002C1316">
        <w:rPr>
          <w:rFonts w:ascii="Myriad Pro" w:eastAsia="PT Sans" w:hAnsi="Myriad Pro" w:cs="PT Sans"/>
          <w:color w:val="auto"/>
        </w:rPr>
        <w:t xml:space="preserve">– An individual or group of source files, libraries, and/or </w:t>
      </w:r>
      <w:proofErr w:type="spellStart"/>
      <w:r w:rsidRPr="002C1316">
        <w:rPr>
          <w:rFonts w:ascii="Myriad Pro" w:eastAsia="PT Sans" w:hAnsi="Myriad Pro" w:cs="PT Sans"/>
          <w:color w:val="auto"/>
        </w:rPr>
        <w:t>executables</w:t>
      </w:r>
      <w:proofErr w:type="spellEnd"/>
      <w:r w:rsidRPr="002C1316">
        <w:rPr>
          <w:rFonts w:ascii="Myriad Pro" w:eastAsia="PT Sans" w:hAnsi="Myriad Pro" w:cs="PT Sans"/>
          <w:color w:val="auto"/>
        </w:rPr>
        <w:t xml:space="preserve">, as defined by the verifier for a particular application. </w:t>
      </w:r>
    </w:p>
    <w:p w14:paraId="4065C39C" w14:textId="77777777" w:rsidR="00C46B3D" w:rsidRPr="002C1316" w:rsidRDefault="00A42901">
      <w:pPr>
        <w:numPr>
          <w:ilvl w:val="0"/>
          <w:numId w:val="2"/>
        </w:numPr>
        <w:spacing w:after="120"/>
        <w:ind w:hanging="359"/>
        <w:rPr>
          <w:rFonts w:ascii="Myriad Pro" w:hAnsi="Myriad Pro"/>
          <w:color w:val="auto"/>
        </w:rPr>
      </w:pPr>
      <w:r w:rsidRPr="002C1316">
        <w:rPr>
          <w:rFonts w:ascii="Myriad Pro" w:eastAsia="PT Sans" w:hAnsi="Myriad Pro" w:cs="PT Sans"/>
          <w:i/>
          <w:color w:val="auto"/>
        </w:rPr>
        <w:t xml:space="preserve">Application Security </w:t>
      </w:r>
      <w:r w:rsidRPr="002C1316">
        <w:rPr>
          <w:rFonts w:ascii="Myriad Pro" w:eastAsia="PT Sans" w:hAnsi="Myriad Pro" w:cs="PT Sans"/>
          <w:color w:val="auto"/>
        </w:rPr>
        <w:t xml:space="preserve">– Application-level security focuses on the analysis of components that comprise the application layer of the Open Systems Interconnection Reference Model (OSI Model), rather than focusing on for example the underlying operating system or connected networks. </w:t>
      </w:r>
    </w:p>
    <w:p w14:paraId="1B0E15C9" w14:textId="77777777" w:rsidR="00C46B3D" w:rsidRPr="002C1316" w:rsidRDefault="00A42901">
      <w:pPr>
        <w:numPr>
          <w:ilvl w:val="0"/>
          <w:numId w:val="2"/>
        </w:numPr>
        <w:spacing w:after="120"/>
        <w:ind w:hanging="359"/>
        <w:rPr>
          <w:rFonts w:ascii="Myriad Pro" w:hAnsi="Myriad Pro"/>
          <w:color w:val="auto"/>
        </w:rPr>
      </w:pPr>
      <w:r w:rsidRPr="002C1316">
        <w:rPr>
          <w:rFonts w:ascii="Myriad Pro" w:eastAsia="PT Sans" w:hAnsi="Myriad Pro" w:cs="PT Sans"/>
          <w:i/>
          <w:color w:val="auto"/>
        </w:rPr>
        <w:t xml:space="preserve">Application Security Verification </w:t>
      </w:r>
      <w:r w:rsidRPr="002C1316">
        <w:rPr>
          <w:rFonts w:ascii="Myriad Pro" w:eastAsia="PT Sans" w:hAnsi="Myriad Pro" w:cs="PT Sans"/>
          <w:color w:val="auto"/>
        </w:rPr>
        <w:t xml:space="preserve">– The technical assessment of an application against the OWASP ASVS. </w:t>
      </w:r>
    </w:p>
    <w:p w14:paraId="066678E5" w14:textId="77777777" w:rsidR="00C46B3D" w:rsidRPr="002C1316" w:rsidRDefault="00A42901">
      <w:pPr>
        <w:numPr>
          <w:ilvl w:val="0"/>
          <w:numId w:val="2"/>
        </w:numPr>
        <w:spacing w:after="120"/>
        <w:ind w:hanging="359"/>
        <w:rPr>
          <w:rFonts w:ascii="Myriad Pro" w:hAnsi="Myriad Pro"/>
          <w:color w:val="auto"/>
        </w:rPr>
      </w:pPr>
      <w:r w:rsidRPr="002C1316">
        <w:rPr>
          <w:rFonts w:ascii="Myriad Pro" w:eastAsia="PT Sans" w:hAnsi="Myriad Pro" w:cs="PT Sans"/>
          <w:i/>
          <w:color w:val="auto"/>
        </w:rPr>
        <w:t xml:space="preserve">Application Security Verification Report </w:t>
      </w:r>
      <w:r w:rsidRPr="002C1316">
        <w:rPr>
          <w:rFonts w:ascii="Myriad Pro" w:eastAsia="PT Sans" w:hAnsi="Myriad Pro" w:cs="PT Sans"/>
          <w:color w:val="auto"/>
        </w:rPr>
        <w:t xml:space="preserve">– A report that documents the overall results and supporting analysis produced by the verifier for a particular application. </w:t>
      </w:r>
    </w:p>
    <w:p w14:paraId="24389780" w14:textId="77777777" w:rsidR="00C46B3D" w:rsidRPr="002C1316" w:rsidRDefault="00A42901">
      <w:pPr>
        <w:numPr>
          <w:ilvl w:val="0"/>
          <w:numId w:val="2"/>
        </w:numPr>
        <w:spacing w:after="120"/>
        <w:ind w:hanging="359"/>
        <w:rPr>
          <w:rFonts w:ascii="Myriad Pro" w:hAnsi="Myriad Pro"/>
          <w:color w:val="auto"/>
        </w:rPr>
      </w:pPr>
      <w:r w:rsidRPr="002C1316">
        <w:rPr>
          <w:rFonts w:ascii="Myriad Pro" w:eastAsia="PT Sans" w:hAnsi="Myriad Pro" w:cs="PT Sans"/>
          <w:i/>
          <w:color w:val="auto"/>
        </w:rPr>
        <w:t xml:space="preserve">Application Security Verification Standard (ASVS) </w:t>
      </w:r>
      <w:r w:rsidRPr="002C1316">
        <w:rPr>
          <w:rFonts w:ascii="Myriad Pro" w:eastAsia="PT Sans" w:hAnsi="Myriad Pro" w:cs="PT Sans"/>
          <w:color w:val="auto"/>
        </w:rPr>
        <w:t xml:space="preserve">– An OWASP standard that defines four levels of application security verification for applications. </w:t>
      </w:r>
    </w:p>
    <w:p w14:paraId="2A18C6B8" w14:textId="77777777" w:rsidR="00C46B3D" w:rsidRPr="002C1316" w:rsidRDefault="00A42901">
      <w:pPr>
        <w:numPr>
          <w:ilvl w:val="0"/>
          <w:numId w:val="2"/>
        </w:numPr>
        <w:spacing w:after="120"/>
        <w:ind w:hanging="359"/>
        <w:rPr>
          <w:rFonts w:ascii="Myriad Pro" w:hAnsi="Myriad Pro"/>
          <w:color w:val="auto"/>
        </w:rPr>
      </w:pPr>
      <w:r w:rsidRPr="002C1316">
        <w:rPr>
          <w:rFonts w:ascii="Myriad Pro" w:eastAsia="PT Sans" w:hAnsi="Myriad Pro" w:cs="PT Sans"/>
          <w:i/>
          <w:color w:val="auto"/>
        </w:rPr>
        <w:t xml:space="preserve">Authentication </w:t>
      </w:r>
      <w:r w:rsidRPr="002C1316">
        <w:rPr>
          <w:rFonts w:ascii="Myriad Pro" w:eastAsia="PT Sans" w:hAnsi="Myriad Pro" w:cs="PT Sans"/>
          <w:color w:val="auto"/>
        </w:rPr>
        <w:t xml:space="preserve">– The verification of the claimed identity of an application user. </w:t>
      </w:r>
    </w:p>
    <w:p w14:paraId="138C43AF" w14:textId="77777777" w:rsidR="00C46B3D" w:rsidRPr="002C1316" w:rsidRDefault="00A42901">
      <w:pPr>
        <w:numPr>
          <w:ilvl w:val="0"/>
          <w:numId w:val="2"/>
        </w:numPr>
        <w:spacing w:after="120"/>
        <w:ind w:hanging="359"/>
        <w:rPr>
          <w:rFonts w:ascii="Myriad Pro" w:hAnsi="Myriad Pro"/>
          <w:color w:val="auto"/>
        </w:rPr>
      </w:pPr>
      <w:r w:rsidRPr="002C1316">
        <w:rPr>
          <w:rFonts w:ascii="Myriad Pro" w:eastAsia="PT Sans" w:hAnsi="Myriad Pro" w:cs="PT Sans"/>
          <w:i/>
          <w:color w:val="auto"/>
        </w:rPr>
        <w:t xml:space="preserve">Automated Verification </w:t>
      </w:r>
      <w:r w:rsidRPr="002C1316">
        <w:rPr>
          <w:rFonts w:ascii="Myriad Pro" w:eastAsia="PT Sans" w:hAnsi="Myriad Pro" w:cs="PT Sans"/>
          <w:color w:val="auto"/>
        </w:rPr>
        <w:t xml:space="preserve">– The use of automated tools (either dynamic analysis tools, static analysis tools, or both) that use vulnerability signatures to find problems. </w:t>
      </w:r>
    </w:p>
    <w:p w14:paraId="070D44F4" w14:textId="77777777" w:rsidR="00C46B3D" w:rsidRPr="002C1316" w:rsidRDefault="00A42901">
      <w:pPr>
        <w:numPr>
          <w:ilvl w:val="0"/>
          <w:numId w:val="2"/>
        </w:numPr>
        <w:spacing w:after="120"/>
        <w:ind w:hanging="359"/>
        <w:rPr>
          <w:rFonts w:ascii="Myriad Pro" w:hAnsi="Myriad Pro"/>
          <w:color w:val="auto"/>
        </w:rPr>
      </w:pPr>
      <w:r w:rsidRPr="002C1316">
        <w:rPr>
          <w:rFonts w:ascii="Myriad Pro" w:eastAsia="PT Sans" w:hAnsi="Myriad Pro" w:cs="PT Sans"/>
          <w:i/>
          <w:color w:val="auto"/>
        </w:rPr>
        <w:t xml:space="preserve">Back Doors </w:t>
      </w:r>
      <w:r w:rsidRPr="002C1316">
        <w:rPr>
          <w:rFonts w:ascii="Myriad Pro" w:eastAsia="PT Sans" w:hAnsi="Myriad Pro" w:cs="PT Sans"/>
          <w:color w:val="auto"/>
        </w:rPr>
        <w:t xml:space="preserve">– A type of malicious code that allows unauthorized access to an application. </w:t>
      </w:r>
    </w:p>
    <w:p w14:paraId="231AF6D8" w14:textId="77777777" w:rsidR="00C46B3D" w:rsidRPr="002C1316" w:rsidRDefault="00A42901">
      <w:pPr>
        <w:numPr>
          <w:ilvl w:val="0"/>
          <w:numId w:val="2"/>
        </w:numPr>
        <w:spacing w:after="120"/>
        <w:ind w:hanging="359"/>
        <w:rPr>
          <w:rFonts w:ascii="Myriad Pro" w:hAnsi="Myriad Pro"/>
          <w:color w:val="auto"/>
        </w:rPr>
      </w:pPr>
      <w:r w:rsidRPr="002C1316">
        <w:rPr>
          <w:rFonts w:ascii="Myriad Pro" w:eastAsia="PT Sans" w:hAnsi="Myriad Pro" w:cs="PT Sans"/>
          <w:i/>
          <w:color w:val="auto"/>
        </w:rPr>
        <w:t xml:space="preserve">Blacklist </w:t>
      </w:r>
      <w:r w:rsidRPr="002C1316">
        <w:rPr>
          <w:rFonts w:ascii="Myriad Pro" w:eastAsia="PT Sans" w:hAnsi="Myriad Pro" w:cs="PT Sans"/>
          <w:color w:val="auto"/>
        </w:rPr>
        <w:t xml:space="preserve">– A list of data or operations that are not permitted, for example a list of characters that are not allowed as input. </w:t>
      </w:r>
    </w:p>
    <w:p w14:paraId="5C7C8AC4" w14:textId="77777777" w:rsidR="00C46B3D" w:rsidRPr="002C1316" w:rsidRDefault="00A42901">
      <w:pPr>
        <w:numPr>
          <w:ilvl w:val="0"/>
          <w:numId w:val="2"/>
        </w:numPr>
        <w:spacing w:after="120"/>
        <w:ind w:hanging="359"/>
        <w:rPr>
          <w:rFonts w:ascii="Myriad Pro" w:hAnsi="Myriad Pro"/>
          <w:color w:val="auto"/>
        </w:rPr>
      </w:pPr>
      <w:r w:rsidRPr="002C1316">
        <w:rPr>
          <w:rFonts w:ascii="Myriad Pro" w:eastAsia="PT Sans" w:hAnsi="Myriad Pro" w:cs="PT Sans"/>
          <w:i/>
          <w:color w:val="auto"/>
        </w:rPr>
        <w:t xml:space="preserve">Certificate Authority (CA) – </w:t>
      </w:r>
      <w:r w:rsidRPr="002C1316">
        <w:rPr>
          <w:rFonts w:ascii="Myriad Pro" w:eastAsia="PT Sans" w:hAnsi="Myriad Pro" w:cs="PT Sans"/>
          <w:color w:val="auto"/>
        </w:rPr>
        <w:t xml:space="preserve">An entity that issues digital certificates. </w:t>
      </w:r>
    </w:p>
    <w:p w14:paraId="30E47A4A" w14:textId="77777777" w:rsidR="00C46B3D" w:rsidRPr="002C1316" w:rsidRDefault="00A42901">
      <w:pPr>
        <w:numPr>
          <w:ilvl w:val="0"/>
          <w:numId w:val="2"/>
        </w:numPr>
        <w:spacing w:after="120"/>
        <w:ind w:hanging="359"/>
        <w:rPr>
          <w:rFonts w:ascii="Myriad Pro" w:hAnsi="Myriad Pro"/>
          <w:color w:val="auto"/>
        </w:rPr>
      </w:pPr>
      <w:r w:rsidRPr="002C1316">
        <w:rPr>
          <w:rFonts w:ascii="Myriad Pro" w:eastAsia="PT Sans" w:hAnsi="Myriad Pro" w:cs="PT Sans"/>
          <w:i/>
          <w:color w:val="auto"/>
        </w:rPr>
        <w:t xml:space="preserve">Common Criteria (CC) </w:t>
      </w:r>
      <w:r w:rsidRPr="002C1316">
        <w:rPr>
          <w:rFonts w:ascii="Myriad Pro" w:eastAsia="PT Sans" w:hAnsi="Myriad Pro" w:cs="PT Sans"/>
          <w:color w:val="auto"/>
        </w:rPr>
        <w:t xml:space="preserve">– A multipart standard that can be used as the basis for the verification of the design and implementation of security controls in IT products. </w:t>
      </w:r>
    </w:p>
    <w:p w14:paraId="483430BD" w14:textId="77777777" w:rsidR="00C46B3D" w:rsidRPr="002C1316" w:rsidRDefault="00A42901">
      <w:pPr>
        <w:numPr>
          <w:ilvl w:val="0"/>
          <w:numId w:val="2"/>
        </w:numPr>
        <w:spacing w:after="120"/>
        <w:ind w:hanging="359"/>
        <w:rPr>
          <w:rFonts w:ascii="Myriad Pro" w:hAnsi="Myriad Pro"/>
          <w:color w:val="auto"/>
        </w:rPr>
      </w:pPr>
      <w:r w:rsidRPr="002C1316">
        <w:rPr>
          <w:rFonts w:ascii="Myriad Pro" w:eastAsia="PT Sans" w:hAnsi="Myriad Pro" w:cs="PT Sans"/>
          <w:i/>
          <w:color w:val="auto"/>
        </w:rPr>
        <w:t xml:space="preserve">Communication Security </w:t>
      </w:r>
      <w:r w:rsidRPr="002C1316">
        <w:rPr>
          <w:rFonts w:ascii="Myriad Pro" w:eastAsia="PT Sans" w:hAnsi="Myriad Pro" w:cs="PT Sans"/>
          <w:color w:val="auto"/>
        </w:rPr>
        <w:t xml:space="preserve">– The protection of application data when it is transmitted between application components, between clients and servers, and between external systems and the application. </w:t>
      </w:r>
    </w:p>
    <w:p w14:paraId="153EA3EC" w14:textId="77777777" w:rsidR="00C46B3D" w:rsidRPr="002C1316" w:rsidRDefault="00A42901">
      <w:pPr>
        <w:numPr>
          <w:ilvl w:val="0"/>
          <w:numId w:val="2"/>
        </w:numPr>
        <w:spacing w:after="120"/>
        <w:ind w:hanging="359"/>
        <w:rPr>
          <w:rFonts w:ascii="Myriad Pro" w:hAnsi="Myriad Pro"/>
          <w:color w:val="auto"/>
        </w:rPr>
      </w:pPr>
      <w:r w:rsidRPr="002C1316">
        <w:rPr>
          <w:rFonts w:ascii="Myriad Pro" w:eastAsia="PT Sans" w:hAnsi="Myriad Pro" w:cs="PT Sans"/>
          <w:i/>
          <w:color w:val="auto"/>
        </w:rPr>
        <w:t xml:space="preserve">Cross-Site Scripting (XSS) – </w:t>
      </w:r>
      <w:r w:rsidRPr="002C1316">
        <w:rPr>
          <w:rFonts w:ascii="Myriad Pro" w:eastAsia="PT Sans" w:hAnsi="Myriad Pro" w:cs="PT Sans"/>
          <w:color w:val="auto"/>
        </w:rPr>
        <w:t xml:space="preserve">A security vulnerability typically found in web applications allowing the injection of client-side scripts into content. </w:t>
      </w:r>
    </w:p>
    <w:p w14:paraId="1F233F5F" w14:textId="77777777" w:rsidR="00C46B3D" w:rsidRPr="002C1316" w:rsidRDefault="00A42901">
      <w:pPr>
        <w:numPr>
          <w:ilvl w:val="0"/>
          <w:numId w:val="2"/>
        </w:numPr>
        <w:spacing w:after="120"/>
        <w:ind w:hanging="359"/>
        <w:rPr>
          <w:rFonts w:ascii="Myriad Pro" w:hAnsi="Myriad Pro"/>
          <w:i/>
          <w:color w:val="auto"/>
        </w:rPr>
      </w:pPr>
      <w:r w:rsidRPr="002C1316">
        <w:rPr>
          <w:rFonts w:ascii="Myriad Pro" w:eastAsia="PT Sans" w:hAnsi="Myriad Pro" w:cs="PT Sans"/>
          <w:i/>
          <w:color w:val="auto"/>
        </w:rPr>
        <w:t xml:space="preserve">Cascading Style Sheets (CSS) - </w:t>
      </w:r>
      <w:r w:rsidRPr="002C1316">
        <w:rPr>
          <w:rFonts w:ascii="Myriad Pro" w:eastAsia="PT Sans" w:hAnsi="Myriad Pro" w:cs="PT Sans"/>
          <w:color w:val="auto"/>
        </w:rPr>
        <w:t xml:space="preserve">A style sheet language used for describing the presentation semantics of document written in a markup language, such as HTML. </w:t>
      </w:r>
      <w:r w:rsidRPr="002C1316">
        <w:rPr>
          <w:rFonts w:ascii="Myriad Pro" w:eastAsia="PT Sans" w:hAnsi="Myriad Pro" w:cs="PT Sans"/>
          <w:i/>
          <w:color w:val="auto"/>
        </w:rPr>
        <w:t xml:space="preserve"> </w:t>
      </w:r>
    </w:p>
    <w:p w14:paraId="2642E08D" w14:textId="77777777" w:rsidR="00C46B3D" w:rsidRPr="002C1316" w:rsidRDefault="00A42901">
      <w:pPr>
        <w:numPr>
          <w:ilvl w:val="0"/>
          <w:numId w:val="2"/>
        </w:numPr>
        <w:spacing w:after="120"/>
        <w:ind w:hanging="359"/>
        <w:rPr>
          <w:rFonts w:ascii="Myriad Pro" w:hAnsi="Myriad Pro"/>
          <w:color w:val="auto"/>
        </w:rPr>
      </w:pPr>
      <w:r w:rsidRPr="002C1316">
        <w:rPr>
          <w:rFonts w:ascii="Myriad Pro" w:eastAsia="PT Sans" w:hAnsi="Myriad Pro" w:cs="PT Sans"/>
          <w:i/>
          <w:color w:val="auto"/>
        </w:rPr>
        <w:t xml:space="preserve">Design Verification </w:t>
      </w:r>
      <w:r w:rsidRPr="002C1316">
        <w:rPr>
          <w:rFonts w:ascii="Myriad Pro" w:eastAsia="PT Sans" w:hAnsi="Myriad Pro" w:cs="PT Sans"/>
          <w:color w:val="auto"/>
        </w:rPr>
        <w:t xml:space="preserve">– The technical assessment of the security architecture of an application. </w:t>
      </w:r>
    </w:p>
    <w:p w14:paraId="6EAD4E2C" w14:textId="77777777" w:rsidR="00C46B3D" w:rsidRPr="002C1316" w:rsidRDefault="00A42901">
      <w:pPr>
        <w:numPr>
          <w:ilvl w:val="0"/>
          <w:numId w:val="2"/>
        </w:numPr>
        <w:spacing w:after="120"/>
        <w:ind w:hanging="359"/>
        <w:rPr>
          <w:rFonts w:ascii="Myriad Pro" w:hAnsi="Myriad Pro"/>
          <w:color w:val="auto"/>
        </w:rPr>
      </w:pPr>
      <w:r w:rsidRPr="002C1316">
        <w:rPr>
          <w:rFonts w:ascii="Myriad Pro" w:eastAsia="PT Sans" w:hAnsi="Myriad Pro" w:cs="PT Sans"/>
          <w:color w:val="auto"/>
        </w:rPr>
        <w:t xml:space="preserve">Internal Verification – The technical assessment of specific aspects of the security architecture of an application as defined in the OWASP ASVS. </w:t>
      </w:r>
    </w:p>
    <w:p w14:paraId="099CDCBB" w14:textId="77777777" w:rsidR="00C46B3D" w:rsidRPr="002C1316" w:rsidRDefault="00A42901">
      <w:pPr>
        <w:numPr>
          <w:ilvl w:val="0"/>
          <w:numId w:val="2"/>
        </w:numPr>
        <w:spacing w:after="120"/>
        <w:ind w:hanging="359"/>
        <w:rPr>
          <w:rFonts w:ascii="Myriad Pro" w:hAnsi="Myriad Pro"/>
          <w:color w:val="auto"/>
        </w:rPr>
      </w:pPr>
      <w:r w:rsidRPr="002C1316">
        <w:rPr>
          <w:rFonts w:ascii="Myriad Pro" w:eastAsia="PT Sans" w:hAnsi="Myriad Pro" w:cs="PT Sans"/>
          <w:i/>
          <w:color w:val="auto"/>
        </w:rPr>
        <w:t xml:space="preserve">Cryptographic module </w:t>
      </w:r>
      <w:r w:rsidRPr="002C1316">
        <w:rPr>
          <w:rFonts w:ascii="Myriad Pro" w:eastAsia="PT Sans" w:hAnsi="Myriad Pro" w:cs="PT Sans"/>
          <w:color w:val="auto"/>
        </w:rPr>
        <w:t xml:space="preserve">– Hardware, software, and/or firmware that implements cryptographic algorithms and/or generates cryptographic keys. </w:t>
      </w:r>
    </w:p>
    <w:p w14:paraId="61CCB764" w14:textId="77777777" w:rsidR="00C46B3D" w:rsidRPr="002C1316" w:rsidRDefault="00A42901">
      <w:pPr>
        <w:numPr>
          <w:ilvl w:val="0"/>
          <w:numId w:val="2"/>
        </w:numPr>
        <w:spacing w:after="120"/>
        <w:ind w:hanging="359"/>
        <w:rPr>
          <w:rFonts w:ascii="Myriad Pro" w:hAnsi="Myriad Pro"/>
          <w:color w:val="auto"/>
        </w:rPr>
      </w:pPr>
      <w:r w:rsidRPr="002C1316">
        <w:rPr>
          <w:rFonts w:ascii="Myriad Pro" w:eastAsia="PT Sans" w:hAnsi="Myriad Pro" w:cs="PT Sans"/>
          <w:i/>
          <w:color w:val="auto"/>
        </w:rPr>
        <w:t xml:space="preserve">Denial of Service (DOS) Attacks </w:t>
      </w:r>
      <w:r w:rsidRPr="002C1316">
        <w:rPr>
          <w:rFonts w:ascii="Myriad Pro" w:eastAsia="PT Sans" w:hAnsi="Myriad Pro" w:cs="PT Sans"/>
          <w:color w:val="auto"/>
        </w:rPr>
        <w:t xml:space="preserve">– The flooding of an application with more requests than it can </w:t>
      </w:r>
      <w:r w:rsidRPr="002C1316">
        <w:rPr>
          <w:rFonts w:ascii="Myriad Pro" w:eastAsia="PT Sans" w:hAnsi="Myriad Pro" w:cs="PT Sans"/>
          <w:color w:val="auto"/>
        </w:rPr>
        <w:lastRenderedPageBreak/>
        <w:t xml:space="preserve">handle. </w:t>
      </w:r>
    </w:p>
    <w:p w14:paraId="05A45FC8" w14:textId="77777777" w:rsidR="00C46B3D" w:rsidRPr="002C1316" w:rsidRDefault="00A42901">
      <w:pPr>
        <w:numPr>
          <w:ilvl w:val="0"/>
          <w:numId w:val="2"/>
        </w:numPr>
        <w:spacing w:after="120"/>
        <w:ind w:hanging="359"/>
        <w:rPr>
          <w:rFonts w:ascii="Myriad Pro" w:hAnsi="Myriad Pro"/>
          <w:color w:val="auto"/>
        </w:rPr>
      </w:pPr>
      <w:r w:rsidRPr="002C1316">
        <w:rPr>
          <w:rFonts w:ascii="Myriad Pro" w:eastAsia="PT Sans" w:hAnsi="Myriad Pro" w:cs="PT Sans"/>
          <w:i/>
          <w:color w:val="auto"/>
        </w:rPr>
        <w:t xml:space="preserve">Dynamic Verification </w:t>
      </w:r>
      <w:r w:rsidRPr="002C1316">
        <w:rPr>
          <w:rFonts w:ascii="Myriad Pro" w:eastAsia="PT Sans" w:hAnsi="Myriad Pro" w:cs="PT Sans"/>
          <w:color w:val="auto"/>
        </w:rPr>
        <w:t xml:space="preserve">– The use of automated tools that use vulnerability signatures to find problems during the execution of an application. </w:t>
      </w:r>
    </w:p>
    <w:p w14:paraId="0DFB3714" w14:textId="77777777" w:rsidR="00C46B3D" w:rsidRPr="002C1316" w:rsidRDefault="00A42901">
      <w:pPr>
        <w:numPr>
          <w:ilvl w:val="0"/>
          <w:numId w:val="2"/>
        </w:numPr>
        <w:spacing w:after="120"/>
        <w:ind w:hanging="359"/>
        <w:rPr>
          <w:rFonts w:ascii="Myriad Pro" w:hAnsi="Myriad Pro"/>
          <w:color w:val="auto"/>
        </w:rPr>
      </w:pPr>
      <w:r w:rsidRPr="002C1316">
        <w:rPr>
          <w:rFonts w:ascii="Myriad Pro" w:eastAsia="PT Sans" w:hAnsi="Myriad Pro" w:cs="PT Sans"/>
          <w:i/>
          <w:color w:val="auto"/>
        </w:rPr>
        <w:t xml:space="preserve">Easter Eggs </w:t>
      </w:r>
      <w:r w:rsidRPr="002C1316">
        <w:rPr>
          <w:rFonts w:ascii="Myriad Pro" w:eastAsia="PT Sans" w:hAnsi="Myriad Pro" w:cs="PT Sans"/>
          <w:color w:val="auto"/>
        </w:rPr>
        <w:t xml:space="preserve">– A type of malicious code that does not run until a specific user input event occurs. </w:t>
      </w:r>
    </w:p>
    <w:p w14:paraId="797CAF50" w14:textId="77777777" w:rsidR="00C46B3D" w:rsidRPr="002C1316" w:rsidRDefault="00A42901">
      <w:pPr>
        <w:numPr>
          <w:ilvl w:val="0"/>
          <w:numId w:val="2"/>
        </w:numPr>
        <w:spacing w:after="120"/>
        <w:ind w:hanging="359"/>
        <w:rPr>
          <w:rFonts w:ascii="Myriad Pro" w:hAnsi="Myriad Pro"/>
          <w:color w:val="auto"/>
        </w:rPr>
      </w:pPr>
      <w:r w:rsidRPr="002C1316">
        <w:rPr>
          <w:rFonts w:ascii="Myriad Pro" w:eastAsia="PT Sans" w:hAnsi="Myriad Pro" w:cs="PT Sans"/>
          <w:i/>
          <w:color w:val="auto"/>
        </w:rPr>
        <w:t xml:space="preserve">External Systems </w:t>
      </w:r>
      <w:r w:rsidRPr="002C1316">
        <w:rPr>
          <w:rFonts w:ascii="Myriad Pro" w:eastAsia="PT Sans" w:hAnsi="Myriad Pro" w:cs="PT Sans"/>
          <w:color w:val="auto"/>
        </w:rPr>
        <w:t xml:space="preserve">– A server-side application or service that is not part of the application. </w:t>
      </w:r>
    </w:p>
    <w:p w14:paraId="3F5E80FB" w14:textId="77777777" w:rsidR="00C46B3D" w:rsidRPr="002C1316" w:rsidRDefault="00A42901">
      <w:pPr>
        <w:numPr>
          <w:ilvl w:val="0"/>
          <w:numId w:val="2"/>
        </w:numPr>
        <w:spacing w:after="120"/>
        <w:ind w:hanging="359"/>
        <w:rPr>
          <w:rFonts w:ascii="Myriad Pro" w:hAnsi="Myriad Pro"/>
          <w:color w:val="auto"/>
        </w:rPr>
      </w:pPr>
      <w:r w:rsidRPr="002C1316">
        <w:rPr>
          <w:rFonts w:ascii="Myriad Pro" w:eastAsia="PT Sans" w:hAnsi="Myriad Pro" w:cs="PT Sans"/>
          <w:i/>
          <w:color w:val="auto"/>
        </w:rPr>
        <w:t xml:space="preserve">FIPS 140-2 </w:t>
      </w:r>
      <w:r w:rsidRPr="002C1316">
        <w:rPr>
          <w:rFonts w:ascii="Myriad Pro" w:eastAsia="PT Sans" w:hAnsi="Myriad Pro" w:cs="PT Sans"/>
          <w:color w:val="auto"/>
        </w:rPr>
        <w:t xml:space="preserve">– A standard that can be used as the basis for the verification of the design and implementation of cryptographic modules </w:t>
      </w:r>
    </w:p>
    <w:p w14:paraId="2786ECD6" w14:textId="77777777" w:rsidR="00C46B3D" w:rsidRPr="002C1316" w:rsidRDefault="00A42901">
      <w:pPr>
        <w:numPr>
          <w:ilvl w:val="0"/>
          <w:numId w:val="2"/>
        </w:numPr>
        <w:spacing w:after="120"/>
        <w:ind w:hanging="359"/>
        <w:rPr>
          <w:rFonts w:ascii="Myriad Pro" w:hAnsi="Myriad Pro"/>
          <w:color w:val="auto"/>
        </w:rPr>
      </w:pPr>
      <w:r w:rsidRPr="002C1316">
        <w:rPr>
          <w:rFonts w:ascii="Myriad Pro" w:eastAsia="PT Sans" w:hAnsi="Myriad Pro" w:cs="PT Sans"/>
          <w:color w:val="auto"/>
        </w:rPr>
        <w:t>Globally Unique Identifier</w:t>
      </w:r>
      <w:r w:rsidRPr="002C1316">
        <w:rPr>
          <w:rFonts w:ascii="Myriad Pro" w:eastAsia="PT Sans" w:hAnsi="Myriad Pro" w:cs="PT Sans"/>
          <w:i/>
          <w:color w:val="auto"/>
        </w:rPr>
        <w:t xml:space="preserve">  (GUID) –</w:t>
      </w:r>
      <w:r w:rsidRPr="002C1316">
        <w:rPr>
          <w:rFonts w:ascii="Myriad Pro" w:eastAsia="PT Sans" w:hAnsi="Myriad Pro" w:cs="PT Sans"/>
          <w:color w:val="auto"/>
        </w:rPr>
        <w:t xml:space="preserve"> a unique reference number used as an identifier in software. </w:t>
      </w:r>
    </w:p>
    <w:p w14:paraId="7E388470" w14:textId="77777777" w:rsidR="00C46B3D" w:rsidRPr="002C1316" w:rsidRDefault="00A42901">
      <w:pPr>
        <w:numPr>
          <w:ilvl w:val="0"/>
          <w:numId w:val="2"/>
        </w:numPr>
        <w:spacing w:after="120"/>
        <w:ind w:hanging="359"/>
        <w:rPr>
          <w:rFonts w:ascii="Myriad Pro" w:hAnsi="Myriad Pro"/>
          <w:color w:val="auto"/>
        </w:rPr>
      </w:pPr>
      <w:r w:rsidRPr="002C1316">
        <w:rPr>
          <w:rFonts w:ascii="Myriad Pro" w:eastAsia="PT Sans" w:hAnsi="Myriad Pro" w:cs="PT Sans"/>
          <w:color w:val="auto"/>
        </w:rPr>
        <w:t>Hyper Text Transfer Protocol</w:t>
      </w:r>
      <w:r w:rsidRPr="002C1316">
        <w:rPr>
          <w:rFonts w:ascii="Myriad Pro" w:eastAsia="PT Sans" w:hAnsi="Myriad Pro" w:cs="PT Sans"/>
          <w:i/>
          <w:color w:val="auto"/>
        </w:rPr>
        <w:t xml:space="preserve"> (HTTP) –</w:t>
      </w:r>
      <w:r w:rsidRPr="002C1316">
        <w:rPr>
          <w:rFonts w:ascii="Myriad Pro" w:eastAsia="PT Sans" w:hAnsi="Myriad Pro" w:cs="PT Sans"/>
          <w:color w:val="auto"/>
        </w:rPr>
        <w:t xml:space="preserve"> An application protocol for distributed, collaborative, hypermedia information systems. It is the foundation of data communication for the World Wide Web.</w:t>
      </w:r>
    </w:p>
    <w:p w14:paraId="593DAD74" w14:textId="77777777" w:rsidR="00C46B3D" w:rsidRPr="002C1316" w:rsidRDefault="00A42901">
      <w:pPr>
        <w:numPr>
          <w:ilvl w:val="0"/>
          <w:numId w:val="2"/>
        </w:numPr>
        <w:spacing w:after="120"/>
        <w:ind w:hanging="359"/>
        <w:rPr>
          <w:rFonts w:ascii="Myriad Pro" w:hAnsi="Myriad Pro"/>
          <w:color w:val="auto"/>
        </w:rPr>
      </w:pPr>
      <w:r w:rsidRPr="002C1316">
        <w:rPr>
          <w:rFonts w:ascii="Myriad Pro" w:eastAsia="PT Sans" w:hAnsi="Myriad Pro" w:cs="PT Sans"/>
          <w:i/>
          <w:color w:val="auto"/>
        </w:rPr>
        <w:t xml:space="preserve">HTML – </w:t>
      </w:r>
      <w:r w:rsidRPr="002C1316">
        <w:rPr>
          <w:rFonts w:ascii="Myriad Pro" w:eastAsia="PT Sans" w:hAnsi="Myriad Pro" w:cs="PT Sans"/>
          <w:color w:val="auto"/>
        </w:rPr>
        <w:t xml:space="preserve">The main markup language for the creation of web pages and other information displayed in a web browser. </w:t>
      </w:r>
    </w:p>
    <w:p w14:paraId="2E342338" w14:textId="77777777" w:rsidR="00C46B3D" w:rsidRPr="002C1316" w:rsidRDefault="00A42901">
      <w:pPr>
        <w:numPr>
          <w:ilvl w:val="0"/>
          <w:numId w:val="2"/>
        </w:numPr>
        <w:spacing w:after="120"/>
        <w:ind w:hanging="359"/>
        <w:rPr>
          <w:rFonts w:ascii="Myriad Pro" w:hAnsi="Myriad Pro"/>
          <w:color w:val="auto"/>
        </w:rPr>
      </w:pPr>
      <w:r w:rsidRPr="002C1316">
        <w:rPr>
          <w:rFonts w:ascii="Myriad Pro" w:eastAsia="PT Sans" w:hAnsi="Myriad Pro" w:cs="PT Sans"/>
          <w:i/>
          <w:color w:val="auto"/>
        </w:rPr>
        <w:t xml:space="preserve">Input Validation </w:t>
      </w:r>
      <w:r w:rsidRPr="002C1316">
        <w:rPr>
          <w:rFonts w:ascii="Myriad Pro" w:eastAsia="PT Sans" w:hAnsi="Myriad Pro" w:cs="PT Sans"/>
          <w:color w:val="auto"/>
        </w:rPr>
        <w:t xml:space="preserve">– The canonicalization and validation of untrusted user input. </w:t>
      </w:r>
    </w:p>
    <w:p w14:paraId="2137DA49" w14:textId="77777777" w:rsidR="00C46B3D" w:rsidRPr="002C1316" w:rsidRDefault="00A42901">
      <w:pPr>
        <w:numPr>
          <w:ilvl w:val="0"/>
          <w:numId w:val="2"/>
        </w:numPr>
        <w:spacing w:after="120"/>
        <w:ind w:hanging="359"/>
        <w:rPr>
          <w:rFonts w:ascii="Myriad Pro" w:hAnsi="Myriad Pro"/>
          <w:color w:val="auto"/>
        </w:rPr>
      </w:pPr>
      <w:r w:rsidRPr="002C1316">
        <w:rPr>
          <w:rFonts w:ascii="Myriad Pro" w:eastAsia="PT Sans" w:hAnsi="Myriad Pro" w:cs="PT Sans"/>
          <w:i/>
          <w:color w:val="auto"/>
        </w:rPr>
        <w:t>LDAP –</w:t>
      </w:r>
      <w:r w:rsidRPr="002C1316">
        <w:rPr>
          <w:rFonts w:ascii="Myriad Pro" w:eastAsia="PT Sans" w:hAnsi="Myriad Pro" w:cs="PT Sans"/>
          <w:color w:val="auto"/>
        </w:rPr>
        <w:t xml:space="preserve"> An application protocol for accessing and maintaining distributed directory information services over a network. </w:t>
      </w:r>
    </w:p>
    <w:p w14:paraId="76BDEC2C" w14:textId="77777777" w:rsidR="00C46B3D" w:rsidRPr="002C1316" w:rsidRDefault="00A42901">
      <w:pPr>
        <w:numPr>
          <w:ilvl w:val="0"/>
          <w:numId w:val="2"/>
        </w:numPr>
        <w:ind w:hanging="359"/>
        <w:contextualSpacing/>
        <w:rPr>
          <w:rFonts w:ascii="Myriad Pro" w:hAnsi="Myriad Pro"/>
          <w:color w:val="auto"/>
        </w:rPr>
      </w:pPr>
      <w:r w:rsidRPr="002C1316">
        <w:rPr>
          <w:rFonts w:ascii="Myriad Pro" w:eastAsia="PT Sans" w:hAnsi="Myriad Pro" w:cs="PT Sans"/>
          <w:i/>
          <w:color w:val="auto"/>
        </w:rPr>
        <w:t xml:space="preserve">Malicious Code </w:t>
      </w:r>
      <w:r w:rsidRPr="002C1316">
        <w:rPr>
          <w:rFonts w:ascii="Myriad Pro" w:eastAsia="PT Sans" w:hAnsi="Myriad Pro" w:cs="PT Sans"/>
          <w:color w:val="auto"/>
        </w:rPr>
        <w:t>– Code introduced into an application during its development unbeknownst to the application owner, which circumvents the application’s intended security policy. Not the same as malware such as a virus or worm!</w:t>
      </w:r>
    </w:p>
    <w:p w14:paraId="6F1A4307" w14:textId="77777777" w:rsidR="00C46B3D" w:rsidRPr="002C1316" w:rsidRDefault="00A42901">
      <w:pPr>
        <w:numPr>
          <w:ilvl w:val="0"/>
          <w:numId w:val="2"/>
        </w:numPr>
        <w:spacing w:after="120"/>
        <w:ind w:hanging="359"/>
        <w:rPr>
          <w:rFonts w:ascii="Myriad Pro" w:hAnsi="Myriad Pro"/>
          <w:color w:val="auto"/>
        </w:rPr>
      </w:pPr>
      <w:r w:rsidRPr="002C1316">
        <w:rPr>
          <w:rFonts w:ascii="Myriad Pro" w:eastAsia="PT Sans" w:hAnsi="Myriad Pro" w:cs="PT Sans"/>
          <w:i/>
          <w:color w:val="auto"/>
        </w:rPr>
        <w:t xml:space="preserve">Malware </w:t>
      </w:r>
      <w:r w:rsidRPr="002C1316">
        <w:rPr>
          <w:rFonts w:ascii="Myriad Pro" w:eastAsia="PT Sans" w:hAnsi="Myriad Pro" w:cs="PT Sans"/>
          <w:color w:val="auto"/>
        </w:rPr>
        <w:t xml:space="preserve">– Executable code that is introduced into an application during runtime without the knowledge of the application user or administrator. </w:t>
      </w:r>
    </w:p>
    <w:p w14:paraId="5D8A44E0" w14:textId="77777777" w:rsidR="00C46B3D" w:rsidRPr="002C1316" w:rsidRDefault="00A42901">
      <w:pPr>
        <w:numPr>
          <w:ilvl w:val="0"/>
          <w:numId w:val="2"/>
        </w:numPr>
        <w:spacing w:after="120"/>
        <w:ind w:hanging="359"/>
        <w:rPr>
          <w:rFonts w:ascii="Myriad Pro" w:hAnsi="Myriad Pro"/>
          <w:color w:val="auto"/>
        </w:rPr>
      </w:pPr>
      <w:r w:rsidRPr="002C1316">
        <w:rPr>
          <w:rFonts w:ascii="Myriad Pro" w:eastAsia="PT Sans" w:hAnsi="Myriad Pro" w:cs="PT Sans"/>
          <w:i/>
          <w:color w:val="auto"/>
        </w:rPr>
        <w:t xml:space="preserve">Open Web Application Security Project (OWASP) </w:t>
      </w:r>
      <w:r w:rsidRPr="002C1316">
        <w:rPr>
          <w:rFonts w:ascii="Myriad Pro" w:eastAsia="PT Sans" w:hAnsi="Myriad Pro" w:cs="PT Sans"/>
          <w:color w:val="auto"/>
        </w:rPr>
        <w:t xml:space="preserve">– The Open Web Application Security Project (OWASP) is a worldwide free and open community focused on improving the security of application software. Our mission is to make application security "visible," so that people and organizations can make informed decisions about application security risks. See: http://www.owasp.org/ </w:t>
      </w:r>
    </w:p>
    <w:p w14:paraId="1C811D6B" w14:textId="77777777" w:rsidR="00C46B3D" w:rsidRPr="002C1316" w:rsidRDefault="00A42901">
      <w:pPr>
        <w:numPr>
          <w:ilvl w:val="0"/>
          <w:numId w:val="2"/>
        </w:numPr>
        <w:spacing w:after="120"/>
        <w:ind w:hanging="359"/>
        <w:rPr>
          <w:rFonts w:ascii="Myriad Pro" w:hAnsi="Myriad Pro"/>
          <w:color w:val="auto"/>
        </w:rPr>
      </w:pPr>
      <w:r w:rsidRPr="002C1316">
        <w:rPr>
          <w:rFonts w:ascii="Myriad Pro" w:eastAsia="PT Sans" w:hAnsi="Myriad Pro" w:cs="PT Sans"/>
          <w:i/>
          <w:color w:val="auto"/>
        </w:rPr>
        <w:t xml:space="preserve">Output Validation </w:t>
      </w:r>
      <w:r w:rsidRPr="002C1316">
        <w:rPr>
          <w:rFonts w:ascii="Myriad Pro" w:eastAsia="PT Sans" w:hAnsi="Myriad Pro" w:cs="PT Sans"/>
          <w:color w:val="auto"/>
        </w:rPr>
        <w:t xml:space="preserve">– The canonicalization and validation of application output to Web browsers and to external systems. </w:t>
      </w:r>
    </w:p>
    <w:p w14:paraId="205255C2" w14:textId="77777777" w:rsidR="00C46B3D" w:rsidRPr="002C1316" w:rsidRDefault="00A42901">
      <w:pPr>
        <w:numPr>
          <w:ilvl w:val="0"/>
          <w:numId w:val="2"/>
        </w:numPr>
        <w:spacing w:after="120"/>
        <w:ind w:hanging="359"/>
        <w:rPr>
          <w:rFonts w:ascii="Myriad Pro" w:hAnsi="Myriad Pro"/>
          <w:color w:val="auto"/>
        </w:rPr>
      </w:pPr>
      <w:r w:rsidRPr="002C1316">
        <w:rPr>
          <w:rFonts w:ascii="Myriad Pro" w:eastAsia="PT Sans" w:hAnsi="Myriad Pro" w:cs="PT Sans"/>
          <w:i/>
          <w:color w:val="auto"/>
        </w:rPr>
        <w:t xml:space="preserve">OWASP Enterprise Security API (ESAPI) </w:t>
      </w:r>
      <w:r w:rsidRPr="002C1316">
        <w:rPr>
          <w:rFonts w:ascii="Myriad Pro" w:eastAsia="PT Sans" w:hAnsi="Myriad Pro" w:cs="PT Sans"/>
          <w:color w:val="auto"/>
        </w:rPr>
        <w:t xml:space="preserve">– A free and open collection of all the security methods that developers need to build secure Web applications. See: http://www.owasp.org/index.php/ESAPI </w:t>
      </w:r>
    </w:p>
    <w:p w14:paraId="11B0BCAF" w14:textId="77777777" w:rsidR="00C46B3D" w:rsidRPr="002C1316" w:rsidRDefault="00A42901">
      <w:pPr>
        <w:numPr>
          <w:ilvl w:val="0"/>
          <w:numId w:val="2"/>
        </w:numPr>
        <w:spacing w:after="120"/>
        <w:ind w:hanging="359"/>
        <w:rPr>
          <w:rFonts w:ascii="Myriad Pro" w:hAnsi="Myriad Pro"/>
          <w:color w:val="auto"/>
        </w:rPr>
      </w:pPr>
      <w:r w:rsidRPr="002C1316">
        <w:rPr>
          <w:rFonts w:ascii="Myriad Pro" w:eastAsia="PT Sans" w:hAnsi="Myriad Pro" w:cs="PT Sans"/>
          <w:i/>
          <w:color w:val="auto"/>
        </w:rPr>
        <w:t xml:space="preserve">OWASP Risk Rating Methodology </w:t>
      </w:r>
      <w:r w:rsidRPr="002C1316">
        <w:rPr>
          <w:rFonts w:ascii="Myriad Pro" w:eastAsia="PT Sans" w:hAnsi="Myriad Pro" w:cs="PT Sans"/>
          <w:color w:val="auto"/>
        </w:rPr>
        <w:t xml:space="preserve">– A risk rating methodology that has been customized for application security. See: http://www.owasp.org/index.php/How_to_value_the_real_risk </w:t>
      </w:r>
    </w:p>
    <w:p w14:paraId="44434ACF" w14:textId="77777777" w:rsidR="00C46B3D" w:rsidRPr="002C1316" w:rsidRDefault="00A42901">
      <w:pPr>
        <w:numPr>
          <w:ilvl w:val="0"/>
          <w:numId w:val="2"/>
        </w:numPr>
        <w:spacing w:after="120"/>
        <w:ind w:hanging="359"/>
        <w:rPr>
          <w:rFonts w:ascii="Myriad Pro" w:hAnsi="Myriad Pro"/>
          <w:color w:val="auto"/>
        </w:rPr>
      </w:pPr>
      <w:r w:rsidRPr="002C1316">
        <w:rPr>
          <w:rFonts w:ascii="Myriad Pro" w:eastAsia="PT Sans" w:hAnsi="Myriad Pro" w:cs="PT Sans"/>
          <w:i/>
          <w:color w:val="auto"/>
        </w:rPr>
        <w:t xml:space="preserve">OWASP Testing Guide </w:t>
      </w:r>
      <w:r w:rsidRPr="002C1316">
        <w:rPr>
          <w:rFonts w:ascii="Myriad Pro" w:eastAsia="PT Sans" w:hAnsi="Myriad Pro" w:cs="PT Sans"/>
          <w:color w:val="auto"/>
        </w:rPr>
        <w:t xml:space="preserve">– A document designed to help organizations understand what comprises a testing program, and to help them identify the steps needed to build and operate that testing program. See: http://www.owasp.org/index.php/Category:OWASP_Testing_Project </w:t>
      </w:r>
    </w:p>
    <w:p w14:paraId="6499BABE" w14:textId="77777777" w:rsidR="00C46B3D" w:rsidRPr="002C1316" w:rsidRDefault="00A42901">
      <w:pPr>
        <w:numPr>
          <w:ilvl w:val="0"/>
          <w:numId w:val="2"/>
        </w:numPr>
        <w:spacing w:after="120"/>
        <w:ind w:hanging="359"/>
        <w:rPr>
          <w:rFonts w:ascii="Myriad Pro" w:hAnsi="Myriad Pro"/>
          <w:color w:val="auto"/>
        </w:rPr>
      </w:pPr>
      <w:r w:rsidRPr="002C1316">
        <w:rPr>
          <w:rFonts w:ascii="Myriad Pro" w:eastAsia="PT Sans" w:hAnsi="Myriad Pro" w:cs="PT Sans"/>
          <w:i/>
          <w:color w:val="auto"/>
        </w:rPr>
        <w:t xml:space="preserve">OWASP Top Ten </w:t>
      </w:r>
      <w:r w:rsidRPr="002C1316">
        <w:rPr>
          <w:rFonts w:ascii="Myriad Pro" w:eastAsia="PT Sans" w:hAnsi="Myriad Pro" w:cs="PT Sans"/>
          <w:color w:val="auto"/>
        </w:rPr>
        <w:t xml:space="preserve">– A document that represents a broad consensus about what the most critical Web application security flaws are. See: http://www.owasp.org/index.php/Top10 </w:t>
      </w:r>
    </w:p>
    <w:p w14:paraId="789DF92A" w14:textId="77777777" w:rsidR="00C46B3D" w:rsidRPr="002C1316" w:rsidRDefault="00A42901">
      <w:pPr>
        <w:numPr>
          <w:ilvl w:val="0"/>
          <w:numId w:val="2"/>
        </w:numPr>
        <w:spacing w:after="120"/>
        <w:ind w:hanging="359"/>
        <w:rPr>
          <w:rFonts w:ascii="Myriad Pro" w:hAnsi="Myriad Pro"/>
          <w:color w:val="auto"/>
        </w:rPr>
      </w:pPr>
      <w:r w:rsidRPr="002C1316">
        <w:rPr>
          <w:rFonts w:ascii="Myriad Pro" w:eastAsia="PT Sans" w:hAnsi="Myriad Pro" w:cs="PT Sans"/>
          <w:i/>
          <w:color w:val="auto"/>
        </w:rPr>
        <w:t xml:space="preserve">Positive </w:t>
      </w:r>
      <w:r w:rsidRPr="002C1316">
        <w:rPr>
          <w:rFonts w:ascii="Myriad Pro" w:eastAsia="PT Sans" w:hAnsi="Myriad Pro" w:cs="PT Sans"/>
          <w:color w:val="auto"/>
        </w:rPr>
        <w:t xml:space="preserve">– See whitelist. </w:t>
      </w:r>
    </w:p>
    <w:p w14:paraId="5F6CC0E8" w14:textId="77777777" w:rsidR="00C46B3D" w:rsidRPr="002C1316" w:rsidRDefault="00A42901">
      <w:pPr>
        <w:numPr>
          <w:ilvl w:val="0"/>
          <w:numId w:val="2"/>
        </w:numPr>
        <w:spacing w:after="120"/>
        <w:ind w:hanging="359"/>
        <w:rPr>
          <w:rFonts w:ascii="Myriad Pro" w:hAnsi="Myriad Pro"/>
          <w:color w:val="auto"/>
        </w:rPr>
      </w:pPr>
      <w:r w:rsidRPr="002C1316">
        <w:rPr>
          <w:rFonts w:ascii="Myriad Pro" w:eastAsia="PT Sans" w:hAnsi="Myriad Pro" w:cs="PT Sans"/>
          <w:i/>
          <w:color w:val="auto"/>
        </w:rPr>
        <w:t xml:space="preserve">Salami Attack </w:t>
      </w:r>
      <w:r w:rsidRPr="002C1316">
        <w:rPr>
          <w:rFonts w:ascii="Myriad Pro" w:eastAsia="PT Sans" w:hAnsi="Myriad Pro" w:cs="PT Sans"/>
          <w:color w:val="auto"/>
        </w:rPr>
        <w:t xml:space="preserve">– A type of malicious code that is used to redirect small amounts of money without detection in financial transactions. </w:t>
      </w:r>
    </w:p>
    <w:p w14:paraId="6A317FD6" w14:textId="77777777" w:rsidR="00C46B3D" w:rsidRPr="002C1316" w:rsidRDefault="00A42901">
      <w:pPr>
        <w:numPr>
          <w:ilvl w:val="0"/>
          <w:numId w:val="2"/>
        </w:numPr>
        <w:spacing w:after="120"/>
        <w:ind w:hanging="359"/>
        <w:rPr>
          <w:rFonts w:ascii="Myriad Pro" w:hAnsi="Myriad Pro"/>
          <w:color w:val="auto"/>
        </w:rPr>
      </w:pPr>
      <w:r w:rsidRPr="002C1316">
        <w:rPr>
          <w:rFonts w:ascii="Myriad Pro" w:eastAsia="PT Sans" w:hAnsi="Myriad Pro" w:cs="PT Sans"/>
          <w:i/>
          <w:color w:val="auto"/>
        </w:rPr>
        <w:t xml:space="preserve">Security Architecture </w:t>
      </w:r>
      <w:r w:rsidRPr="002C1316">
        <w:rPr>
          <w:rFonts w:ascii="Myriad Pro" w:eastAsia="PT Sans" w:hAnsi="Myriad Pro" w:cs="PT Sans"/>
          <w:color w:val="auto"/>
        </w:rPr>
        <w:t xml:space="preserve">– An abstraction of an application’s design that identifies and describes where and how security controls are used, and also identifies and describes the location and sensitivity of </w:t>
      </w:r>
      <w:r w:rsidRPr="002C1316">
        <w:rPr>
          <w:rFonts w:ascii="Myriad Pro" w:eastAsia="PT Sans" w:hAnsi="Myriad Pro" w:cs="PT Sans"/>
          <w:color w:val="auto"/>
        </w:rPr>
        <w:lastRenderedPageBreak/>
        <w:t xml:space="preserve">both user and application data. </w:t>
      </w:r>
    </w:p>
    <w:p w14:paraId="080222BE" w14:textId="77777777" w:rsidR="00C46B3D" w:rsidRPr="002C1316" w:rsidRDefault="00A42901">
      <w:pPr>
        <w:numPr>
          <w:ilvl w:val="0"/>
          <w:numId w:val="2"/>
        </w:numPr>
        <w:spacing w:after="120"/>
        <w:ind w:hanging="359"/>
        <w:rPr>
          <w:rFonts w:ascii="Myriad Pro" w:hAnsi="Myriad Pro"/>
          <w:color w:val="auto"/>
        </w:rPr>
      </w:pPr>
      <w:r w:rsidRPr="002C1316">
        <w:rPr>
          <w:rFonts w:ascii="Myriad Pro" w:eastAsia="PT Sans" w:hAnsi="Myriad Pro" w:cs="PT Sans"/>
          <w:i/>
          <w:color w:val="auto"/>
        </w:rPr>
        <w:t xml:space="preserve">Security Control </w:t>
      </w:r>
      <w:r w:rsidRPr="002C1316">
        <w:rPr>
          <w:rFonts w:ascii="Myriad Pro" w:eastAsia="PT Sans" w:hAnsi="Myriad Pro" w:cs="PT Sans"/>
          <w:color w:val="auto"/>
        </w:rPr>
        <w:t xml:space="preserve">– A function or component that performs a security check (e.g. an access control check) or when called results in a security effect (e.g. generating an audit record). </w:t>
      </w:r>
    </w:p>
    <w:p w14:paraId="54FB7903" w14:textId="77777777" w:rsidR="00C46B3D" w:rsidRPr="002C1316" w:rsidRDefault="00A42901">
      <w:pPr>
        <w:numPr>
          <w:ilvl w:val="0"/>
          <w:numId w:val="2"/>
        </w:numPr>
        <w:spacing w:after="120"/>
        <w:ind w:hanging="359"/>
        <w:rPr>
          <w:rFonts w:ascii="Myriad Pro" w:hAnsi="Myriad Pro"/>
          <w:color w:val="auto"/>
        </w:rPr>
      </w:pPr>
      <w:r w:rsidRPr="002C1316">
        <w:rPr>
          <w:rFonts w:ascii="Myriad Pro" w:eastAsia="PT Sans" w:hAnsi="Myriad Pro" w:cs="PT Sans"/>
          <w:i/>
          <w:color w:val="auto"/>
        </w:rPr>
        <w:t xml:space="preserve">Security Configuration </w:t>
      </w:r>
      <w:r w:rsidRPr="002C1316">
        <w:rPr>
          <w:rFonts w:ascii="Myriad Pro" w:eastAsia="PT Sans" w:hAnsi="Myriad Pro" w:cs="PT Sans"/>
          <w:color w:val="auto"/>
        </w:rPr>
        <w:t xml:space="preserve">– The runtime configuration of an application that affects how security controls are used. </w:t>
      </w:r>
    </w:p>
    <w:p w14:paraId="4E5E4573" w14:textId="77777777" w:rsidR="00C46B3D" w:rsidRPr="002C1316" w:rsidRDefault="00A42901">
      <w:pPr>
        <w:numPr>
          <w:ilvl w:val="0"/>
          <w:numId w:val="2"/>
        </w:numPr>
        <w:spacing w:after="120"/>
        <w:ind w:hanging="359"/>
        <w:rPr>
          <w:rFonts w:ascii="Myriad Pro" w:hAnsi="Myriad Pro"/>
          <w:color w:val="auto"/>
        </w:rPr>
      </w:pPr>
      <w:r w:rsidRPr="002C1316">
        <w:rPr>
          <w:rFonts w:ascii="Myriad Pro" w:eastAsia="PT Sans" w:hAnsi="Myriad Pro" w:cs="PT Sans"/>
          <w:i/>
          <w:color w:val="auto"/>
        </w:rPr>
        <w:t xml:space="preserve">Static Verification </w:t>
      </w:r>
      <w:r w:rsidRPr="002C1316">
        <w:rPr>
          <w:rFonts w:ascii="Myriad Pro" w:eastAsia="PT Sans" w:hAnsi="Myriad Pro" w:cs="PT Sans"/>
          <w:color w:val="auto"/>
        </w:rPr>
        <w:t xml:space="preserve">– The use of automated tools that use vulnerability signatures to find problems in application source code. </w:t>
      </w:r>
    </w:p>
    <w:p w14:paraId="119B330F" w14:textId="77777777" w:rsidR="00C46B3D" w:rsidRPr="002C1316" w:rsidRDefault="00A42901">
      <w:pPr>
        <w:numPr>
          <w:ilvl w:val="0"/>
          <w:numId w:val="2"/>
        </w:numPr>
        <w:spacing w:after="120"/>
        <w:ind w:hanging="359"/>
        <w:rPr>
          <w:rFonts w:ascii="Myriad Pro" w:hAnsi="Myriad Pro"/>
          <w:color w:val="auto"/>
        </w:rPr>
      </w:pPr>
      <w:r w:rsidRPr="002C1316">
        <w:rPr>
          <w:rFonts w:ascii="Myriad Pro" w:eastAsia="PT Sans" w:hAnsi="Myriad Pro" w:cs="PT Sans"/>
          <w:i/>
          <w:color w:val="auto"/>
        </w:rPr>
        <w:t>SQL Injection (</w:t>
      </w:r>
      <w:proofErr w:type="spellStart"/>
      <w:r w:rsidRPr="002C1316">
        <w:rPr>
          <w:rFonts w:ascii="Myriad Pro" w:eastAsia="PT Sans" w:hAnsi="Myriad Pro" w:cs="PT Sans"/>
          <w:i/>
          <w:color w:val="auto"/>
        </w:rPr>
        <w:t>SQLi</w:t>
      </w:r>
      <w:proofErr w:type="spellEnd"/>
      <w:r w:rsidRPr="002C1316">
        <w:rPr>
          <w:rFonts w:ascii="Myriad Pro" w:eastAsia="PT Sans" w:hAnsi="Myriad Pro" w:cs="PT Sans"/>
          <w:i/>
          <w:color w:val="auto"/>
        </w:rPr>
        <w:t xml:space="preserve">) – </w:t>
      </w:r>
      <w:r w:rsidRPr="002C1316">
        <w:rPr>
          <w:rFonts w:ascii="Myriad Pro" w:eastAsia="PT Sans" w:hAnsi="Myriad Pro" w:cs="PT Sans"/>
          <w:color w:val="auto"/>
        </w:rPr>
        <w:t xml:space="preserve">A code injection technique used to attack data driven applications, in which malicious SQL statements are inserted into an entry point. </w:t>
      </w:r>
      <w:r w:rsidRPr="002C1316">
        <w:rPr>
          <w:rFonts w:ascii="Myriad Pro" w:eastAsia="PT Sans" w:hAnsi="Myriad Pro" w:cs="PT Sans"/>
          <w:i/>
          <w:color w:val="auto"/>
        </w:rPr>
        <w:t xml:space="preserve"> </w:t>
      </w:r>
    </w:p>
    <w:p w14:paraId="0A02779B" w14:textId="77777777" w:rsidR="00C46B3D" w:rsidRPr="002C1316" w:rsidRDefault="00A42901">
      <w:pPr>
        <w:numPr>
          <w:ilvl w:val="0"/>
          <w:numId w:val="2"/>
        </w:numPr>
        <w:spacing w:after="120"/>
        <w:ind w:hanging="359"/>
        <w:rPr>
          <w:rFonts w:ascii="Myriad Pro" w:hAnsi="Myriad Pro"/>
          <w:color w:val="auto"/>
        </w:rPr>
      </w:pPr>
      <w:r w:rsidRPr="002C1316">
        <w:rPr>
          <w:rFonts w:ascii="Myriad Pro" w:eastAsia="PT Sans" w:hAnsi="Myriad Pro" w:cs="PT Sans"/>
          <w:i/>
          <w:color w:val="auto"/>
        </w:rPr>
        <w:t xml:space="preserve">Target of Verification (TOV) </w:t>
      </w:r>
      <w:r w:rsidRPr="002C1316">
        <w:rPr>
          <w:rFonts w:ascii="Myriad Pro" w:eastAsia="PT Sans" w:hAnsi="Myriad Pro" w:cs="PT Sans"/>
          <w:color w:val="auto"/>
        </w:rPr>
        <w:t xml:space="preserve">– If you are performing application security verification according to the OWASP ASVS requirements, the verification will be of a particular application. This application is called the “Target of Verification” or simply the TOV. </w:t>
      </w:r>
    </w:p>
    <w:p w14:paraId="1BB32EC8" w14:textId="77777777" w:rsidR="00C46B3D" w:rsidRPr="002C1316" w:rsidRDefault="00A42901">
      <w:pPr>
        <w:numPr>
          <w:ilvl w:val="0"/>
          <w:numId w:val="2"/>
        </w:numPr>
        <w:spacing w:after="120"/>
        <w:ind w:hanging="359"/>
        <w:rPr>
          <w:rFonts w:ascii="Myriad Pro" w:hAnsi="Myriad Pro"/>
          <w:color w:val="auto"/>
        </w:rPr>
      </w:pPr>
      <w:r w:rsidRPr="002C1316">
        <w:rPr>
          <w:rFonts w:ascii="Myriad Pro" w:eastAsia="PT Sans" w:hAnsi="Myriad Pro" w:cs="PT Sans"/>
          <w:i/>
          <w:color w:val="auto"/>
        </w:rPr>
        <w:t xml:space="preserve">Threat Modeling </w:t>
      </w:r>
      <w:r w:rsidRPr="002C1316">
        <w:rPr>
          <w:rFonts w:ascii="Myriad Pro" w:eastAsia="PT Sans" w:hAnsi="Myriad Pro" w:cs="PT Sans"/>
          <w:color w:val="auto"/>
        </w:rPr>
        <w:t xml:space="preserve">- A technique consisting of developing increasingly refined security architectures to identify threat agents, security zones, security controls, and important technical and business assets. </w:t>
      </w:r>
    </w:p>
    <w:p w14:paraId="44166E58" w14:textId="77777777" w:rsidR="00C46B3D" w:rsidRPr="002C1316" w:rsidRDefault="00A42901">
      <w:pPr>
        <w:numPr>
          <w:ilvl w:val="0"/>
          <w:numId w:val="2"/>
        </w:numPr>
        <w:spacing w:after="120"/>
        <w:ind w:hanging="359"/>
        <w:rPr>
          <w:rFonts w:ascii="Myriad Pro" w:hAnsi="Myriad Pro"/>
          <w:color w:val="auto"/>
        </w:rPr>
      </w:pPr>
      <w:r w:rsidRPr="002C1316">
        <w:rPr>
          <w:rFonts w:ascii="Myriad Pro" w:eastAsia="PT Sans" w:hAnsi="Myriad Pro" w:cs="PT Sans"/>
          <w:i/>
          <w:color w:val="auto"/>
        </w:rPr>
        <w:t xml:space="preserve">Time Bomb </w:t>
      </w:r>
      <w:r w:rsidRPr="002C1316">
        <w:rPr>
          <w:rFonts w:ascii="Myriad Pro" w:eastAsia="PT Sans" w:hAnsi="Myriad Pro" w:cs="PT Sans"/>
          <w:color w:val="auto"/>
        </w:rPr>
        <w:t xml:space="preserve">– A type of malicious code that does not run until a preconfigured time or date elapses. </w:t>
      </w:r>
    </w:p>
    <w:p w14:paraId="2B940EF2" w14:textId="77777777" w:rsidR="00C46B3D" w:rsidRPr="002C1316" w:rsidRDefault="00A42901">
      <w:pPr>
        <w:numPr>
          <w:ilvl w:val="0"/>
          <w:numId w:val="2"/>
        </w:numPr>
        <w:spacing w:after="120"/>
        <w:ind w:hanging="359"/>
        <w:rPr>
          <w:rFonts w:ascii="Myriad Pro" w:hAnsi="Myriad Pro"/>
          <w:color w:val="auto"/>
        </w:rPr>
      </w:pPr>
      <w:r w:rsidRPr="002C1316">
        <w:rPr>
          <w:rFonts w:ascii="Myriad Pro" w:eastAsia="PT Sans" w:hAnsi="Myriad Pro" w:cs="PT Sans"/>
          <w:i/>
          <w:color w:val="auto"/>
        </w:rPr>
        <w:t>Transport Layer Security</w:t>
      </w:r>
      <w:r w:rsidRPr="002C1316">
        <w:rPr>
          <w:rFonts w:ascii="Myriad Pro" w:eastAsia="PT Sans" w:hAnsi="Myriad Pro" w:cs="PT Sans"/>
          <w:color w:val="auto"/>
        </w:rPr>
        <w:t xml:space="preserve"> – Cryptographic protocols that provide communication security over the Internet</w:t>
      </w:r>
    </w:p>
    <w:p w14:paraId="6A0E1FBF" w14:textId="77777777" w:rsidR="00C46B3D" w:rsidRPr="002C1316" w:rsidRDefault="00A42901">
      <w:pPr>
        <w:numPr>
          <w:ilvl w:val="0"/>
          <w:numId w:val="2"/>
        </w:numPr>
        <w:spacing w:after="120"/>
        <w:ind w:hanging="359"/>
        <w:rPr>
          <w:rFonts w:ascii="Myriad Pro" w:hAnsi="Myriad Pro"/>
          <w:color w:val="auto"/>
        </w:rPr>
      </w:pPr>
      <w:r w:rsidRPr="002C1316">
        <w:rPr>
          <w:rFonts w:ascii="Myriad Pro" w:eastAsia="PT Sans" w:hAnsi="Myriad Pro" w:cs="PT Sans"/>
          <w:i/>
          <w:color w:val="auto"/>
        </w:rPr>
        <w:t xml:space="preserve">UAT – </w:t>
      </w:r>
      <w:r w:rsidRPr="002C1316">
        <w:rPr>
          <w:rFonts w:ascii="Myriad Pro" w:eastAsia="PT Sans" w:hAnsi="Myriad Pro" w:cs="PT Sans"/>
          <w:color w:val="auto"/>
        </w:rPr>
        <w:t xml:space="preserve">Traditionally a test environment that behaves like the production environment where all software testing is performed before going live. </w:t>
      </w:r>
    </w:p>
    <w:p w14:paraId="3AE4C751" w14:textId="77777777" w:rsidR="00C46B3D" w:rsidRPr="002C1316" w:rsidRDefault="00A42901">
      <w:pPr>
        <w:numPr>
          <w:ilvl w:val="0"/>
          <w:numId w:val="2"/>
        </w:numPr>
        <w:spacing w:after="120"/>
        <w:ind w:hanging="359"/>
        <w:rPr>
          <w:rFonts w:ascii="Myriad Pro" w:hAnsi="Myriad Pro"/>
          <w:color w:val="auto"/>
        </w:rPr>
      </w:pPr>
      <w:r w:rsidRPr="002C1316">
        <w:rPr>
          <w:rFonts w:ascii="Myriad Pro" w:eastAsia="PT Sans" w:hAnsi="Myriad Pro" w:cs="PT Sans"/>
          <w:i/>
          <w:color w:val="auto"/>
        </w:rPr>
        <w:t xml:space="preserve">URI/URL – </w:t>
      </w:r>
      <w:r w:rsidRPr="002C1316">
        <w:rPr>
          <w:rFonts w:ascii="Myriad Pro" w:eastAsia="PT Sans" w:hAnsi="Myriad Pro" w:cs="PT Sans"/>
          <w:color w:val="auto"/>
        </w:rPr>
        <w:t xml:space="preserve">A Uniform Resource Identifier is a string of characters used to identify a name or a web resource. A Uniform Resource Locator is often used as a reference to a resource. </w:t>
      </w:r>
    </w:p>
    <w:p w14:paraId="75BF3B99" w14:textId="77777777" w:rsidR="00C46B3D" w:rsidRPr="002C1316" w:rsidRDefault="00A42901">
      <w:pPr>
        <w:numPr>
          <w:ilvl w:val="0"/>
          <w:numId w:val="2"/>
        </w:numPr>
        <w:spacing w:after="120"/>
        <w:ind w:hanging="359"/>
        <w:rPr>
          <w:rFonts w:ascii="Myriad Pro" w:hAnsi="Myriad Pro"/>
          <w:color w:val="auto"/>
        </w:rPr>
      </w:pPr>
      <w:r w:rsidRPr="002C1316">
        <w:rPr>
          <w:rFonts w:ascii="Myriad Pro" w:eastAsia="PT Sans" w:hAnsi="Myriad Pro" w:cs="PT Sans"/>
          <w:i/>
          <w:color w:val="auto"/>
        </w:rPr>
        <w:t xml:space="preserve">Verifier </w:t>
      </w:r>
      <w:r w:rsidRPr="002C1316">
        <w:rPr>
          <w:rFonts w:ascii="Myriad Pro" w:eastAsia="PT Sans" w:hAnsi="Myriad Pro" w:cs="PT Sans"/>
          <w:color w:val="auto"/>
        </w:rPr>
        <w:t xml:space="preserve">- The person or team that is reviewing an application against the OWASP ASVS requirements. </w:t>
      </w:r>
    </w:p>
    <w:p w14:paraId="739E96D1" w14:textId="1F36E50C" w:rsidR="00C46B3D" w:rsidRPr="00120153" w:rsidRDefault="00A42901" w:rsidP="00120153">
      <w:pPr>
        <w:numPr>
          <w:ilvl w:val="0"/>
          <w:numId w:val="2"/>
        </w:numPr>
        <w:spacing w:line="276" w:lineRule="auto"/>
        <w:ind w:hanging="359"/>
        <w:contextualSpacing/>
        <w:rPr>
          <w:rFonts w:ascii="Myriad Pro" w:hAnsi="Myriad Pro"/>
          <w:color w:val="auto"/>
        </w:rPr>
      </w:pPr>
      <w:r w:rsidRPr="002C1316">
        <w:rPr>
          <w:rFonts w:ascii="Myriad Pro" w:eastAsia="PT Sans" w:hAnsi="Myriad Pro" w:cs="PT Sans"/>
          <w:i/>
          <w:color w:val="auto"/>
        </w:rPr>
        <w:t xml:space="preserve">Whitelist </w:t>
      </w:r>
      <w:r w:rsidRPr="002C1316">
        <w:rPr>
          <w:rFonts w:ascii="Myriad Pro" w:eastAsia="PT Sans" w:hAnsi="Myriad Pro" w:cs="PT Sans"/>
          <w:color w:val="auto"/>
        </w:rPr>
        <w:t>– A list of permitted data or operations, for example a list of characters that are allowed to perform input validation.</w:t>
      </w:r>
    </w:p>
    <w:p w14:paraId="260CB289" w14:textId="77777777" w:rsidR="00C46B3D" w:rsidRPr="002C1316" w:rsidRDefault="00A42901">
      <w:pPr>
        <w:numPr>
          <w:ilvl w:val="0"/>
          <w:numId w:val="2"/>
        </w:numPr>
        <w:ind w:hanging="359"/>
        <w:contextualSpacing/>
        <w:rPr>
          <w:rFonts w:ascii="Myriad Pro" w:hAnsi="Myriad Pro"/>
          <w:color w:val="auto"/>
        </w:rPr>
      </w:pPr>
      <w:r w:rsidRPr="002C1316">
        <w:rPr>
          <w:rFonts w:ascii="Myriad Pro" w:eastAsia="PT Sans" w:hAnsi="Myriad Pro" w:cs="PT Sans"/>
          <w:i/>
          <w:color w:val="auto"/>
        </w:rPr>
        <w:t>XML –</w:t>
      </w:r>
      <w:r w:rsidRPr="002C1316">
        <w:rPr>
          <w:rFonts w:ascii="Myriad Pro" w:eastAsia="PT Sans" w:hAnsi="Myriad Pro" w:cs="PT Sans"/>
          <w:color w:val="auto"/>
        </w:rPr>
        <w:t xml:space="preserve"> A markup language that defines a set of rules for encoding documents. </w:t>
      </w:r>
    </w:p>
    <w:p w14:paraId="5029E6BE" w14:textId="77777777" w:rsidR="00C46B3D" w:rsidRPr="002C1316" w:rsidRDefault="00C46B3D">
      <w:pPr>
        <w:ind w:left="720"/>
        <w:rPr>
          <w:rFonts w:ascii="Myriad Pro" w:hAnsi="Myriad Pro"/>
          <w:color w:val="auto"/>
        </w:rPr>
      </w:pPr>
    </w:p>
    <w:p w14:paraId="177A5428" w14:textId="77777777" w:rsidR="00C46B3D" w:rsidRPr="001C4CA0" w:rsidRDefault="00C46B3D">
      <w:pPr>
        <w:rPr>
          <w:rFonts w:ascii="Myriad Pro" w:hAnsi="Myriad Pro"/>
        </w:rPr>
      </w:pPr>
    </w:p>
    <w:p w14:paraId="4AFB31F6" w14:textId="77777777" w:rsidR="00C46B3D" w:rsidRPr="001C4CA0" w:rsidRDefault="00A42901">
      <w:pPr>
        <w:rPr>
          <w:rFonts w:ascii="Myriad Pro" w:hAnsi="Myriad Pro"/>
        </w:rPr>
      </w:pPr>
      <w:r w:rsidRPr="001C4CA0">
        <w:rPr>
          <w:rFonts w:ascii="Myriad Pro" w:hAnsi="Myriad Pro"/>
        </w:rPr>
        <w:br w:type="page"/>
      </w:r>
    </w:p>
    <w:tbl>
      <w:tblPr>
        <w:tblStyle w:val="aff9"/>
        <w:tblW w:w="11037" w:type="dxa"/>
        <w:tblInd w:w="-1133" w:type="dxa"/>
        <w:tblLayout w:type="fixed"/>
        <w:tblLook w:val="0600" w:firstRow="0" w:lastRow="0" w:firstColumn="0" w:lastColumn="0" w:noHBand="1" w:noVBand="1"/>
      </w:tblPr>
      <w:tblGrid>
        <w:gridCol w:w="396"/>
        <w:gridCol w:w="659"/>
        <w:gridCol w:w="9982"/>
      </w:tblGrid>
      <w:tr w:rsidR="00C46B3D" w:rsidRPr="001C4CA0" w14:paraId="7578C667" w14:textId="77777777">
        <w:trPr>
          <w:trHeight w:val="560"/>
        </w:trPr>
        <w:tc>
          <w:tcPr>
            <w:tcW w:w="396" w:type="dxa"/>
            <w:shd w:val="clear" w:color="auto" w:fill="ECF0F1"/>
            <w:tcMar>
              <w:left w:w="108" w:type="dxa"/>
              <w:right w:w="108" w:type="dxa"/>
            </w:tcMar>
          </w:tcPr>
          <w:p w14:paraId="21B88362" w14:textId="77777777" w:rsidR="00C46B3D" w:rsidRPr="001C4CA0" w:rsidRDefault="00C46B3D">
            <w:pPr>
              <w:spacing w:after="0"/>
              <w:rPr>
                <w:rFonts w:ascii="Myriad Pro" w:hAnsi="Myriad Pro"/>
              </w:rPr>
            </w:pPr>
          </w:p>
        </w:tc>
        <w:tc>
          <w:tcPr>
            <w:tcW w:w="659" w:type="dxa"/>
            <w:tcMar>
              <w:left w:w="108" w:type="dxa"/>
              <w:right w:w="108" w:type="dxa"/>
            </w:tcMar>
          </w:tcPr>
          <w:p w14:paraId="3E951859" w14:textId="77777777" w:rsidR="00C46B3D" w:rsidRPr="001C4CA0" w:rsidRDefault="00C46B3D">
            <w:pPr>
              <w:spacing w:after="0"/>
              <w:rPr>
                <w:rFonts w:ascii="Myriad Pro" w:hAnsi="Myriad Pro"/>
              </w:rPr>
            </w:pPr>
          </w:p>
        </w:tc>
        <w:tc>
          <w:tcPr>
            <w:tcW w:w="9982" w:type="dxa"/>
            <w:tcMar>
              <w:left w:w="108" w:type="dxa"/>
              <w:right w:w="108" w:type="dxa"/>
            </w:tcMar>
          </w:tcPr>
          <w:p w14:paraId="78D3EEB0" w14:textId="77777777" w:rsidR="00C46B3D" w:rsidRPr="001C4CA0" w:rsidRDefault="00A42901">
            <w:pPr>
              <w:pStyle w:val="Heading1"/>
              <w:rPr>
                <w:rFonts w:ascii="Myriad Pro" w:hAnsi="Myriad Pro"/>
              </w:rPr>
            </w:pPr>
            <w:bookmarkStart w:id="116" w:name="h.3as4poj" w:colFirst="0" w:colLast="0"/>
            <w:bookmarkStart w:id="117" w:name="_Toc392074681"/>
            <w:bookmarkEnd w:id="116"/>
            <w:r w:rsidRPr="001C4CA0">
              <w:rPr>
                <w:rFonts w:ascii="Myriad Pro" w:hAnsi="Myriad Pro"/>
              </w:rPr>
              <w:t>Appendix C: Where To Go From Here</w:t>
            </w:r>
            <w:bookmarkEnd w:id="117"/>
          </w:p>
        </w:tc>
      </w:tr>
    </w:tbl>
    <w:p w14:paraId="35604FFC" w14:textId="77777777" w:rsidR="00C46B3D" w:rsidRPr="001C4CA0" w:rsidRDefault="00C46B3D">
      <w:pPr>
        <w:rPr>
          <w:rFonts w:ascii="Myriad Pro" w:hAnsi="Myriad Pro"/>
        </w:rPr>
      </w:pPr>
    </w:p>
    <w:p w14:paraId="4AE9460C" w14:textId="77777777" w:rsidR="00C46B3D" w:rsidRPr="002C1316" w:rsidRDefault="00A42901">
      <w:pPr>
        <w:rPr>
          <w:rFonts w:ascii="Myriad Pro" w:hAnsi="Myriad Pro"/>
          <w:color w:val="auto"/>
        </w:rPr>
      </w:pPr>
      <w:r w:rsidRPr="002C1316">
        <w:rPr>
          <w:rFonts w:ascii="Myriad Pro" w:eastAsia="PT Sans" w:hAnsi="Myriad Pro" w:cs="PT Sans"/>
          <w:color w:val="auto"/>
        </w:rPr>
        <w:t xml:space="preserve">The OWASP ASVS is a living document. If you are performing </w:t>
      </w:r>
      <w:proofErr w:type="gramStart"/>
      <w:r w:rsidRPr="002C1316">
        <w:rPr>
          <w:rFonts w:ascii="Myriad Pro" w:eastAsia="PT Sans" w:hAnsi="Myriad Pro" w:cs="PT Sans"/>
          <w:color w:val="auto"/>
        </w:rPr>
        <w:t>an application</w:t>
      </w:r>
      <w:proofErr w:type="gramEnd"/>
      <w:r w:rsidRPr="002C1316">
        <w:rPr>
          <w:rFonts w:ascii="Myriad Pro" w:eastAsia="PT Sans" w:hAnsi="Myriad Pro" w:cs="PT Sans"/>
          <w:color w:val="auto"/>
        </w:rPr>
        <w:t xml:space="preserve"> security verification according to this standard, then you should always review the articles that can be found on the OWASP ASVS project page.</w:t>
      </w:r>
    </w:p>
    <w:p w14:paraId="7231097B" w14:textId="77777777" w:rsidR="00C46B3D" w:rsidRPr="002C1316" w:rsidRDefault="00A42901">
      <w:pPr>
        <w:spacing w:after="120"/>
        <w:rPr>
          <w:rFonts w:ascii="Myriad Pro" w:hAnsi="Myriad Pro"/>
          <w:color w:val="auto"/>
        </w:rPr>
      </w:pPr>
      <w:r w:rsidRPr="002C1316">
        <w:rPr>
          <w:rFonts w:ascii="Myriad Pro" w:eastAsia="PT Sans" w:hAnsi="Myriad Pro" w:cs="PT Sans"/>
          <w:color w:val="auto"/>
        </w:rPr>
        <w:t xml:space="preserve">OWASP is the premier site for Web application security. The OWASP site hosts many projects, forums, blogs, presentations, tools, and papers. Additionally, OWASP hosts two major Web application security conferences per year, and has over 80 local chapters. The OWASP ASVS project page can be found here http://www.owasp.org/index.php/ASVS </w:t>
      </w:r>
    </w:p>
    <w:p w14:paraId="5E45ACB1" w14:textId="77777777" w:rsidR="00C46B3D" w:rsidRPr="002C1316" w:rsidRDefault="00A42901">
      <w:pPr>
        <w:spacing w:after="120"/>
        <w:rPr>
          <w:rFonts w:ascii="Myriad Pro" w:hAnsi="Myriad Pro"/>
          <w:color w:val="auto"/>
        </w:rPr>
      </w:pPr>
      <w:r w:rsidRPr="002C1316">
        <w:rPr>
          <w:rFonts w:ascii="Myriad Pro" w:eastAsia="PT Sans" w:hAnsi="Myriad Pro" w:cs="PT Sans"/>
          <w:color w:val="auto"/>
        </w:rPr>
        <w:t xml:space="preserve">The following OWASP projects are most likely to be useful to users/adopters of this standard: </w:t>
      </w:r>
    </w:p>
    <w:p w14:paraId="31FEE9A1" w14:textId="77777777" w:rsidR="00C46B3D" w:rsidRPr="002C1316" w:rsidRDefault="00A42901">
      <w:pPr>
        <w:numPr>
          <w:ilvl w:val="0"/>
          <w:numId w:val="4"/>
        </w:numPr>
        <w:spacing w:after="0"/>
        <w:ind w:hanging="359"/>
        <w:rPr>
          <w:rFonts w:ascii="Myriad Pro" w:hAnsi="Myriad Pro"/>
          <w:color w:val="auto"/>
        </w:rPr>
      </w:pPr>
      <w:r w:rsidRPr="002C1316">
        <w:rPr>
          <w:rFonts w:ascii="Myriad Pro" w:eastAsia="PT Sans" w:hAnsi="Myriad Pro" w:cs="PT Sans"/>
          <w:i/>
          <w:color w:val="auto"/>
        </w:rPr>
        <w:t xml:space="preserve">OWASP Top Ten Project </w:t>
      </w:r>
      <w:r w:rsidRPr="002C1316">
        <w:rPr>
          <w:rFonts w:ascii="Myriad Pro" w:eastAsia="PT Sans" w:hAnsi="Myriad Pro" w:cs="PT Sans"/>
          <w:color w:val="auto"/>
        </w:rPr>
        <w:t xml:space="preserve">- http://www.owasp.org/index.php/Top_10 </w:t>
      </w:r>
    </w:p>
    <w:p w14:paraId="1B558B79" w14:textId="77777777" w:rsidR="00C46B3D" w:rsidRPr="002C1316" w:rsidRDefault="00C46B3D">
      <w:pPr>
        <w:spacing w:after="0"/>
        <w:rPr>
          <w:rFonts w:ascii="Myriad Pro" w:hAnsi="Myriad Pro"/>
          <w:color w:val="auto"/>
        </w:rPr>
      </w:pPr>
    </w:p>
    <w:p w14:paraId="3BD46D76" w14:textId="77777777" w:rsidR="00C46B3D" w:rsidRPr="002C1316" w:rsidRDefault="00A42901">
      <w:pPr>
        <w:numPr>
          <w:ilvl w:val="0"/>
          <w:numId w:val="4"/>
        </w:numPr>
        <w:spacing w:after="0"/>
        <w:ind w:hanging="359"/>
        <w:rPr>
          <w:rFonts w:ascii="Myriad Pro" w:hAnsi="Myriad Pro"/>
          <w:color w:val="auto"/>
        </w:rPr>
      </w:pPr>
      <w:r w:rsidRPr="002C1316">
        <w:rPr>
          <w:rFonts w:ascii="Myriad Pro" w:eastAsia="PT Sans" w:hAnsi="Myriad Pro" w:cs="PT Sans"/>
          <w:i/>
          <w:color w:val="auto"/>
        </w:rPr>
        <w:t xml:space="preserve">OWASP Code Review Guide </w:t>
      </w:r>
      <w:r w:rsidRPr="002C1316">
        <w:rPr>
          <w:rFonts w:ascii="Myriad Pro" w:eastAsia="PT Sans" w:hAnsi="Myriad Pro" w:cs="PT Sans"/>
          <w:color w:val="auto"/>
        </w:rPr>
        <w:t xml:space="preserve">- http://www.owasp.org/index.php/Category:OWASP_Code_Review_Project </w:t>
      </w:r>
    </w:p>
    <w:p w14:paraId="5F780CCD" w14:textId="77777777" w:rsidR="00C46B3D" w:rsidRPr="002C1316" w:rsidRDefault="00C46B3D">
      <w:pPr>
        <w:spacing w:after="0"/>
        <w:rPr>
          <w:rFonts w:ascii="Myriad Pro" w:hAnsi="Myriad Pro"/>
          <w:color w:val="auto"/>
        </w:rPr>
      </w:pPr>
    </w:p>
    <w:p w14:paraId="1B8FF283" w14:textId="77777777" w:rsidR="00C46B3D" w:rsidRPr="002C1316" w:rsidRDefault="00A42901">
      <w:pPr>
        <w:numPr>
          <w:ilvl w:val="0"/>
          <w:numId w:val="4"/>
        </w:numPr>
        <w:spacing w:after="0"/>
        <w:ind w:hanging="359"/>
        <w:rPr>
          <w:rFonts w:ascii="Myriad Pro" w:hAnsi="Myriad Pro"/>
          <w:color w:val="auto"/>
        </w:rPr>
      </w:pPr>
      <w:r w:rsidRPr="002C1316">
        <w:rPr>
          <w:rFonts w:ascii="Myriad Pro" w:eastAsia="PT Sans" w:hAnsi="Myriad Pro" w:cs="PT Sans"/>
          <w:i/>
          <w:color w:val="auto"/>
        </w:rPr>
        <w:t xml:space="preserve">OWASP Testing Guide </w:t>
      </w:r>
      <w:r w:rsidRPr="002C1316">
        <w:rPr>
          <w:rFonts w:ascii="Myriad Pro" w:eastAsia="PT Sans" w:hAnsi="Myriad Pro" w:cs="PT Sans"/>
          <w:color w:val="auto"/>
        </w:rPr>
        <w:t xml:space="preserve">- http://www.owasp.org/index.php/Testing_Guide </w:t>
      </w:r>
    </w:p>
    <w:p w14:paraId="7C573D7D" w14:textId="77777777" w:rsidR="00C46B3D" w:rsidRPr="002C1316" w:rsidRDefault="00C46B3D">
      <w:pPr>
        <w:spacing w:after="0"/>
        <w:rPr>
          <w:rFonts w:ascii="Myriad Pro" w:hAnsi="Myriad Pro"/>
          <w:color w:val="auto"/>
        </w:rPr>
      </w:pPr>
    </w:p>
    <w:p w14:paraId="39DEE390" w14:textId="77777777" w:rsidR="00C46B3D" w:rsidRPr="002C1316" w:rsidRDefault="00A42901">
      <w:pPr>
        <w:numPr>
          <w:ilvl w:val="0"/>
          <w:numId w:val="4"/>
        </w:numPr>
        <w:spacing w:after="0"/>
        <w:ind w:hanging="359"/>
        <w:rPr>
          <w:rFonts w:ascii="Myriad Pro" w:hAnsi="Myriad Pro"/>
          <w:color w:val="auto"/>
        </w:rPr>
      </w:pPr>
      <w:r w:rsidRPr="002C1316">
        <w:rPr>
          <w:rFonts w:ascii="Myriad Pro" w:eastAsia="PT Sans" w:hAnsi="Myriad Pro" w:cs="PT Sans"/>
          <w:i/>
          <w:color w:val="auto"/>
        </w:rPr>
        <w:t xml:space="preserve">OWASP Enterprise Security API (ESAPI) Project </w:t>
      </w:r>
      <w:r w:rsidRPr="002C1316">
        <w:rPr>
          <w:rFonts w:ascii="Myriad Pro" w:eastAsia="PT Sans" w:hAnsi="Myriad Pro" w:cs="PT Sans"/>
          <w:color w:val="auto"/>
        </w:rPr>
        <w:t xml:space="preserve">- http://www.owasp.org/index.php/ESAPI </w:t>
      </w:r>
    </w:p>
    <w:p w14:paraId="36CCEE98" w14:textId="77777777" w:rsidR="00C46B3D" w:rsidRPr="002C1316" w:rsidRDefault="00C46B3D">
      <w:pPr>
        <w:spacing w:after="0"/>
        <w:rPr>
          <w:rFonts w:ascii="Myriad Pro" w:hAnsi="Myriad Pro"/>
          <w:color w:val="auto"/>
        </w:rPr>
      </w:pPr>
    </w:p>
    <w:p w14:paraId="6EEA0A8B" w14:textId="77777777" w:rsidR="00C46B3D" w:rsidRPr="002C1316" w:rsidRDefault="00A42901">
      <w:pPr>
        <w:numPr>
          <w:ilvl w:val="0"/>
          <w:numId w:val="4"/>
        </w:numPr>
        <w:spacing w:after="0"/>
        <w:ind w:hanging="359"/>
        <w:rPr>
          <w:rFonts w:ascii="Myriad Pro" w:hAnsi="Myriad Pro"/>
          <w:color w:val="auto"/>
        </w:rPr>
      </w:pPr>
      <w:r w:rsidRPr="002C1316">
        <w:rPr>
          <w:rFonts w:ascii="Myriad Pro" w:eastAsia="PT Sans" w:hAnsi="Myriad Pro" w:cs="PT Sans"/>
          <w:i/>
          <w:color w:val="auto"/>
        </w:rPr>
        <w:t xml:space="preserve">OWASP Legal Project </w:t>
      </w:r>
      <w:r w:rsidRPr="002C1316">
        <w:rPr>
          <w:rFonts w:ascii="Myriad Pro" w:eastAsia="PT Sans" w:hAnsi="Myriad Pro" w:cs="PT Sans"/>
          <w:color w:val="auto"/>
        </w:rPr>
        <w:t xml:space="preserve">- http://www.owasp.org/index.php/Category:OWASP_Legal_Project </w:t>
      </w:r>
    </w:p>
    <w:p w14:paraId="23A361B8" w14:textId="77777777" w:rsidR="00C46B3D" w:rsidRPr="002C1316" w:rsidRDefault="00C46B3D">
      <w:pPr>
        <w:spacing w:after="0"/>
        <w:rPr>
          <w:rFonts w:ascii="Myriad Pro" w:hAnsi="Myriad Pro"/>
          <w:color w:val="auto"/>
        </w:rPr>
      </w:pPr>
    </w:p>
    <w:p w14:paraId="4DE8A6FC" w14:textId="77777777" w:rsidR="00C46B3D" w:rsidRPr="002C1316" w:rsidRDefault="00C46B3D">
      <w:pPr>
        <w:spacing w:after="120"/>
        <w:rPr>
          <w:rFonts w:ascii="Myriad Pro" w:hAnsi="Myriad Pro"/>
          <w:color w:val="auto"/>
        </w:rPr>
      </w:pPr>
    </w:p>
    <w:p w14:paraId="715AF4E6" w14:textId="77777777" w:rsidR="00C46B3D" w:rsidRPr="002C1316" w:rsidRDefault="00A42901">
      <w:pPr>
        <w:spacing w:after="120"/>
        <w:rPr>
          <w:rFonts w:ascii="Myriad Pro" w:hAnsi="Myriad Pro"/>
          <w:color w:val="auto"/>
        </w:rPr>
      </w:pPr>
      <w:r w:rsidRPr="002C1316">
        <w:rPr>
          <w:rFonts w:ascii="Myriad Pro" w:eastAsia="PT Sans" w:hAnsi="Myriad Pro" w:cs="PT Sans"/>
          <w:color w:val="auto"/>
        </w:rPr>
        <w:t xml:space="preserve">Similarly, the following Web sites are most likely to be useful to users/adopters of this standard: </w:t>
      </w:r>
    </w:p>
    <w:p w14:paraId="49721636" w14:textId="77777777" w:rsidR="00C46B3D" w:rsidRPr="002C1316" w:rsidRDefault="00A42901">
      <w:pPr>
        <w:numPr>
          <w:ilvl w:val="0"/>
          <w:numId w:val="3"/>
        </w:numPr>
        <w:spacing w:after="0"/>
        <w:ind w:hanging="359"/>
        <w:rPr>
          <w:rFonts w:ascii="Myriad Pro" w:hAnsi="Myriad Pro"/>
          <w:color w:val="auto"/>
        </w:rPr>
      </w:pPr>
      <w:r w:rsidRPr="002C1316">
        <w:rPr>
          <w:rFonts w:ascii="Myriad Pro" w:eastAsia="PT Sans" w:hAnsi="Myriad Pro" w:cs="PT Sans"/>
          <w:i/>
          <w:color w:val="auto"/>
        </w:rPr>
        <w:t xml:space="preserve">OWASP </w:t>
      </w:r>
      <w:r w:rsidRPr="002C1316">
        <w:rPr>
          <w:rFonts w:ascii="Myriad Pro" w:eastAsia="PT Sans" w:hAnsi="Myriad Pro" w:cs="PT Sans"/>
          <w:color w:val="auto"/>
        </w:rPr>
        <w:t xml:space="preserve">- http://www.owasp.org </w:t>
      </w:r>
    </w:p>
    <w:p w14:paraId="38CAFCCB" w14:textId="77777777" w:rsidR="00C46B3D" w:rsidRPr="002C1316" w:rsidRDefault="00C46B3D">
      <w:pPr>
        <w:spacing w:after="0"/>
        <w:rPr>
          <w:rFonts w:ascii="Myriad Pro" w:hAnsi="Myriad Pro"/>
          <w:color w:val="auto"/>
        </w:rPr>
      </w:pPr>
    </w:p>
    <w:p w14:paraId="5E50D627" w14:textId="77777777" w:rsidR="00C46B3D" w:rsidRPr="002C1316" w:rsidRDefault="00A42901">
      <w:pPr>
        <w:numPr>
          <w:ilvl w:val="0"/>
          <w:numId w:val="3"/>
        </w:numPr>
        <w:spacing w:after="0"/>
        <w:ind w:hanging="359"/>
        <w:rPr>
          <w:rFonts w:ascii="Myriad Pro" w:hAnsi="Myriad Pro"/>
          <w:color w:val="auto"/>
        </w:rPr>
      </w:pPr>
      <w:r w:rsidRPr="002C1316">
        <w:rPr>
          <w:rFonts w:ascii="Myriad Pro" w:eastAsia="PT Sans" w:hAnsi="Myriad Pro" w:cs="PT Sans"/>
          <w:i/>
          <w:color w:val="auto"/>
        </w:rPr>
        <w:t xml:space="preserve">MITRE </w:t>
      </w:r>
      <w:r w:rsidRPr="002C1316">
        <w:rPr>
          <w:rFonts w:ascii="Myriad Pro" w:eastAsia="PT Sans" w:hAnsi="Myriad Pro" w:cs="PT Sans"/>
          <w:color w:val="auto"/>
        </w:rPr>
        <w:t xml:space="preserve">- Common Weakness Enumeration – Vulnerability Trends, http://cwe.mitre.org/documents/vuln-trends.html </w:t>
      </w:r>
    </w:p>
    <w:p w14:paraId="5E349146" w14:textId="77777777" w:rsidR="00C46B3D" w:rsidRPr="002C1316" w:rsidRDefault="00C46B3D">
      <w:pPr>
        <w:spacing w:after="0"/>
        <w:rPr>
          <w:rFonts w:ascii="Myriad Pro" w:hAnsi="Myriad Pro"/>
          <w:color w:val="auto"/>
        </w:rPr>
      </w:pPr>
    </w:p>
    <w:p w14:paraId="21B614FB" w14:textId="77777777" w:rsidR="00C46B3D" w:rsidRPr="002C1316" w:rsidRDefault="00A42901">
      <w:pPr>
        <w:numPr>
          <w:ilvl w:val="0"/>
          <w:numId w:val="3"/>
        </w:numPr>
        <w:spacing w:after="0"/>
        <w:ind w:hanging="359"/>
        <w:rPr>
          <w:rFonts w:ascii="Myriad Pro" w:hAnsi="Myriad Pro"/>
          <w:color w:val="auto"/>
        </w:rPr>
      </w:pPr>
      <w:r w:rsidRPr="002C1316">
        <w:rPr>
          <w:rFonts w:ascii="Myriad Pro" w:eastAsia="PT Sans" w:hAnsi="Myriad Pro" w:cs="PT Sans"/>
          <w:i/>
          <w:color w:val="auto"/>
        </w:rPr>
        <w:t xml:space="preserve">PCI Security Standards Council </w:t>
      </w:r>
      <w:r w:rsidRPr="002C1316">
        <w:rPr>
          <w:rFonts w:ascii="Myriad Pro" w:eastAsia="PT Sans" w:hAnsi="Myriad Pro" w:cs="PT Sans"/>
          <w:color w:val="auto"/>
        </w:rPr>
        <w:t xml:space="preserve">- publishers of the PCI standards, relevant to all organizations processing or holding credit card data, https://www.pcisecuritystandards.org </w:t>
      </w:r>
    </w:p>
    <w:p w14:paraId="614F9FE6" w14:textId="77777777" w:rsidR="00C46B3D" w:rsidRPr="002C1316" w:rsidRDefault="00C46B3D">
      <w:pPr>
        <w:spacing w:after="0"/>
        <w:rPr>
          <w:rFonts w:ascii="Myriad Pro" w:hAnsi="Myriad Pro"/>
          <w:color w:val="auto"/>
        </w:rPr>
      </w:pPr>
    </w:p>
    <w:p w14:paraId="46B615AB" w14:textId="77777777" w:rsidR="00C46B3D" w:rsidRPr="002C1316" w:rsidRDefault="00A42901">
      <w:pPr>
        <w:numPr>
          <w:ilvl w:val="0"/>
          <w:numId w:val="3"/>
        </w:numPr>
        <w:spacing w:after="0"/>
        <w:ind w:hanging="359"/>
        <w:rPr>
          <w:rFonts w:ascii="Myriad Pro" w:hAnsi="Myriad Pro"/>
          <w:color w:val="auto"/>
          <w:sz w:val="24"/>
        </w:rPr>
      </w:pPr>
      <w:r w:rsidRPr="002C1316">
        <w:rPr>
          <w:rFonts w:ascii="Myriad Pro" w:eastAsia="PT Sans" w:hAnsi="Myriad Pro" w:cs="PT Sans"/>
          <w:i/>
          <w:color w:val="auto"/>
        </w:rPr>
        <w:t xml:space="preserve">PCI Data Security Standard (DSS) v2.0 </w:t>
      </w:r>
      <w:r w:rsidRPr="002C1316">
        <w:rPr>
          <w:rFonts w:ascii="Myriad Pro" w:eastAsia="PT Sans" w:hAnsi="Myriad Pro" w:cs="PT Sans"/>
          <w:color w:val="auto"/>
        </w:rPr>
        <w:t>- https://www.pcisecuritystandards.org/security_standards/documents.php</w:t>
      </w:r>
      <w:proofErr w:type="gramStart"/>
      <w:r w:rsidRPr="002C1316">
        <w:rPr>
          <w:rFonts w:ascii="Myriad Pro" w:eastAsia="PT Sans" w:hAnsi="Myriad Pro" w:cs="PT Sans"/>
          <w:color w:val="auto"/>
        </w:rPr>
        <w:t>?document</w:t>
      </w:r>
      <w:proofErr w:type="gramEnd"/>
      <w:r w:rsidRPr="002C1316">
        <w:rPr>
          <w:rFonts w:ascii="Myriad Pro" w:eastAsia="PT Sans" w:hAnsi="Myriad Pro" w:cs="PT Sans"/>
          <w:color w:val="auto"/>
        </w:rPr>
        <w:t>=pci_dss_v2-0#pci_dss_v2-0</w:t>
      </w:r>
    </w:p>
    <w:sectPr w:rsidR="00C46B3D" w:rsidRPr="002C1316" w:rsidSect="00A42901">
      <w:headerReference w:type="default" r:id="rId30"/>
      <w:footerReference w:type="default" r:id="rId31"/>
      <w:pgSz w:w="12240" w:h="15840"/>
      <w:pgMar w:top="1440" w:right="1134" w:bottom="851" w:left="1134"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3E2857" w14:textId="77777777" w:rsidR="00F37A39" w:rsidRDefault="00F37A39">
      <w:pPr>
        <w:spacing w:after="0"/>
      </w:pPr>
      <w:r>
        <w:separator/>
      </w:r>
    </w:p>
  </w:endnote>
  <w:endnote w:type="continuationSeparator" w:id="0">
    <w:p w14:paraId="77658CF4" w14:textId="77777777" w:rsidR="00F37A39" w:rsidRDefault="00F37A3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PT Sans">
    <w:panose1 w:val="020B0503020203020204"/>
    <w:charset w:val="00"/>
    <w:family w:val="auto"/>
    <w:pitch w:val="variable"/>
    <w:sig w:usb0="A00002EF" w:usb1="5000204B" w:usb2="00000000" w:usb3="00000000" w:csb0="00000097"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Myriad Pro">
    <w:panose1 w:val="020B0503030403020204"/>
    <w:charset w:val="00"/>
    <w:family w:val="auto"/>
    <w:pitch w:val="variable"/>
    <w:sig w:usb0="A00002AF" w:usb1="5000204B" w:usb2="00000000" w:usb3="00000000" w:csb0="0000009F"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Trebuchet MS">
    <w:panose1 w:val="020B0603020202020204"/>
    <w:charset w:val="00"/>
    <w:family w:val="auto"/>
    <w:pitch w:val="variable"/>
    <w:sig w:usb0="00000287" w:usb1="00000000" w:usb2="00000000" w:usb3="00000000" w:csb0="0000009F"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D90D3E" w14:textId="77777777" w:rsidR="00F37A39" w:rsidRDefault="00F37A39">
    <w:pPr>
      <w:tabs>
        <w:tab w:val="center" w:pos="4680"/>
        <w:tab w:val="right" w:pos="9360"/>
      </w:tabs>
      <w:spacing w:after="0"/>
      <w:jc w:val="right"/>
    </w:pPr>
    <w:r>
      <w:fldChar w:fldCharType="begin"/>
    </w:r>
    <w:r>
      <w:instrText>PAGE</w:instrText>
    </w:r>
    <w:r>
      <w:fldChar w:fldCharType="separate"/>
    </w:r>
    <w:r w:rsidR="00DF57BC">
      <w:rPr>
        <w:noProof/>
      </w:rPr>
      <w:t>38</w:t>
    </w:r>
    <w:r>
      <w:fldChar w:fldCharType="end"/>
    </w:r>
  </w:p>
  <w:p w14:paraId="3ADDFD6F" w14:textId="77777777" w:rsidR="00F37A39" w:rsidRDefault="00F37A39">
    <w:pPr>
      <w:tabs>
        <w:tab w:val="center" w:pos="4680"/>
        <w:tab w:val="right" w:pos="9360"/>
      </w:tabs>
      <w:spacing w:after="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53B253" w14:textId="77777777" w:rsidR="00F37A39" w:rsidRDefault="00F37A39">
      <w:pPr>
        <w:spacing w:after="0"/>
      </w:pPr>
      <w:r>
        <w:separator/>
      </w:r>
    </w:p>
  </w:footnote>
  <w:footnote w:type="continuationSeparator" w:id="0">
    <w:p w14:paraId="277E04BC" w14:textId="77777777" w:rsidR="00F37A39" w:rsidRDefault="00F37A39">
      <w:pPr>
        <w:spacing w:after="0"/>
      </w:pPr>
      <w:r>
        <w:continuationSeparator/>
      </w:r>
    </w:p>
  </w:footnote>
  <w:footnote w:id="1">
    <w:p w14:paraId="4BADB735" w14:textId="77777777" w:rsidR="00F37A39" w:rsidRDefault="00F37A39">
      <w:pPr>
        <w:spacing w:after="0"/>
      </w:pPr>
      <w:r>
        <w:rPr>
          <w:vertAlign w:val="superscript"/>
        </w:rPr>
        <w:footnoteRef/>
      </w:r>
      <w:r>
        <w:rPr>
          <w:color w:val="595959"/>
          <w:sz w:val="20"/>
        </w:rPr>
        <w:t xml:space="preserve"> For more information about common Web application vulnerabilities, see the OWASP Top Ten (OWASP, 2013).</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BA7CB2" w14:textId="1513804F" w:rsidR="00F37A39" w:rsidRPr="002C1316" w:rsidRDefault="00F37A39" w:rsidP="001C4CA0">
    <w:pPr>
      <w:tabs>
        <w:tab w:val="center" w:pos="4680"/>
        <w:tab w:val="right" w:pos="9360"/>
      </w:tabs>
      <w:spacing w:after="0"/>
      <w:rPr>
        <w:color w:val="262626" w:themeColor="text1" w:themeTint="D9"/>
      </w:rPr>
    </w:pPr>
    <w:r w:rsidRPr="002C1316">
      <w:rPr>
        <w:noProof/>
        <w:color w:val="262626" w:themeColor="text1" w:themeTint="D9"/>
      </w:rPr>
      <w:drawing>
        <wp:anchor distT="0" distB="0" distL="114300" distR="114300" simplePos="0" relativeHeight="251658240" behindDoc="0" locked="0" layoutInCell="1" allowOverlap="1" wp14:anchorId="12F6B73F" wp14:editId="1DE09480">
          <wp:simplePos x="0" y="0"/>
          <wp:positionH relativeFrom="column">
            <wp:posOffset>-100965</wp:posOffset>
          </wp:positionH>
          <wp:positionV relativeFrom="paragraph">
            <wp:posOffset>-85725</wp:posOffset>
          </wp:positionV>
          <wp:extent cx="274320" cy="274320"/>
          <wp:effectExtent l="0" t="0" r="0" b="0"/>
          <wp:wrapNone/>
          <wp:docPr id="234" name="image46.png"/>
          <wp:cNvGraphicFramePr/>
          <a:graphic xmlns:a="http://schemas.openxmlformats.org/drawingml/2006/main">
            <a:graphicData uri="http://schemas.openxmlformats.org/drawingml/2006/picture">
              <pic:pic xmlns:pic="http://schemas.openxmlformats.org/drawingml/2006/picture">
                <pic:nvPicPr>
                  <pic:cNvPr id="0" name="image46.png"/>
                  <pic:cNvPicPr preferRelativeResize="0"/>
                </pic:nvPicPr>
                <pic:blipFill>
                  <a:blip r:embed="rId1" cstate="print">
                    <a:extLst>
                      <a:ext uri="{28A0092B-C50C-407E-A947-70E740481C1C}">
                        <a14:useLocalDpi xmlns:a14="http://schemas.microsoft.com/office/drawing/2010/main" val="0"/>
                      </a:ext>
                    </a:extLst>
                  </a:blip>
                  <a:srcRect/>
                  <a:stretch>
                    <a:fillRect/>
                  </a:stretch>
                </pic:blipFill>
                <pic:spPr>
                  <a:xfrm>
                    <a:off x="0" y="0"/>
                    <a:ext cx="274320" cy="274320"/>
                  </a:xfrm>
                  <a:prstGeom prst="rect">
                    <a:avLst/>
                  </a:prstGeom>
                  <a:ln/>
                </pic:spPr>
              </pic:pic>
            </a:graphicData>
          </a:graphic>
          <wp14:sizeRelH relativeFrom="page">
            <wp14:pctWidth>0</wp14:pctWidth>
          </wp14:sizeRelH>
          <wp14:sizeRelV relativeFrom="page">
            <wp14:pctHeight>0</wp14:pctHeight>
          </wp14:sizeRelV>
        </wp:anchor>
      </w:drawing>
    </w:r>
    <w:r w:rsidRPr="002C1316">
      <w:rPr>
        <w:rFonts w:ascii="PT Sans" w:eastAsia="PT Sans" w:hAnsi="PT Sans" w:cs="PT Sans"/>
        <w:i/>
        <w:color w:val="262626" w:themeColor="text1" w:themeTint="D9"/>
      </w:rPr>
      <w:t xml:space="preserve">                               </w:t>
    </w:r>
    <w:r w:rsidRPr="002C1316">
      <w:rPr>
        <w:rFonts w:ascii="PT Sans" w:eastAsia="PT Sans" w:hAnsi="PT Sans" w:cs="PT Sans"/>
        <w:i/>
        <w:color w:val="262626" w:themeColor="text1" w:themeTint="D9"/>
      </w:rPr>
      <w:tab/>
      <w:t>ASVS 2014</w:t>
    </w:r>
    <w:del w:id="118" w:author="Andrew van der Stock" w:date="2014-11-18T11:14:00Z">
      <w:r w:rsidRPr="002C1316" w:rsidDel="008B1699">
        <w:rPr>
          <w:rFonts w:ascii="PT Sans" w:eastAsia="PT Sans" w:hAnsi="PT Sans" w:cs="PT Sans"/>
          <w:i/>
          <w:color w:val="262626" w:themeColor="text1" w:themeTint="D9"/>
        </w:rPr>
        <w:tab/>
        <w:delText xml:space="preserve"> </w:delText>
      </w:r>
    </w:del>
    <w:ins w:id="119" w:author="Andrew van der Stock" w:date="2014-11-18T11:14:00Z">
      <w:r>
        <w:rPr>
          <w:rFonts w:ascii="PT Sans" w:eastAsia="PT Sans" w:hAnsi="PT Sans" w:cs="PT Sans"/>
          <w:i/>
          <w:color w:val="262626" w:themeColor="text1" w:themeTint="D9"/>
        </w:rPr>
        <w:t xml:space="preserve"> </w:t>
      </w:r>
    </w:ins>
    <w:ins w:id="120" w:author="Andrew van der Stock" w:date="2014-11-18T11:13:00Z">
      <w:r>
        <w:rPr>
          <w:rFonts w:ascii="PT Sans" w:eastAsia="PT Sans" w:hAnsi="PT Sans" w:cs="PT Sans"/>
          <w:i/>
          <w:color w:val="262626" w:themeColor="text1" w:themeTint="D9"/>
        </w:rPr>
        <w:t>v2.</w:t>
      </w:r>
    </w:ins>
    <w:del w:id="121" w:author="Andrew van der Stock" w:date="2014-11-18T11:13:00Z">
      <w:r w:rsidRPr="002C1316" w:rsidDel="008B1699">
        <w:rPr>
          <w:rFonts w:ascii="PT Sans" w:eastAsia="PT Sans" w:hAnsi="PT Sans" w:cs="PT Sans"/>
          <w:i/>
          <w:color w:val="262626" w:themeColor="text1" w:themeTint="D9"/>
        </w:rPr>
        <w:delText xml:space="preserve">                                     </w:delText>
      </w:r>
    </w:del>
    <w:ins w:id="122" w:author="Andrew van der Stock" w:date="2014-11-18T11:13:00Z">
      <w:r>
        <w:rPr>
          <w:rFonts w:ascii="PT Sans" w:eastAsia="PT Sans" w:hAnsi="PT Sans" w:cs="PT Sans"/>
          <w:i/>
          <w:color w:val="262626" w:themeColor="text1" w:themeTint="D9"/>
        </w:rPr>
        <w:t>1</w:t>
      </w:r>
    </w:ins>
    <w:ins w:id="123" w:author="Andrew van der Stock" w:date="2014-11-18T11:14:00Z">
      <w:r>
        <w:rPr>
          <w:rFonts w:ascii="PT Sans" w:eastAsia="PT Sans" w:hAnsi="PT Sans" w:cs="PT Sans"/>
          <w:i/>
          <w:color w:val="262626" w:themeColor="text1" w:themeTint="D9"/>
        </w:rPr>
        <w:tab/>
      </w:r>
    </w:ins>
    <w:del w:id="124" w:author="Andrew van der Stock" w:date="2014-11-18T11:13:00Z">
      <w:r w:rsidRPr="002C1316" w:rsidDel="008B1699">
        <w:rPr>
          <w:rFonts w:ascii="PT Sans" w:eastAsia="PT Sans" w:hAnsi="PT Sans" w:cs="PT Sans"/>
          <w:i/>
          <w:color w:val="262626" w:themeColor="text1" w:themeTint="D9"/>
        </w:rPr>
        <w:delText xml:space="preserve">   </w:delText>
      </w:r>
    </w:del>
    <w:r w:rsidRPr="002C1316">
      <w:rPr>
        <w:rFonts w:ascii="PT Sans" w:eastAsia="PT Sans" w:hAnsi="PT Sans" w:cs="PT Sans"/>
        <w:i/>
        <w:color w:val="262626" w:themeColor="text1" w:themeTint="D9"/>
      </w:rPr>
      <w:t>Web Application Standard</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D05B1"/>
    <w:multiLevelType w:val="multilevel"/>
    <w:tmpl w:val="0F4C538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nsid w:val="557C3542"/>
    <w:multiLevelType w:val="multilevel"/>
    <w:tmpl w:val="C1FC73F0"/>
    <w:lvl w:ilvl="0">
      <w:start w:val="1"/>
      <w:numFmt w:val="bullet"/>
      <w:lvlText w:val="●"/>
      <w:lvlJc w:val="left"/>
      <w:pPr>
        <w:ind w:left="720" w:firstLine="360"/>
      </w:pPr>
      <w:rPr>
        <w:rFonts w:ascii="Arial" w:eastAsia="Arial" w:hAnsi="Arial" w:cs="Arial"/>
      </w:rPr>
    </w:lvl>
    <w:lvl w:ilvl="1">
      <w:start w:val="1"/>
      <w:numFmt w:val="bullet"/>
      <w:lvlText w:val="●"/>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nsid w:val="5E9A0A21"/>
    <w:multiLevelType w:val="multilevel"/>
    <w:tmpl w:val="A4666CB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nsid w:val="6BAE3CBA"/>
    <w:multiLevelType w:val="multilevel"/>
    <w:tmpl w:val="BC92AE44"/>
    <w:lvl w:ilvl="0">
      <w:start w:val="2"/>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
  <w:rsids>
    <w:rsidRoot w:val="00C46B3D"/>
    <w:rsid w:val="000B0AD2"/>
    <w:rsid w:val="000F0218"/>
    <w:rsid w:val="00120153"/>
    <w:rsid w:val="0012783C"/>
    <w:rsid w:val="00193492"/>
    <w:rsid w:val="001B044B"/>
    <w:rsid w:val="001C1487"/>
    <w:rsid w:val="001C4CA0"/>
    <w:rsid w:val="002C1316"/>
    <w:rsid w:val="002D0BC1"/>
    <w:rsid w:val="00481476"/>
    <w:rsid w:val="00497A3B"/>
    <w:rsid w:val="005A1426"/>
    <w:rsid w:val="006D70FB"/>
    <w:rsid w:val="008B1699"/>
    <w:rsid w:val="008E0B47"/>
    <w:rsid w:val="008E3FCB"/>
    <w:rsid w:val="00971A79"/>
    <w:rsid w:val="00A42901"/>
    <w:rsid w:val="00A679E2"/>
    <w:rsid w:val="00AF0BD9"/>
    <w:rsid w:val="00AF4A6D"/>
    <w:rsid w:val="00B156DD"/>
    <w:rsid w:val="00B32654"/>
    <w:rsid w:val="00BE5856"/>
    <w:rsid w:val="00C46B3D"/>
    <w:rsid w:val="00D0180C"/>
    <w:rsid w:val="00D969D0"/>
    <w:rsid w:val="00DF57BC"/>
    <w:rsid w:val="00E65029"/>
    <w:rsid w:val="00EE3C34"/>
    <w:rsid w:val="00F37A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1200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404040"/>
        <w:sz w:val="22"/>
        <w:lang w:val="en-US" w:eastAsia="en-US" w:bidi="ar-SA"/>
      </w:rPr>
    </w:rPrDefault>
    <w:pPrDefault>
      <w:pPr>
        <w:widowControl w:val="0"/>
        <w:spacing w:after="16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before="240" w:after="0"/>
      <w:outlineLvl w:val="0"/>
    </w:pPr>
    <w:rPr>
      <w:rFonts w:ascii="PT Sans" w:eastAsia="PT Sans" w:hAnsi="PT Sans" w:cs="PT Sans"/>
      <w:b/>
      <w:color w:val="595959"/>
      <w:sz w:val="72"/>
    </w:rPr>
  </w:style>
  <w:style w:type="paragraph" w:styleId="Heading2">
    <w:name w:val="heading 2"/>
    <w:basedOn w:val="Normal"/>
    <w:next w:val="Normal"/>
    <w:pPr>
      <w:spacing w:before="40" w:after="0"/>
      <w:outlineLvl w:val="1"/>
    </w:pPr>
    <w:rPr>
      <w:color w:val="2E74B5"/>
      <w:sz w:val="2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table" w:customStyle="1" w:styleId="aa">
    <w:basedOn w:val="TableNormal"/>
    <w:tblPr>
      <w:tblStyleRowBandSize w:val="1"/>
      <w:tblStyleColBandSize w:val="1"/>
      <w:tblInd w:w="0" w:type="dxa"/>
      <w:tblCellMar>
        <w:top w:w="0" w:type="dxa"/>
        <w:left w:w="108" w:type="dxa"/>
        <w:bottom w:w="0" w:type="dxa"/>
        <w:right w:w="108" w:type="dxa"/>
      </w:tblCellMar>
    </w:tblPr>
  </w:style>
  <w:style w:type="table" w:customStyle="1" w:styleId="ab">
    <w:basedOn w:val="TableNormal"/>
    <w:tblPr>
      <w:tblStyleRowBandSize w:val="1"/>
      <w:tblStyleColBandSize w:val="1"/>
      <w:tblInd w:w="0" w:type="dxa"/>
      <w:tblCellMar>
        <w:top w:w="0" w:type="dxa"/>
        <w:left w:w="108" w:type="dxa"/>
        <w:bottom w:w="0" w:type="dxa"/>
        <w:right w:w="108" w:type="dxa"/>
      </w:tblCellMar>
    </w:tblPr>
  </w:style>
  <w:style w:type="table" w:customStyle="1" w:styleId="ac">
    <w:basedOn w:val="TableNormal"/>
    <w:tblPr>
      <w:tblStyleRowBandSize w:val="1"/>
      <w:tblStyleColBandSize w:val="1"/>
      <w:tblInd w:w="0" w:type="dxa"/>
      <w:tblCellMar>
        <w:top w:w="0" w:type="dxa"/>
        <w:left w:w="108" w:type="dxa"/>
        <w:bottom w:w="0" w:type="dxa"/>
        <w:right w:w="108" w:type="dxa"/>
      </w:tblCellMar>
    </w:tblPr>
  </w:style>
  <w:style w:type="table" w:customStyle="1" w:styleId="ad">
    <w:basedOn w:val="TableNormal"/>
    <w:tblPr>
      <w:tblStyleRowBandSize w:val="1"/>
      <w:tblStyleColBandSize w:val="1"/>
      <w:tblInd w:w="0" w:type="dxa"/>
      <w:tblCellMar>
        <w:top w:w="0" w:type="dxa"/>
        <w:left w:w="108" w:type="dxa"/>
        <w:bottom w:w="0" w:type="dxa"/>
        <w:right w:w="108" w:type="dxa"/>
      </w:tblCellMar>
    </w:tblPr>
  </w:style>
  <w:style w:type="table" w:customStyle="1" w:styleId="ae">
    <w:basedOn w:val="TableNormal"/>
    <w:tblPr>
      <w:tblStyleRowBandSize w:val="1"/>
      <w:tblStyleColBandSize w:val="1"/>
      <w:tblInd w:w="0" w:type="dxa"/>
      <w:tblCellMar>
        <w:top w:w="0" w:type="dxa"/>
        <w:left w:w="108" w:type="dxa"/>
        <w:bottom w:w="0" w:type="dxa"/>
        <w:right w:w="108" w:type="dxa"/>
      </w:tblCellMar>
    </w:tblPr>
  </w:style>
  <w:style w:type="table" w:customStyle="1" w:styleId="af">
    <w:basedOn w:val="TableNormal"/>
    <w:tblPr>
      <w:tblStyleRowBandSize w:val="1"/>
      <w:tblStyleColBandSize w:val="1"/>
      <w:tblInd w:w="0" w:type="dxa"/>
      <w:tblCellMar>
        <w:top w:w="0" w:type="dxa"/>
        <w:left w:w="108" w:type="dxa"/>
        <w:bottom w:w="0" w:type="dxa"/>
        <w:right w:w="108" w:type="dxa"/>
      </w:tblCellMar>
    </w:tblPr>
  </w:style>
  <w:style w:type="table" w:customStyle="1" w:styleId="af0">
    <w:basedOn w:val="TableNormal"/>
    <w:tblPr>
      <w:tblStyleRowBandSize w:val="1"/>
      <w:tblStyleColBandSize w:val="1"/>
      <w:tblInd w:w="0" w:type="dxa"/>
      <w:tblCellMar>
        <w:top w:w="0" w:type="dxa"/>
        <w:left w:w="108" w:type="dxa"/>
        <w:bottom w:w="0" w:type="dxa"/>
        <w:right w:w="108" w:type="dxa"/>
      </w:tblCellMar>
    </w:tblPr>
  </w:style>
  <w:style w:type="table" w:customStyle="1" w:styleId="af1">
    <w:basedOn w:val="TableNormal"/>
    <w:tblPr>
      <w:tblStyleRowBandSize w:val="1"/>
      <w:tblStyleColBandSize w:val="1"/>
      <w:tblInd w:w="0" w:type="dxa"/>
      <w:tblCellMar>
        <w:top w:w="0" w:type="dxa"/>
        <w:left w:w="108" w:type="dxa"/>
        <w:bottom w:w="0" w:type="dxa"/>
        <w:right w:w="108" w:type="dxa"/>
      </w:tblCellMar>
    </w:tblPr>
  </w:style>
  <w:style w:type="table" w:customStyle="1" w:styleId="af2">
    <w:basedOn w:val="TableNormal"/>
    <w:tblPr>
      <w:tblStyleRowBandSize w:val="1"/>
      <w:tblStyleColBandSize w:val="1"/>
      <w:tblInd w:w="0" w:type="dxa"/>
      <w:tblCellMar>
        <w:top w:w="0" w:type="dxa"/>
        <w:left w:w="108" w:type="dxa"/>
        <w:bottom w:w="0" w:type="dxa"/>
        <w:right w:w="108" w:type="dxa"/>
      </w:tblCellMar>
    </w:tblPr>
  </w:style>
  <w:style w:type="table" w:customStyle="1" w:styleId="af3">
    <w:basedOn w:val="TableNormal"/>
    <w:tblPr>
      <w:tblStyleRowBandSize w:val="1"/>
      <w:tblStyleColBandSize w:val="1"/>
      <w:tblInd w:w="0" w:type="dxa"/>
      <w:tblCellMar>
        <w:top w:w="0" w:type="dxa"/>
        <w:left w:w="108" w:type="dxa"/>
        <w:bottom w:w="0" w:type="dxa"/>
        <w:right w:w="108" w:type="dxa"/>
      </w:tblCellMar>
    </w:tblPr>
  </w:style>
  <w:style w:type="table" w:customStyle="1" w:styleId="af4">
    <w:basedOn w:val="TableNormal"/>
    <w:tblPr>
      <w:tblStyleRowBandSize w:val="1"/>
      <w:tblStyleColBandSize w:val="1"/>
      <w:tblInd w:w="0" w:type="dxa"/>
      <w:tblCellMar>
        <w:top w:w="0" w:type="dxa"/>
        <w:left w:w="108" w:type="dxa"/>
        <w:bottom w:w="0" w:type="dxa"/>
        <w:right w:w="108" w:type="dxa"/>
      </w:tblCellMar>
    </w:tblPr>
  </w:style>
  <w:style w:type="table" w:customStyle="1" w:styleId="af5">
    <w:basedOn w:val="TableNormal"/>
    <w:tblPr>
      <w:tblStyleRowBandSize w:val="1"/>
      <w:tblStyleColBandSize w:val="1"/>
      <w:tblInd w:w="0" w:type="dxa"/>
      <w:tblCellMar>
        <w:top w:w="0" w:type="dxa"/>
        <w:left w:w="108" w:type="dxa"/>
        <w:bottom w:w="0" w:type="dxa"/>
        <w:right w:w="108" w:type="dxa"/>
      </w:tblCellMar>
    </w:tblPr>
  </w:style>
  <w:style w:type="table" w:customStyle="1" w:styleId="af6">
    <w:basedOn w:val="TableNormal"/>
    <w:tblPr>
      <w:tblStyleRowBandSize w:val="1"/>
      <w:tblStyleColBandSize w:val="1"/>
      <w:tblInd w:w="0" w:type="dxa"/>
      <w:tblCellMar>
        <w:top w:w="0" w:type="dxa"/>
        <w:left w:w="108" w:type="dxa"/>
        <w:bottom w:w="0" w:type="dxa"/>
        <w:right w:w="108" w:type="dxa"/>
      </w:tblCellMar>
    </w:tblPr>
  </w:style>
  <w:style w:type="table" w:customStyle="1" w:styleId="af7">
    <w:basedOn w:val="TableNormal"/>
    <w:tblPr>
      <w:tblStyleRowBandSize w:val="1"/>
      <w:tblStyleColBandSize w:val="1"/>
      <w:tblInd w:w="0" w:type="dxa"/>
      <w:tblCellMar>
        <w:top w:w="0" w:type="dxa"/>
        <w:left w:w="108" w:type="dxa"/>
        <w:bottom w:w="0" w:type="dxa"/>
        <w:right w:w="108" w:type="dxa"/>
      </w:tblCellMar>
    </w:tblPr>
  </w:style>
  <w:style w:type="table" w:customStyle="1" w:styleId="af8">
    <w:basedOn w:val="TableNormal"/>
    <w:tblPr>
      <w:tblStyleRowBandSize w:val="1"/>
      <w:tblStyleColBandSize w:val="1"/>
      <w:tblInd w:w="0" w:type="dxa"/>
      <w:tblCellMar>
        <w:top w:w="0" w:type="dxa"/>
        <w:left w:w="108" w:type="dxa"/>
        <w:bottom w:w="0" w:type="dxa"/>
        <w:right w:w="108" w:type="dxa"/>
      </w:tblCellMar>
    </w:tblPr>
  </w:style>
  <w:style w:type="table" w:customStyle="1" w:styleId="af9">
    <w:basedOn w:val="TableNormal"/>
    <w:tblPr>
      <w:tblStyleRowBandSize w:val="1"/>
      <w:tblStyleColBandSize w:val="1"/>
      <w:tblInd w:w="0" w:type="dxa"/>
      <w:tblCellMar>
        <w:top w:w="0" w:type="dxa"/>
        <w:left w:w="108" w:type="dxa"/>
        <w:bottom w:w="0" w:type="dxa"/>
        <w:right w:w="108" w:type="dxa"/>
      </w:tblCellMar>
    </w:tblPr>
  </w:style>
  <w:style w:type="table" w:customStyle="1" w:styleId="afa">
    <w:basedOn w:val="TableNormal"/>
    <w:tblPr>
      <w:tblStyleRowBandSize w:val="1"/>
      <w:tblStyleColBandSize w:val="1"/>
      <w:tblInd w:w="0" w:type="dxa"/>
      <w:tblCellMar>
        <w:top w:w="0" w:type="dxa"/>
        <w:left w:w="108" w:type="dxa"/>
        <w:bottom w:w="0" w:type="dxa"/>
        <w:right w:w="108" w:type="dxa"/>
      </w:tblCellMar>
    </w:tblPr>
  </w:style>
  <w:style w:type="table" w:customStyle="1" w:styleId="afb">
    <w:basedOn w:val="TableNormal"/>
    <w:tblPr>
      <w:tblStyleRowBandSize w:val="1"/>
      <w:tblStyleColBandSize w:val="1"/>
      <w:tblInd w:w="0" w:type="dxa"/>
      <w:tblCellMar>
        <w:top w:w="0" w:type="dxa"/>
        <w:left w:w="108" w:type="dxa"/>
        <w:bottom w:w="0" w:type="dxa"/>
        <w:right w:w="108" w:type="dxa"/>
      </w:tblCellMar>
    </w:tblPr>
  </w:style>
  <w:style w:type="table" w:customStyle="1" w:styleId="afc">
    <w:basedOn w:val="TableNormal"/>
    <w:tblPr>
      <w:tblStyleRowBandSize w:val="1"/>
      <w:tblStyleColBandSize w:val="1"/>
      <w:tblInd w:w="0" w:type="dxa"/>
      <w:tblCellMar>
        <w:top w:w="0" w:type="dxa"/>
        <w:left w:w="108" w:type="dxa"/>
        <w:bottom w:w="0" w:type="dxa"/>
        <w:right w:w="108" w:type="dxa"/>
      </w:tblCellMar>
    </w:tblPr>
  </w:style>
  <w:style w:type="table" w:customStyle="1" w:styleId="afd">
    <w:basedOn w:val="TableNormal"/>
    <w:tblPr>
      <w:tblStyleRowBandSize w:val="1"/>
      <w:tblStyleColBandSize w:val="1"/>
      <w:tblInd w:w="0" w:type="dxa"/>
      <w:tblCellMar>
        <w:top w:w="0" w:type="dxa"/>
        <w:left w:w="108" w:type="dxa"/>
        <w:bottom w:w="0" w:type="dxa"/>
        <w:right w:w="108" w:type="dxa"/>
      </w:tblCellMar>
    </w:tblPr>
  </w:style>
  <w:style w:type="table" w:customStyle="1" w:styleId="afe">
    <w:basedOn w:val="TableNormal"/>
    <w:tblPr>
      <w:tblStyleRowBandSize w:val="1"/>
      <w:tblStyleColBandSize w:val="1"/>
      <w:tblInd w:w="0" w:type="dxa"/>
      <w:tblCellMar>
        <w:top w:w="0" w:type="dxa"/>
        <w:left w:w="108" w:type="dxa"/>
        <w:bottom w:w="0" w:type="dxa"/>
        <w:right w:w="108" w:type="dxa"/>
      </w:tblCellMar>
    </w:tblPr>
  </w:style>
  <w:style w:type="table" w:customStyle="1" w:styleId="aff">
    <w:basedOn w:val="TableNormal"/>
    <w:tblPr>
      <w:tblStyleRowBandSize w:val="1"/>
      <w:tblStyleColBandSize w:val="1"/>
      <w:tblInd w:w="0" w:type="dxa"/>
      <w:tblCellMar>
        <w:top w:w="0" w:type="dxa"/>
        <w:left w:w="108" w:type="dxa"/>
        <w:bottom w:w="0" w:type="dxa"/>
        <w:right w:w="108" w:type="dxa"/>
      </w:tblCellMar>
    </w:tblPr>
  </w:style>
  <w:style w:type="table" w:customStyle="1" w:styleId="aff0">
    <w:basedOn w:val="TableNormal"/>
    <w:tblPr>
      <w:tblStyleRowBandSize w:val="1"/>
      <w:tblStyleColBandSize w:val="1"/>
      <w:tblInd w:w="0" w:type="dxa"/>
      <w:tblCellMar>
        <w:top w:w="0" w:type="dxa"/>
        <w:left w:w="108" w:type="dxa"/>
        <w:bottom w:w="0" w:type="dxa"/>
        <w:right w:w="108" w:type="dxa"/>
      </w:tblCellMar>
    </w:tblPr>
  </w:style>
  <w:style w:type="table" w:customStyle="1" w:styleId="aff1">
    <w:basedOn w:val="TableNormal"/>
    <w:tblPr>
      <w:tblStyleRowBandSize w:val="1"/>
      <w:tblStyleColBandSize w:val="1"/>
      <w:tblInd w:w="0" w:type="dxa"/>
      <w:tblCellMar>
        <w:top w:w="0" w:type="dxa"/>
        <w:left w:w="108" w:type="dxa"/>
        <w:bottom w:w="0" w:type="dxa"/>
        <w:right w:w="108" w:type="dxa"/>
      </w:tblCellMar>
    </w:tblPr>
  </w:style>
  <w:style w:type="table" w:customStyle="1" w:styleId="aff2">
    <w:basedOn w:val="TableNormal"/>
    <w:tblPr>
      <w:tblStyleRowBandSize w:val="1"/>
      <w:tblStyleColBandSize w:val="1"/>
      <w:tblInd w:w="0" w:type="dxa"/>
      <w:tblCellMar>
        <w:top w:w="0" w:type="dxa"/>
        <w:left w:w="108" w:type="dxa"/>
        <w:bottom w:w="0" w:type="dxa"/>
        <w:right w:w="108" w:type="dxa"/>
      </w:tblCellMar>
    </w:tblPr>
  </w:style>
  <w:style w:type="table" w:customStyle="1" w:styleId="aff3">
    <w:basedOn w:val="TableNormal"/>
    <w:tblPr>
      <w:tblStyleRowBandSize w:val="1"/>
      <w:tblStyleColBandSize w:val="1"/>
      <w:tblInd w:w="0" w:type="dxa"/>
      <w:tblCellMar>
        <w:top w:w="0" w:type="dxa"/>
        <w:left w:w="108" w:type="dxa"/>
        <w:bottom w:w="0" w:type="dxa"/>
        <w:right w:w="108" w:type="dxa"/>
      </w:tblCellMar>
    </w:tblPr>
  </w:style>
  <w:style w:type="table" w:customStyle="1" w:styleId="aff4">
    <w:basedOn w:val="TableNormal"/>
    <w:tblPr>
      <w:tblStyleRowBandSize w:val="1"/>
      <w:tblStyleColBandSize w:val="1"/>
      <w:tblInd w:w="0" w:type="dxa"/>
      <w:tblCellMar>
        <w:top w:w="0" w:type="dxa"/>
        <w:left w:w="108" w:type="dxa"/>
        <w:bottom w:w="0" w:type="dxa"/>
        <w:right w:w="108" w:type="dxa"/>
      </w:tblCellMar>
    </w:tblPr>
  </w:style>
  <w:style w:type="table" w:customStyle="1" w:styleId="aff5">
    <w:basedOn w:val="TableNormal"/>
    <w:tblPr>
      <w:tblStyleRowBandSize w:val="1"/>
      <w:tblStyleColBandSize w:val="1"/>
      <w:tblInd w:w="0" w:type="dxa"/>
      <w:tblCellMar>
        <w:top w:w="0" w:type="dxa"/>
        <w:left w:w="108" w:type="dxa"/>
        <w:bottom w:w="0" w:type="dxa"/>
        <w:right w:w="108" w:type="dxa"/>
      </w:tblCellMar>
    </w:tblPr>
  </w:style>
  <w:style w:type="table" w:customStyle="1" w:styleId="aff6">
    <w:basedOn w:val="TableNormal"/>
    <w:tblPr>
      <w:tblStyleRowBandSize w:val="1"/>
      <w:tblStyleColBandSize w:val="1"/>
      <w:tblInd w:w="0" w:type="dxa"/>
      <w:tblCellMar>
        <w:top w:w="0" w:type="dxa"/>
        <w:left w:w="108" w:type="dxa"/>
        <w:bottom w:w="0" w:type="dxa"/>
        <w:right w:w="108" w:type="dxa"/>
      </w:tblCellMar>
    </w:tblPr>
  </w:style>
  <w:style w:type="table" w:customStyle="1" w:styleId="aff7">
    <w:basedOn w:val="TableNormal"/>
    <w:tblPr>
      <w:tblStyleRowBandSize w:val="1"/>
      <w:tblStyleColBandSize w:val="1"/>
      <w:tblInd w:w="0" w:type="dxa"/>
      <w:tblCellMar>
        <w:top w:w="0" w:type="dxa"/>
        <w:left w:w="108" w:type="dxa"/>
        <w:bottom w:w="0" w:type="dxa"/>
        <w:right w:w="108" w:type="dxa"/>
      </w:tblCellMar>
    </w:tblPr>
  </w:style>
  <w:style w:type="table" w:customStyle="1" w:styleId="aff8">
    <w:basedOn w:val="TableNormal"/>
    <w:tblPr>
      <w:tblStyleRowBandSize w:val="1"/>
      <w:tblStyleColBandSize w:val="1"/>
      <w:tblInd w:w="0" w:type="dxa"/>
      <w:tblCellMar>
        <w:top w:w="0" w:type="dxa"/>
        <w:left w:w="108" w:type="dxa"/>
        <w:bottom w:w="0" w:type="dxa"/>
        <w:right w:w="108" w:type="dxa"/>
      </w:tblCellMar>
    </w:tblPr>
  </w:style>
  <w:style w:type="table" w:customStyle="1" w:styleId="aff9">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rPr>
      <w:sz w:val="20"/>
    </w:rPr>
  </w:style>
  <w:style w:type="character" w:customStyle="1" w:styleId="CommentTextChar">
    <w:name w:val="Comment Text Char"/>
    <w:basedOn w:val="DefaultParagraphFont"/>
    <w:link w:val="CommentText"/>
    <w:uiPriority w:val="99"/>
    <w:semiHidden/>
    <w:rPr>
      <w:sz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A4290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2901"/>
    <w:rPr>
      <w:rFonts w:ascii="Tahoma" w:hAnsi="Tahoma" w:cs="Tahoma"/>
      <w:sz w:val="16"/>
      <w:szCs w:val="16"/>
    </w:rPr>
  </w:style>
  <w:style w:type="paragraph" w:styleId="Header">
    <w:name w:val="header"/>
    <w:basedOn w:val="Normal"/>
    <w:link w:val="HeaderChar"/>
    <w:uiPriority w:val="99"/>
    <w:unhideWhenUsed/>
    <w:rsid w:val="00A42901"/>
    <w:pPr>
      <w:tabs>
        <w:tab w:val="center" w:pos="4680"/>
        <w:tab w:val="right" w:pos="9360"/>
      </w:tabs>
      <w:spacing w:after="0"/>
    </w:pPr>
  </w:style>
  <w:style w:type="character" w:customStyle="1" w:styleId="HeaderChar">
    <w:name w:val="Header Char"/>
    <w:basedOn w:val="DefaultParagraphFont"/>
    <w:link w:val="Header"/>
    <w:uiPriority w:val="99"/>
    <w:rsid w:val="00A42901"/>
  </w:style>
  <w:style w:type="paragraph" w:styleId="Footer">
    <w:name w:val="footer"/>
    <w:basedOn w:val="Normal"/>
    <w:link w:val="FooterChar"/>
    <w:uiPriority w:val="99"/>
    <w:unhideWhenUsed/>
    <w:rsid w:val="00A42901"/>
    <w:pPr>
      <w:tabs>
        <w:tab w:val="center" w:pos="4680"/>
        <w:tab w:val="right" w:pos="9360"/>
      </w:tabs>
      <w:spacing w:after="0"/>
    </w:pPr>
  </w:style>
  <w:style w:type="character" w:customStyle="1" w:styleId="FooterChar">
    <w:name w:val="Footer Char"/>
    <w:basedOn w:val="DefaultParagraphFont"/>
    <w:link w:val="Footer"/>
    <w:uiPriority w:val="99"/>
    <w:rsid w:val="00A42901"/>
  </w:style>
  <w:style w:type="paragraph" w:styleId="TOCHeading">
    <w:name w:val="TOC Heading"/>
    <w:basedOn w:val="Heading1"/>
    <w:next w:val="Normal"/>
    <w:uiPriority w:val="39"/>
    <w:unhideWhenUsed/>
    <w:qFormat/>
    <w:rsid w:val="00A42901"/>
    <w:pPr>
      <w:keepNext/>
      <w:keepLines/>
      <w:widowControl/>
      <w:spacing w:line="259" w:lineRule="auto"/>
      <w:contextualSpacing/>
      <w:outlineLvl w:val="9"/>
    </w:pPr>
    <w:rPr>
      <w:rFonts w:ascii="Myriad Pro" w:eastAsiaTheme="majorEastAsia" w:hAnsi="Myriad Pro" w:cstheme="majorBidi"/>
      <w:color w:val="595959" w:themeColor="text1" w:themeTint="A6"/>
      <w:szCs w:val="72"/>
    </w:rPr>
  </w:style>
  <w:style w:type="character" w:styleId="Hyperlink">
    <w:name w:val="Hyperlink"/>
    <w:basedOn w:val="DefaultParagraphFont"/>
    <w:uiPriority w:val="99"/>
    <w:unhideWhenUsed/>
    <w:rsid w:val="00A42901"/>
    <w:rPr>
      <w:color w:val="0000FF" w:themeColor="hyperlink"/>
      <w:u w:val="single"/>
    </w:rPr>
  </w:style>
  <w:style w:type="paragraph" w:styleId="TOC1">
    <w:name w:val="toc 1"/>
    <w:basedOn w:val="Normal"/>
    <w:next w:val="Normal"/>
    <w:autoRedefine/>
    <w:uiPriority w:val="39"/>
    <w:unhideWhenUsed/>
    <w:rsid w:val="00A42901"/>
    <w:pPr>
      <w:widowControl/>
      <w:spacing w:after="100"/>
    </w:pPr>
    <w:rPr>
      <w:rFonts w:asciiTheme="minorHAnsi" w:eastAsiaTheme="minorHAnsi" w:hAnsiTheme="minorHAnsi" w:cstheme="minorBidi"/>
      <w:color w:val="404040" w:themeColor="text1" w:themeTint="BF"/>
      <w:szCs w:val="22"/>
      <w:lang w:val="en-CA"/>
    </w:rPr>
  </w:style>
  <w:style w:type="paragraph" w:styleId="TOC2">
    <w:name w:val="toc 2"/>
    <w:basedOn w:val="Normal"/>
    <w:next w:val="Normal"/>
    <w:autoRedefine/>
    <w:uiPriority w:val="39"/>
    <w:unhideWhenUsed/>
    <w:rsid w:val="00A42901"/>
    <w:pPr>
      <w:widowControl/>
      <w:spacing w:after="100"/>
      <w:ind w:left="220"/>
    </w:pPr>
    <w:rPr>
      <w:rFonts w:asciiTheme="minorHAnsi" w:eastAsiaTheme="minorHAnsi" w:hAnsiTheme="minorHAnsi" w:cstheme="minorBidi"/>
      <w:color w:val="404040" w:themeColor="text1" w:themeTint="BF"/>
      <w:szCs w:val="22"/>
      <w:lang w:val="en-CA"/>
    </w:rPr>
  </w:style>
  <w:style w:type="paragraph" w:styleId="Caption">
    <w:name w:val="caption"/>
    <w:basedOn w:val="Normal"/>
    <w:next w:val="Normal"/>
    <w:uiPriority w:val="35"/>
    <w:unhideWhenUsed/>
    <w:qFormat/>
    <w:rsid w:val="00A42901"/>
    <w:pPr>
      <w:widowControl/>
      <w:spacing w:after="200"/>
    </w:pPr>
    <w:rPr>
      <w:rFonts w:asciiTheme="minorHAnsi" w:eastAsiaTheme="minorHAnsi" w:hAnsiTheme="minorHAnsi" w:cstheme="minorBidi"/>
      <w:i/>
      <w:iCs/>
      <w:color w:val="1F497D" w:themeColor="text2"/>
      <w:sz w:val="18"/>
      <w:szCs w:val="18"/>
      <w:lang w:val="en-C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404040"/>
        <w:sz w:val="22"/>
        <w:lang w:val="en-US" w:eastAsia="en-US" w:bidi="ar-SA"/>
      </w:rPr>
    </w:rPrDefault>
    <w:pPrDefault>
      <w:pPr>
        <w:widowControl w:val="0"/>
        <w:spacing w:after="16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before="240" w:after="0"/>
      <w:outlineLvl w:val="0"/>
    </w:pPr>
    <w:rPr>
      <w:rFonts w:ascii="PT Sans" w:eastAsia="PT Sans" w:hAnsi="PT Sans" w:cs="PT Sans"/>
      <w:b/>
      <w:color w:val="595959"/>
      <w:sz w:val="72"/>
    </w:rPr>
  </w:style>
  <w:style w:type="paragraph" w:styleId="Heading2">
    <w:name w:val="heading 2"/>
    <w:basedOn w:val="Normal"/>
    <w:next w:val="Normal"/>
    <w:pPr>
      <w:spacing w:before="40" w:after="0"/>
      <w:outlineLvl w:val="1"/>
    </w:pPr>
    <w:rPr>
      <w:color w:val="2E74B5"/>
      <w:sz w:val="2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table" w:customStyle="1" w:styleId="aa">
    <w:basedOn w:val="TableNormal"/>
    <w:tblPr>
      <w:tblStyleRowBandSize w:val="1"/>
      <w:tblStyleColBandSize w:val="1"/>
      <w:tblInd w:w="0" w:type="dxa"/>
      <w:tblCellMar>
        <w:top w:w="0" w:type="dxa"/>
        <w:left w:w="108" w:type="dxa"/>
        <w:bottom w:w="0" w:type="dxa"/>
        <w:right w:w="108" w:type="dxa"/>
      </w:tblCellMar>
    </w:tblPr>
  </w:style>
  <w:style w:type="table" w:customStyle="1" w:styleId="ab">
    <w:basedOn w:val="TableNormal"/>
    <w:tblPr>
      <w:tblStyleRowBandSize w:val="1"/>
      <w:tblStyleColBandSize w:val="1"/>
      <w:tblInd w:w="0" w:type="dxa"/>
      <w:tblCellMar>
        <w:top w:w="0" w:type="dxa"/>
        <w:left w:w="108" w:type="dxa"/>
        <w:bottom w:w="0" w:type="dxa"/>
        <w:right w:w="108" w:type="dxa"/>
      </w:tblCellMar>
    </w:tblPr>
  </w:style>
  <w:style w:type="table" w:customStyle="1" w:styleId="ac">
    <w:basedOn w:val="TableNormal"/>
    <w:tblPr>
      <w:tblStyleRowBandSize w:val="1"/>
      <w:tblStyleColBandSize w:val="1"/>
      <w:tblInd w:w="0" w:type="dxa"/>
      <w:tblCellMar>
        <w:top w:w="0" w:type="dxa"/>
        <w:left w:w="108" w:type="dxa"/>
        <w:bottom w:w="0" w:type="dxa"/>
        <w:right w:w="108" w:type="dxa"/>
      </w:tblCellMar>
    </w:tblPr>
  </w:style>
  <w:style w:type="table" w:customStyle="1" w:styleId="ad">
    <w:basedOn w:val="TableNormal"/>
    <w:tblPr>
      <w:tblStyleRowBandSize w:val="1"/>
      <w:tblStyleColBandSize w:val="1"/>
      <w:tblInd w:w="0" w:type="dxa"/>
      <w:tblCellMar>
        <w:top w:w="0" w:type="dxa"/>
        <w:left w:w="108" w:type="dxa"/>
        <w:bottom w:w="0" w:type="dxa"/>
        <w:right w:w="108" w:type="dxa"/>
      </w:tblCellMar>
    </w:tblPr>
  </w:style>
  <w:style w:type="table" w:customStyle="1" w:styleId="ae">
    <w:basedOn w:val="TableNormal"/>
    <w:tblPr>
      <w:tblStyleRowBandSize w:val="1"/>
      <w:tblStyleColBandSize w:val="1"/>
      <w:tblInd w:w="0" w:type="dxa"/>
      <w:tblCellMar>
        <w:top w:w="0" w:type="dxa"/>
        <w:left w:w="108" w:type="dxa"/>
        <w:bottom w:w="0" w:type="dxa"/>
        <w:right w:w="108" w:type="dxa"/>
      </w:tblCellMar>
    </w:tblPr>
  </w:style>
  <w:style w:type="table" w:customStyle="1" w:styleId="af">
    <w:basedOn w:val="TableNormal"/>
    <w:tblPr>
      <w:tblStyleRowBandSize w:val="1"/>
      <w:tblStyleColBandSize w:val="1"/>
      <w:tblInd w:w="0" w:type="dxa"/>
      <w:tblCellMar>
        <w:top w:w="0" w:type="dxa"/>
        <w:left w:w="108" w:type="dxa"/>
        <w:bottom w:w="0" w:type="dxa"/>
        <w:right w:w="108" w:type="dxa"/>
      </w:tblCellMar>
    </w:tblPr>
  </w:style>
  <w:style w:type="table" w:customStyle="1" w:styleId="af0">
    <w:basedOn w:val="TableNormal"/>
    <w:tblPr>
      <w:tblStyleRowBandSize w:val="1"/>
      <w:tblStyleColBandSize w:val="1"/>
      <w:tblInd w:w="0" w:type="dxa"/>
      <w:tblCellMar>
        <w:top w:w="0" w:type="dxa"/>
        <w:left w:w="108" w:type="dxa"/>
        <w:bottom w:w="0" w:type="dxa"/>
        <w:right w:w="108" w:type="dxa"/>
      </w:tblCellMar>
    </w:tblPr>
  </w:style>
  <w:style w:type="table" w:customStyle="1" w:styleId="af1">
    <w:basedOn w:val="TableNormal"/>
    <w:tblPr>
      <w:tblStyleRowBandSize w:val="1"/>
      <w:tblStyleColBandSize w:val="1"/>
      <w:tblInd w:w="0" w:type="dxa"/>
      <w:tblCellMar>
        <w:top w:w="0" w:type="dxa"/>
        <w:left w:w="108" w:type="dxa"/>
        <w:bottom w:w="0" w:type="dxa"/>
        <w:right w:w="108" w:type="dxa"/>
      </w:tblCellMar>
    </w:tblPr>
  </w:style>
  <w:style w:type="table" w:customStyle="1" w:styleId="af2">
    <w:basedOn w:val="TableNormal"/>
    <w:tblPr>
      <w:tblStyleRowBandSize w:val="1"/>
      <w:tblStyleColBandSize w:val="1"/>
      <w:tblInd w:w="0" w:type="dxa"/>
      <w:tblCellMar>
        <w:top w:w="0" w:type="dxa"/>
        <w:left w:w="108" w:type="dxa"/>
        <w:bottom w:w="0" w:type="dxa"/>
        <w:right w:w="108" w:type="dxa"/>
      </w:tblCellMar>
    </w:tblPr>
  </w:style>
  <w:style w:type="table" w:customStyle="1" w:styleId="af3">
    <w:basedOn w:val="TableNormal"/>
    <w:tblPr>
      <w:tblStyleRowBandSize w:val="1"/>
      <w:tblStyleColBandSize w:val="1"/>
      <w:tblInd w:w="0" w:type="dxa"/>
      <w:tblCellMar>
        <w:top w:w="0" w:type="dxa"/>
        <w:left w:w="108" w:type="dxa"/>
        <w:bottom w:w="0" w:type="dxa"/>
        <w:right w:w="108" w:type="dxa"/>
      </w:tblCellMar>
    </w:tblPr>
  </w:style>
  <w:style w:type="table" w:customStyle="1" w:styleId="af4">
    <w:basedOn w:val="TableNormal"/>
    <w:tblPr>
      <w:tblStyleRowBandSize w:val="1"/>
      <w:tblStyleColBandSize w:val="1"/>
      <w:tblInd w:w="0" w:type="dxa"/>
      <w:tblCellMar>
        <w:top w:w="0" w:type="dxa"/>
        <w:left w:w="108" w:type="dxa"/>
        <w:bottom w:w="0" w:type="dxa"/>
        <w:right w:w="108" w:type="dxa"/>
      </w:tblCellMar>
    </w:tblPr>
  </w:style>
  <w:style w:type="table" w:customStyle="1" w:styleId="af5">
    <w:basedOn w:val="TableNormal"/>
    <w:tblPr>
      <w:tblStyleRowBandSize w:val="1"/>
      <w:tblStyleColBandSize w:val="1"/>
      <w:tblInd w:w="0" w:type="dxa"/>
      <w:tblCellMar>
        <w:top w:w="0" w:type="dxa"/>
        <w:left w:w="108" w:type="dxa"/>
        <w:bottom w:w="0" w:type="dxa"/>
        <w:right w:w="108" w:type="dxa"/>
      </w:tblCellMar>
    </w:tblPr>
  </w:style>
  <w:style w:type="table" w:customStyle="1" w:styleId="af6">
    <w:basedOn w:val="TableNormal"/>
    <w:tblPr>
      <w:tblStyleRowBandSize w:val="1"/>
      <w:tblStyleColBandSize w:val="1"/>
      <w:tblInd w:w="0" w:type="dxa"/>
      <w:tblCellMar>
        <w:top w:w="0" w:type="dxa"/>
        <w:left w:w="108" w:type="dxa"/>
        <w:bottom w:w="0" w:type="dxa"/>
        <w:right w:w="108" w:type="dxa"/>
      </w:tblCellMar>
    </w:tblPr>
  </w:style>
  <w:style w:type="table" w:customStyle="1" w:styleId="af7">
    <w:basedOn w:val="TableNormal"/>
    <w:tblPr>
      <w:tblStyleRowBandSize w:val="1"/>
      <w:tblStyleColBandSize w:val="1"/>
      <w:tblInd w:w="0" w:type="dxa"/>
      <w:tblCellMar>
        <w:top w:w="0" w:type="dxa"/>
        <w:left w:w="108" w:type="dxa"/>
        <w:bottom w:w="0" w:type="dxa"/>
        <w:right w:w="108" w:type="dxa"/>
      </w:tblCellMar>
    </w:tblPr>
  </w:style>
  <w:style w:type="table" w:customStyle="1" w:styleId="af8">
    <w:basedOn w:val="TableNormal"/>
    <w:tblPr>
      <w:tblStyleRowBandSize w:val="1"/>
      <w:tblStyleColBandSize w:val="1"/>
      <w:tblInd w:w="0" w:type="dxa"/>
      <w:tblCellMar>
        <w:top w:w="0" w:type="dxa"/>
        <w:left w:w="108" w:type="dxa"/>
        <w:bottom w:w="0" w:type="dxa"/>
        <w:right w:w="108" w:type="dxa"/>
      </w:tblCellMar>
    </w:tblPr>
  </w:style>
  <w:style w:type="table" w:customStyle="1" w:styleId="af9">
    <w:basedOn w:val="TableNormal"/>
    <w:tblPr>
      <w:tblStyleRowBandSize w:val="1"/>
      <w:tblStyleColBandSize w:val="1"/>
      <w:tblInd w:w="0" w:type="dxa"/>
      <w:tblCellMar>
        <w:top w:w="0" w:type="dxa"/>
        <w:left w:w="108" w:type="dxa"/>
        <w:bottom w:w="0" w:type="dxa"/>
        <w:right w:w="108" w:type="dxa"/>
      </w:tblCellMar>
    </w:tblPr>
  </w:style>
  <w:style w:type="table" w:customStyle="1" w:styleId="afa">
    <w:basedOn w:val="TableNormal"/>
    <w:tblPr>
      <w:tblStyleRowBandSize w:val="1"/>
      <w:tblStyleColBandSize w:val="1"/>
      <w:tblInd w:w="0" w:type="dxa"/>
      <w:tblCellMar>
        <w:top w:w="0" w:type="dxa"/>
        <w:left w:w="108" w:type="dxa"/>
        <w:bottom w:w="0" w:type="dxa"/>
        <w:right w:w="108" w:type="dxa"/>
      </w:tblCellMar>
    </w:tblPr>
  </w:style>
  <w:style w:type="table" w:customStyle="1" w:styleId="afb">
    <w:basedOn w:val="TableNormal"/>
    <w:tblPr>
      <w:tblStyleRowBandSize w:val="1"/>
      <w:tblStyleColBandSize w:val="1"/>
      <w:tblInd w:w="0" w:type="dxa"/>
      <w:tblCellMar>
        <w:top w:w="0" w:type="dxa"/>
        <w:left w:w="108" w:type="dxa"/>
        <w:bottom w:w="0" w:type="dxa"/>
        <w:right w:w="108" w:type="dxa"/>
      </w:tblCellMar>
    </w:tblPr>
  </w:style>
  <w:style w:type="table" w:customStyle="1" w:styleId="afc">
    <w:basedOn w:val="TableNormal"/>
    <w:tblPr>
      <w:tblStyleRowBandSize w:val="1"/>
      <w:tblStyleColBandSize w:val="1"/>
      <w:tblInd w:w="0" w:type="dxa"/>
      <w:tblCellMar>
        <w:top w:w="0" w:type="dxa"/>
        <w:left w:w="108" w:type="dxa"/>
        <w:bottom w:w="0" w:type="dxa"/>
        <w:right w:w="108" w:type="dxa"/>
      </w:tblCellMar>
    </w:tblPr>
  </w:style>
  <w:style w:type="table" w:customStyle="1" w:styleId="afd">
    <w:basedOn w:val="TableNormal"/>
    <w:tblPr>
      <w:tblStyleRowBandSize w:val="1"/>
      <w:tblStyleColBandSize w:val="1"/>
      <w:tblInd w:w="0" w:type="dxa"/>
      <w:tblCellMar>
        <w:top w:w="0" w:type="dxa"/>
        <w:left w:w="108" w:type="dxa"/>
        <w:bottom w:w="0" w:type="dxa"/>
        <w:right w:w="108" w:type="dxa"/>
      </w:tblCellMar>
    </w:tblPr>
  </w:style>
  <w:style w:type="table" w:customStyle="1" w:styleId="afe">
    <w:basedOn w:val="TableNormal"/>
    <w:tblPr>
      <w:tblStyleRowBandSize w:val="1"/>
      <w:tblStyleColBandSize w:val="1"/>
      <w:tblInd w:w="0" w:type="dxa"/>
      <w:tblCellMar>
        <w:top w:w="0" w:type="dxa"/>
        <w:left w:w="108" w:type="dxa"/>
        <w:bottom w:w="0" w:type="dxa"/>
        <w:right w:w="108" w:type="dxa"/>
      </w:tblCellMar>
    </w:tblPr>
  </w:style>
  <w:style w:type="table" w:customStyle="1" w:styleId="aff">
    <w:basedOn w:val="TableNormal"/>
    <w:tblPr>
      <w:tblStyleRowBandSize w:val="1"/>
      <w:tblStyleColBandSize w:val="1"/>
      <w:tblInd w:w="0" w:type="dxa"/>
      <w:tblCellMar>
        <w:top w:w="0" w:type="dxa"/>
        <w:left w:w="108" w:type="dxa"/>
        <w:bottom w:w="0" w:type="dxa"/>
        <w:right w:w="108" w:type="dxa"/>
      </w:tblCellMar>
    </w:tblPr>
  </w:style>
  <w:style w:type="table" w:customStyle="1" w:styleId="aff0">
    <w:basedOn w:val="TableNormal"/>
    <w:tblPr>
      <w:tblStyleRowBandSize w:val="1"/>
      <w:tblStyleColBandSize w:val="1"/>
      <w:tblInd w:w="0" w:type="dxa"/>
      <w:tblCellMar>
        <w:top w:w="0" w:type="dxa"/>
        <w:left w:w="108" w:type="dxa"/>
        <w:bottom w:w="0" w:type="dxa"/>
        <w:right w:w="108" w:type="dxa"/>
      </w:tblCellMar>
    </w:tblPr>
  </w:style>
  <w:style w:type="table" w:customStyle="1" w:styleId="aff1">
    <w:basedOn w:val="TableNormal"/>
    <w:tblPr>
      <w:tblStyleRowBandSize w:val="1"/>
      <w:tblStyleColBandSize w:val="1"/>
      <w:tblInd w:w="0" w:type="dxa"/>
      <w:tblCellMar>
        <w:top w:w="0" w:type="dxa"/>
        <w:left w:w="108" w:type="dxa"/>
        <w:bottom w:w="0" w:type="dxa"/>
        <w:right w:w="108" w:type="dxa"/>
      </w:tblCellMar>
    </w:tblPr>
  </w:style>
  <w:style w:type="table" w:customStyle="1" w:styleId="aff2">
    <w:basedOn w:val="TableNormal"/>
    <w:tblPr>
      <w:tblStyleRowBandSize w:val="1"/>
      <w:tblStyleColBandSize w:val="1"/>
      <w:tblInd w:w="0" w:type="dxa"/>
      <w:tblCellMar>
        <w:top w:w="0" w:type="dxa"/>
        <w:left w:w="108" w:type="dxa"/>
        <w:bottom w:w="0" w:type="dxa"/>
        <w:right w:w="108" w:type="dxa"/>
      </w:tblCellMar>
    </w:tblPr>
  </w:style>
  <w:style w:type="table" w:customStyle="1" w:styleId="aff3">
    <w:basedOn w:val="TableNormal"/>
    <w:tblPr>
      <w:tblStyleRowBandSize w:val="1"/>
      <w:tblStyleColBandSize w:val="1"/>
      <w:tblInd w:w="0" w:type="dxa"/>
      <w:tblCellMar>
        <w:top w:w="0" w:type="dxa"/>
        <w:left w:w="108" w:type="dxa"/>
        <w:bottom w:w="0" w:type="dxa"/>
        <w:right w:w="108" w:type="dxa"/>
      </w:tblCellMar>
    </w:tblPr>
  </w:style>
  <w:style w:type="table" w:customStyle="1" w:styleId="aff4">
    <w:basedOn w:val="TableNormal"/>
    <w:tblPr>
      <w:tblStyleRowBandSize w:val="1"/>
      <w:tblStyleColBandSize w:val="1"/>
      <w:tblInd w:w="0" w:type="dxa"/>
      <w:tblCellMar>
        <w:top w:w="0" w:type="dxa"/>
        <w:left w:w="108" w:type="dxa"/>
        <w:bottom w:w="0" w:type="dxa"/>
        <w:right w:w="108" w:type="dxa"/>
      </w:tblCellMar>
    </w:tblPr>
  </w:style>
  <w:style w:type="table" w:customStyle="1" w:styleId="aff5">
    <w:basedOn w:val="TableNormal"/>
    <w:tblPr>
      <w:tblStyleRowBandSize w:val="1"/>
      <w:tblStyleColBandSize w:val="1"/>
      <w:tblInd w:w="0" w:type="dxa"/>
      <w:tblCellMar>
        <w:top w:w="0" w:type="dxa"/>
        <w:left w:w="108" w:type="dxa"/>
        <w:bottom w:w="0" w:type="dxa"/>
        <w:right w:w="108" w:type="dxa"/>
      </w:tblCellMar>
    </w:tblPr>
  </w:style>
  <w:style w:type="table" w:customStyle="1" w:styleId="aff6">
    <w:basedOn w:val="TableNormal"/>
    <w:tblPr>
      <w:tblStyleRowBandSize w:val="1"/>
      <w:tblStyleColBandSize w:val="1"/>
      <w:tblInd w:w="0" w:type="dxa"/>
      <w:tblCellMar>
        <w:top w:w="0" w:type="dxa"/>
        <w:left w:w="108" w:type="dxa"/>
        <w:bottom w:w="0" w:type="dxa"/>
        <w:right w:w="108" w:type="dxa"/>
      </w:tblCellMar>
    </w:tblPr>
  </w:style>
  <w:style w:type="table" w:customStyle="1" w:styleId="aff7">
    <w:basedOn w:val="TableNormal"/>
    <w:tblPr>
      <w:tblStyleRowBandSize w:val="1"/>
      <w:tblStyleColBandSize w:val="1"/>
      <w:tblInd w:w="0" w:type="dxa"/>
      <w:tblCellMar>
        <w:top w:w="0" w:type="dxa"/>
        <w:left w:w="108" w:type="dxa"/>
        <w:bottom w:w="0" w:type="dxa"/>
        <w:right w:w="108" w:type="dxa"/>
      </w:tblCellMar>
    </w:tblPr>
  </w:style>
  <w:style w:type="table" w:customStyle="1" w:styleId="aff8">
    <w:basedOn w:val="TableNormal"/>
    <w:tblPr>
      <w:tblStyleRowBandSize w:val="1"/>
      <w:tblStyleColBandSize w:val="1"/>
      <w:tblInd w:w="0" w:type="dxa"/>
      <w:tblCellMar>
        <w:top w:w="0" w:type="dxa"/>
        <w:left w:w="108" w:type="dxa"/>
        <w:bottom w:w="0" w:type="dxa"/>
        <w:right w:w="108" w:type="dxa"/>
      </w:tblCellMar>
    </w:tblPr>
  </w:style>
  <w:style w:type="table" w:customStyle="1" w:styleId="aff9">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rPr>
      <w:sz w:val="20"/>
    </w:rPr>
  </w:style>
  <w:style w:type="character" w:customStyle="1" w:styleId="CommentTextChar">
    <w:name w:val="Comment Text Char"/>
    <w:basedOn w:val="DefaultParagraphFont"/>
    <w:link w:val="CommentText"/>
    <w:uiPriority w:val="99"/>
    <w:semiHidden/>
    <w:rPr>
      <w:sz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A4290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2901"/>
    <w:rPr>
      <w:rFonts w:ascii="Tahoma" w:hAnsi="Tahoma" w:cs="Tahoma"/>
      <w:sz w:val="16"/>
      <w:szCs w:val="16"/>
    </w:rPr>
  </w:style>
  <w:style w:type="paragraph" w:styleId="Header">
    <w:name w:val="header"/>
    <w:basedOn w:val="Normal"/>
    <w:link w:val="HeaderChar"/>
    <w:uiPriority w:val="99"/>
    <w:unhideWhenUsed/>
    <w:rsid w:val="00A42901"/>
    <w:pPr>
      <w:tabs>
        <w:tab w:val="center" w:pos="4680"/>
        <w:tab w:val="right" w:pos="9360"/>
      </w:tabs>
      <w:spacing w:after="0"/>
    </w:pPr>
  </w:style>
  <w:style w:type="character" w:customStyle="1" w:styleId="HeaderChar">
    <w:name w:val="Header Char"/>
    <w:basedOn w:val="DefaultParagraphFont"/>
    <w:link w:val="Header"/>
    <w:uiPriority w:val="99"/>
    <w:rsid w:val="00A42901"/>
  </w:style>
  <w:style w:type="paragraph" w:styleId="Footer">
    <w:name w:val="footer"/>
    <w:basedOn w:val="Normal"/>
    <w:link w:val="FooterChar"/>
    <w:uiPriority w:val="99"/>
    <w:unhideWhenUsed/>
    <w:rsid w:val="00A42901"/>
    <w:pPr>
      <w:tabs>
        <w:tab w:val="center" w:pos="4680"/>
        <w:tab w:val="right" w:pos="9360"/>
      </w:tabs>
      <w:spacing w:after="0"/>
    </w:pPr>
  </w:style>
  <w:style w:type="character" w:customStyle="1" w:styleId="FooterChar">
    <w:name w:val="Footer Char"/>
    <w:basedOn w:val="DefaultParagraphFont"/>
    <w:link w:val="Footer"/>
    <w:uiPriority w:val="99"/>
    <w:rsid w:val="00A42901"/>
  </w:style>
  <w:style w:type="paragraph" w:styleId="TOCHeading">
    <w:name w:val="TOC Heading"/>
    <w:basedOn w:val="Heading1"/>
    <w:next w:val="Normal"/>
    <w:uiPriority w:val="39"/>
    <w:unhideWhenUsed/>
    <w:qFormat/>
    <w:rsid w:val="00A42901"/>
    <w:pPr>
      <w:keepNext/>
      <w:keepLines/>
      <w:widowControl/>
      <w:spacing w:line="259" w:lineRule="auto"/>
      <w:contextualSpacing/>
      <w:outlineLvl w:val="9"/>
    </w:pPr>
    <w:rPr>
      <w:rFonts w:ascii="Myriad Pro" w:eastAsiaTheme="majorEastAsia" w:hAnsi="Myriad Pro" w:cstheme="majorBidi"/>
      <w:color w:val="595959" w:themeColor="text1" w:themeTint="A6"/>
      <w:szCs w:val="72"/>
    </w:rPr>
  </w:style>
  <w:style w:type="character" w:styleId="Hyperlink">
    <w:name w:val="Hyperlink"/>
    <w:basedOn w:val="DefaultParagraphFont"/>
    <w:uiPriority w:val="99"/>
    <w:unhideWhenUsed/>
    <w:rsid w:val="00A42901"/>
    <w:rPr>
      <w:color w:val="0000FF" w:themeColor="hyperlink"/>
      <w:u w:val="single"/>
    </w:rPr>
  </w:style>
  <w:style w:type="paragraph" w:styleId="TOC1">
    <w:name w:val="toc 1"/>
    <w:basedOn w:val="Normal"/>
    <w:next w:val="Normal"/>
    <w:autoRedefine/>
    <w:uiPriority w:val="39"/>
    <w:unhideWhenUsed/>
    <w:rsid w:val="00A42901"/>
    <w:pPr>
      <w:widowControl/>
      <w:spacing w:after="100"/>
    </w:pPr>
    <w:rPr>
      <w:rFonts w:asciiTheme="minorHAnsi" w:eastAsiaTheme="minorHAnsi" w:hAnsiTheme="minorHAnsi" w:cstheme="minorBidi"/>
      <w:color w:val="404040" w:themeColor="text1" w:themeTint="BF"/>
      <w:szCs w:val="22"/>
      <w:lang w:val="en-CA"/>
    </w:rPr>
  </w:style>
  <w:style w:type="paragraph" w:styleId="TOC2">
    <w:name w:val="toc 2"/>
    <w:basedOn w:val="Normal"/>
    <w:next w:val="Normal"/>
    <w:autoRedefine/>
    <w:uiPriority w:val="39"/>
    <w:unhideWhenUsed/>
    <w:rsid w:val="00A42901"/>
    <w:pPr>
      <w:widowControl/>
      <w:spacing w:after="100"/>
      <w:ind w:left="220"/>
    </w:pPr>
    <w:rPr>
      <w:rFonts w:asciiTheme="minorHAnsi" w:eastAsiaTheme="minorHAnsi" w:hAnsiTheme="minorHAnsi" w:cstheme="minorBidi"/>
      <w:color w:val="404040" w:themeColor="text1" w:themeTint="BF"/>
      <w:szCs w:val="22"/>
      <w:lang w:val="en-CA"/>
    </w:rPr>
  </w:style>
  <w:style w:type="paragraph" w:styleId="Caption">
    <w:name w:val="caption"/>
    <w:basedOn w:val="Normal"/>
    <w:next w:val="Normal"/>
    <w:uiPriority w:val="35"/>
    <w:unhideWhenUsed/>
    <w:qFormat/>
    <w:rsid w:val="00A42901"/>
    <w:pPr>
      <w:widowControl/>
      <w:spacing w:after="200"/>
    </w:pPr>
    <w:rPr>
      <w:rFonts w:asciiTheme="minorHAnsi" w:eastAsiaTheme="minorHAnsi" w:hAnsiTheme="minorHAnsi" w:cstheme="minorBidi"/>
      <w:i/>
      <w:iCs/>
      <w:color w:val="1F497D" w:themeColor="text2"/>
      <w:sz w:val="18"/>
      <w:szCs w:val="18"/>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eader" Target="header1.xml"/><Relationship Id="rId31" Type="http://schemas.openxmlformats.org/officeDocument/2006/relationships/footer" Target="footer1.xml"/><Relationship Id="rId32" Type="http://schemas.openxmlformats.org/officeDocument/2006/relationships/fontTable" Target="fontTable.xml"/><Relationship Id="rId9" Type="http://schemas.openxmlformats.org/officeDocument/2006/relationships/image" Target="media/image2.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theme" Target="theme/theme1.xml"/><Relationship Id="rId10" Type="http://schemas.openxmlformats.org/officeDocument/2006/relationships/hyperlink" Target="http://www.securitycompass.com" TargetMode="External"/><Relationship Id="rId11" Type="http://schemas.openxmlformats.org/officeDocument/2006/relationships/hyperlink" Target="http://www.sensepost.com/" TargetMode="External"/><Relationship Id="rId12" Type="http://schemas.openxmlformats.org/officeDocument/2006/relationships/image" Target="media/image3.png"/><Relationship Id="rId13" Type="http://schemas.openxmlformats.org/officeDocument/2006/relationships/hyperlink" Target="http://www.owasp.org" TargetMode="External"/><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47</Pages>
  <Words>9797</Words>
  <Characters>55844</Characters>
  <Application>Microsoft Macintosh Word</Application>
  <DocSecurity>0</DocSecurity>
  <Lines>465</Lines>
  <Paragraphs>131</Paragraphs>
  <ScaleCrop>false</ScaleCrop>
  <HeadingPairs>
    <vt:vector size="2" baseType="variant">
      <vt:variant>
        <vt:lpstr>Title</vt:lpstr>
      </vt:variant>
      <vt:variant>
        <vt:i4>1</vt:i4>
      </vt:variant>
    </vt:vector>
  </HeadingPairs>
  <TitlesOfParts>
    <vt:vector size="1" baseType="lpstr">
      <vt:lpstr>OWASP ASVS 2013 Beta_v1.0_dc.docx</vt:lpstr>
    </vt:vector>
  </TitlesOfParts>
  <Manager/>
  <Company>SensePost </Company>
  <LinksUpToDate>false</LinksUpToDate>
  <CharactersWithSpaces>65510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OWASP ASVS 2014 </dc:title>
  <dc:subject/>
  <dc:creator>Daniel Cuthbert &amp; Sahba Kazerooni</dc:creator>
  <cp:keywords/>
  <dc:description/>
  <cp:lastModifiedBy>Andrew van der Stock</cp:lastModifiedBy>
  <cp:revision>11</cp:revision>
  <cp:lastPrinted>2014-07-16T14:29:00Z</cp:lastPrinted>
  <dcterms:created xsi:type="dcterms:W3CDTF">2014-07-16T14:28:00Z</dcterms:created>
  <dcterms:modified xsi:type="dcterms:W3CDTF">2014-11-18T02:05:00Z</dcterms:modified>
  <cp:category/>
</cp:coreProperties>
</file>