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6C78A7" w14:textId="08CE2A34" w:rsidR="008A3549" w:rsidRPr="009B0FD6" w:rsidRDefault="008A3549" w:rsidP="00BD5F80">
      <w:bookmarkStart w:id="0" w:name="_GoBack"/>
      <w:r w:rsidRPr="009B0FD6">
        <w:rPr>
          <w:noProof/>
          <w:lang w:val="en-US"/>
        </w:rPr>
        <w:drawing>
          <wp:inline distT="0" distB="0" distL="0" distR="0" wp14:anchorId="6835CE60" wp14:editId="50FAF388">
            <wp:extent cx="5727700" cy="2029278"/>
            <wp:effectExtent l="0" t="0" r="0" b="3175"/>
            <wp:docPr id="965" name="Picture 9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png"/>
                    <pic:cNvPicPr/>
                  </pic:nvPicPr>
                  <pic:blipFill>
                    <a:blip r:embed="rId8">
                      <a:extLst>
                        <a:ext uri="{28A0092B-C50C-407E-A947-70E740481C1C}">
                          <a14:useLocalDpi xmlns:a14="http://schemas.microsoft.com/office/drawing/2010/main" val="0"/>
                        </a:ext>
                      </a:extLst>
                    </a:blip>
                    <a:stretch>
                      <a:fillRect/>
                    </a:stretch>
                  </pic:blipFill>
                  <pic:spPr>
                    <a:xfrm>
                      <a:off x="0" y="0"/>
                      <a:ext cx="5727700" cy="2029278"/>
                    </a:xfrm>
                    <a:prstGeom prst="rect">
                      <a:avLst/>
                    </a:prstGeom>
                  </pic:spPr>
                </pic:pic>
              </a:graphicData>
            </a:graphic>
          </wp:inline>
        </w:drawing>
      </w:r>
    </w:p>
    <w:bookmarkEnd w:id="0"/>
    <w:p w14:paraId="465D8E4F" w14:textId="77777777" w:rsidR="008A3549" w:rsidRPr="009B0FD6" w:rsidRDefault="008A3549" w:rsidP="00BD5F80"/>
    <w:p w14:paraId="2C9A6F8B" w14:textId="77777777" w:rsidR="008A3549" w:rsidRPr="009B0FD6" w:rsidRDefault="008A3549" w:rsidP="00BD5F80"/>
    <w:p w14:paraId="69DEAB32" w14:textId="77777777" w:rsidR="00AA1EE5" w:rsidRPr="009B0FD6" w:rsidRDefault="00AA1EE5" w:rsidP="00BD5F80">
      <w:pPr>
        <w:pStyle w:val="Title"/>
      </w:pPr>
    </w:p>
    <w:p w14:paraId="1E5A8398" w14:textId="77777777" w:rsidR="00AA1EE5" w:rsidRPr="009B0FD6" w:rsidRDefault="00AA1EE5" w:rsidP="00BD5F80">
      <w:pPr>
        <w:pStyle w:val="Title"/>
      </w:pPr>
    </w:p>
    <w:p w14:paraId="11771D50" w14:textId="77777777" w:rsidR="00AA1EE5" w:rsidRPr="009B0FD6" w:rsidRDefault="00AA1EE5" w:rsidP="00BD5F80">
      <w:pPr>
        <w:pStyle w:val="Title"/>
      </w:pPr>
    </w:p>
    <w:p w14:paraId="3BB5E144" w14:textId="222D4FCE" w:rsidR="008A3549" w:rsidRPr="009B0FD6" w:rsidRDefault="008A3549" w:rsidP="00BD5F80">
      <w:pPr>
        <w:pStyle w:val="Title"/>
        <w:rPr>
          <w:sz w:val="48"/>
          <w:szCs w:val="48"/>
        </w:rPr>
      </w:pPr>
      <w:r w:rsidRPr="009B0FD6">
        <w:rPr>
          <w:sz w:val="48"/>
          <w:szCs w:val="48"/>
        </w:rPr>
        <w:t>Application Security Verification Standard 3.</w:t>
      </w:r>
      <w:r w:rsidR="00B0053F">
        <w:rPr>
          <w:sz w:val="48"/>
          <w:szCs w:val="48"/>
        </w:rPr>
        <w:t>1</w:t>
      </w:r>
    </w:p>
    <w:p w14:paraId="4B8FC944" w14:textId="1F981DD2" w:rsidR="008A3549" w:rsidRPr="009B0FD6" w:rsidRDefault="00D90B4C" w:rsidP="00BD5F80">
      <w:pPr>
        <w:pStyle w:val="Subtitle"/>
      </w:pPr>
      <w:r w:rsidRPr="00D90B4C">
        <w:rPr>
          <w:highlight w:val="yellow"/>
        </w:rPr>
        <w:t>DRAFT</w:t>
      </w:r>
      <w:r>
        <w:t xml:space="preserve"> </w:t>
      </w:r>
      <w:r w:rsidR="00B0053F">
        <w:t>May</w:t>
      </w:r>
      <w:r w:rsidR="002651E0">
        <w:t xml:space="preserve"> </w:t>
      </w:r>
      <w:r w:rsidR="000B1B33" w:rsidRPr="009B0FD6">
        <w:t>201</w:t>
      </w:r>
      <w:r w:rsidR="00B0053F">
        <w:t>7</w:t>
      </w:r>
    </w:p>
    <w:p w14:paraId="55B09C22" w14:textId="77777777" w:rsidR="008A3549" w:rsidRPr="009B0FD6" w:rsidRDefault="008A3549" w:rsidP="00BD5F80">
      <w:r w:rsidRPr="009B0FD6">
        <w:br w:type="page"/>
      </w:r>
    </w:p>
    <w:p w14:paraId="2AFCE073" w14:textId="77777777" w:rsidR="00597769" w:rsidRDefault="00347EAF">
      <w:pPr>
        <w:pStyle w:val="TOC1"/>
        <w:tabs>
          <w:tab w:val="right" w:pos="9010"/>
        </w:tabs>
        <w:rPr>
          <w:b w:val="0"/>
          <w:caps w:val="0"/>
          <w:noProof/>
          <w:sz w:val="24"/>
          <w:szCs w:val="24"/>
          <w:u w:val="none"/>
          <w:lang w:val="en-US"/>
        </w:rPr>
      </w:pPr>
      <w:r w:rsidRPr="009B0FD6">
        <w:lastRenderedPageBreak/>
        <w:fldChar w:fldCharType="begin"/>
      </w:r>
      <w:r w:rsidRPr="009B0FD6">
        <w:instrText xml:space="preserve"> TOC \o "1-2" </w:instrText>
      </w:r>
      <w:r w:rsidRPr="009B0FD6">
        <w:fldChar w:fldCharType="separate"/>
      </w:r>
      <w:r w:rsidR="00597769">
        <w:rPr>
          <w:noProof/>
        </w:rPr>
        <w:t>Acknowledgements</w:t>
      </w:r>
      <w:r w:rsidR="00597769">
        <w:rPr>
          <w:noProof/>
        </w:rPr>
        <w:tab/>
      </w:r>
      <w:r w:rsidR="00597769">
        <w:rPr>
          <w:noProof/>
        </w:rPr>
        <w:fldChar w:fldCharType="begin"/>
      </w:r>
      <w:r w:rsidR="00597769">
        <w:rPr>
          <w:noProof/>
        </w:rPr>
        <w:instrText xml:space="preserve"> PAGEREF _Toc478430759 \h </w:instrText>
      </w:r>
      <w:r w:rsidR="00597769">
        <w:rPr>
          <w:noProof/>
        </w:rPr>
      </w:r>
      <w:r w:rsidR="00597769">
        <w:rPr>
          <w:noProof/>
        </w:rPr>
        <w:fldChar w:fldCharType="separate"/>
      </w:r>
      <w:r w:rsidR="00597769">
        <w:rPr>
          <w:noProof/>
        </w:rPr>
        <w:t>5</w:t>
      </w:r>
      <w:r w:rsidR="00597769">
        <w:rPr>
          <w:noProof/>
        </w:rPr>
        <w:fldChar w:fldCharType="end"/>
      </w:r>
    </w:p>
    <w:p w14:paraId="423B638F" w14:textId="77777777" w:rsidR="00597769" w:rsidRDefault="00597769">
      <w:pPr>
        <w:pStyle w:val="TOC2"/>
        <w:tabs>
          <w:tab w:val="right" w:pos="9010"/>
        </w:tabs>
        <w:rPr>
          <w:b w:val="0"/>
          <w:smallCaps w:val="0"/>
          <w:noProof/>
          <w:sz w:val="24"/>
          <w:szCs w:val="24"/>
          <w:lang w:val="en-US"/>
        </w:rPr>
      </w:pPr>
      <w:r>
        <w:rPr>
          <w:noProof/>
        </w:rPr>
        <w:t>About the Standard</w:t>
      </w:r>
      <w:r>
        <w:rPr>
          <w:noProof/>
        </w:rPr>
        <w:tab/>
      </w:r>
      <w:r>
        <w:rPr>
          <w:noProof/>
        </w:rPr>
        <w:fldChar w:fldCharType="begin"/>
      </w:r>
      <w:r>
        <w:rPr>
          <w:noProof/>
        </w:rPr>
        <w:instrText xml:space="preserve"> PAGEREF _Toc478430760 \h </w:instrText>
      </w:r>
      <w:r>
        <w:rPr>
          <w:noProof/>
        </w:rPr>
      </w:r>
      <w:r>
        <w:rPr>
          <w:noProof/>
        </w:rPr>
        <w:fldChar w:fldCharType="separate"/>
      </w:r>
      <w:r>
        <w:rPr>
          <w:noProof/>
        </w:rPr>
        <w:t>5</w:t>
      </w:r>
      <w:r>
        <w:rPr>
          <w:noProof/>
        </w:rPr>
        <w:fldChar w:fldCharType="end"/>
      </w:r>
    </w:p>
    <w:p w14:paraId="7B673F3C" w14:textId="77777777" w:rsidR="00597769" w:rsidRDefault="00597769">
      <w:pPr>
        <w:pStyle w:val="TOC2"/>
        <w:tabs>
          <w:tab w:val="right" w:pos="9010"/>
        </w:tabs>
        <w:rPr>
          <w:b w:val="0"/>
          <w:smallCaps w:val="0"/>
          <w:noProof/>
          <w:sz w:val="24"/>
          <w:szCs w:val="24"/>
          <w:lang w:val="en-US"/>
        </w:rPr>
      </w:pPr>
      <w:r>
        <w:rPr>
          <w:noProof/>
        </w:rPr>
        <w:t>Copyright and License</w:t>
      </w:r>
      <w:r>
        <w:rPr>
          <w:noProof/>
        </w:rPr>
        <w:tab/>
      </w:r>
      <w:r>
        <w:rPr>
          <w:noProof/>
        </w:rPr>
        <w:fldChar w:fldCharType="begin"/>
      </w:r>
      <w:r>
        <w:rPr>
          <w:noProof/>
        </w:rPr>
        <w:instrText xml:space="preserve"> PAGEREF _Toc478430761 \h </w:instrText>
      </w:r>
      <w:r>
        <w:rPr>
          <w:noProof/>
        </w:rPr>
      </w:r>
      <w:r>
        <w:rPr>
          <w:noProof/>
        </w:rPr>
        <w:fldChar w:fldCharType="separate"/>
      </w:r>
      <w:r>
        <w:rPr>
          <w:noProof/>
        </w:rPr>
        <w:t>5</w:t>
      </w:r>
      <w:r>
        <w:rPr>
          <w:noProof/>
        </w:rPr>
        <w:fldChar w:fldCharType="end"/>
      </w:r>
    </w:p>
    <w:p w14:paraId="42F1DC47" w14:textId="77777777" w:rsidR="00597769" w:rsidRDefault="00597769">
      <w:pPr>
        <w:pStyle w:val="TOC2"/>
        <w:tabs>
          <w:tab w:val="right" w:pos="9010"/>
        </w:tabs>
        <w:rPr>
          <w:b w:val="0"/>
          <w:smallCaps w:val="0"/>
          <w:noProof/>
          <w:sz w:val="24"/>
          <w:szCs w:val="24"/>
          <w:lang w:val="en-US"/>
        </w:rPr>
      </w:pPr>
      <w:r w:rsidRPr="00E04D78">
        <w:rPr>
          <w:noProof/>
          <w:highlight w:val="yellow"/>
        </w:rPr>
        <w:t>DRAFT VERSION</w:t>
      </w:r>
      <w:r>
        <w:rPr>
          <w:noProof/>
        </w:rPr>
        <w:tab/>
      </w:r>
      <w:r>
        <w:rPr>
          <w:noProof/>
        </w:rPr>
        <w:fldChar w:fldCharType="begin"/>
      </w:r>
      <w:r>
        <w:rPr>
          <w:noProof/>
        </w:rPr>
        <w:instrText xml:space="preserve"> PAGEREF _Toc478430762 \h </w:instrText>
      </w:r>
      <w:r>
        <w:rPr>
          <w:noProof/>
        </w:rPr>
      </w:r>
      <w:r>
        <w:rPr>
          <w:noProof/>
        </w:rPr>
        <w:fldChar w:fldCharType="separate"/>
      </w:r>
      <w:r>
        <w:rPr>
          <w:noProof/>
        </w:rPr>
        <w:t>5</w:t>
      </w:r>
      <w:r>
        <w:rPr>
          <w:noProof/>
        </w:rPr>
        <w:fldChar w:fldCharType="end"/>
      </w:r>
    </w:p>
    <w:p w14:paraId="539C76D2" w14:textId="77777777" w:rsidR="00597769" w:rsidRDefault="00597769">
      <w:pPr>
        <w:pStyle w:val="TOC1"/>
        <w:tabs>
          <w:tab w:val="right" w:pos="9010"/>
        </w:tabs>
        <w:rPr>
          <w:b w:val="0"/>
          <w:caps w:val="0"/>
          <w:noProof/>
          <w:sz w:val="24"/>
          <w:szCs w:val="24"/>
          <w:u w:val="none"/>
          <w:lang w:val="en-US"/>
        </w:rPr>
      </w:pPr>
      <w:r>
        <w:rPr>
          <w:noProof/>
        </w:rPr>
        <w:t>Preface</w:t>
      </w:r>
      <w:r>
        <w:rPr>
          <w:noProof/>
        </w:rPr>
        <w:tab/>
      </w:r>
      <w:r>
        <w:rPr>
          <w:noProof/>
        </w:rPr>
        <w:fldChar w:fldCharType="begin"/>
      </w:r>
      <w:r>
        <w:rPr>
          <w:noProof/>
        </w:rPr>
        <w:instrText xml:space="preserve"> PAGEREF _Toc478430763 \h </w:instrText>
      </w:r>
      <w:r>
        <w:rPr>
          <w:noProof/>
        </w:rPr>
      </w:r>
      <w:r>
        <w:rPr>
          <w:noProof/>
        </w:rPr>
        <w:fldChar w:fldCharType="separate"/>
      </w:r>
      <w:r>
        <w:rPr>
          <w:noProof/>
        </w:rPr>
        <w:t>8</w:t>
      </w:r>
      <w:r>
        <w:rPr>
          <w:noProof/>
        </w:rPr>
        <w:fldChar w:fldCharType="end"/>
      </w:r>
    </w:p>
    <w:p w14:paraId="348726C3" w14:textId="77777777" w:rsidR="00597769" w:rsidRDefault="00597769">
      <w:pPr>
        <w:pStyle w:val="TOC2"/>
        <w:tabs>
          <w:tab w:val="right" w:pos="9010"/>
        </w:tabs>
        <w:rPr>
          <w:b w:val="0"/>
          <w:smallCaps w:val="0"/>
          <w:noProof/>
          <w:sz w:val="24"/>
          <w:szCs w:val="24"/>
          <w:lang w:val="en-US"/>
        </w:rPr>
      </w:pPr>
      <w:r>
        <w:rPr>
          <w:noProof/>
        </w:rPr>
        <w:t>What’s new in 3.0?</w:t>
      </w:r>
      <w:r>
        <w:rPr>
          <w:noProof/>
        </w:rPr>
        <w:tab/>
      </w:r>
      <w:r>
        <w:rPr>
          <w:noProof/>
        </w:rPr>
        <w:fldChar w:fldCharType="begin"/>
      </w:r>
      <w:r>
        <w:rPr>
          <w:noProof/>
        </w:rPr>
        <w:instrText xml:space="preserve"> PAGEREF _Toc478430764 \h </w:instrText>
      </w:r>
      <w:r>
        <w:rPr>
          <w:noProof/>
        </w:rPr>
      </w:r>
      <w:r>
        <w:rPr>
          <w:noProof/>
        </w:rPr>
        <w:fldChar w:fldCharType="separate"/>
      </w:r>
      <w:r>
        <w:rPr>
          <w:noProof/>
        </w:rPr>
        <w:t>8</w:t>
      </w:r>
      <w:r>
        <w:rPr>
          <w:noProof/>
        </w:rPr>
        <w:fldChar w:fldCharType="end"/>
      </w:r>
    </w:p>
    <w:p w14:paraId="3FE6E3D4" w14:textId="77777777" w:rsidR="00597769" w:rsidRDefault="00597769">
      <w:pPr>
        <w:pStyle w:val="TOC1"/>
        <w:tabs>
          <w:tab w:val="right" w:pos="9010"/>
        </w:tabs>
        <w:rPr>
          <w:b w:val="0"/>
          <w:caps w:val="0"/>
          <w:noProof/>
          <w:sz w:val="24"/>
          <w:szCs w:val="24"/>
          <w:u w:val="none"/>
          <w:lang w:val="en-US"/>
        </w:rPr>
      </w:pPr>
      <w:r>
        <w:rPr>
          <w:noProof/>
        </w:rPr>
        <w:t>Using the Application Security Verification Standard</w:t>
      </w:r>
      <w:r>
        <w:rPr>
          <w:noProof/>
        </w:rPr>
        <w:tab/>
      </w:r>
      <w:r>
        <w:rPr>
          <w:noProof/>
        </w:rPr>
        <w:fldChar w:fldCharType="begin"/>
      </w:r>
      <w:r>
        <w:rPr>
          <w:noProof/>
        </w:rPr>
        <w:instrText xml:space="preserve"> PAGEREF _Toc478430765 \h </w:instrText>
      </w:r>
      <w:r>
        <w:rPr>
          <w:noProof/>
        </w:rPr>
      </w:r>
      <w:r>
        <w:rPr>
          <w:noProof/>
        </w:rPr>
        <w:fldChar w:fldCharType="separate"/>
      </w:r>
      <w:r>
        <w:rPr>
          <w:noProof/>
        </w:rPr>
        <w:t>9</w:t>
      </w:r>
      <w:r>
        <w:rPr>
          <w:noProof/>
        </w:rPr>
        <w:fldChar w:fldCharType="end"/>
      </w:r>
    </w:p>
    <w:p w14:paraId="17BEFF74" w14:textId="77777777" w:rsidR="00597769" w:rsidRDefault="00597769">
      <w:pPr>
        <w:pStyle w:val="TOC2"/>
        <w:tabs>
          <w:tab w:val="right" w:pos="9010"/>
        </w:tabs>
        <w:rPr>
          <w:b w:val="0"/>
          <w:smallCaps w:val="0"/>
          <w:noProof/>
          <w:sz w:val="24"/>
          <w:szCs w:val="24"/>
          <w:lang w:val="en-US"/>
        </w:rPr>
      </w:pPr>
      <w:r>
        <w:rPr>
          <w:noProof/>
        </w:rPr>
        <w:t>Application Security Verification Levels</w:t>
      </w:r>
      <w:r>
        <w:rPr>
          <w:noProof/>
        </w:rPr>
        <w:tab/>
      </w:r>
      <w:r>
        <w:rPr>
          <w:noProof/>
        </w:rPr>
        <w:fldChar w:fldCharType="begin"/>
      </w:r>
      <w:r>
        <w:rPr>
          <w:noProof/>
        </w:rPr>
        <w:instrText xml:space="preserve"> PAGEREF _Toc478430766 \h </w:instrText>
      </w:r>
      <w:r>
        <w:rPr>
          <w:noProof/>
        </w:rPr>
      </w:r>
      <w:r>
        <w:rPr>
          <w:noProof/>
        </w:rPr>
        <w:fldChar w:fldCharType="separate"/>
      </w:r>
      <w:r>
        <w:rPr>
          <w:noProof/>
        </w:rPr>
        <w:t>9</w:t>
      </w:r>
      <w:r>
        <w:rPr>
          <w:noProof/>
        </w:rPr>
        <w:fldChar w:fldCharType="end"/>
      </w:r>
    </w:p>
    <w:p w14:paraId="155ACAE7" w14:textId="77777777" w:rsidR="00597769" w:rsidRDefault="00597769">
      <w:pPr>
        <w:pStyle w:val="TOC2"/>
        <w:tabs>
          <w:tab w:val="right" w:pos="9010"/>
        </w:tabs>
        <w:rPr>
          <w:b w:val="0"/>
          <w:smallCaps w:val="0"/>
          <w:noProof/>
          <w:sz w:val="24"/>
          <w:szCs w:val="24"/>
          <w:lang w:val="en-US"/>
        </w:rPr>
      </w:pPr>
      <w:r>
        <w:rPr>
          <w:noProof/>
        </w:rPr>
        <w:t>How to use this standard</w:t>
      </w:r>
      <w:r>
        <w:rPr>
          <w:noProof/>
        </w:rPr>
        <w:tab/>
      </w:r>
      <w:r>
        <w:rPr>
          <w:noProof/>
        </w:rPr>
        <w:fldChar w:fldCharType="begin"/>
      </w:r>
      <w:r>
        <w:rPr>
          <w:noProof/>
        </w:rPr>
        <w:instrText xml:space="preserve"> PAGEREF _Toc478430767 \h </w:instrText>
      </w:r>
      <w:r>
        <w:rPr>
          <w:noProof/>
        </w:rPr>
      </w:r>
      <w:r>
        <w:rPr>
          <w:noProof/>
        </w:rPr>
        <w:fldChar w:fldCharType="separate"/>
      </w:r>
      <w:r>
        <w:rPr>
          <w:noProof/>
        </w:rPr>
        <w:t>10</w:t>
      </w:r>
      <w:r>
        <w:rPr>
          <w:noProof/>
        </w:rPr>
        <w:fldChar w:fldCharType="end"/>
      </w:r>
    </w:p>
    <w:p w14:paraId="5726B784" w14:textId="77777777" w:rsidR="00597769" w:rsidRDefault="00597769">
      <w:pPr>
        <w:pStyle w:val="TOC2"/>
        <w:tabs>
          <w:tab w:val="right" w:pos="9010"/>
        </w:tabs>
        <w:rPr>
          <w:b w:val="0"/>
          <w:smallCaps w:val="0"/>
          <w:noProof/>
          <w:sz w:val="24"/>
          <w:szCs w:val="24"/>
          <w:lang w:val="en-US"/>
        </w:rPr>
      </w:pPr>
      <w:r>
        <w:rPr>
          <w:noProof/>
        </w:rPr>
        <w:t>Applying ASVS in Practice</w:t>
      </w:r>
      <w:r>
        <w:rPr>
          <w:noProof/>
        </w:rPr>
        <w:tab/>
      </w:r>
      <w:r>
        <w:rPr>
          <w:noProof/>
        </w:rPr>
        <w:fldChar w:fldCharType="begin"/>
      </w:r>
      <w:r>
        <w:rPr>
          <w:noProof/>
        </w:rPr>
        <w:instrText xml:space="preserve"> PAGEREF _Toc478430768 \h </w:instrText>
      </w:r>
      <w:r>
        <w:rPr>
          <w:noProof/>
        </w:rPr>
      </w:r>
      <w:r>
        <w:rPr>
          <w:noProof/>
        </w:rPr>
        <w:fldChar w:fldCharType="separate"/>
      </w:r>
      <w:r>
        <w:rPr>
          <w:noProof/>
        </w:rPr>
        <w:t>11</w:t>
      </w:r>
      <w:r>
        <w:rPr>
          <w:noProof/>
        </w:rPr>
        <w:fldChar w:fldCharType="end"/>
      </w:r>
    </w:p>
    <w:p w14:paraId="035B1441" w14:textId="77777777" w:rsidR="00597769" w:rsidRDefault="00597769">
      <w:pPr>
        <w:pStyle w:val="TOC1"/>
        <w:tabs>
          <w:tab w:val="right" w:pos="9010"/>
        </w:tabs>
        <w:rPr>
          <w:b w:val="0"/>
          <w:caps w:val="0"/>
          <w:noProof/>
          <w:sz w:val="24"/>
          <w:szCs w:val="24"/>
          <w:u w:val="none"/>
          <w:lang w:val="en-US"/>
        </w:rPr>
      </w:pPr>
      <w:r>
        <w:rPr>
          <w:noProof/>
        </w:rPr>
        <w:t>Case Studies</w:t>
      </w:r>
      <w:r>
        <w:rPr>
          <w:noProof/>
        </w:rPr>
        <w:tab/>
      </w:r>
      <w:r>
        <w:rPr>
          <w:noProof/>
        </w:rPr>
        <w:fldChar w:fldCharType="begin"/>
      </w:r>
      <w:r>
        <w:rPr>
          <w:noProof/>
        </w:rPr>
        <w:instrText xml:space="preserve"> PAGEREF _Toc478430769 \h </w:instrText>
      </w:r>
      <w:r>
        <w:rPr>
          <w:noProof/>
        </w:rPr>
      </w:r>
      <w:r>
        <w:rPr>
          <w:noProof/>
        </w:rPr>
        <w:fldChar w:fldCharType="separate"/>
      </w:r>
      <w:r>
        <w:rPr>
          <w:noProof/>
        </w:rPr>
        <w:t>14</w:t>
      </w:r>
      <w:r>
        <w:rPr>
          <w:noProof/>
        </w:rPr>
        <w:fldChar w:fldCharType="end"/>
      </w:r>
    </w:p>
    <w:p w14:paraId="5824B829" w14:textId="77777777" w:rsidR="00597769" w:rsidRDefault="00597769">
      <w:pPr>
        <w:pStyle w:val="TOC2"/>
        <w:tabs>
          <w:tab w:val="right" w:pos="9010"/>
        </w:tabs>
        <w:rPr>
          <w:b w:val="0"/>
          <w:smallCaps w:val="0"/>
          <w:noProof/>
          <w:sz w:val="24"/>
          <w:szCs w:val="24"/>
          <w:lang w:val="en-US"/>
        </w:rPr>
      </w:pPr>
      <w:r>
        <w:rPr>
          <w:noProof/>
        </w:rPr>
        <w:t>Case Study 1: As a Security Testing Guide</w:t>
      </w:r>
      <w:r>
        <w:rPr>
          <w:noProof/>
        </w:rPr>
        <w:tab/>
      </w:r>
      <w:r>
        <w:rPr>
          <w:noProof/>
        </w:rPr>
        <w:fldChar w:fldCharType="begin"/>
      </w:r>
      <w:r>
        <w:rPr>
          <w:noProof/>
        </w:rPr>
        <w:instrText xml:space="preserve"> PAGEREF _Toc478430770 \h </w:instrText>
      </w:r>
      <w:r>
        <w:rPr>
          <w:noProof/>
        </w:rPr>
      </w:r>
      <w:r>
        <w:rPr>
          <w:noProof/>
        </w:rPr>
        <w:fldChar w:fldCharType="separate"/>
      </w:r>
      <w:r>
        <w:rPr>
          <w:noProof/>
        </w:rPr>
        <w:t>14</w:t>
      </w:r>
      <w:r>
        <w:rPr>
          <w:noProof/>
        </w:rPr>
        <w:fldChar w:fldCharType="end"/>
      </w:r>
    </w:p>
    <w:p w14:paraId="13B9DFBA" w14:textId="77777777" w:rsidR="00597769" w:rsidRDefault="00597769">
      <w:pPr>
        <w:pStyle w:val="TOC2"/>
        <w:tabs>
          <w:tab w:val="right" w:pos="9010"/>
        </w:tabs>
        <w:rPr>
          <w:b w:val="0"/>
          <w:smallCaps w:val="0"/>
          <w:noProof/>
          <w:sz w:val="24"/>
          <w:szCs w:val="24"/>
          <w:lang w:val="en-US"/>
        </w:rPr>
      </w:pPr>
      <w:r>
        <w:rPr>
          <w:noProof/>
        </w:rPr>
        <w:t>Case Study 2: As a secure SDLC</w:t>
      </w:r>
      <w:r>
        <w:rPr>
          <w:noProof/>
        </w:rPr>
        <w:tab/>
      </w:r>
      <w:r>
        <w:rPr>
          <w:noProof/>
        </w:rPr>
        <w:fldChar w:fldCharType="begin"/>
      </w:r>
      <w:r>
        <w:rPr>
          <w:noProof/>
        </w:rPr>
        <w:instrText xml:space="preserve"> PAGEREF _Toc478430771 \h </w:instrText>
      </w:r>
      <w:r>
        <w:rPr>
          <w:noProof/>
        </w:rPr>
      </w:r>
      <w:r>
        <w:rPr>
          <w:noProof/>
        </w:rPr>
        <w:fldChar w:fldCharType="separate"/>
      </w:r>
      <w:r>
        <w:rPr>
          <w:noProof/>
        </w:rPr>
        <w:t>15</w:t>
      </w:r>
      <w:r>
        <w:rPr>
          <w:noProof/>
        </w:rPr>
        <w:fldChar w:fldCharType="end"/>
      </w:r>
    </w:p>
    <w:p w14:paraId="5CC8AC73" w14:textId="77777777" w:rsidR="00597769" w:rsidRDefault="00597769">
      <w:pPr>
        <w:pStyle w:val="TOC1"/>
        <w:tabs>
          <w:tab w:val="right" w:pos="9010"/>
        </w:tabs>
        <w:rPr>
          <w:b w:val="0"/>
          <w:caps w:val="0"/>
          <w:noProof/>
          <w:sz w:val="24"/>
          <w:szCs w:val="24"/>
          <w:u w:val="none"/>
          <w:lang w:val="en-US"/>
        </w:rPr>
      </w:pPr>
      <w:r>
        <w:rPr>
          <w:noProof/>
        </w:rPr>
        <w:t>Assessing software has achieved a verification level</w:t>
      </w:r>
      <w:r>
        <w:rPr>
          <w:noProof/>
        </w:rPr>
        <w:tab/>
      </w:r>
      <w:r>
        <w:rPr>
          <w:noProof/>
        </w:rPr>
        <w:fldChar w:fldCharType="begin"/>
      </w:r>
      <w:r>
        <w:rPr>
          <w:noProof/>
        </w:rPr>
        <w:instrText xml:space="preserve"> PAGEREF _Toc478430772 \h </w:instrText>
      </w:r>
      <w:r>
        <w:rPr>
          <w:noProof/>
        </w:rPr>
      </w:r>
      <w:r>
        <w:rPr>
          <w:noProof/>
        </w:rPr>
        <w:fldChar w:fldCharType="separate"/>
      </w:r>
      <w:r>
        <w:rPr>
          <w:noProof/>
        </w:rPr>
        <w:t>16</w:t>
      </w:r>
      <w:r>
        <w:rPr>
          <w:noProof/>
        </w:rPr>
        <w:fldChar w:fldCharType="end"/>
      </w:r>
    </w:p>
    <w:p w14:paraId="198C955E" w14:textId="77777777" w:rsidR="00597769" w:rsidRDefault="00597769">
      <w:pPr>
        <w:pStyle w:val="TOC2"/>
        <w:tabs>
          <w:tab w:val="right" w:pos="9010"/>
        </w:tabs>
        <w:rPr>
          <w:b w:val="0"/>
          <w:smallCaps w:val="0"/>
          <w:noProof/>
          <w:sz w:val="24"/>
          <w:szCs w:val="24"/>
          <w:lang w:val="en-US"/>
        </w:rPr>
      </w:pPr>
      <w:r>
        <w:rPr>
          <w:noProof/>
        </w:rPr>
        <w:t>OWASP’s stance on ASVS Certifications and Trust Marks</w:t>
      </w:r>
      <w:r>
        <w:rPr>
          <w:noProof/>
        </w:rPr>
        <w:tab/>
      </w:r>
      <w:r>
        <w:rPr>
          <w:noProof/>
        </w:rPr>
        <w:fldChar w:fldCharType="begin"/>
      </w:r>
      <w:r>
        <w:rPr>
          <w:noProof/>
        </w:rPr>
        <w:instrText xml:space="preserve"> PAGEREF _Toc478430773 \h </w:instrText>
      </w:r>
      <w:r>
        <w:rPr>
          <w:noProof/>
        </w:rPr>
      </w:r>
      <w:r>
        <w:rPr>
          <w:noProof/>
        </w:rPr>
        <w:fldChar w:fldCharType="separate"/>
      </w:r>
      <w:r>
        <w:rPr>
          <w:noProof/>
        </w:rPr>
        <w:t>16</w:t>
      </w:r>
      <w:r>
        <w:rPr>
          <w:noProof/>
        </w:rPr>
        <w:fldChar w:fldCharType="end"/>
      </w:r>
    </w:p>
    <w:p w14:paraId="414AE59B" w14:textId="77777777" w:rsidR="00597769" w:rsidRDefault="00597769">
      <w:pPr>
        <w:pStyle w:val="TOC2"/>
        <w:tabs>
          <w:tab w:val="right" w:pos="9010"/>
        </w:tabs>
        <w:rPr>
          <w:b w:val="0"/>
          <w:smallCaps w:val="0"/>
          <w:noProof/>
          <w:sz w:val="24"/>
          <w:szCs w:val="24"/>
          <w:lang w:val="en-US"/>
        </w:rPr>
      </w:pPr>
      <w:r>
        <w:rPr>
          <w:noProof/>
        </w:rPr>
        <w:t>Guidance for certifying organizations</w:t>
      </w:r>
      <w:r>
        <w:rPr>
          <w:noProof/>
        </w:rPr>
        <w:tab/>
      </w:r>
      <w:r>
        <w:rPr>
          <w:noProof/>
        </w:rPr>
        <w:fldChar w:fldCharType="begin"/>
      </w:r>
      <w:r>
        <w:rPr>
          <w:noProof/>
        </w:rPr>
        <w:instrText xml:space="preserve"> PAGEREF _Toc478430774 \h </w:instrText>
      </w:r>
      <w:r>
        <w:rPr>
          <w:noProof/>
        </w:rPr>
      </w:r>
      <w:r>
        <w:rPr>
          <w:noProof/>
        </w:rPr>
        <w:fldChar w:fldCharType="separate"/>
      </w:r>
      <w:r>
        <w:rPr>
          <w:noProof/>
        </w:rPr>
        <w:t>16</w:t>
      </w:r>
      <w:r>
        <w:rPr>
          <w:noProof/>
        </w:rPr>
        <w:fldChar w:fldCharType="end"/>
      </w:r>
    </w:p>
    <w:p w14:paraId="71573676" w14:textId="77777777" w:rsidR="00597769" w:rsidRDefault="00597769">
      <w:pPr>
        <w:pStyle w:val="TOC2"/>
        <w:tabs>
          <w:tab w:val="right" w:pos="9010"/>
        </w:tabs>
        <w:rPr>
          <w:b w:val="0"/>
          <w:smallCaps w:val="0"/>
          <w:noProof/>
          <w:sz w:val="24"/>
          <w:szCs w:val="24"/>
          <w:lang w:val="en-US"/>
        </w:rPr>
      </w:pPr>
      <w:r>
        <w:rPr>
          <w:noProof/>
        </w:rPr>
        <w:t>The role of automated penetration testing tools</w:t>
      </w:r>
      <w:r>
        <w:rPr>
          <w:noProof/>
        </w:rPr>
        <w:tab/>
      </w:r>
      <w:r>
        <w:rPr>
          <w:noProof/>
        </w:rPr>
        <w:fldChar w:fldCharType="begin"/>
      </w:r>
      <w:r>
        <w:rPr>
          <w:noProof/>
        </w:rPr>
        <w:instrText xml:space="preserve"> PAGEREF _Toc478430775 \h </w:instrText>
      </w:r>
      <w:r>
        <w:rPr>
          <w:noProof/>
        </w:rPr>
      </w:r>
      <w:r>
        <w:rPr>
          <w:noProof/>
        </w:rPr>
        <w:fldChar w:fldCharType="separate"/>
      </w:r>
      <w:r>
        <w:rPr>
          <w:noProof/>
        </w:rPr>
        <w:t>16</w:t>
      </w:r>
      <w:r>
        <w:rPr>
          <w:noProof/>
        </w:rPr>
        <w:fldChar w:fldCharType="end"/>
      </w:r>
    </w:p>
    <w:p w14:paraId="39D12DD3" w14:textId="77777777" w:rsidR="00597769" w:rsidRDefault="00597769">
      <w:pPr>
        <w:pStyle w:val="TOC2"/>
        <w:tabs>
          <w:tab w:val="right" w:pos="9010"/>
        </w:tabs>
        <w:rPr>
          <w:b w:val="0"/>
          <w:smallCaps w:val="0"/>
          <w:noProof/>
          <w:sz w:val="24"/>
          <w:szCs w:val="24"/>
          <w:lang w:val="en-US"/>
        </w:rPr>
      </w:pPr>
      <w:r>
        <w:rPr>
          <w:noProof/>
        </w:rPr>
        <w:t>The role of penetration testing</w:t>
      </w:r>
      <w:r>
        <w:rPr>
          <w:noProof/>
        </w:rPr>
        <w:tab/>
      </w:r>
      <w:r>
        <w:rPr>
          <w:noProof/>
        </w:rPr>
        <w:fldChar w:fldCharType="begin"/>
      </w:r>
      <w:r>
        <w:rPr>
          <w:noProof/>
        </w:rPr>
        <w:instrText xml:space="preserve"> PAGEREF _Toc478430776 \h </w:instrText>
      </w:r>
      <w:r>
        <w:rPr>
          <w:noProof/>
        </w:rPr>
      </w:r>
      <w:r>
        <w:rPr>
          <w:noProof/>
        </w:rPr>
        <w:fldChar w:fldCharType="separate"/>
      </w:r>
      <w:r>
        <w:rPr>
          <w:noProof/>
        </w:rPr>
        <w:t>17</w:t>
      </w:r>
      <w:r>
        <w:rPr>
          <w:noProof/>
        </w:rPr>
        <w:fldChar w:fldCharType="end"/>
      </w:r>
    </w:p>
    <w:p w14:paraId="28D7D34B" w14:textId="77777777" w:rsidR="00597769" w:rsidRDefault="00597769">
      <w:pPr>
        <w:pStyle w:val="TOC2"/>
        <w:tabs>
          <w:tab w:val="right" w:pos="9010"/>
        </w:tabs>
        <w:rPr>
          <w:b w:val="0"/>
          <w:smallCaps w:val="0"/>
          <w:noProof/>
          <w:sz w:val="24"/>
          <w:szCs w:val="24"/>
          <w:lang w:val="en-US"/>
        </w:rPr>
      </w:pPr>
      <w:r>
        <w:rPr>
          <w:noProof/>
        </w:rPr>
        <w:t>As detailed security architecture guidance</w:t>
      </w:r>
      <w:r>
        <w:rPr>
          <w:noProof/>
        </w:rPr>
        <w:tab/>
      </w:r>
      <w:r>
        <w:rPr>
          <w:noProof/>
        </w:rPr>
        <w:fldChar w:fldCharType="begin"/>
      </w:r>
      <w:r>
        <w:rPr>
          <w:noProof/>
        </w:rPr>
        <w:instrText xml:space="preserve"> PAGEREF _Toc478430777 \h </w:instrText>
      </w:r>
      <w:r>
        <w:rPr>
          <w:noProof/>
        </w:rPr>
      </w:r>
      <w:r>
        <w:rPr>
          <w:noProof/>
        </w:rPr>
        <w:fldChar w:fldCharType="separate"/>
      </w:r>
      <w:r>
        <w:rPr>
          <w:noProof/>
        </w:rPr>
        <w:t>17</w:t>
      </w:r>
      <w:r>
        <w:rPr>
          <w:noProof/>
        </w:rPr>
        <w:fldChar w:fldCharType="end"/>
      </w:r>
    </w:p>
    <w:p w14:paraId="7AD19D57" w14:textId="77777777" w:rsidR="00597769" w:rsidRDefault="00597769">
      <w:pPr>
        <w:pStyle w:val="TOC2"/>
        <w:tabs>
          <w:tab w:val="right" w:pos="9010"/>
        </w:tabs>
        <w:rPr>
          <w:b w:val="0"/>
          <w:smallCaps w:val="0"/>
          <w:noProof/>
          <w:sz w:val="24"/>
          <w:szCs w:val="24"/>
          <w:lang w:val="en-US"/>
        </w:rPr>
      </w:pPr>
      <w:r>
        <w:rPr>
          <w:noProof/>
        </w:rPr>
        <w:t>As a replacement for off the shelf secure coding checklists</w:t>
      </w:r>
      <w:r>
        <w:rPr>
          <w:noProof/>
        </w:rPr>
        <w:tab/>
      </w:r>
      <w:r>
        <w:rPr>
          <w:noProof/>
        </w:rPr>
        <w:fldChar w:fldCharType="begin"/>
      </w:r>
      <w:r>
        <w:rPr>
          <w:noProof/>
        </w:rPr>
        <w:instrText xml:space="preserve"> PAGEREF _Toc478430778 \h </w:instrText>
      </w:r>
      <w:r>
        <w:rPr>
          <w:noProof/>
        </w:rPr>
      </w:r>
      <w:r>
        <w:rPr>
          <w:noProof/>
        </w:rPr>
        <w:fldChar w:fldCharType="separate"/>
      </w:r>
      <w:r>
        <w:rPr>
          <w:noProof/>
        </w:rPr>
        <w:t>17</w:t>
      </w:r>
      <w:r>
        <w:rPr>
          <w:noProof/>
        </w:rPr>
        <w:fldChar w:fldCharType="end"/>
      </w:r>
    </w:p>
    <w:p w14:paraId="568DFC2E" w14:textId="77777777" w:rsidR="00597769" w:rsidRDefault="00597769">
      <w:pPr>
        <w:pStyle w:val="TOC2"/>
        <w:tabs>
          <w:tab w:val="right" w:pos="9010"/>
        </w:tabs>
        <w:rPr>
          <w:b w:val="0"/>
          <w:smallCaps w:val="0"/>
          <w:noProof/>
          <w:sz w:val="24"/>
          <w:szCs w:val="24"/>
          <w:lang w:val="en-US"/>
        </w:rPr>
      </w:pPr>
      <w:r>
        <w:rPr>
          <w:noProof/>
        </w:rPr>
        <w:t>As a guide for automated unit and integration tests</w:t>
      </w:r>
      <w:r>
        <w:rPr>
          <w:noProof/>
        </w:rPr>
        <w:tab/>
      </w:r>
      <w:r>
        <w:rPr>
          <w:noProof/>
        </w:rPr>
        <w:fldChar w:fldCharType="begin"/>
      </w:r>
      <w:r>
        <w:rPr>
          <w:noProof/>
        </w:rPr>
        <w:instrText xml:space="preserve"> PAGEREF _Toc478430779 \h </w:instrText>
      </w:r>
      <w:r>
        <w:rPr>
          <w:noProof/>
        </w:rPr>
      </w:r>
      <w:r>
        <w:rPr>
          <w:noProof/>
        </w:rPr>
        <w:fldChar w:fldCharType="separate"/>
      </w:r>
      <w:r>
        <w:rPr>
          <w:noProof/>
        </w:rPr>
        <w:t>17</w:t>
      </w:r>
      <w:r>
        <w:rPr>
          <w:noProof/>
        </w:rPr>
        <w:fldChar w:fldCharType="end"/>
      </w:r>
    </w:p>
    <w:p w14:paraId="20104801" w14:textId="77777777" w:rsidR="00597769" w:rsidRDefault="00597769">
      <w:pPr>
        <w:pStyle w:val="TOC2"/>
        <w:tabs>
          <w:tab w:val="right" w:pos="9010"/>
        </w:tabs>
        <w:rPr>
          <w:b w:val="0"/>
          <w:smallCaps w:val="0"/>
          <w:noProof/>
          <w:sz w:val="24"/>
          <w:szCs w:val="24"/>
          <w:lang w:val="en-US"/>
        </w:rPr>
      </w:pPr>
      <w:r>
        <w:rPr>
          <w:noProof/>
        </w:rPr>
        <w:t>As secure development training</w:t>
      </w:r>
      <w:r>
        <w:rPr>
          <w:noProof/>
        </w:rPr>
        <w:tab/>
      </w:r>
      <w:r>
        <w:rPr>
          <w:noProof/>
        </w:rPr>
        <w:fldChar w:fldCharType="begin"/>
      </w:r>
      <w:r>
        <w:rPr>
          <w:noProof/>
        </w:rPr>
        <w:instrText xml:space="preserve"> PAGEREF _Toc478430780 \h </w:instrText>
      </w:r>
      <w:r>
        <w:rPr>
          <w:noProof/>
        </w:rPr>
      </w:r>
      <w:r>
        <w:rPr>
          <w:noProof/>
        </w:rPr>
        <w:fldChar w:fldCharType="separate"/>
      </w:r>
      <w:r>
        <w:rPr>
          <w:noProof/>
        </w:rPr>
        <w:t>18</w:t>
      </w:r>
      <w:r>
        <w:rPr>
          <w:noProof/>
        </w:rPr>
        <w:fldChar w:fldCharType="end"/>
      </w:r>
    </w:p>
    <w:p w14:paraId="2BA7194B" w14:textId="77777777" w:rsidR="00597769" w:rsidRDefault="00597769">
      <w:pPr>
        <w:pStyle w:val="TOC1"/>
        <w:tabs>
          <w:tab w:val="right" w:pos="9010"/>
        </w:tabs>
        <w:rPr>
          <w:b w:val="0"/>
          <w:caps w:val="0"/>
          <w:noProof/>
          <w:sz w:val="24"/>
          <w:szCs w:val="24"/>
          <w:u w:val="none"/>
          <w:lang w:val="en-US"/>
        </w:rPr>
      </w:pPr>
      <w:r>
        <w:rPr>
          <w:noProof/>
        </w:rPr>
        <w:t>OWASP Projects using ASVS</w:t>
      </w:r>
      <w:r>
        <w:rPr>
          <w:noProof/>
        </w:rPr>
        <w:tab/>
      </w:r>
      <w:r>
        <w:rPr>
          <w:noProof/>
        </w:rPr>
        <w:fldChar w:fldCharType="begin"/>
      </w:r>
      <w:r>
        <w:rPr>
          <w:noProof/>
        </w:rPr>
        <w:instrText xml:space="preserve"> PAGEREF _Toc478430781 \h </w:instrText>
      </w:r>
      <w:r>
        <w:rPr>
          <w:noProof/>
        </w:rPr>
      </w:r>
      <w:r>
        <w:rPr>
          <w:noProof/>
        </w:rPr>
        <w:fldChar w:fldCharType="separate"/>
      </w:r>
      <w:r>
        <w:rPr>
          <w:noProof/>
        </w:rPr>
        <w:t>19</w:t>
      </w:r>
      <w:r>
        <w:rPr>
          <w:noProof/>
        </w:rPr>
        <w:fldChar w:fldCharType="end"/>
      </w:r>
    </w:p>
    <w:p w14:paraId="44821E4C" w14:textId="77777777" w:rsidR="00597769" w:rsidRDefault="00597769">
      <w:pPr>
        <w:pStyle w:val="TOC2"/>
        <w:tabs>
          <w:tab w:val="right" w:pos="9010"/>
        </w:tabs>
        <w:rPr>
          <w:b w:val="0"/>
          <w:smallCaps w:val="0"/>
          <w:noProof/>
          <w:sz w:val="24"/>
          <w:szCs w:val="24"/>
          <w:lang w:val="en-US"/>
        </w:rPr>
      </w:pPr>
      <w:r>
        <w:rPr>
          <w:noProof/>
        </w:rPr>
        <w:t>Security Knowledge Framework</w:t>
      </w:r>
      <w:r>
        <w:rPr>
          <w:noProof/>
        </w:rPr>
        <w:tab/>
      </w:r>
      <w:r>
        <w:rPr>
          <w:noProof/>
        </w:rPr>
        <w:fldChar w:fldCharType="begin"/>
      </w:r>
      <w:r>
        <w:rPr>
          <w:noProof/>
        </w:rPr>
        <w:instrText xml:space="preserve"> PAGEREF _Toc478430782 \h </w:instrText>
      </w:r>
      <w:r>
        <w:rPr>
          <w:noProof/>
        </w:rPr>
      </w:r>
      <w:r>
        <w:rPr>
          <w:noProof/>
        </w:rPr>
        <w:fldChar w:fldCharType="separate"/>
      </w:r>
      <w:r>
        <w:rPr>
          <w:noProof/>
        </w:rPr>
        <w:t>19</w:t>
      </w:r>
      <w:r>
        <w:rPr>
          <w:noProof/>
        </w:rPr>
        <w:fldChar w:fldCharType="end"/>
      </w:r>
    </w:p>
    <w:p w14:paraId="4ED13176" w14:textId="77777777" w:rsidR="00597769" w:rsidRDefault="00597769">
      <w:pPr>
        <w:pStyle w:val="TOC2"/>
        <w:tabs>
          <w:tab w:val="right" w:pos="9010"/>
        </w:tabs>
        <w:rPr>
          <w:b w:val="0"/>
          <w:smallCaps w:val="0"/>
          <w:noProof/>
          <w:sz w:val="24"/>
          <w:szCs w:val="24"/>
          <w:lang w:val="en-US"/>
        </w:rPr>
      </w:pPr>
      <w:r>
        <w:rPr>
          <w:noProof/>
        </w:rPr>
        <w:t>OWASP Zed Attack Proxy</w:t>
      </w:r>
      <w:r>
        <w:rPr>
          <w:noProof/>
        </w:rPr>
        <w:tab/>
      </w:r>
      <w:r>
        <w:rPr>
          <w:noProof/>
        </w:rPr>
        <w:fldChar w:fldCharType="begin"/>
      </w:r>
      <w:r>
        <w:rPr>
          <w:noProof/>
        </w:rPr>
        <w:instrText xml:space="preserve"> PAGEREF _Toc478430783 \h </w:instrText>
      </w:r>
      <w:r>
        <w:rPr>
          <w:noProof/>
        </w:rPr>
      </w:r>
      <w:r>
        <w:rPr>
          <w:noProof/>
        </w:rPr>
        <w:fldChar w:fldCharType="separate"/>
      </w:r>
      <w:r>
        <w:rPr>
          <w:noProof/>
        </w:rPr>
        <w:t>19</w:t>
      </w:r>
      <w:r>
        <w:rPr>
          <w:noProof/>
        </w:rPr>
        <w:fldChar w:fldCharType="end"/>
      </w:r>
    </w:p>
    <w:p w14:paraId="4A634C44" w14:textId="77777777" w:rsidR="00597769" w:rsidRDefault="00597769">
      <w:pPr>
        <w:pStyle w:val="TOC2"/>
        <w:tabs>
          <w:tab w:val="right" w:pos="9010"/>
        </w:tabs>
        <w:rPr>
          <w:b w:val="0"/>
          <w:smallCaps w:val="0"/>
          <w:noProof/>
          <w:sz w:val="24"/>
          <w:szCs w:val="24"/>
          <w:lang w:val="en-US"/>
        </w:rPr>
      </w:pPr>
      <w:r>
        <w:rPr>
          <w:noProof/>
        </w:rPr>
        <w:t>OWASP Cornucopia</w:t>
      </w:r>
      <w:r>
        <w:rPr>
          <w:noProof/>
        </w:rPr>
        <w:tab/>
      </w:r>
      <w:r>
        <w:rPr>
          <w:noProof/>
        </w:rPr>
        <w:fldChar w:fldCharType="begin"/>
      </w:r>
      <w:r>
        <w:rPr>
          <w:noProof/>
        </w:rPr>
        <w:instrText xml:space="preserve"> PAGEREF _Toc478430784 \h </w:instrText>
      </w:r>
      <w:r>
        <w:rPr>
          <w:noProof/>
        </w:rPr>
      </w:r>
      <w:r>
        <w:rPr>
          <w:noProof/>
        </w:rPr>
        <w:fldChar w:fldCharType="separate"/>
      </w:r>
      <w:r>
        <w:rPr>
          <w:noProof/>
        </w:rPr>
        <w:t>19</w:t>
      </w:r>
      <w:r>
        <w:rPr>
          <w:noProof/>
        </w:rPr>
        <w:fldChar w:fldCharType="end"/>
      </w:r>
    </w:p>
    <w:p w14:paraId="5E71A2B8" w14:textId="77777777" w:rsidR="00597769" w:rsidRDefault="00597769">
      <w:pPr>
        <w:pStyle w:val="TOC1"/>
        <w:tabs>
          <w:tab w:val="right" w:pos="9010"/>
        </w:tabs>
        <w:rPr>
          <w:b w:val="0"/>
          <w:caps w:val="0"/>
          <w:noProof/>
          <w:sz w:val="24"/>
          <w:szCs w:val="24"/>
          <w:u w:val="none"/>
          <w:lang w:val="en-US"/>
        </w:rPr>
      </w:pPr>
      <w:r>
        <w:rPr>
          <w:noProof/>
        </w:rPr>
        <w:t>Detailed Verification Requirements</w:t>
      </w:r>
      <w:r>
        <w:rPr>
          <w:noProof/>
        </w:rPr>
        <w:tab/>
      </w:r>
      <w:r>
        <w:rPr>
          <w:noProof/>
        </w:rPr>
        <w:fldChar w:fldCharType="begin"/>
      </w:r>
      <w:r>
        <w:rPr>
          <w:noProof/>
        </w:rPr>
        <w:instrText xml:space="preserve"> PAGEREF _Toc478430785 \h </w:instrText>
      </w:r>
      <w:r>
        <w:rPr>
          <w:noProof/>
        </w:rPr>
      </w:r>
      <w:r>
        <w:rPr>
          <w:noProof/>
        </w:rPr>
        <w:fldChar w:fldCharType="separate"/>
      </w:r>
      <w:r>
        <w:rPr>
          <w:noProof/>
        </w:rPr>
        <w:t>20</w:t>
      </w:r>
      <w:r>
        <w:rPr>
          <w:noProof/>
        </w:rPr>
        <w:fldChar w:fldCharType="end"/>
      </w:r>
    </w:p>
    <w:p w14:paraId="487C5AC3" w14:textId="77777777" w:rsidR="00597769" w:rsidRDefault="00597769">
      <w:pPr>
        <w:pStyle w:val="TOC1"/>
        <w:tabs>
          <w:tab w:val="right" w:pos="9010"/>
        </w:tabs>
        <w:rPr>
          <w:b w:val="0"/>
          <w:caps w:val="0"/>
          <w:noProof/>
          <w:sz w:val="24"/>
          <w:szCs w:val="24"/>
          <w:u w:val="none"/>
          <w:lang w:val="en-US"/>
        </w:rPr>
      </w:pPr>
      <w:r>
        <w:rPr>
          <w:noProof/>
        </w:rPr>
        <w:t>V1: Architecture, design and threat modelling verification requirements</w:t>
      </w:r>
      <w:r>
        <w:rPr>
          <w:noProof/>
        </w:rPr>
        <w:tab/>
      </w:r>
      <w:r>
        <w:rPr>
          <w:noProof/>
        </w:rPr>
        <w:fldChar w:fldCharType="begin"/>
      </w:r>
      <w:r>
        <w:rPr>
          <w:noProof/>
        </w:rPr>
        <w:instrText xml:space="preserve"> PAGEREF _Toc478430786 \h </w:instrText>
      </w:r>
      <w:r>
        <w:rPr>
          <w:noProof/>
        </w:rPr>
      </w:r>
      <w:r>
        <w:rPr>
          <w:noProof/>
        </w:rPr>
        <w:fldChar w:fldCharType="separate"/>
      </w:r>
      <w:r>
        <w:rPr>
          <w:noProof/>
        </w:rPr>
        <w:t>21</w:t>
      </w:r>
      <w:r>
        <w:rPr>
          <w:noProof/>
        </w:rPr>
        <w:fldChar w:fldCharType="end"/>
      </w:r>
    </w:p>
    <w:p w14:paraId="65B2D696" w14:textId="77777777" w:rsidR="00597769" w:rsidRDefault="00597769">
      <w:pPr>
        <w:pStyle w:val="TOC2"/>
        <w:tabs>
          <w:tab w:val="right" w:pos="9010"/>
        </w:tabs>
        <w:rPr>
          <w:b w:val="0"/>
          <w:smallCaps w:val="0"/>
          <w:noProof/>
          <w:sz w:val="24"/>
          <w:szCs w:val="24"/>
          <w:lang w:val="en-US"/>
        </w:rPr>
      </w:pPr>
      <w:r>
        <w:rPr>
          <w:noProof/>
        </w:rPr>
        <w:t>Control objective</w:t>
      </w:r>
      <w:r>
        <w:rPr>
          <w:noProof/>
        </w:rPr>
        <w:tab/>
      </w:r>
      <w:r>
        <w:rPr>
          <w:noProof/>
        </w:rPr>
        <w:fldChar w:fldCharType="begin"/>
      </w:r>
      <w:r>
        <w:rPr>
          <w:noProof/>
        </w:rPr>
        <w:instrText xml:space="preserve"> PAGEREF _Toc478430787 \h </w:instrText>
      </w:r>
      <w:r>
        <w:rPr>
          <w:noProof/>
        </w:rPr>
      </w:r>
      <w:r>
        <w:rPr>
          <w:noProof/>
        </w:rPr>
        <w:fldChar w:fldCharType="separate"/>
      </w:r>
      <w:r>
        <w:rPr>
          <w:noProof/>
        </w:rPr>
        <w:t>21</w:t>
      </w:r>
      <w:r>
        <w:rPr>
          <w:noProof/>
        </w:rPr>
        <w:fldChar w:fldCharType="end"/>
      </w:r>
    </w:p>
    <w:p w14:paraId="18DF19FA" w14:textId="77777777" w:rsidR="00597769" w:rsidRDefault="00597769">
      <w:pPr>
        <w:pStyle w:val="TOC2"/>
        <w:tabs>
          <w:tab w:val="right" w:pos="9010"/>
        </w:tabs>
        <w:rPr>
          <w:b w:val="0"/>
          <w:smallCaps w:val="0"/>
          <w:noProof/>
          <w:sz w:val="24"/>
          <w:szCs w:val="24"/>
          <w:lang w:val="en-US"/>
        </w:rPr>
      </w:pPr>
      <w:r>
        <w:rPr>
          <w:noProof/>
        </w:rPr>
        <w:t>Requirements</w:t>
      </w:r>
      <w:r>
        <w:rPr>
          <w:noProof/>
        </w:rPr>
        <w:tab/>
      </w:r>
      <w:r>
        <w:rPr>
          <w:noProof/>
        </w:rPr>
        <w:fldChar w:fldCharType="begin"/>
      </w:r>
      <w:r>
        <w:rPr>
          <w:noProof/>
        </w:rPr>
        <w:instrText xml:space="preserve"> PAGEREF _Toc478430788 \h </w:instrText>
      </w:r>
      <w:r>
        <w:rPr>
          <w:noProof/>
        </w:rPr>
      </w:r>
      <w:r>
        <w:rPr>
          <w:noProof/>
        </w:rPr>
        <w:fldChar w:fldCharType="separate"/>
      </w:r>
      <w:r>
        <w:rPr>
          <w:noProof/>
        </w:rPr>
        <w:t>21</w:t>
      </w:r>
      <w:r>
        <w:rPr>
          <w:noProof/>
        </w:rPr>
        <w:fldChar w:fldCharType="end"/>
      </w:r>
    </w:p>
    <w:p w14:paraId="41F44B5C" w14:textId="77777777" w:rsidR="00597769" w:rsidRDefault="00597769">
      <w:pPr>
        <w:pStyle w:val="TOC2"/>
        <w:tabs>
          <w:tab w:val="right" w:pos="9010"/>
        </w:tabs>
        <w:rPr>
          <w:b w:val="0"/>
          <w:smallCaps w:val="0"/>
          <w:noProof/>
          <w:sz w:val="24"/>
          <w:szCs w:val="24"/>
          <w:lang w:val="en-US"/>
        </w:rPr>
      </w:pPr>
      <w:r>
        <w:rPr>
          <w:noProof/>
        </w:rPr>
        <w:t>References</w:t>
      </w:r>
      <w:r>
        <w:rPr>
          <w:noProof/>
        </w:rPr>
        <w:tab/>
      </w:r>
      <w:r>
        <w:rPr>
          <w:noProof/>
        </w:rPr>
        <w:fldChar w:fldCharType="begin"/>
      </w:r>
      <w:r>
        <w:rPr>
          <w:noProof/>
        </w:rPr>
        <w:instrText xml:space="preserve"> PAGEREF _Toc478430789 \h </w:instrText>
      </w:r>
      <w:r>
        <w:rPr>
          <w:noProof/>
        </w:rPr>
      </w:r>
      <w:r>
        <w:rPr>
          <w:noProof/>
        </w:rPr>
        <w:fldChar w:fldCharType="separate"/>
      </w:r>
      <w:r>
        <w:rPr>
          <w:noProof/>
        </w:rPr>
        <w:t>22</w:t>
      </w:r>
      <w:r>
        <w:rPr>
          <w:noProof/>
        </w:rPr>
        <w:fldChar w:fldCharType="end"/>
      </w:r>
    </w:p>
    <w:p w14:paraId="53FBE375" w14:textId="77777777" w:rsidR="00597769" w:rsidRDefault="00597769">
      <w:pPr>
        <w:pStyle w:val="TOC1"/>
        <w:tabs>
          <w:tab w:val="right" w:pos="9010"/>
        </w:tabs>
        <w:rPr>
          <w:b w:val="0"/>
          <w:caps w:val="0"/>
          <w:noProof/>
          <w:sz w:val="24"/>
          <w:szCs w:val="24"/>
          <w:u w:val="none"/>
          <w:lang w:val="en-US"/>
        </w:rPr>
      </w:pPr>
      <w:r>
        <w:rPr>
          <w:noProof/>
        </w:rPr>
        <w:t>V2: Authentication verification requirements</w:t>
      </w:r>
      <w:r>
        <w:rPr>
          <w:noProof/>
        </w:rPr>
        <w:tab/>
      </w:r>
      <w:r>
        <w:rPr>
          <w:noProof/>
        </w:rPr>
        <w:fldChar w:fldCharType="begin"/>
      </w:r>
      <w:r>
        <w:rPr>
          <w:noProof/>
        </w:rPr>
        <w:instrText xml:space="preserve"> PAGEREF _Toc478430790 \h </w:instrText>
      </w:r>
      <w:r>
        <w:rPr>
          <w:noProof/>
        </w:rPr>
      </w:r>
      <w:r>
        <w:rPr>
          <w:noProof/>
        </w:rPr>
        <w:fldChar w:fldCharType="separate"/>
      </w:r>
      <w:r>
        <w:rPr>
          <w:noProof/>
        </w:rPr>
        <w:t>23</w:t>
      </w:r>
      <w:r>
        <w:rPr>
          <w:noProof/>
        </w:rPr>
        <w:fldChar w:fldCharType="end"/>
      </w:r>
    </w:p>
    <w:p w14:paraId="0151F3F2" w14:textId="77777777" w:rsidR="00597769" w:rsidRDefault="00597769">
      <w:pPr>
        <w:pStyle w:val="TOC2"/>
        <w:tabs>
          <w:tab w:val="right" w:pos="9010"/>
        </w:tabs>
        <w:rPr>
          <w:b w:val="0"/>
          <w:smallCaps w:val="0"/>
          <w:noProof/>
          <w:sz w:val="24"/>
          <w:szCs w:val="24"/>
          <w:lang w:val="en-US"/>
        </w:rPr>
      </w:pPr>
      <w:r>
        <w:rPr>
          <w:noProof/>
        </w:rPr>
        <w:t>Control objective</w:t>
      </w:r>
      <w:r>
        <w:rPr>
          <w:noProof/>
        </w:rPr>
        <w:tab/>
      </w:r>
      <w:r>
        <w:rPr>
          <w:noProof/>
        </w:rPr>
        <w:fldChar w:fldCharType="begin"/>
      </w:r>
      <w:r>
        <w:rPr>
          <w:noProof/>
        </w:rPr>
        <w:instrText xml:space="preserve"> PAGEREF _Toc478430791 \h </w:instrText>
      </w:r>
      <w:r>
        <w:rPr>
          <w:noProof/>
        </w:rPr>
      </w:r>
      <w:r>
        <w:rPr>
          <w:noProof/>
        </w:rPr>
        <w:fldChar w:fldCharType="separate"/>
      </w:r>
      <w:r>
        <w:rPr>
          <w:noProof/>
        </w:rPr>
        <w:t>23</w:t>
      </w:r>
      <w:r>
        <w:rPr>
          <w:noProof/>
        </w:rPr>
        <w:fldChar w:fldCharType="end"/>
      </w:r>
    </w:p>
    <w:p w14:paraId="400848BB" w14:textId="77777777" w:rsidR="00597769" w:rsidRDefault="00597769">
      <w:pPr>
        <w:pStyle w:val="TOC2"/>
        <w:tabs>
          <w:tab w:val="right" w:pos="9010"/>
        </w:tabs>
        <w:rPr>
          <w:b w:val="0"/>
          <w:smallCaps w:val="0"/>
          <w:noProof/>
          <w:sz w:val="24"/>
          <w:szCs w:val="24"/>
          <w:lang w:val="en-US"/>
        </w:rPr>
      </w:pPr>
      <w:r>
        <w:rPr>
          <w:noProof/>
        </w:rPr>
        <w:t>Requirements</w:t>
      </w:r>
      <w:r>
        <w:rPr>
          <w:noProof/>
        </w:rPr>
        <w:tab/>
      </w:r>
      <w:r>
        <w:rPr>
          <w:noProof/>
        </w:rPr>
        <w:fldChar w:fldCharType="begin"/>
      </w:r>
      <w:r>
        <w:rPr>
          <w:noProof/>
        </w:rPr>
        <w:instrText xml:space="preserve"> PAGEREF _Toc478430792 \h </w:instrText>
      </w:r>
      <w:r>
        <w:rPr>
          <w:noProof/>
        </w:rPr>
      </w:r>
      <w:r>
        <w:rPr>
          <w:noProof/>
        </w:rPr>
        <w:fldChar w:fldCharType="separate"/>
      </w:r>
      <w:r>
        <w:rPr>
          <w:noProof/>
        </w:rPr>
        <w:t>23</w:t>
      </w:r>
      <w:r>
        <w:rPr>
          <w:noProof/>
        </w:rPr>
        <w:fldChar w:fldCharType="end"/>
      </w:r>
    </w:p>
    <w:p w14:paraId="18DB0228" w14:textId="77777777" w:rsidR="00597769" w:rsidRDefault="00597769">
      <w:pPr>
        <w:pStyle w:val="TOC2"/>
        <w:tabs>
          <w:tab w:val="right" w:pos="9010"/>
        </w:tabs>
        <w:rPr>
          <w:b w:val="0"/>
          <w:smallCaps w:val="0"/>
          <w:noProof/>
          <w:sz w:val="24"/>
          <w:szCs w:val="24"/>
          <w:lang w:val="en-US"/>
        </w:rPr>
      </w:pPr>
      <w:r>
        <w:rPr>
          <w:noProof/>
        </w:rPr>
        <w:t>References</w:t>
      </w:r>
      <w:r>
        <w:rPr>
          <w:noProof/>
        </w:rPr>
        <w:tab/>
      </w:r>
      <w:r>
        <w:rPr>
          <w:noProof/>
        </w:rPr>
        <w:fldChar w:fldCharType="begin"/>
      </w:r>
      <w:r>
        <w:rPr>
          <w:noProof/>
        </w:rPr>
        <w:instrText xml:space="preserve"> PAGEREF _Toc478430793 \h </w:instrText>
      </w:r>
      <w:r>
        <w:rPr>
          <w:noProof/>
        </w:rPr>
      </w:r>
      <w:r>
        <w:rPr>
          <w:noProof/>
        </w:rPr>
        <w:fldChar w:fldCharType="separate"/>
      </w:r>
      <w:r>
        <w:rPr>
          <w:noProof/>
        </w:rPr>
        <w:t>25</w:t>
      </w:r>
      <w:r>
        <w:rPr>
          <w:noProof/>
        </w:rPr>
        <w:fldChar w:fldCharType="end"/>
      </w:r>
    </w:p>
    <w:p w14:paraId="24EE7DC4" w14:textId="77777777" w:rsidR="00597769" w:rsidRDefault="00597769">
      <w:pPr>
        <w:pStyle w:val="TOC1"/>
        <w:tabs>
          <w:tab w:val="right" w:pos="9010"/>
        </w:tabs>
        <w:rPr>
          <w:b w:val="0"/>
          <w:caps w:val="0"/>
          <w:noProof/>
          <w:sz w:val="24"/>
          <w:szCs w:val="24"/>
          <w:u w:val="none"/>
          <w:lang w:val="en-US"/>
        </w:rPr>
      </w:pPr>
      <w:r>
        <w:rPr>
          <w:noProof/>
        </w:rPr>
        <w:t>V3: Session management verification requirements</w:t>
      </w:r>
      <w:r>
        <w:rPr>
          <w:noProof/>
        </w:rPr>
        <w:tab/>
      </w:r>
      <w:r>
        <w:rPr>
          <w:noProof/>
        </w:rPr>
        <w:fldChar w:fldCharType="begin"/>
      </w:r>
      <w:r>
        <w:rPr>
          <w:noProof/>
        </w:rPr>
        <w:instrText xml:space="preserve"> PAGEREF _Toc478430794 \h </w:instrText>
      </w:r>
      <w:r>
        <w:rPr>
          <w:noProof/>
        </w:rPr>
      </w:r>
      <w:r>
        <w:rPr>
          <w:noProof/>
        </w:rPr>
        <w:fldChar w:fldCharType="separate"/>
      </w:r>
      <w:r>
        <w:rPr>
          <w:noProof/>
        </w:rPr>
        <w:t>27</w:t>
      </w:r>
      <w:r>
        <w:rPr>
          <w:noProof/>
        </w:rPr>
        <w:fldChar w:fldCharType="end"/>
      </w:r>
    </w:p>
    <w:p w14:paraId="6C5B9BBF" w14:textId="77777777" w:rsidR="00597769" w:rsidRDefault="00597769">
      <w:pPr>
        <w:pStyle w:val="TOC2"/>
        <w:tabs>
          <w:tab w:val="right" w:pos="9010"/>
        </w:tabs>
        <w:rPr>
          <w:b w:val="0"/>
          <w:smallCaps w:val="0"/>
          <w:noProof/>
          <w:sz w:val="24"/>
          <w:szCs w:val="24"/>
          <w:lang w:val="en-US"/>
        </w:rPr>
      </w:pPr>
      <w:r>
        <w:rPr>
          <w:noProof/>
        </w:rPr>
        <w:lastRenderedPageBreak/>
        <w:t>Control objective</w:t>
      </w:r>
      <w:r>
        <w:rPr>
          <w:noProof/>
        </w:rPr>
        <w:tab/>
      </w:r>
      <w:r>
        <w:rPr>
          <w:noProof/>
        </w:rPr>
        <w:fldChar w:fldCharType="begin"/>
      </w:r>
      <w:r>
        <w:rPr>
          <w:noProof/>
        </w:rPr>
        <w:instrText xml:space="preserve"> PAGEREF _Toc478430795 \h </w:instrText>
      </w:r>
      <w:r>
        <w:rPr>
          <w:noProof/>
        </w:rPr>
      </w:r>
      <w:r>
        <w:rPr>
          <w:noProof/>
        </w:rPr>
        <w:fldChar w:fldCharType="separate"/>
      </w:r>
      <w:r>
        <w:rPr>
          <w:noProof/>
        </w:rPr>
        <w:t>27</w:t>
      </w:r>
      <w:r>
        <w:rPr>
          <w:noProof/>
        </w:rPr>
        <w:fldChar w:fldCharType="end"/>
      </w:r>
    </w:p>
    <w:p w14:paraId="1172DC89" w14:textId="77777777" w:rsidR="00597769" w:rsidRDefault="00597769">
      <w:pPr>
        <w:pStyle w:val="TOC2"/>
        <w:tabs>
          <w:tab w:val="right" w:pos="9010"/>
        </w:tabs>
        <w:rPr>
          <w:b w:val="0"/>
          <w:smallCaps w:val="0"/>
          <w:noProof/>
          <w:sz w:val="24"/>
          <w:szCs w:val="24"/>
          <w:lang w:val="en-US"/>
        </w:rPr>
      </w:pPr>
      <w:r>
        <w:rPr>
          <w:noProof/>
        </w:rPr>
        <w:t>Requirements</w:t>
      </w:r>
      <w:r>
        <w:rPr>
          <w:noProof/>
        </w:rPr>
        <w:tab/>
      </w:r>
      <w:r>
        <w:rPr>
          <w:noProof/>
        </w:rPr>
        <w:fldChar w:fldCharType="begin"/>
      </w:r>
      <w:r>
        <w:rPr>
          <w:noProof/>
        </w:rPr>
        <w:instrText xml:space="preserve"> PAGEREF _Toc478430796 \h </w:instrText>
      </w:r>
      <w:r>
        <w:rPr>
          <w:noProof/>
        </w:rPr>
      </w:r>
      <w:r>
        <w:rPr>
          <w:noProof/>
        </w:rPr>
        <w:fldChar w:fldCharType="separate"/>
      </w:r>
      <w:r>
        <w:rPr>
          <w:noProof/>
        </w:rPr>
        <w:t>27</w:t>
      </w:r>
      <w:r>
        <w:rPr>
          <w:noProof/>
        </w:rPr>
        <w:fldChar w:fldCharType="end"/>
      </w:r>
    </w:p>
    <w:p w14:paraId="7E8327D7" w14:textId="77777777" w:rsidR="00597769" w:rsidRDefault="00597769">
      <w:pPr>
        <w:pStyle w:val="TOC2"/>
        <w:tabs>
          <w:tab w:val="right" w:pos="9010"/>
        </w:tabs>
        <w:rPr>
          <w:b w:val="0"/>
          <w:smallCaps w:val="0"/>
          <w:noProof/>
          <w:sz w:val="24"/>
          <w:szCs w:val="24"/>
          <w:lang w:val="en-US"/>
        </w:rPr>
      </w:pPr>
      <w:r>
        <w:rPr>
          <w:noProof/>
        </w:rPr>
        <w:t>References</w:t>
      </w:r>
      <w:r>
        <w:rPr>
          <w:noProof/>
        </w:rPr>
        <w:tab/>
      </w:r>
      <w:r>
        <w:rPr>
          <w:noProof/>
        </w:rPr>
        <w:fldChar w:fldCharType="begin"/>
      </w:r>
      <w:r>
        <w:rPr>
          <w:noProof/>
        </w:rPr>
        <w:instrText xml:space="preserve"> PAGEREF _Toc478430797 \h </w:instrText>
      </w:r>
      <w:r>
        <w:rPr>
          <w:noProof/>
        </w:rPr>
      </w:r>
      <w:r>
        <w:rPr>
          <w:noProof/>
        </w:rPr>
        <w:fldChar w:fldCharType="separate"/>
      </w:r>
      <w:r>
        <w:rPr>
          <w:noProof/>
        </w:rPr>
        <w:t>28</w:t>
      </w:r>
      <w:r>
        <w:rPr>
          <w:noProof/>
        </w:rPr>
        <w:fldChar w:fldCharType="end"/>
      </w:r>
    </w:p>
    <w:p w14:paraId="089C6C87" w14:textId="77777777" w:rsidR="00597769" w:rsidRDefault="00597769">
      <w:pPr>
        <w:pStyle w:val="TOC1"/>
        <w:tabs>
          <w:tab w:val="right" w:pos="9010"/>
        </w:tabs>
        <w:rPr>
          <w:b w:val="0"/>
          <w:caps w:val="0"/>
          <w:noProof/>
          <w:sz w:val="24"/>
          <w:szCs w:val="24"/>
          <w:u w:val="none"/>
          <w:lang w:val="en-US"/>
        </w:rPr>
      </w:pPr>
      <w:r>
        <w:rPr>
          <w:noProof/>
        </w:rPr>
        <w:t>V4: Access control verification requirements</w:t>
      </w:r>
      <w:r>
        <w:rPr>
          <w:noProof/>
        </w:rPr>
        <w:tab/>
      </w:r>
      <w:r>
        <w:rPr>
          <w:noProof/>
        </w:rPr>
        <w:fldChar w:fldCharType="begin"/>
      </w:r>
      <w:r>
        <w:rPr>
          <w:noProof/>
        </w:rPr>
        <w:instrText xml:space="preserve"> PAGEREF _Toc478430798 \h </w:instrText>
      </w:r>
      <w:r>
        <w:rPr>
          <w:noProof/>
        </w:rPr>
      </w:r>
      <w:r>
        <w:rPr>
          <w:noProof/>
        </w:rPr>
        <w:fldChar w:fldCharType="separate"/>
      </w:r>
      <w:r>
        <w:rPr>
          <w:noProof/>
        </w:rPr>
        <w:t>29</w:t>
      </w:r>
      <w:r>
        <w:rPr>
          <w:noProof/>
        </w:rPr>
        <w:fldChar w:fldCharType="end"/>
      </w:r>
    </w:p>
    <w:p w14:paraId="73FC2F9C" w14:textId="77777777" w:rsidR="00597769" w:rsidRDefault="00597769">
      <w:pPr>
        <w:pStyle w:val="TOC2"/>
        <w:tabs>
          <w:tab w:val="right" w:pos="9010"/>
        </w:tabs>
        <w:rPr>
          <w:b w:val="0"/>
          <w:smallCaps w:val="0"/>
          <w:noProof/>
          <w:sz w:val="24"/>
          <w:szCs w:val="24"/>
          <w:lang w:val="en-US"/>
        </w:rPr>
      </w:pPr>
      <w:r>
        <w:rPr>
          <w:noProof/>
        </w:rPr>
        <w:t>Control objective</w:t>
      </w:r>
      <w:r>
        <w:rPr>
          <w:noProof/>
        </w:rPr>
        <w:tab/>
      </w:r>
      <w:r>
        <w:rPr>
          <w:noProof/>
        </w:rPr>
        <w:fldChar w:fldCharType="begin"/>
      </w:r>
      <w:r>
        <w:rPr>
          <w:noProof/>
        </w:rPr>
        <w:instrText xml:space="preserve"> PAGEREF _Toc478430799 \h </w:instrText>
      </w:r>
      <w:r>
        <w:rPr>
          <w:noProof/>
        </w:rPr>
      </w:r>
      <w:r>
        <w:rPr>
          <w:noProof/>
        </w:rPr>
        <w:fldChar w:fldCharType="separate"/>
      </w:r>
      <w:r>
        <w:rPr>
          <w:noProof/>
        </w:rPr>
        <w:t>29</w:t>
      </w:r>
      <w:r>
        <w:rPr>
          <w:noProof/>
        </w:rPr>
        <w:fldChar w:fldCharType="end"/>
      </w:r>
    </w:p>
    <w:p w14:paraId="2CBB7932" w14:textId="77777777" w:rsidR="00597769" w:rsidRDefault="00597769">
      <w:pPr>
        <w:pStyle w:val="TOC2"/>
        <w:tabs>
          <w:tab w:val="right" w:pos="9010"/>
        </w:tabs>
        <w:rPr>
          <w:b w:val="0"/>
          <w:smallCaps w:val="0"/>
          <w:noProof/>
          <w:sz w:val="24"/>
          <w:szCs w:val="24"/>
          <w:lang w:val="en-US"/>
        </w:rPr>
      </w:pPr>
      <w:r>
        <w:rPr>
          <w:noProof/>
        </w:rPr>
        <w:t>Requirements</w:t>
      </w:r>
      <w:r>
        <w:rPr>
          <w:noProof/>
        </w:rPr>
        <w:tab/>
      </w:r>
      <w:r>
        <w:rPr>
          <w:noProof/>
        </w:rPr>
        <w:fldChar w:fldCharType="begin"/>
      </w:r>
      <w:r>
        <w:rPr>
          <w:noProof/>
        </w:rPr>
        <w:instrText xml:space="preserve"> PAGEREF _Toc478430800 \h </w:instrText>
      </w:r>
      <w:r>
        <w:rPr>
          <w:noProof/>
        </w:rPr>
      </w:r>
      <w:r>
        <w:rPr>
          <w:noProof/>
        </w:rPr>
        <w:fldChar w:fldCharType="separate"/>
      </w:r>
      <w:r>
        <w:rPr>
          <w:noProof/>
        </w:rPr>
        <w:t>29</w:t>
      </w:r>
      <w:r>
        <w:rPr>
          <w:noProof/>
        </w:rPr>
        <w:fldChar w:fldCharType="end"/>
      </w:r>
    </w:p>
    <w:p w14:paraId="2F254104" w14:textId="77777777" w:rsidR="00597769" w:rsidRDefault="00597769">
      <w:pPr>
        <w:pStyle w:val="TOC2"/>
        <w:tabs>
          <w:tab w:val="right" w:pos="9010"/>
        </w:tabs>
        <w:rPr>
          <w:b w:val="0"/>
          <w:smallCaps w:val="0"/>
          <w:noProof/>
          <w:sz w:val="24"/>
          <w:szCs w:val="24"/>
          <w:lang w:val="en-US"/>
        </w:rPr>
      </w:pPr>
      <w:r>
        <w:rPr>
          <w:noProof/>
        </w:rPr>
        <w:t>References</w:t>
      </w:r>
      <w:r>
        <w:rPr>
          <w:noProof/>
        </w:rPr>
        <w:tab/>
      </w:r>
      <w:r>
        <w:rPr>
          <w:noProof/>
        </w:rPr>
        <w:fldChar w:fldCharType="begin"/>
      </w:r>
      <w:r>
        <w:rPr>
          <w:noProof/>
        </w:rPr>
        <w:instrText xml:space="preserve"> PAGEREF _Toc478430801 \h </w:instrText>
      </w:r>
      <w:r>
        <w:rPr>
          <w:noProof/>
        </w:rPr>
      </w:r>
      <w:r>
        <w:rPr>
          <w:noProof/>
        </w:rPr>
        <w:fldChar w:fldCharType="separate"/>
      </w:r>
      <w:r>
        <w:rPr>
          <w:noProof/>
        </w:rPr>
        <w:t>30</w:t>
      </w:r>
      <w:r>
        <w:rPr>
          <w:noProof/>
        </w:rPr>
        <w:fldChar w:fldCharType="end"/>
      </w:r>
    </w:p>
    <w:p w14:paraId="433C05BA" w14:textId="77777777" w:rsidR="00597769" w:rsidRDefault="00597769">
      <w:pPr>
        <w:pStyle w:val="TOC1"/>
        <w:tabs>
          <w:tab w:val="right" w:pos="9010"/>
        </w:tabs>
        <w:rPr>
          <w:b w:val="0"/>
          <w:caps w:val="0"/>
          <w:noProof/>
          <w:sz w:val="24"/>
          <w:szCs w:val="24"/>
          <w:u w:val="none"/>
          <w:lang w:val="en-US"/>
        </w:rPr>
      </w:pPr>
      <w:r>
        <w:rPr>
          <w:noProof/>
        </w:rPr>
        <w:t>V5: Malicious input handling verification requirements</w:t>
      </w:r>
      <w:r>
        <w:rPr>
          <w:noProof/>
        </w:rPr>
        <w:tab/>
      </w:r>
      <w:r>
        <w:rPr>
          <w:noProof/>
        </w:rPr>
        <w:fldChar w:fldCharType="begin"/>
      </w:r>
      <w:r>
        <w:rPr>
          <w:noProof/>
        </w:rPr>
        <w:instrText xml:space="preserve"> PAGEREF _Toc478430802 \h </w:instrText>
      </w:r>
      <w:r>
        <w:rPr>
          <w:noProof/>
        </w:rPr>
      </w:r>
      <w:r>
        <w:rPr>
          <w:noProof/>
        </w:rPr>
        <w:fldChar w:fldCharType="separate"/>
      </w:r>
      <w:r>
        <w:rPr>
          <w:noProof/>
        </w:rPr>
        <w:t>31</w:t>
      </w:r>
      <w:r>
        <w:rPr>
          <w:noProof/>
        </w:rPr>
        <w:fldChar w:fldCharType="end"/>
      </w:r>
    </w:p>
    <w:p w14:paraId="70B49126" w14:textId="77777777" w:rsidR="00597769" w:rsidRDefault="00597769">
      <w:pPr>
        <w:pStyle w:val="TOC2"/>
        <w:tabs>
          <w:tab w:val="right" w:pos="9010"/>
        </w:tabs>
        <w:rPr>
          <w:b w:val="0"/>
          <w:smallCaps w:val="0"/>
          <w:noProof/>
          <w:sz w:val="24"/>
          <w:szCs w:val="24"/>
          <w:lang w:val="en-US"/>
        </w:rPr>
      </w:pPr>
      <w:r>
        <w:rPr>
          <w:noProof/>
        </w:rPr>
        <w:t>Control objective</w:t>
      </w:r>
      <w:r>
        <w:rPr>
          <w:noProof/>
        </w:rPr>
        <w:tab/>
      </w:r>
      <w:r>
        <w:rPr>
          <w:noProof/>
        </w:rPr>
        <w:fldChar w:fldCharType="begin"/>
      </w:r>
      <w:r>
        <w:rPr>
          <w:noProof/>
        </w:rPr>
        <w:instrText xml:space="preserve"> PAGEREF _Toc478430803 \h </w:instrText>
      </w:r>
      <w:r>
        <w:rPr>
          <w:noProof/>
        </w:rPr>
      </w:r>
      <w:r>
        <w:rPr>
          <w:noProof/>
        </w:rPr>
        <w:fldChar w:fldCharType="separate"/>
      </w:r>
      <w:r>
        <w:rPr>
          <w:noProof/>
        </w:rPr>
        <w:t>31</w:t>
      </w:r>
      <w:r>
        <w:rPr>
          <w:noProof/>
        </w:rPr>
        <w:fldChar w:fldCharType="end"/>
      </w:r>
    </w:p>
    <w:p w14:paraId="5A31642D" w14:textId="77777777" w:rsidR="00597769" w:rsidRDefault="00597769">
      <w:pPr>
        <w:pStyle w:val="TOC2"/>
        <w:tabs>
          <w:tab w:val="right" w:pos="9010"/>
        </w:tabs>
        <w:rPr>
          <w:b w:val="0"/>
          <w:smallCaps w:val="0"/>
          <w:noProof/>
          <w:sz w:val="24"/>
          <w:szCs w:val="24"/>
          <w:lang w:val="en-US"/>
        </w:rPr>
      </w:pPr>
      <w:r>
        <w:rPr>
          <w:noProof/>
        </w:rPr>
        <w:t>Requirements</w:t>
      </w:r>
      <w:r>
        <w:rPr>
          <w:noProof/>
        </w:rPr>
        <w:tab/>
      </w:r>
      <w:r>
        <w:rPr>
          <w:noProof/>
        </w:rPr>
        <w:fldChar w:fldCharType="begin"/>
      </w:r>
      <w:r>
        <w:rPr>
          <w:noProof/>
        </w:rPr>
        <w:instrText xml:space="preserve"> PAGEREF _Toc478430804 \h </w:instrText>
      </w:r>
      <w:r>
        <w:rPr>
          <w:noProof/>
        </w:rPr>
      </w:r>
      <w:r>
        <w:rPr>
          <w:noProof/>
        </w:rPr>
        <w:fldChar w:fldCharType="separate"/>
      </w:r>
      <w:r>
        <w:rPr>
          <w:noProof/>
        </w:rPr>
        <w:t>31</w:t>
      </w:r>
      <w:r>
        <w:rPr>
          <w:noProof/>
        </w:rPr>
        <w:fldChar w:fldCharType="end"/>
      </w:r>
    </w:p>
    <w:p w14:paraId="33DCF87A" w14:textId="77777777" w:rsidR="00597769" w:rsidRDefault="00597769">
      <w:pPr>
        <w:pStyle w:val="TOC2"/>
        <w:tabs>
          <w:tab w:val="right" w:pos="9010"/>
        </w:tabs>
        <w:rPr>
          <w:b w:val="0"/>
          <w:smallCaps w:val="0"/>
          <w:noProof/>
          <w:sz w:val="24"/>
          <w:szCs w:val="24"/>
          <w:lang w:val="en-US"/>
        </w:rPr>
      </w:pPr>
      <w:r>
        <w:rPr>
          <w:noProof/>
        </w:rPr>
        <w:t>References</w:t>
      </w:r>
      <w:r>
        <w:rPr>
          <w:noProof/>
        </w:rPr>
        <w:tab/>
      </w:r>
      <w:r>
        <w:rPr>
          <w:noProof/>
        </w:rPr>
        <w:fldChar w:fldCharType="begin"/>
      </w:r>
      <w:r>
        <w:rPr>
          <w:noProof/>
        </w:rPr>
        <w:instrText xml:space="preserve"> PAGEREF _Toc478430805 \h </w:instrText>
      </w:r>
      <w:r>
        <w:rPr>
          <w:noProof/>
        </w:rPr>
      </w:r>
      <w:r>
        <w:rPr>
          <w:noProof/>
        </w:rPr>
        <w:fldChar w:fldCharType="separate"/>
      </w:r>
      <w:r>
        <w:rPr>
          <w:noProof/>
        </w:rPr>
        <w:t>33</w:t>
      </w:r>
      <w:r>
        <w:rPr>
          <w:noProof/>
        </w:rPr>
        <w:fldChar w:fldCharType="end"/>
      </w:r>
    </w:p>
    <w:p w14:paraId="3F3529E6" w14:textId="77777777" w:rsidR="00597769" w:rsidRDefault="00597769">
      <w:pPr>
        <w:pStyle w:val="TOC1"/>
        <w:tabs>
          <w:tab w:val="right" w:pos="9010"/>
        </w:tabs>
        <w:rPr>
          <w:b w:val="0"/>
          <w:caps w:val="0"/>
          <w:noProof/>
          <w:sz w:val="24"/>
          <w:szCs w:val="24"/>
          <w:u w:val="none"/>
          <w:lang w:val="en-US"/>
        </w:rPr>
      </w:pPr>
      <w:r>
        <w:rPr>
          <w:noProof/>
        </w:rPr>
        <w:t>V6: Output encoding / escaping verification requirements</w:t>
      </w:r>
      <w:r>
        <w:rPr>
          <w:noProof/>
        </w:rPr>
        <w:tab/>
      </w:r>
      <w:r>
        <w:rPr>
          <w:noProof/>
        </w:rPr>
        <w:fldChar w:fldCharType="begin"/>
      </w:r>
      <w:r>
        <w:rPr>
          <w:noProof/>
        </w:rPr>
        <w:instrText xml:space="preserve"> PAGEREF _Toc478430806 \h </w:instrText>
      </w:r>
      <w:r>
        <w:rPr>
          <w:noProof/>
        </w:rPr>
      </w:r>
      <w:r>
        <w:rPr>
          <w:noProof/>
        </w:rPr>
        <w:fldChar w:fldCharType="separate"/>
      </w:r>
      <w:r>
        <w:rPr>
          <w:noProof/>
        </w:rPr>
        <w:t>35</w:t>
      </w:r>
      <w:r>
        <w:rPr>
          <w:noProof/>
        </w:rPr>
        <w:fldChar w:fldCharType="end"/>
      </w:r>
    </w:p>
    <w:p w14:paraId="759544A1" w14:textId="77777777" w:rsidR="00597769" w:rsidRDefault="00597769">
      <w:pPr>
        <w:pStyle w:val="TOC1"/>
        <w:tabs>
          <w:tab w:val="right" w:pos="9010"/>
        </w:tabs>
        <w:rPr>
          <w:b w:val="0"/>
          <w:caps w:val="0"/>
          <w:noProof/>
          <w:sz w:val="24"/>
          <w:szCs w:val="24"/>
          <w:u w:val="none"/>
          <w:lang w:val="en-US"/>
        </w:rPr>
      </w:pPr>
      <w:r>
        <w:rPr>
          <w:noProof/>
        </w:rPr>
        <w:t>V7: Cryptography at rest verification requirements</w:t>
      </w:r>
      <w:r>
        <w:rPr>
          <w:noProof/>
        </w:rPr>
        <w:tab/>
      </w:r>
      <w:r>
        <w:rPr>
          <w:noProof/>
        </w:rPr>
        <w:fldChar w:fldCharType="begin"/>
      </w:r>
      <w:r>
        <w:rPr>
          <w:noProof/>
        </w:rPr>
        <w:instrText xml:space="preserve"> PAGEREF _Toc478430807 \h </w:instrText>
      </w:r>
      <w:r>
        <w:rPr>
          <w:noProof/>
        </w:rPr>
      </w:r>
      <w:r>
        <w:rPr>
          <w:noProof/>
        </w:rPr>
        <w:fldChar w:fldCharType="separate"/>
      </w:r>
      <w:r>
        <w:rPr>
          <w:noProof/>
        </w:rPr>
        <w:t>36</w:t>
      </w:r>
      <w:r>
        <w:rPr>
          <w:noProof/>
        </w:rPr>
        <w:fldChar w:fldCharType="end"/>
      </w:r>
    </w:p>
    <w:p w14:paraId="7A76B9CA" w14:textId="77777777" w:rsidR="00597769" w:rsidRDefault="00597769">
      <w:pPr>
        <w:pStyle w:val="TOC2"/>
        <w:tabs>
          <w:tab w:val="right" w:pos="9010"/>
        </w:tabs>
        <w:rPr>
          <w:b w:val="0"/>
          <w:smallCaps w:val="0"/>
          <w:noProof/>
          <w:sz w:val="24"/>
          <w:szCs w:val="24"/>
          <w:lang w:val="en-US"/>
        </w:rPr>
      </w:pPr>
      <w:r>
        <w:rPr>
          <w:noProof/>
        </w:rPr>
        <w:t>Control objective</w:t>
      </w:r>
      <w:r>
        <w:rPr>
          <w:noProof/>
        </w:rPr>
        <w:tab/>
      </w:r>
      <w:r>
        <w:rPr>
          <w:noProof/>
        </w:rPr>
        <w:fldChar w:fldCharType="begin"/>
      </w:r>
      <w:r>
        <w:rPr>
          <w:noProof/>
        </w:rPr>
        <w:instrText xml:space="preserve"> PAGEREF _Toc478430808 \h </w:instrText>
      </w:r>
      <w:r>
        <w:rPr>
          <w:noProof/>
        </w:rPr>
      </w:r>
      <w:r>
        <w:rPr>
          <w:noProof/>
        </w:rPr>
        <w:fldChar w:fldCharType="separate"/>
      </w:r>
      <w:r>
        <w:rPr>
          <w:noProof/>
        </w:rPr>
        <w:t>36</w:t>
      </w:r>
      <w:r>
        <w:rPr>
          <w:noProof/>
        </w:rPr>
        <w:fldChar w:fldCharType="end"/>
      </w:r>
    </w:p>
    <w:p w14:paraId="37C26A67" w14:textId="77777777" w:rsidR="00597769" w:rsidRDefault="00597769">
      <w:pPr>
        <w:pStyle w:val="TOC2"/>
        <w:tabs>
          <w:tab w:val="right" w:pos="9010"/>
        </w:tabs>
        <w:rPr>
          <w:b w:val="0"/>
          <w:smallCaps w:val="0"/>
          <w:noProof/>
          <w:sz w:val="24"/>
          <w:szCs w:val="24"/>
          <w:lang w:val="en-US"/>
        </w:rPr>
      </w:pPr>
      <w:r>
        <w:rPr>
          <w:noProof/>
        </w:rPr>
        <w:t>Requirements</w:t>
      </w:r>
      <w:r>
        <w:rPr>
          <w:noProof/>
        </w:rPr>
        <w:tab/>
      </w:r>
      <w:r>
        <w:rPr>
          <w:noProof/>
        </w:rPr>
        <w:fldChar w:fldCharType="begin"/>
      </w:r>
      <w:r>
        <w:rPr>
          <w:noProof/>
        </w:rPr>
        <w:instrText xml:space="preserve"> PAGEREF _Toc478430809 \h </w:instrText>
      </w:r>
      <w:r>
        <w:rPr>
          <w:noProof/>
        </w:rPr>
      </w:r>
      <w:r>
        <w:rPr>
          <w:noProof/>
        </w:rPr>
        <w:fldChar w:fldCharType="separate"/>
      </w:r>
      <w:r>
        <w:rPr>
          <w:noProof/>
        </w:rPr>
        <w:t>36</w:t>
      </w:r>
      <w:r>
        <w:rPr>
          <w:noProof/>
        </w:rPr>
        <w:fldChar w:fldCharType="end"/>
      </w:r>
    </w:p>
    <w:p w14:paraId="3878BA2D" w14:textId="77777777" w:rsidR="00597769" w:rsidRDefault="00597769">
      <w:pPr>
        <w:pStyle w:val="TOC2"/>
        <w:tabs>
          <w:tab w:val="right" w:pos="9010"/>
        </w:tabs>
        <w:rPr>
          <w:b w:val="0"/>
          <w:smallCaps w:val="0"/>
          <w:noProof/>
          <w:sz w:val="24"/>
          <w:szCs w:val="24"/>
          <w:lang w:val="en-US"/>
        </w:rPr>
      </w:pPr>
      <w:r>
        <w:rPr>
          <w:noProof/>
        </w:rPr>
        <w:t>References</w:t>
      </w:r>
      <w:r>
        <w:rPr>
          <w:noProof/>
        </w:rPr>
        <w:tab/>
      </w:r>
      <w:r>
        <w:rPr>
          <w:noProof/>
        </w:rPr>
        <w:fldChar w:fldCharType="begin"/>
      </w:r>
      <w:r>
        <w:rPr>
          <w:noProof/>
        </w:rPr>
        <w:instrText xml:space="preserve"> PAGEREF _Toc478430810 \h </w:instrText>
      </w:r>
      <w:r>
        <w:rPr>
          <w:noProof/>
        </w:rPr>
      </w:r>
      <w:r>
        <w:rPr>
          <w:noProof/>
        </w:rPr>
        <w:fldChar w:fldCharType="separate"/>
      </w:r>
      <w:r>
        <w:rPr>
          <w:noProof/>
        </w:rPr>
        <w:t>37</w:t>
      </w:r>
      <w:r>
        <w:rPr>
          <w:noProof/>
        </w:rPr>
        <w:fldChar w:fldCharType="end"/>
      </w:r>
    </w:p>
    <w:p w14:paraId="0A8B1223" w14:textId="77777777" w:rsidR="00597769" w:rsidRDefault="00597769">
      <w:pPr>
        <w:pStyle w:val="TOC1"/>
        <w:tabs>
          <w:tab w:val="right" w:pos="9010"/>
        </w:tabs>
        <w:rPr>
          <w:b w:val="0"/>
          <w:caps w:val="0"/>
          <w:noProof/>
          <w:sz w:val="24"/>
          <w:szCs w:val="24"/>
          <w:u w:val="none"/>
          <w:lang w:val="en-US"/>
        </w:rPr>
      </w:pPr>
      <w:r>
        <w:rPr>
          <w:noProof/>
        </w:rPr>
        <w:t>V8: Error handling and logging verification requirements</w:t>
      </w:r>
      <w:r>
        <w:rPr>
          <w:noProof/>
        </w:rPr>
        <w:tab/>
      </w:r>
      <w:r>
        <w:rPr>
          <w:noProof/>
        </w:rPr>
        <w:fldChar w:fldCharType="begin"/>
      </w:r>
      <w:r>
        <w:rPr>
          <w:noProof/>
        </w:rPr>
        <w:instrText xml:space="preserve"> PAGEREF _Toc478430811 \h </w:instrText>
      </w:r>
      <w:r>
        <w:rPr>
          <w:noProof/>
        </w:rPr>
      </w:r>
      <w:r>
        <w:rPr>
          <w:noProof/>
        </w:rPr>
        <w:fldChar w:fldCharType="separate"/>
      </w:r>
      <w:r>
        <w:rPr>
          <w:noProof/>
        </w:rPr>
        <w:t>38</w:t>
      </w:r>
      <w:r>
        <w:rPr>
          <w:noProof/>
        </w:rPr>
        <w:fldChar w:fldCharType="end"/>
      </w:r>
    </w:p>
    <w:p w14:paraId="14438EA0" w14:textId="77777777" w:rsidR="00597769" w:rsidRDefault="00597769">
      <w:pPr>
        <w:pStyle w:val="TOC2"/>
        <w:tabs>
          <w:tab w:val="right" w:pos="9010"/>
        </w:tabs>
        <w:rPr>
          <w:b w:val="0"/>
          <w:smallCaps w:val="0"/>
          <w:noProof/>
          <w:sz w:val="24"/>
          <w:szCs w:val="24"/>
          <w:lang w:val="en-US"/>
        </w:rPr>
      </w:pPr>
      <w:r>
        <w:rPr>
          <w:noProof/>
        </w:rPr>
        <w:t>Control objective</w:t>
      </w:r>
      <w:r>
        <w:rPr>
          <w:noProof/>
        </w:rPr>
        <w:tab/>
      </w:r>
      <w:r>
        <w:rPr>
          <w:noProof/>
        </w:rPr>
        <w:fldChar w:fldCharType="begin"/>
      </w:r>
      <w:r>
        <w:rPr>
          <w:noProof/>
        </w:rPr>
        <w:instrText xml:space="preserve"> PAGEREF _Toc478430812 \h </w:instrText>
      </w:r>
      <w:r>
        <w:rPr>
          <w:noProof/>
        </w:rPr>
      </w:r>
      <w:r>
        <w:rPr>
          <w:noProof/>
        </w:rPr>
        <w:fldChar w:fldCharType="separate"/>
      </w:r>
      <w:r>
        <w:rPr>
          <w:noProof/>
        </w:rPr>
        <w:t>38</w:t>
      </w:r>
      <w:r>
        <w:rPr>
          <w:noProof/>
        </w:rPr>
        <w:fldChar w:fldCharType="end"/>
      </w:r>
    </w:p>
    <w:p w14:paraId="7EC355A8" w14:textId="77777777" w:rsidR="00597769" w:rsidRDefault="00597769">
      <w:pPr>
        <w:pStyle w:val="TOC2"/>
        <w:tabs>
          <w:tab w:val="right" w:pos="9010"/>
        </w:tabs>
        <w:rPr>
          <w:b w:val="0"/>
          <w:smallCaps w:val="0"/>
          <w:noProof/>
          <w:sz w:val="24"/>
          <w:szCs w:val="24"/>
          <w:lang w:val="en-US"/>
        </w:rPr>
      </w:pPr>
      <w:r>
        <w:rPr>
          <w:noProof/>
        </w:rPr>
        <w:t>Requirements</w:t>
      </w:r>
      <w:r>
        <w:rPr>
          <w:noProof/>
        </w:rPr>
        <w:tab/>
      </w:r>
      <w:r>
        <w:rPr>
          <w:noProof/>
        </w:rPr>
        <w:fldChar w:fldCharType="begin"/>
      </w:r>
      <w:r>
        <w:rPr>
          <w:noProof/>
        </w:rPr>
        <w:instrText xml:space="preserve"> PAGEREF _Toc478430813 \h </w:instrText>
      </w:r>
      <w:r>
        <w:rPr>
          <w:noProof/>
        </w:rPr>
      </w:r>
      <w:r>
        <w:rPr>
          <w:noProof/>
        </w:rPr>
        <w:fldChar w:fldCharType="separate"/>
      </w:r>
      <w:r>
        <w:rPr>
          <w:noProof/>
        </w:rPr>
        <w:t>38</w:t>
      </w:r>
      <w:r>
        <w:rPr>
          <w:noProof/>
        </w:rPr>
        <w:fldChar w:fldCharType="end"/>
      </w:r>
    </w:p>
    <w:p w14:paraId="26B9FD74" w14:textId="77777777" w:rsidR="00597769" w:rsidRDefault="00597769">
      <w:pPr>
        <w:pStyle w:val="TOC2"/>
        <w:tabs>
          <w:tab w:val="right" w:pos="9010"/>
        </w:tabs>
        <w:rPr>
          <w:b w:val="0"/>
          <w:smallCaps w:val="0"/>
          <w:noProof/>
          <w:sz w:val="24"/>
          <w:szCs w:val="24"/>
          <w:lang w:val="en-US"/>
        </w:rPr>
      </w:pPr>
      <w:r>
        <w:rPr>
          <w:noProof/>
        </w:rPr>
        <w:t>References</w:t>
      </w:r>
      <w:r>
        <w:rPr>
          <w:noProof/>
        </w:rPr>
        <w:tab/>
      </w:r>
      <w:r>
        <w:rPr>
          <w:noProof/>
        </w:rPr>
        <w:fldChar w:fldCharType="begin"/>
      </w:r>
      <w:r>
        <w:rPr>
          <w:noProof/>
        </w:rPr>
        <w:instrText xml:space="preserve"> PAGEREF _Toc478430814 \h </w:instrText>
      </w:r>
      <w:r>
        <w:rPr>
          <w:noProof/>
        </w:rPr>
      </w:r>
      <w:r>
        <w:rPr>
          <w:noProof/>
        </w:rPr>
        <w:fldChar w:fldCharType="separate"/>
      </w:r>
      <w:r>
        <w:rPr>
          <w:noProof/>
        </w:rPr>
        <w:t>39</w:t>
      </w:r>
      <w:r>
        <w:rPr>
          <w:noProof/>
        </w:rPr>
        <w:fldChar w:fldCharType="end"/>
      </w:r>
    </w:p>
    <w:p w14:paraId="483D0283" w14:textId="77777777" w:rsidR="00597769" w:rsidRDefault="00597769">
      <w:pPr>
        <w:pStyle w:val="TOC1"/>
        <w:tabs>
          <w:tab w:val="right" w:pos="9010"/>
        </w:tabs>
        <w:rPr>
          <w:b w:val="0"/>
          <w:caps w:val="0"/>
          <w:noProof/>
          <w:sz w:val="24"/>
          <w:szCs w:val="24"/>
          <w:u w:val="none"/>
          <w:lang w:val="en-US"/>
        </w:rPr>
      </w:pPr>
      <w:r>
        <w:rPr>
          <w:noProof/>
        </w:rPr>
        <w:t>V9: Data protection verification requirements</w:t>
      </w:r>
      <w:r>
        <w:rPr>
          <w:noProof/>
        </w:rPr>
        <w:tab/>
      </w:r>
      <w:r>
        <w:rPr>
          <w:noProof/>
        </w:rPr>
        <w:fldChar w:fldCharType="begin"/>
      </w:r>
      <w:r>
        <w:rPr>
          <w:noProof/>
        </w:rPr>
        <w:instrText xml:space="preserve"> PAGEREF _Toc478430815 \h </w:instrText>
      </w:r>
      <w:r>
        <w:rPr>
          <w:noProof/>
        </w:rPr>
      </w:r>
      <w:r>
        <w:rPr>
          <w:noProof/>
        </w:rPr>
        <w:fldChar w:fldCharType="separate"/>
      </w:r>
      <w:r>
        <w:rPr>
          <w:noProof/>
        </w:rPr>
        <w:t>40</w:t>
      </w:r>
      <w:r>
        <w:rPr>
          <w:noProof/>
        </w:rPr>
        <w:fldChar w:fldCharType="end"/>
      </w:r>
    </w:p>
    <w:p w14:paraId="67963E58" w14:textId="77777777" w:rsidR="00597769" w:rsidRDefault="00597769">
      <w:pPr>
        <w:pStyle w:val="TOC2"/>
        <w:tabs>
          <w:tab w:val="right" w:pos="9010"/>
        </w:tabs>
        <w:rPr>
          <w:b w:val="0"/>
          <w:smallCaps w:val="0"/>
          <w:noProof/>
          <w:sz w:val="24"/>
          <w:szCs w:val="24"/>
          <w:lang w:val="en-US"/>
        </w:rPr>
      </w:pPr>
      <w:r>
        <w:rPr>
          <w:noProof/>
        </w:rPr>
        <w:t>Control objective</w:t>
      </w:r>
      <w:r>
        <w:rPr>
          <w:noProof/>
        </w:rPr>
        <w:tab/>
      </w:r>
      <w:r>
        <w:rPr>
          <w:noProof/>
        </w:rPr>
        <w:fldChar w:fldCharType="begin"/>
      </w:r>
      <w:r>
        <w:rPr>
          <w:noProof/>
        </w:rPr>
        <w:instrText xml:space="preserve"> PAGEREF _Toc478430816 \h </w:instrText>
      </w:r>
      <w:r>
        <w:rPr>
          <w:noProof/>
        </w:rPr>
      </w:r>
      <w:r>
        <w:rPr>
          <w:noProof/>
        </w:rPr>
        <w:fldChar w:fldCharType="separate"/>
      </w:r>
      <w:r>
        <w:rPr>
          <w:noProof/>
        </w:rPr>
        <w:t>40</w:t>
      </w:r>
      <w:r>
        <w:rPr>
          <w:noProof/>
        </w:rPr>
        <w:fldChar w:fldCharType="end"/>
      </w:r>
    </w:p>
    <w:p w14:paraId="09E29F3F" w14:textId="77777777" w:rsidR="00597769" w:rsidRDefault="00597769">
      <w:pPr>
        <w:pStyle w:val="TOC2"/>
        <w:tabs>
          <w:tab w:val="right" w:pos="9010"/>
        </w:tabs>
        <w:rPr>
          <w:b w:val="0"/>
          <w:smallCaps w:val="0"/>
          <w:noProof/>
          <w:sz w:val="24"/>
          <w:szCs w:val="24"/>
          <w:lang w:val="en-US"/>
        </w:rPr>
      </w:pPr>
      <w:r>
        <w:rPr>
          <w:noProof/>
        </w:rPr>
        <w:t>Requirements</w:t>
      </w:r>
      <w:r>
        <w:rPr>
          <w:noProof/>
        </w:rPr>
        <w:tab/>
      </w:r>
      <w:r>
        <w:rPr>
          <w:noProof/>
        </w:rPr>
        <w:fldChar w:fldCharType="begin"/>
      </w:r>
      <w:r>
        <w:rPr>
          <w:noProof/>
        </w:rPr>
        <w:instrText xml:space="preserve"> PAGEREF _Toc478430817 \h </w:instrText>
      </w:r>
      <w:r>
        <w:rPr>
          <w:noProof/>
        </w:rPr>
      </w:r>
      <w:r>
        <w:rPr>
          <w:noProof/>
        </w:rPr>
        <w:fldChar w:fldCharType="separate"/>
      </w:r>
      <w:r>
        <w:rPr>
          <w:noProof/>
        </w:rPr>
        <w:t>40</w:t>
      </w:r>
      <w:r>
        <w:rPr>
          <w:noProof/>
        </w:rPr>
        <w:fldChar w:fldCharType="end"/>
      </w:r>
    </w:p>
    <w:p w14:paraId="5603EF3B" w14:textId="77777777" w:rsidR="00597769" w:rsidRDefault="00597769">
      <w:pPr>
        <w:pStyle w:val="TOC2"/>
        <w:tabs>
          <w:tab w:val="right" w:pos="9010"/>
        </w:tabs>
        <w:rPr>
          <w:b w:val="0"/>
          <w:smallCaps w:val="0"/>
          <w:noProof/>
          <w:sz w:val="24"/>
          <w:szCs w:val="24"/>
          <w:lang w:val="en-US"/>
        </w:rPr>
      </w:pPr>
      <w:r>
        <w:rPr>
          <w:noProof/>
        </w:rPr>
        <w:t>References</w:t>
      </w:r>
      <w:r>
        <w:rPr>
          <w:noProof/>
        </w:rPr>
        <w:tab/>
      </w:r>
      <w:r>
        <w:rPr>
          <w:noProof/>
        </w:rPr>
        <w:fldChar w:fldCharType="begin"/>
      </w:r>
      <w:r>
        <w:rPr>
          <w:noProof/>
        </w:rPr>
        <w:instrText xml:space="preserve"> PAGEREF _Toc478430818 \h </w:instrText>
      </w:r>
      <w:r>
        <w:rPr>
          <w:noProof/>
        </w:rPr>
      </w:r>
      <w:r>
        <w:rPr>
          <w:noProof/>
        </w:rPr>
        <w:fldChar w:fldCharType="separate"/>
      </w:r>
      <w:r>
        <w:rPr>
          <w:noProof/>
        </w:rPr>
        <w:t>42</w:t>
      </w:r>
      <w:r>
        <w:rPr>
          <w:noProof/>
        </w:rPr>
        <w:fldChar w:fldCharType="end"/>
      </w:r>
    </w:p>
    <w:p w14:paraId="6FFD7EE0" w14:textId="77777777" w:rsidR="00597769" w:rsidRDefault="00597769">
      <w:pPr>
        <w:pStyle w:val="TOC1"/>
        <w:tabs>
          <w:tab w:val="right" w:pos="9010"/>
        </w:tabs>
        <w:rPr>
          <w:b w:val="0"/>
          <w:caps w:val="0"/>
          <w:noProof/>
          <w:sz w:val="24"/>
          <w:szCs w:val="24"/>
          <w:u w:val="none"/>
          <w:lang w:val="en-US"/>
        </w:rPr>
      </w:pPr>
      <w:r>
        <w:rPr>
          <w:noProof/>
        </w:rPr>
        <w:t>V10: Communications security verification requirements</w:t>
      </w:r>
      <w:r>
        <w:rPr>
          <w:noProof/>
        </w:rPr>
        <w:tab/>
      </w:r>
      <w:r>
        <w:rPr>
          <w:noProof/>
        </w:rPr>
        <w:fldChar w:fldCharType="begin"/>
      </w:r>
      <w:r>
        <w:rPr>
          <w:noProof/>
        </w:rPr>
        <w:instrText xml:space="preserve"> PAGEREF _Toc478430819 \h </w:instrText>
      </w:r>
      <w:r>
        <w:rPr>
          <w:noProof/>
        </w:rPr>
      </w:r>
      <w:r>
        <w:rPr>
          <w:noProof/>
        </w:rPr>
        <w:fldChar w:fldCharType="separate"/>
      </w:r>
      <w:r>
        <w:rPr>
          <w:noProof/>
        </w:rPr>
        <w:t>43</w:t>
      </w:r>
      <w:r>
        <w:rPr>
          <w:noProof/>
        </w:rPr>
        <w:fldChar w:fldCharType="end"/>
      </w:r>
    </w:p>
    <w:p w14:paraId="6AF94C69" w14:textId="77777777" w:rsidR="00597769" w:rsidRDefault="00597769">
      <w:pPr>
        <w:pStyle w:val="TOC2"/>
        <w:tabs>
          <w:tab w:val="right" w:pos="9010"/>
        </w:tabs>
        <w:rPr>
          <w:b w:val="0"/>
          <w:smallCaps w:val="0"/>
          <w:noProof/>
          <w:sz w:val="24"/>
          <w:szCs w:val="24"/>
          <w:lang w:val="en-US"/>
        </w:rPr>
      </w:pPr>
      <w:r>
        <w:rPr>
          <w:noProof/>
        </w:rPr>
        <w:t>Control objective</w:t>
      </w:r>
      <w:r>
        <w:rPr>
          <w:noProof/>
        </w:rPr>
        <w:tab/>
      </w:r>
      <w:r>
        <w:rPr>
          <w:noProof/>
        </w:rPr>
        <w:fldChar w:fldCharType="begin"/>
      </w:r>
      <w:r>
        <w:rPr>
          <w:noProof/>
        </w:rPr>
        <w:instrText xml:space="preserve"> PAGEREF _Toc478430820 \h </w:instrText>
      </w:r>
      <w:r>
        <w:rPr>
          <w:noProof/>
        </w:rPr>
      </w:r>
      <w:r>
        <w:rPr>
          <w:noProof/>
        </w:rPr>
        <w:fldChar w:fldCharType="separate"/>
      </w:r>
      <w:r>
        <w:rPr>
          <w:noProof/>
        </w:rPr>
        <w:t>43</w:t>
      </w:r>
      <w:r>
        <w:rPr>
          <w:noProof/>
        </w:rPr>
        <w:fldChar w:fldCharType="end"/>
      </w:r>
    </w:p>
    <w:p w14:paraId="78F54DDB" w14:textId="77777777" w:rsidR="00597769" w:rsidRDefault="00597769">
      <w:pPr>
        <w:pStyle w:val="TOC2"/>
        <w:tabs>
          <w:tab w:val="right" w:pos="9010"/>
        </w:tabs>
        <w:rPr>
          <w:b w:val="0"/>
          <w:smallCaps w:val="0"/>
          <w:noProof/>
          <w:sz w:val="24"/>
          <w:szCs w:val="24"/>
          <w:lang w:val="en-US"/>
        </w:rPr>
      </w:pPr>
      <w:r>
        <w:rPr>
          <w:noProof/>
        </w:rPr>
        <w:t>Requirements</w:t>
      </w:r>
      <w:r>
        <w:rPr>
          <w:noProof/>
        </w:rPr>
        <w:tab/>
      </w:r>
      <w:r>
        <w:rPr>
          <w:noProof/>
        </w:rPr>
        <w:fldChar w:fldCharType="begin"/>
      </w:r>
      <w:r>
        <w:rPr>
          <w:noProof/>
        </w:rPr>
        <w:instrText xml:space="preserve"> PAGEREF _Toc478430821 \h </w:instrText>
      </w:r>
      <w:r>
        <w:rPr>
          <w:noProof/>
        </w:rPr>
      </w:r>
      <w:r>
        <w:rPr>
          <w:noProof/>
        </w:rPr>
        <w:fldChar w:fldCharType="separate"/>
      </w:r>
      <w:r>
        <w:rPr>
          <w:noProof/>
        </w:rPr>
        <w:t>43</w:t>
      </w:r>
      <w:r>
        <w:rPr>
          <w:noProof/>
        </w:rPr>
        <w:fldChar w:fldCharType="end"/>
      </w:r>
    </w:p>
    <w:p w14:paraId="75B8B22E" w14:textId="77777777" w:rsidR="00597769" w:rsidRDefault="00597769">
      <w:pPr>
        <w:pStyle w:val="TOC2"/>
        <w:tabs>
          <w:tab w:val="right" w:pos="9010"/>
        </w:tabs>
        <w:rPr>
          <w:b w:val="0"/>
          <w:smallCaps w:val="0"/>
          <w:noProof/>
          <w:sz w:val="24"/>
          <w:szCs w:val="24"/>
          <w:lang w:val="en-US"/>
        </w:rPr>
      </w:pPr>
      <w:r>
        <w:rPr>
          <w:noProof/>
        </w:rPr>
        <w:t>References</w:t>
      </w:r>
      <w:r>
        <w:rPr>
          <w:noProof/>
        </w:rPr>
        <w:tab/>
      </w:r>
      <w:r>
        <w:rPr>
          <w:noProof/>
        </w:rPr>
        <w:fldChar w:fldCharType="begin"/>
      </w:r>
      <w:r>
        <w:rPr>
          <w:noProof/>
        </w:rPr>
        <w:instrText xml:space="preserve"> PAGEREF _Toc478430822 \h </w:instrText>
      </w:r>
      <w:r>
        <w:rPr>
          <w:noProof/>
        </w:rPr>
      </w:r>
      <w:r>
        <w:rPr>
          <w:noProof/>
        </w:rPr>
        <w:fldChar w:fldCharType="separate"/>
      </w:r>
      <w:r>
        <w:rPr>
          <w:noProof/>
        </w:rPr>
        <w:t>44</w:t>
      </w:r>
      <w:r>
        <w:rPr>
          <w:noProof/>
        </w:rPr>
        <w:fldChar w:fldCharType="end"/>
      </w:r>
    </w:p>
    <w:p w14:paraId="49989701" w14:textId="77777777" w:rsidR="00597769" w:rsidRDefault="00597769">
      <w:pPr>
        <w:pStyle w:val="TOC1"/>
        <w:tabs>
          <w:tab w:val="right" w:pos="9010"/>
        </w:tabs>
        <w:rPr>
          <w:b w:val="0"/>
          <w:caps w:val="0"/>
          <w:noProof/>
          <w:sz w:val="24"/>
          <w:szCs w:val="24"/>
          <w:u w:val="none"/>
          <w:lang w:val="en-US"/>
        </w:rPr>
      </w:pPr>
      <w:r>
        <w:rPr>
          <w:noProof/>
        </w:rPr>
        <w:t>V11: HTTP security configuration verification requirements</w:t>
      </w:r>
      <w:r>
        <w:rPr>
          <w:noProof/>
        </w:rPr>
        <w:tab/>
      </w:r>
      <w:r>
        <w:rPr>
          <w:noProof/>
        </w:rPr>
        <w:fldChar w:fldCharType="begin"/>
      </w:r>
      <w:r>
        <w:rPr>
          <w:noProof/>
        </w:rPr>
        <w:instrText xml:space="preserve"> PAGEREF _Toc478430823 \h </w:instrText>
      </w:r>
      <w:r>
        <w:rPr>
          <w:noProof/>
        </w:rPr>
      </w:r>
      <w:r>
        <w:rPr>
          <w:noProof/>
        </w:rPr>
        <w:fldChar w:fldCharType="separate"/>
      </w:r>
      <w:r>
        <w:rPr>
          <w:noProof/>
        </w:rPr>
        <w:t>46</w:t>
      </w:r>
      <w:r>
        <w:rPr>
          <w:noProof/>
        </w:rPr>
        <w:fldChar w:fldCharType="end"/>
      </w:r>
    </w:p>
    <w:p w14:paraId="7DE5EAC9" w14:textId="77777777" w:rsidR="00597769" w:rsidRDefault="00597769">
      <w:pPr>
        <w:pStyle w:val="TOC2"/>
        <w:tabs>
          <w:tab w:val="right" w:pos="9010"/>
        </w:tabs>
        <w:rPr>
          <w:b w:val="0"/>
          <w:smallCaps w:val="0"/>
          <w:noProof/>
          <w:sz w:val="24"/>
          <w:szCs w:val="24"/>
          <w:lang w:val="en-US"/>
        </w:rPr>
      </w:pPr>
      <w:r>
        <w:rPr>
          <w:noProof/>
        </w:rPr>
        <w:t>Control objective</w:t>
      </w:r>
      <w:r>
        <w:rPr>
          <w:noProof/>
        </w:rPr>
        <w:tab/>
      </w:r>
      <w:r>
        <w:rPr>
          <w:noProof/>
        </w:rPr>
        <w:fldChar w:fldCharType="begin"/>
      </w:r>
      <w:r>
        <w:rPr>
          <w:noProof/>
        </w:rPr>
        <w:instrText xml:space="preserve"> PAGEREF _Toc478430824 \h </w:instrText>
      </w:r>
      <w:r>
        <w:rPr>
          <w:noProof/>
        </w:rPr>
      </w:r>
      <w:r>
        <w:rPr>
          <w:noProof/>
        </w:rPr>
        <w:fldChar w:fldCharType="separate"/>
      </w:r>
      <w:r>
        <w:rPr>
          <w:noProof/>
        </w:rPr>
        <w:t>46</w:t>
      </w:r>
      <w:r>
        <w:rPr>
          <w:noProof/>
        </w:rPr>
        <w:fldChar w:fldCharType="end"/>
      </w:r>
    </w:p>
    <w:p w14:paraId="786D10A9" w14:textId="77777777" w:rsidR="00597769" w:rsidRDefault="00597769">
      <w:pPr>
        <w:pStyle w:val="TOC2"/>
        <w:tabs>
          <w:tab w:val="right" w:pos="9010"/>
        </w:tabs>
        <w:rPr>
          <w:b w:val="0"/>
          <w:smallCaps w:val="0"/>
          <w:noProof/>
          <w:sz w:val="24"/>
          <w:szCs w:val="24"/>
          <w:lang w:val="en-US"/>
        </w:rPr>
      </w:pPr>
      <w:r>
        <w:rPr>
          <w:noProof/>
        </w:rPr>
        <w:t>Requirements</w:t>
      </w:r>
      <w:r>
        <w:rPr>
          <w:noProof/>
        </w:rPr>
        <w:tab/>
      </w:r>
      <w:r>
        <w:rPr>
          <w:noProof/>
        </w:rPr>
        <w:fldChar w:fldCharType="begin"/>
      </w:r>
      <w:r>
        <w:rPr>
          <w:noProof/>
        </w:rPr>
        <w:instrText xml:space="preserve"> PAGEREF _Toc478430825 \h </w:instrText>
      </w:r>
      <w:r>
        <w:rPr>
          <w:noProof/>
        </w:rPr>
      </w:r>
      <w:r>
        <w:rPr>
          <w:noProof/>
        </w:rPr>
        <w:fldChar w:fldCharType="separate"/>
      </w:r>
      <w:r>
        <w:rPr>
          <w:noProof/>
        </w:rPr>
        <w:t>46</w:t>
      </w:r>
      <w:r>
        <w:rPr>
          <w:noProof/>
        </w:rPr>
        <w:fldChar w:fldCharType="end"/>
      </w:r>
    </w:p>
    <w:p w14:paraId="0B25161D" w14:textId="77777777" w:rsidR="00597769" w:rsidRDefault="00597769">
      <w:pPr>
        <w:pStyle w:val="TOC2"/>
        <w:tabs>
          <w:tab w:val="right" w:pos="9010"/>
        </w:tabs>
        <w:rPr>
          <w:b w:val="0"/>
          <w:smallCaps w:val="0"/>
          <w:noProof/>
          <w:sz w:val="24"/>
          <w:szCs w:val="24"/>
          <w:lang w:val="en-US"/>
        </w:rPr>
      </w:pPr>
      <w:r>
        <w:rPr>
          <w:noProof/>
        </w:rPr>
        <w:t>References</w:t>
      </w:r>
      <w:r>
        <w:rPr>
          <w:noProof/>
        </w:rPr>
        <w:tab/>
      </w:r>
      <w:r>
        <w:rPr>
          <w:noProof/>
        </w:rPr>
        <w:fldChar w:fldCharType="begin"/>
      </w:r>
      <w:r>
        <w:rPr>
          <w:noProof/>
        </w:rPr>
        <w:instrText xml:space="preserve"> PAGEREF _Toc478430826 \h </w:instrText>
      </w:r>
      <w:r>
        <w:rPr>
          <w:noProof/>
        </w:rPr>
      </w:r>
      <w:r>
        <w:rPr>
          <w:noProof/>
        </w:rPr>
        <w:fldChar w:fldCharType="separate"/>
      </w:r>
      <w:r>
        <w:rPr>
          <w:noProof/>
        </w:rPr>
        <w:t>47</w:t>
      </w:r>
      <w:r>
        <w:rPr>
          <w:noProof/>
        </w:rPr>
        <w:fldChar w:fldCharType="end"/>
      </w:r>
    </w:p>
    <w:p w14:paraId="28CE0D9C" w14:textId="77777777" w:rsidR="00597769" w:rsidRDefault="00597769">
      <w:pPr>
        <w:pStyle w:val="TOC1"/>
        <w:tabs>
          <w:tab w:val="right" w:pos="9010"/>
        </w:tabs>
        <w:rPr>
          <w:b w:val="0"/>
          <w:caps w:val="0"/>
          <w:noProof/>
          <w:sz w:val="24"/>
          <w:szCs w:val="24"/>
          <w:u w:val="none"/>
          <w:lang w:val="en-US"/>
        </w:rPr>
      </w:pPr>
      <w:r>
        <w:rPr>
          <w:noProof/>
        </w:rPr>
        <w:t>V12: Security configuration verification requirements</w:t>
      </w:r>
      <w:r>
        <w:rPr>
          <w:noProof/>
        </w:rPr>
        <w:tab/>
      </w:r>
      <w:r>
        <w:rPr>
          <w:noProof/>
        </w:rPr>
        <w:fldChar w:fldCharType="begin"/>
      </w:r>
      <w:r>
        <w:rPr>
          <w:noProof/>
        </w:rPr>
        <w:instrText xml:space="preserve"> PAGEREF _Toc478430827 \h </w:instrText>
      </w:r>
      <w:r>
        <w:rPr>
          <w:noProof/>
        </w:rPr>
      </w:r>
      <w:r>
        <w:rPr>
          <w:noProof/>
        </w:rPr>
        <w:fldChar w:fldCharType="separate"/>
      </w:r>
      <w:r>
        <w:rPr>
          <w:noProof/>
        </w:rPr>
        <w:t>48</w:t>
      </w:r>
      <w:r>
        <w:rPr>
          <w:noProof/>
        </w:rPr>
        <w:fldChar w:fldCharType="end"/>
      </w:r>
    </w:p>
    <w:p w14:paraId="03ECE08F" w14:textId="77777777" w:rsidR="00597769" w:rsidRDefault="00597769">
      <w:pPr>
        <w:pStyle w:val="TOC1"/>
        <w:tabs>
          <w:tab w:val="right" w:pos="9010"/>
        </w:tabs>
        <w:rPr>
          <w:b w:val="0"/>
          <w:caps w:val="0"/>
          <w:noProof/>
          <w:sz w:val="24"/>
          <w:szCs w:val="24"/>
          <w:u w:val="none"/>
          <w:lang w:val="en-US"/>
        </w:rPr>
      </w:pPr>
      <w:r>
        <w:rPr>
          <w:noProof/>
        </w:rPr>
        <w:t>V13: Malicious controls verification requirements</w:t>
      </w:r>
      <w:r>
        <w:rPr>
          <w:noProof/>
        </w:rPr>
        <w:tab/>
      </w:r>
      <w:r>
        <w:rPr>
          <w:noProof/>
        </w:rPr>
        <w:fldChar w:fldCharType="begin"/>
      </w:r>
      <w:r>
        <w:rPr>
          <w:noProof/>
        </w:rPr>
        <w:instrText xml:space="preserve"> PAGEREF _Toc478430828 \h </w:instrText>
      </w:r>
      <w:r>
        <w:rPr>
          <w:noProof/>
        </w:rPr>
      </w:r>
      <w:r>
        <w:rPr>
          <w:noProof/>
        </w:rPr>
        <w:fldChar w:fldCharType="separate"/>
      </w:r>
      <w:r>
        <w:rPr>
          <w:noProof/>
        </w:rPr>
        <w:t>49</w:t>
      </w:r>
      <w:r>
        <w:rPr>
          <w:noProof/>
        </w:rPr>
        <w:fldChar w:fldCharType="end"/>
      </w:r>
    </w:p>
    <w:p w14:paraId="316F7AFB" w14:textId="77777777" w:rsidR="00597769" w:rsidRDefault="00597769">
      <w:pPr>
        <w:pStyle w:val="TOC2"/>
        <w:tabs>
          <w:tab w:val="right" w:pos="9010"/>
        </w:tabs>
        <w:rPr>
          <w:b w:val="0"/>
          <w:smallCaps w:val="0"/>
          <w:noProof/>
          <w:sz w:val="24"/>
          <w:szCs w:val="24"/>
          <w:lang w:val="en-US"/>
        </w:rPr>
      </w:pPr>
      <w:r>
        <w:rPr>
          <w:noProof/>
        </w:rPr>
        <w:t>Control objective</w:t>
      </w:r>
      <w:r>
        <w:rPr>
          <w:noProof/>
        </w:rPr>
        <w:tab/>
      </w:r>
      <w:r>
        <w:rPr>
          <w:noProof/>
        </w:rPr>
        <w:fldChar w:fldCharType="begin"/>
      </w:r>
      <w:r>
        <w:rPr>
          <w:noProof/>
        </w:rPr>
        <w:instrText xml:space="preserve"> PAGEREF _Toc478430829 \h </w:instrText>
      </w:r>
      <w:r>
        <w:rPr>
          <w:noProof/>
        </w:rPr>
      </w:r>
      <w:r>
        <w:rPr>
          <w:noProof/>
        </w:rPr>
        <w:fldChar w:fldCharType="separate"/>
      </w:r>
      <w:r>
        <w:rPr>
          <w:noProof/>
        </w:rPr>
        <w:t>49</w:t>
      </w:r>
      <w:r>
        <w:rPr>
          <w:noProof/>
        </w:rPr>
        <w:fldChar w:fldCharType="end"/>
      </w:r>
    </w:p>
    <w:p w14:paraId="1CCDCF65" w14:textId="77777777" w:rsidR="00597769" w:rsidRDefault="00597769">
      <w:pPr>
        <w:pStyle w:val="TOC2"/>
        <w:tabs>
          <w:tab w:val="right" w:pos="9010"/>
        </w:tabs>
        <w:rPr>
          <w:b w:val="0"/>
          <w:smallCaps w:val="0"/>
          <w:noProof/>
          <w:sz w:val="24"/>
          <w:szCs w:val="24"/>
          <w:lang w:val="en-US"/>
        </w:rPr>
      </w:pPr>
      <w:r>
        <w:rPr>
          <w:noProof/>
        </w:rPr>
        <w:t>Requirements</w:t>
      </w:r>
      <w:r>
        <w:rPr>
          <w:noProof/>
        </w:rPr>
        <w:tab/>
      </w:r>
      <w:r>
        <w:rPr>
          <w:noProof/>
        </w:rPr>
        <w:fldChar w:fldCharType="begin"/>
      </w:r>
      <w:r>
        <w:rPr>
          <w:noProof/>
        </w:rPr>
        <w:instrText xml:space="preserve"> PAGEREF _Toc478430830 \h </w:instrText>
      </w:r>
      <w:r>
        <w:rPr>
          <w:noProof/>
        </w:rPr>
      </w:r>
      <w:r>
        <w:rPr>
          <w:noProof/>
        </w:rPr>
        <w:fldChar w:fldCharType="separate"/>
      </w:r>
      <w:r>
        <w:rPr>
          <w:noProof/>
        </w:rPr>
        <w:t>49</w:t>
      </w:r>
      <w:r>
        <w:rPr>
          <w:noProof/>
        </w:rPr>
        <w:fldChar w:fldCharType="end"/>
      </w:r>
    </w:p>
    <w:p w14:paraId="1E9A11DC" w14:textId="77777777" w:rsidR="00597769" w:rsidRDefault="00597769">
      <w:pPr>
        <w:pStyle w:val="TOC2"/>
        <w:tabs>
          <w:tab w:val="right" w:pos="9010"/>
        </w:tabs>
        <w:rPr>
          <w:b w:val="0"/>
          <w:smallCaps w:val="0"/>
          <w:noProof/>
          <w:sz w:val="24"/>
          <w:szCs w:val="24"/>
          <w:lang w:val="en-US"/>
        </w:rPr>
      </w:pPr>
      <w:r>
        <w:rPr>
          <w:noProof/>
        </w:rPr>
        <w:lastRenderedPageBreak/>
        <w:t>References</w:t>
      </w:r>
      <w:r>
        <w:rPr>
          <w:noProof/>
        </w:rPr>
        <w:tab/>
      </w:r>
      <w:r>
        <w:rPr>
          <w:noProof/>
        </w:rPr>
        <w:fldChar w:fldCharType="begin"/>
      </w:r>
      <w:r>
        <w:rPr>
          <w:noProof/>
        </w:rPr>
        <w:instrText xml:space="preserve"> PAGEREF _Toc478430831 \h </w:instrText>
      </w:r>
      <w:r>
        <w:rPr>
          <w:noProof/>
        </w:rPr>
      </w:r>
      <w:r>
        <w:rPr>
          <w:noProof/>
        </w:rPr>
        <w:fldChar w:fldCharType="separate"/>
      </w:r>
      <w:r>
        <w:rPr>
          <w:noProof/>
        </w:rPr>
        <w:t>49</w:t>
      </w:r>
      <w:r>
        <w:rPr>
          <w:noProof/>
        </w:rPr>
        <w:fldChar w:fldCharType="end"/>
      </w:r>
    </w:p>
    <w:p w14:paraId="17ABF94B" w14:textId="77777777" w:rsidR="00597769" w:rsidRDefault="00597769">
      <w:pPr>
        <w:pStyle w:val="TOC1"/>
        <w:tabs>
          <w:tab w:val="right" w:pos="9010"/>
        </w:tabs>
        <w:rPr>
          <w:b w:val="0"/>
          <w:caps w:val="0"/>
          <w:noProof/>
          <w:sz w:val="24"/>
          <w:szCs w:val="24"/>
          <w:u w:val="none"/>
          <w:lang w:val="en-US"/>
        </w:rPr>
      </w:pPr>
      <w:r>
        <w:rPr>
          <w:noProof/>
        </w:rPr>
        <w:t>V14: Internal security verification requirements</w:t>
      </w:r>
      <w:r>
        <w:rPr>
          <w:noProof/>
        </w:rPr>
        <w:tab/>
      </w:r>
      <w:r>
        <w:rPr>
          <w:noProof/>
        </w:rPr>
        <w:fldChar w:fldCharType="begin"/>
      </w:r>
      <w:r>
        <w:rPr>
          <w:noProof/>
        </w:rPr>
        <w:instrText xml:space="preserve"> PAGEREF _Toc478430832 \h </w:instrText>
      </w:r>
      <w:r>
        <w:rPr>
          <w:noProof/>
        </w:rPr>
      </w:r>
      <w:r>
        <w:rPr>
          <w:noProof/>
        </w:rPr>
        <w:fldChar w:fldCharType="separate"/>
      </w:r>
      <w:r>
        <w:rPr>
          <w:noProof/>
        </w:rPr>
        <w:t>50</w:t>
      </w:r>
      <w:r>
        <w:rPr>
          <w:noProof/>
        </w:rPr>
        <w:fldChar w:fldCharType="end"/>
      </w:r>
    </w:p>
    <w:p w14:paraId="3B8779F4" w14:textId="77777777" w:rsidR="00597769" w:rsidRDefault="00597769">
      <w:pPr>
        <w:pStyle w:val="TOC1"/>
        <w:tabs>
          <w:tab w:val="right" w:pos="9010"/>
        </w:tabs>
        <w:rPr>
          <w:b w:val="0"/>
          <w:caps w:val="0"/>
          <w:noProof/>
          <w:sz w:val="24"/>
          <w:szCs w:val="24"/>
          <w:u w:val="none"/>
          <w:lang w:val="en-US"/>
        </w:rPr>
      </w:pPr>
      <w:r>
        <w:rPr>
          <w:noProof/>
        </w:rPr>
        <w:t>V15: Business logic verification requirements</w:t>
      </w:r>
      <w:r>
        <w:rPr>
          <w:noProof/>
        </w:rPr>
        <w:tab/>
      </w:r>
      <w:r>
        <w:rPr>
          <w:noProof/>
        </w:rPr>
        <w:fldChar w:fldCharType="begin"/>
      </w:r>
      <w:r>
        <w:rPr>
          <w:noProof/>
        </w:rPr>
        <w:instrText xml:space="preserve"> PAGEREF _Toc478430833 \h </w:instrText>
      </w:r>
      <w:r>
        <w:rPr>
          <w:noProof/>
        </w:rPr>
      </w:r>
      <w:r>
        <w:rPr>
          <w:noProof/>
        </w:rPr>
        <w:fldChar w:fldCharType="separate"/>
      </w:r>
      <w:r>
        <w:rPr>
          <w:noProof/>
        </w:rPr>
        <w:t>51</w:t>
      </w:r>
      <w:r>
        <w:rPr>
          <w:noProof/>
        </w:rPr>
        <w:fldChar w:fldCharType="end"/>
      </w:r>
    </w:p>
    <w:p w14:paraId="575E58F6" w14:textId="77777777" w:rsidR="00597769" w:rsidRDefault="00597769">
      <w:pPr>
        <w:pStyle w:val="TOC2"/>
        <w:tabs>
          <w:tab w:val="right" w:pos="9010"/>
        </w:tabs>
        <w:rPr>
          <w:b w:val="0"/>
          <w:smallCaps w:val="0"/>
          <w:noProof/>
          <w:sz w:val="24"/>
          <w:szCs w:val="24"/>
          <w:lang w:val="en-US"/>
        </w:rPr>
      </w:pPr>
      <w:r>
        <w:rPr>
          <w:noProof/>
        </w:rPr>
        <w:t>Control objective</w:t>
      </w:r>
      <w:r>
        <w:rPr>
          <w:noProof/>
        </w:rPr>
        <w:tab/>
      </w:r>
      <w:r>
        <w:rPr>
          <w:noProof/>
        </w:rPr>
        <w:fldChar w:fldCharType="begin"/>
      </w:r>
      <w:r>
        <w:rPr>
          <w:noProof/>
        </w:rPr>
        <w:instrText xml:space="preserve"> PAGEREF _Toc478430834 \h </w:instrText>
      </w:r>
      <w:r>
        <w:rPr>
          <w:noProof/>
        </w:rPr>
      </w:r>
      <w:r>
        <w:rPr>
          <w:noProof/>
        </w:rPr>
        <w:fldChar w:fldCharType="separate"/>
      </w:r>
      <w:r>
        <w:rPr>
          <w:noProof/>
        </w:rPr>
        <w:t>51</w:t>
      </w:r>
      <w:r>
        <w:rPr>
          <w:noProof/>
        </w:rPr>
        <w:fldChar w:fldCharType="end"/>
      </w:r>
    </w:p>
    <w:p w14:paraId="5987AE9B" w14:textId="77777777" w:rsidR="00597769" w:rsidRDefault="00597769">
      <w:pPr>
        <w:pStyle w:val="TOC2"/>
        <w:tabs>
          <w:tab w:val="right" w:pos="9010"/>
        </w:tabs>
        <w:rPr>
          <w:b w:val="0"/>
          <w:smallCaps w:val="0"/>
          <w:noProof/>
          <w:sz w:val="24"/>
          <w:szCs w:val="24"/>
          <w:lang w:val="en-US"/>
        </w:rPr>
      </w:pPr>
      <w:r>
        <w:rPr>
          <w:noProof/>
        </w:rPr>
        <w:t>Requirements</w:t>
      </w:r>
      <w:r>
        <w:rPr>
          <w:noProof/>
        </w:rPr>
        <w:tab/>
      </w:r>
      <w:r>
        <w:rPr>
          <w:noProof/>
        </w:rPr>
        <w:fldChar w:fldCharType="begin"/>
      </w:r>
      <w:r>
        <w:rPr>
          <w:noProof/>
        </w:rPr>
        <w:instrText xml:space="preserve"> PAGEREF _Toc478430835 \h </w:instrText>
      </w:r>
      <w:r>
        <w:rPr>
          <w:noProof/>
        </w:rPr>
      </w:r>
      <w:r>
        <w:rPr>
          <w:noProof/>
        </w:rPr>
        <w:fldChar w:fldCharType="separate"/>
      </w:r>
      <w:r>
        <w:rPr>
          <w:noProof/>
        </w:rPr>
        <w:t>51</w:t>
      </w:r>
      <w:r>
        <w:rPr>
          <w:noProof/>
        </w:rPr>
        <w:fldChar w:fldCharType="end"/>
      </w:r>
    </w:p>
    <w:p w14:paraId="454256F6" w14:textId="77777777" w:rsidR="00597769" w:rsidRDefault="00597769">
      <w:pPr>
        <w:pStyle w:val="TOC2"/>
        <w:tabs>
          <w:tab w:val="right" w:pos="9010"/>
        </w:tabs>
        <w:rPr>
          <w:b w:val="0"/>
          <w:smallCaps w:val="0"/>
          <w:noProof/>
          <w:sz w:val="24"/>
          <w:szCs w:val="24"/>
          <w:lang w:val="en-US"/>
        </w:rPr>
      </w:pPr>
      <w:r>
        <w:rPr>
          <w:noProof/>
        </w:rPr>
        <w:t>References</w:t>
      </w:r>
      <w:r>
        <w:rPr>
          <w:noProof/>
        </w:rPr>
        <w:tab/>
      </w:r>
      <w:r>
        <w:rPr>
          <w:noProof/>
        </w:rPr>
        <w:fldChar w:fldCharType="begin"/>
      </w:r>
      <w:r>
        <w:rPr>
          <w:noProof/>
        </w:rPr>
        <w:instrText xml:space="preserve"> PAGEREF _Toc478430836 \h </w:instrText>
      </w:r>
      <w:r>
        <w:rPr>
          <w:noProof/>
        </w:rPr>
      </w:r>
      <w:r>
        <w:rPr>
          <w:noProof/>
        </w:rPr>
        <w:fldChar w:fldCharType="separate"/>
      </w:r>
      <w:r>
        <w:rPr>
          <w:noProof/>
        </w:rPr>
        <w:t>51</w:t>
      </w:r>
      <w:r>
        <w:rPr>
          <w:noProof/>
        </w:rPr>
        <w:fldChar w:fldCharType="end"/>
      </w:r>
    </w:p>
    <w:p w14:paraId="1D0EEF5D" w14:textId="77777777" w:rsidR="00597769" w:rsidRDefault="00597769">
      <w:pPr>
        <w:pStyle w:val="TOC1"/>
        <w:tabs>
          <w:tab w:val="right" w:pos="9010"/>
        </w:tabs>
        <w:rPr>
          <w:b w:val="0"/>
          <w:caps w:val="0"/>
          <w:noProof/>
          <w:sz w:val="24"/>
          <w:szCs w:val="24"/>
          <w:u w:val="none"/>
          <w:lang w:val="en-US"/>
        </w:rPr>
      </w:pPr>
      <w:r>
        <w:rPr>
          <w:noProof/>
        </w:rPr>
        <w:t>V16: Files and resources verification requirements</w:t>
      </w:r>
      <w:r>
        <w:rPr>
          <w:noProof/>
        </w:rPr>
        <w:tab/>
      </w:r>
      <w:r>
        <w:rPr>
          <w:noProof/>
        </w:rPr>
        <w:fldChar w:fldCharType="begin"/>
      </w:r>
      <w:r>
        <w:rPr>
          <w:noProof/>
        </w:rPr>
        <w:instrText xml:space="preserve"> PAGEREF _Toc478430837 \h </w:instrText>
      </w:r>
      <w:r>
        <w:rPr>
          <w:noProof/>
        </w:rPr>
      </w:r>
      <w:r>
        <w:rPr>
          <w:noProof/>
        </w:rPr>
        <w:fldChar w:fldCharType="separate"/>
      </w:r>
      <w:r>
        <w:rPr>
          <w:noProof/>
        </w:rPr>
        <w:t>52</w:t>
      </w:r>
      <w:r>
        <w:rPr>
          <w:noProof/>
        </w:rPr>
        <w:fldChar w:fldCharType="end"/>
      </w:r>
    </w:p>
    <w:p w14:paraId="61018E03" w14:textId="77777777" w:rsidR="00597769" w:rsidRDefault="00597769">
      <w:pPr>
        <w:pStyle w:val="TOC2"/>
        <w:tabs>
          <w:tab w:val="right" w:pos="9010"/>
        </w:tabs>
        <w:rPr>
          <w:b w:val="0"/>
          <w:smallCaps w:val="0"/>
          <w:noProof/>
          <w:sz w:val="24"/>
          <w:szCs w:val="24"/>
          <w:lang w:val="en-US"/>
        </w:rPr>
      </w:pPr>
      <w:r>
        <w:rPr>
          <w:noProof/>
        </w:rPr>
        <w:t>Control objective</w:t>
      </w:r>
      <w:r>
        <w:rPr>
          <w:noProof/>
        </w:rPr>
        <w:tab/>
      </w:r>
      <w:r>
        <w:rPr>
          <w:noProof/>
        </w:rPr>
        <w:fldChar w:fldCharType="begin"/>
      </w:r>
      <w:r>
        <w:rPr>
          <w:noProof/>
        </w:rPr>
        <w:instrText xml:space="preserve"> PAGEREF _Toc478430838 \h </w:instrText>
      </w:r>
      <w:r>
        <w:rPr>
          <w:noProof/>
        </w:rPr>
      </w:r>
      <w:r>
        <w:rPr>
          <w:noProof/>
        </w:rPr>
        <w:fldChar w:fldCharType="separate"/>
      </w:r>
      <w:r>
        <w:rPr>
          <w:noProof/>
        </w:rPr>
        <w:t>52</w:t>
      </w:r>
      <w:r>
        <w:rPr>
          <w:noProof/>
        </w:rPr>
        <w:fldChar w:fldCharType="end"/>
      </w:r>
    </w:p>
    <w:p w14:paraId="13B1F105" w14:textId="77777777" w:rsidR="00597769" w:rsidRDefault="00597769">
      <w:pPr>
        <w:pStyle w:val="TOC2"/>
        <w:tabs>
          <w:tab w:val="right" w:pos="9010"/>
        </w:tabs>
        <w:rPr>
          <w:b w:val="0"/>
          <w:smallCaps w:val="0"/>
          <w:noProof/>
          <w:sz w:val="24"/>
          <w:szCs w:val="24"/>
          <w:lang w:val="en-US"/>
        </w:rPr>
      </w:pPr>
      <w:r>
        <w:rPr>
          <w:noProof/>
        </w:rPr>
        <w:t>Requirements</w:t>
      </w:r>
      <w:r>
        <w:rPr>
          <w:noProof/>
        </w:rPr>
        <w:tab/>
      </w:r>
      <w:r>
        <w:rPr>
          <w:noProof/>
        </w:rPr>
        <w:fldChar w:fldCharType="begin"/>
      </w:r>
      <w:r>
        <w:rPr>
          <w:noProof/>
        </w:rPr>
        <w:instrText xml:space="preserve"> PAGEREF _Toc478430839 \h </w:instrText>
      </w:r>
      <w:r>
        <w:rPr>
          <w:noProof/>
        </w:rPr>
      </w:r>
      <w:r>
        <w:rPr>
          <w:noProof/>
        </w:rPr>
        <w:fldChar w:fldCharType="separate"/>
      </w:r>
      <w:r>
        <w:rPr>
          <w:noProof/>
        </w:rPr>
        <w:t>52</w:t>
      </w:r>
      <w:r>
        <w:rPr>
          <w:noProof/>
        </w:rPr>
        <w:fldChar w:fldCharType="end"/>
      </w:r>
    </w:p>
    <w:p w14:paraId="2C77FDD2" w14:textId="77777777" w:rsidR="00597769" w:rsidRDefault="00597769">
      <w:pPr>
        <w:pStyle w:val="TOC2"/>
        <w:tabs>
          <w:tab w:val="right" w:pos="9010"/>
        </w:tabs>
        <w:rPr>
          <w:b w:val="0"/>
          <w:smallCaps w:val="0"/>
          <w:noProof/>
          <w:sz w:val="24"/>
          <w:szCs w:val="24"/>
          <w:lang w:val="en-US"/>
        </w:rPr>
      </w:pPr>
      <w:r>
        <w:rPr>
          <w:noProof/>
        </w:rPr>
        <w:t>References</w:t>
      </w:r>
      <w:r>
        <w:rPr>
          <w:noProof/>
        </w:rPr>
        <w:tab/>
      </w:r>
      <w:r>
        <w:rPr>
          <w:noProof/>
        </w:rPr>
        <w:fldChar w:fldCharType="begin"/>
      </w:r>
      <w:r>
        <w:rPr>
          <w:noProof/>
        </w:rPr>
        <w:instrText xml:space="preserve"> PAGEREF _Toc478430840 \h </w:instrText>
      </w:r>
      <w:r>
        <w:rPr>
          <w:noProof/>
        </w:rPr>
      </w:r>
      <w:r>
        <w:rPr>
          <w:noProof/>
        </w:rPr>
        <w:fldChar w:fldCharType="separate"/>
      </w:r>
      <w:r>
        <w:rPr>
          <w:noProof/>
        </w:rPr>
        <w:t>53</w:t>
      </w:r>
      <w:r>
        <w:rPr>
          <w:noProof/>
        </w:rPr>
        <w:fldChar w:fldCharType="end"/>
      </w:r>
    </w:p>
    <w:p w14:paraId="12513330" w14:textId="77777777" w:rsidR="00597769" w:rsidRDefault="00597769">
      <w:pPr>
        <w:pStyle w:val="TOC1"/>
        <w:tabs>
          <w:tab w:val="right" w:pos="9010"/>
        </w:tabs>
        <w:rPr>
          <w:b w:val="0"/>
          <w:caps w:val="0"/>
          <w:noProof/>
          <w:sz w:val="24"/>
          <w:szCs w:val="24"/>
          <w:u w:val="none"/>
          <w:lang w:val="en-US"/>
        </w:rPr>
      </w:pPr>
      <w:r>
        <w:rPr>
          <w:noProof/>
        </w:rPr>
        <w:t>V17: Mobile verification requirements</w:t>
      </w:r>
      <w:r>
        <w:rPr>
          <w:noProof/>
        </w:rPr>
        <w:tab/>
      </w:r>
      <w:r>
        <w:rPr>
          <w:noProof/>
        </w:rPr>
        <w:fldChar w:fldCharType="begin"/>
      </w:r>
      <w:r>
        <w:rPr>
          <w:noProof/>
        </w:rPr>
        <w:instrText xml:space="preserve"> PAGEREF _Toc478430841 \h </w:instrText>
      </w:r>
      <w:r>
        <w:rPr>
          <w:noProof/>
        </w:rPr>
      </w:r>
      <w:r>
        <w:rPr>
          <w:noProof/>
        </w:rPr>
        <w:fldChar w:fldCharType="separate"/>
      </w:r>
      <w:r>
        <w:rPr>
          <w:noProof/>
        </w:rPr>
        <w:t>54</w:t>
      </w:r>
      <w:r>
        <w:rPr>
          <w:noProof/>
        </w:rPr>
        <w:fldChar w:fldCharType="end"/>
      </w:r>
    </w:p>
    <w:p w14:paraId="5025805E" w14:textId="77777777" w:rsidR="00597769" w:rsidRDefault="00597769">
      <w:pPr>
        <w:pStyle w:val="TOC2"/>
        <w:tabs>
          <w:tab w:val="right" w:pos="9010"/>
        </w:tabs>
        <w:rPr>
          <w:b w:val="0"/>
          <w:smallCaps w:val="0"/>
          <w:noProof/>
          <w:sz w:val="24"/>
          <w:szCs w:val="24"/>
          <w:lang w:val="en-US"/>
        </w:rPr>
      </w:pPr>
      <w:r>
        <w:rPr>
          <w:noProof/>
        </w:rPr>
        <w:t>Control objective</w:t>
      </w:r>
      <w:r>
        <w:rPr>
          <w:noProof/>
        </w:rPr>
        <w:tab/>
      </w:r>
      <w:r>
        <w:rPr>
          <w:noProof/>
        </w:rPr>
        <w:fldChar w:fldCharType="begin"/>
      </w:r>
      <w:r>
        <w:rPr>
          <w:noProof/>
        </w:rPr>
        <w:instrText xml:space="preserve"> PAGEREF _Toc478430842 \h </w:instrText>
      </w:r>
      <w:r>
        <w:rPr>
          <w:noProof/>
        </w:rPr>
      </w:r>
      <w:r>
        <w:rPr>
          <w:noProof/>
        </w:rPr>
        <w:fldChar w:fldCharType="separate"/>
      </w:r>
      <w:r>
        <w:rPr>
          <w:noProof/>
        </w:rPr>
        <w:t>54</w:t>
      </w:r>
      <w:r>
        <w:rPr>
          <w:noProof/>
        </w:rPr>
        <w:fldChar w:fldCharType="end"/>
      </w:r>
    </w:p>
    <w:p w14:paraId="49BA7E60" w14:textId="77777777" w:rsidR="00597769" w:rsidRDefault="00597769">
      <w:pPr>
        <w:pStyle w:val="TOC2"/>
        <w:tabs>
          <w:tab w:val="right" w:pos="9010"/>
        </w:tabs>
        <w:rPr>
          <w:b w:val="0"/>
          <w:smallCaps w:val="0"/>
          <w:noProof/>
          <w:sz w:val="24"/>
          <w:szCs w:val="24"/>
          <w:lang w:val="en-US"/>
        </w:rPr>
      </w:pPr>
      <w:r>
        <w:rPr>
          <w:noProof/>
        </w:rPr>
        <w:t>Requirements</w:t>
      </w:r>
      <w:r>
        <w:rPr>
          <w:noProof/>
        </w:rPr>
        <w:tab/>
      </w:r>
      <w:r>
        <w:rPr>
          <w:noProof/>
        </w:rPr>
        <w:fldChar w:fldCharType="begin"/>
      </w:r>
      <w:r>
        <w:rPr>
          <w:noProof/>
        </w:rPr>
        <w:instrText xml:space="preserve"> PAGEREF _Toc478430843 \h </w:instrText>
      </w:r>
      <w:r>
        <w:rPr>
          <w:noProof/>
        </w:rPr>
      </w:r>
      <w:r>
        <w:rPr>
          <w:noProof/>
        </w:rPr>
        <w:fldChar w:fldCharType="separate"/>
      </w:r>
      <w:r>
        <w:rPr>
          <w:noProof/>
        </w:rPr>
        <w:t>54</w:t>
      </w:r>
      <w:r>
        <w:rPr>
          <w:noProof/>
        </w:rPr>
        <w:fldChar w:fldCharType="end"/>
      </w:r>
    </w:p>
    <w:p w14:paraId="128EF5C1" w14:textId="77777777" w:rsidR="00597769" w:rsidRDefault="00597769">
      <w:pPr>
        <w:pStyle w:val="TOC2"/>
        <w:tabs>
          <w:tab w:val="right" w:pos="9010"/>
        </w:tabs>
        <w:rPr>
          <w:b w:val="0"/>
          <w:smallCaps w:val="0"/>
          <w:noProof/>
          <w:sz w:val="24"/>
          <w:szCs w:val="24"/>
          <w:lang w:val="en-US"/>
        </w:rPr>
      </w:pPr>
      <w:r>
        <w:rPr>
          <w:noProof/>
        </w:rPr>
        <w:t>References</w:t>
      </w:r>
      <w:r>
        <w:rPr>
          <w:noProof/>
        </w:rPr>
        <w:tab/>
      </w:r>
      <w:r>
        <w:rPr>
          <w:noProof/>
        </w:rPr>
        <w:fldChar w:fldCharType="begin"/>
      </w:r>
      <w:r>
        <w:rPr>
          <w:noProof/>
        </w:rPr>
        <w:instrText xml:space="preserve"> PAGEREF _Toc478430844 \h </w:instrText>
      </w:r>
      <w:r>
        <w:rPr>
          <w:noProof/>
        </w:rPr>
      </w:r>
      <w:r>
        <w:rPr>
          <w:noProof/>
        </w:rPr>
        <w:fldChar w:fldCharType="separate"/>
      </w:r>
      <w:r>
        <w:rPr>
          <w:noProof/>
        </w:rPr>
        <w:t>55</w:t>
      </w:r>
      <w:r>
        <w:rPr>
          <w:noProof/>
        </w:rPr>
        <w:fldChar w:fldCharType="end"/>
      </w:r>
    </w:p>
    <w:p w14:paraId="1176AE87" w14:textId="77777777" w:rsidR="00597769" w:rsidRDefault="00597769">
      <w:pPr>
        <w:pStyle w:val="TOC1"/>
        <w:tabs>
          <w:tab w:val="right" w:pos="9010"/>
        </w:tabs>
        <w:rPr>
          <w:b w:val="0"/>
          <w:caps w:val="0"/>
          <w:noProof/>
          <w:sz w:val="24"/>
          <w:szCs w:val="24"/>
          <w:u w:val="none"/>
          <w:lang w:val="en-US"/>
        </w:rPr>
      </w:pPr>
      <w:r>
        <w:rPr>
          <w:noProof/>
        </w:rPr>
        <w:t>V18: Web services verification requirements</w:t>
      </w:r>
      <w:r>
        <w:rPr>
          <w:noProof/>
        </w:rPr>
        <w:tab/>
      </w:r>
      <w:r>
        <w:rPr>
          <w:noProof/>
        </w:rPr>
        <w:fldChar w:fldCharType="begin"/>
      </w:r>
      <w:r>
        <w:rPr>
          <w:noProof/>
        </w:rPr>
        <w:instrText xml:space="preserve"> PAGEREF _Toc478430845 \h </w:instrText>
      </w:r>
      <w:r>
        <w:rPr>
          <w:noProof/>
        </w:rPr>
      </w:r>
      <w:r>
        <w:rPr>
          <w:noProof/>
        </w:rPr>
        <w:fldChar w:fldCharType="separate"/>
      </w:r>
      <w:r>
        <w:rPr>
          <w:noProof/>
        </w:rPr>
        <w:t>56</w:t>
      </w:r>
      <w:r>
        <w:rPr>
          <w:noProof/>
        </w:rPr>
        <w:fldChar w:fldCharType="end"/>
      </w:r>
    </w:p>
    <w:p w14:paraId="11123A7A" w14:textId="77777777" w:rsidR="00597769" w:rsidRDefault="00597769">
      <w:pPr>
        <w:pStyle w:val="TOC2"/>
        <w:tabs>
          <w:tab w:val="right" w:pos="9010"/>
        </w:tabs>
        <w:rPr>
          <w:b w:val="0"/>
          <w:smallCaps w:val="0"/>
          <w:noProof/>
          <w:sz w:val="24"/>
          <w:szCs w:val="24"/>
          <w:lang w:val="en-US"/>
        </w:rPr>
      </w:pPr>
      <w:r>
        <w:rPr>
          <w:noProof/>
        </w:rPr>
        <w:t>Control objective</w:t>
      </w:r>
      <w:r>
        <w:rPr>
          <w:noProof/>
        </w:rPr>
        <w:tab/>
      </w:r>
      <w:r>
        <w:rPr>
          <w:noProof/>
        </w:rPr>
        <w:fldChar w:fldCharType="begin"/>
      </w:r>
      <w:r>
        <w:rPr>
          <w:noProof/>
        </w:rPr>
        <w:instrText xml:space="preserve"> PAGEREF _Toc478430846 \h </w:instrText>
      </w:r>
      <w:r>
        <w:rPr>
          <w:noProof/>
        </w:rPr>
      </w:r>
      <w:r>
        <w:rPr>
          <w:noProof/>
        </w:rPr>
        <w:fldChar w:fldCharType="separate"/>
      </w:r>
      <w:r>
        <w:rPr>
          <w:noProof/>
        </w:rPr>
        <w:t>56</w:t>
      </w:r>
      <w:r>
        <w:rPr>
          <w:noProof/>
        </w:rPr>
        <w:fldChar w:fldCharType="end"/>
      </w:r>
    </w:p>
    <w:p w14:paraId="035A0E1A" w14:textId="77777777" w:rsidR="00597769" w:rsidRDefault="00597769">
      <w:pPr>
        <w:pStyle w:val="TOC2"/>
        <w:tabs>
          <w:tab w:val="right" w:pos="9010"/>
        </w:tabs>
        <w:rPr>
          <w:b w:val="0"/>
          <w:smallCaps w:val="0"/>
          <w:noProof/>
          <w:sz w:val="24"/>
          <w:szCs w:val="24"/>
          <w:lang w:val="en-US"/>
        </w:rPr>
      </w:pPr>
      <w:r>
        <w:rPr>
          <w:noProof/>
        </w:rPr>
        <w:t>Requirements</w:t>
      </w:r>
      <w:r>
        <w:rPr>
          <w:noProof/>
        </w:rPr>
        <w:tab/>
      </w:r>
      <w:r>
        <w:rPr>
          <w:noProof/>
        </w:rPr>
        <w:fldChar w:fldCharType="begin"/>
      </w:r>
      <w:r>
        <w:rPr>
          <w:noProof/>
        </w:rPr>
        <w:instrText xml:space="preserve"> PAGEREF _Toc478430847 \h </w:instrText>
      </w:r>
      <w:r>
        <w:rPr>
          <w:noProof/>
        </w:rPr>
      </w:r>
      <w:r>
        <w:rPr>
          <w:noProof/>
        </w:rPr>
        <w:fldChar w:fldCharType="separate"/>
      </w:r>
      <w:r>
        <w:rPr>
          <w:noProof/>
        </w:rPr>
        <w:t>56</w:t>
      </w:r>
      <w:r>
        <w:rPr>
          <w:noProof/>
        </w:rPr>
        <w:fldChar w:fldCharType="end"/>
      </w:r>
    </w:p>
    <w:p w14:paraId="30DB9C44" w14:textId="77777777" w:rsidR="00597769" w:rsidRDefault="00597769">
      <w:pPr>
        <w:pStyle w:val="TOC2"/>
        <w:tabs>
          <w:tab w:val="right" w:pos="9010"/>
        </w:tabs>
        <w:rPr>
          <w:b w:val="0"/>
          <w:smallCaps w:val="0"/>
          <w:noProof/>
          <w:sz w:val="24"/>
          <w:szCs w:val="24"/>
          <w:lang w:val="en-US"/>
        </w:rPr>
      </w:pPr>
      <w:r>
        <w:rPr>
          <w:noProof/>
        </w:rPr>
        <w:t>References</w:t>
      </w:r>
      <w:r>
        <w:rPr>
          <w:noProof/>
        </w:rPr>
        <w:tab/>
      </w:r>
      <w:r>
        <w:rPr>
          <w:noProof/>
        </w:rPr>
        <w:fldChar w:fldCharType="begin"/>
      </w:r>
      <w:r>
        <w:rPr>
          <w:noProof/>
        </w:rPr>
        <w:instrText xml:space="preserve"> PAGEREF _Toc478430848 \h </w:instrText>
      </w:r>
      <w:r>
        <w:rPr>
          <w:noProof/>
        </w:rPr>
      </w:r>
      <w:r>
        <w:rPr>
          <w:noProof/>
        </w:rPr>
        <w:fldChar w:fldCharType="separate"/>
      </w:r>
      <w:r>
        <w:rPr>
          <w:noProof/>
        </w:rPr>
        <w:t>57</w:t>
      </w:r>
      <w:r>
        <w:rPr>
          <w:noProof/>
        </w:rPr>
        <w:fldChar w:fldCharType="end"/>
      </w:r>
    </w:p>
    <w:p w14:paraId="7406A59B" w14:textId="77777777" w:rsidR="00597769" w:rsidRDefault="00597769">
      <w:pPr>
        <w:pStyle w:val="TOC1"/>
        <w:tabs>
          <w:tab w:val="right" w:pos="9010"/>
        </w:tabs>
        <w:rPr>
          <w:b w:val="0"/>
          <w:caps w:val="0"/>
          <w:noProof/>
          <w:sz w:val="24"/>
          <w:szCs w:val="24"/>
          <w:u w:val="none"/>
          <w:lang w:val="en-US"/>
        </w:rPr>
      </w:pPr>
      <w:r>
        <w:rPr>
          <w:noProof/>
        </w:rPr>
        <w:t>V19: Configuration verification requirements</w:t>
      </w:r>
      <w:r>
        <w:rPr>
          <w:noProof/>
        </w:rPr>
        <w:tab/>
      </w:r>
      <w:r>
        <w:rPr>
          <w:noProof/>
        </w:rPr>
        <w:fldChar w:fldCharType="begin"/>
      </w:r>
      <w:r>
        <w:rPr>
          <w:noProof/>
        </w:rPr>
        <w:instrText xml:space="preserve"> PAGEREF _Toc478430849 \h </w:instrText>
      </w:r>
      <w:r>
        <w:rPr>
          <w:noProof/>
        </w:rPr>
      </w:r>
      <w:r>
        <w:rPr>
          <w:noProof/>
        </w:rPr>
        <w:fldChar w:fldCharType="separate"/>
      </w:r>
      <w:r>
        <w:rPr>
          <w:noProof/>
        </w:rPr>
        <w:t>58</w:t>
      </w:r>
      <w:r>
        <w:rPr>
          <w:noProof/>
        </w:rPr>
        <w:fldChar w:fldCharType="end"/>
      </w:r>
    </w:p>
    <w:p w14:paraId="3E0C2165" w14:textId="77777777" w:rsidR="00597769" w:rsidRDefault="00597769">
      <w:pPr>
        <w:pStyle w:val="TOC2"/>
        <w:tabs>
          <w:tab w:val="right" w:pos="9010"/>
        </w:tabs>
        <w:rPr>
          <w:b w:val="0"/>
          <w:smallCaps w:val="0"/>
          <w:noProof/>
          <w:sz w:val="24"/>
          <w:szCs w:val="24"/>
          <w:lang w:val="en-US"/>
        </w:rPr>
      </w:pPr>
      <w:r>
        <w:rPr>
          <w:noProof/>
        </w:rPr>
        <w:t>Control objective</w:t>
      </w:r>
      <w:r>
        <w:rPr>
          <w:noProof/>
        </w:rPr>
        <w:tab/>
      </w:r>
      <w:r>
        <w:rPr>
          <w:noProof/>
        </w:rPr>
        <w:fldChar w:fldCharType="begin"/>
      </w:r>
      <w:r>
        <w:rPr>
          <w:noProof/>
        </w:rPr>
        <w:instrText xml:space="preserve"> PAGEREF _Toc478430850 \h </w:instrText>
      </w:r>
      <w:r>
        <w:rPr>
          <w:noProof/>
        </w:rPr>
      </w:r>
      <w:r>
        <w:rPr>
          <w:noProof/>
        </w:rPr>
        <w:fldChar w:fldCharType="separate"/>
      </w:r>
      <w:r>
        <w:rPr>
          <w:noProof/>
        </w:rPr>
        <w:t>58</w:t>
      </w:r>
      <w:r>
        <w:rPr>
          <w:noProof/>
        </w:rPr>
        <w:fldChar w:fldCharType="end"/>
      </w:r>
    </w:p>
    <w:p w14:paraId="726A03B8" w14:textId="77777777" w:rsidR="00597769" w:rsidRDefault="00597769">
      <w:pPr>
        <w:pStyle w:val="TOC2"/>
        <w:tabs>
          <w:tab w:val="right" w:pos="9010"/>
        </w:tabs>
        <w:rPr>
          <w:b w:val="0"/>
          <w:smallCaps w:val="0"/>
          <w:noProof/>
          <w:sz w:val="24"/>
          <w:szCs w:val="24"/>
          <w:lang w:val="en-US"/>
        </w:rPr>
      </w:pPr>
      <w:r>
        <w:rPr>
          <w:noProof/>
        </w:rPr>
        <w:t>Requirements</w:t>
      </w:r>
      <w:r>
        <w:rPr>
          <w:noProof/>
        </w:rPr>
        <w:tab/>
      </w:r>
      <w:r>
        <w:rPr>
          <w:noProof/>
        </w:rPr>
        <w:fldChar w:fldCharType="begin"/>
      </w:r>
      <w:r>
        <w:rPr>
          <w:noProof/>
        </w:rPr>
        <w:instrText xml:space="preserve"> PAGEREF _Toc478430851 \h </w:instrText>
      </w:r>
      <w:r>
        <w:rPr>
          <w:noProof/>
        </w:rPr>
      </w:r>
      <w:r>
        <w:rPr>
          <w:noProof/>
        </w:rPr>
        <w:fldChar w:fldCharType="separate"/>
      </w:r>
      <w:r>
        <w:rPr>
          <w:noProof/>
        </w:rPr>
        <w:t>58</w:t>
      </w:r>
      <w:r>
        <w:rPr>
          <w:noProof/>
        </w:rPr>
        <w:fldChar w:fldCharType="end"/>
      </w:r>
    </w:p>
    <w:p w14:paraId="681D967D" w14:textId="77777777" w:rsidR="00597769" w:rsidRDefault="00597769">
      <w:pPr>
        <w:pStyle w:val="TOC2"/>
        <w:tabs>
          <w:tab w:val="right" w:pos="9010"/>
        </w:tabs>
        <w:rPr>
          <w:b w:val="0"/>
          <w:smallCaps w:val="0"/>
          <w:noProof/>
          <w:sz w:val="24"/>
          <w:szCs w:val="24"/>
          <w:lang w:val="en-US"/>
        </w:rPr>
      </w:pPr>
      <w:r>
        <w:rPr>
          <w:noProof/>
        </w:rPr>
        <w:t>References</w:t>
      </w:r>
      <w:r>
        <w:rPr>
          <w:noProof/>
        </w:rPr>
        <w:tab/>
      </w:r>
      <w:r>
        <w:rPr>
          <w:noProof/>
        </w:rPr>
        <w:fldChar w:fldCharType="begin"/>
      </w:r>
      <w:r>
        <w:rPr>
          <w:noProof/>
        </w:rPr>
        <w:instrText xml:space="preserve"> PAGEREF _Toc478430852 \h </w:instrText>
      </w:r>
      <w:r>
        <w:rPr>
          <w:noProof/>
        </w:rPr>
      </w:r>
      <w:r>
        <w:rPr>
          <w:noProof/>
        </w:rPr>
        <w:fldChar w:fldCharType="separate"/>
      </w:r>
      <w:r>
        <w:rPr>
          <w:noProof/>
        </w:rPr>
        <w:t>59</w:t>
      </w:r>
      <w:r>
        <w:rPr>
          <w:noProof/>
        </w:rPr>
        <w:fldChar w:fldCharType="end"/>
      </w:r>
    </w:p>
    <w:p w14:paraId="522321EF" w14:textId="77777777" w:rsidR="00597769" w:rsidRDefault="00597769">
      <w:pPr>
        <w:pStyle w:val="TOC1"/>
        <w:tabs>
          <w:tab w:val="right" w:pos="9010"/>
        </w:tabs>
        <w:rPr>
          <w:b w:val="0"/>
          <w:caps w:val="0"/>
          <w:noProof/>
          <w:sz w:val="24"/>
          <w:szCs w:val="24"/>
          <w:u w:val="none"/>
          <w:lang w:val="en-US"/>
        </w:rPr>
      </w:pPr>
      <w:r>
        <w:rPr>
          <w:noProof/>
        </w:rPr>
        <w:t>V20: Embedded and Internet of Things (IoT) Verification Requirements</w:t>
      </w:r>
      <w:r>
        <w:rPr>
          <w:noProof/>
        </w:rPr>
        <w:tab/>
      </w:r>
      <w:r>
        <w:rPr>
          <w:noProof/>
        </w:rPr>
        <w:fldChar w:fldCharType="begin"/>
      </w:r>
      <w:r>
        <w:rPr>
          <w:noProof/>
        </w:rPr>
        <w:instrText xml:space="preserve"> PAGEREF _Toc478430853 \h </w:instrText>
      </w:r>
      <w:r>
        <w:rPr>
          <w:noProof/>
        </w:rPr>
      </w:r>
      <w:r>
        <w:rPr>
          <w:noProof/>
        </w:rPr>
        <w:fldChar w:fldCharType="separate"/>
      </w:r>
      <w:r>
        <w:rPr>
          <w:noProof/>
        </w:rPr>
        <w:t>60</w:t>
      </w:r>
      <w:r>
        <w:rPr>
          <w:noProof/>
        </w:rPr>
        <w:fldChar w:fldCharType="end"/>
      </w:r>
    </w:p>
    <w:p w14:paraId="28D9B693" w14:textId="77777777" w:rsidR="00597769" w:rsidRDefault="00597769">
      <w:pPr>
        <w:pStyle w:val="TOC2"/>
        <w:tabs>
          <w:tab w:val="right" w:pos="9010"/>
        </w:tabs>
        <w:rPr>
          <w:b w:val="0"/>
          <w:smallCaps w:val="0"/>
          <w:noProof/>
          <w:sz w:val="24"/>
          <w:szCs w:val="24"/>
          <w:lang w:val="en-US"/>
        </w:rPr>
      </w:pPr>
      <w:r>
        <w:rPr>
          <w:noProof/>
        </w:rPr>
        <w:t>Control objective</w:t>
      </w:r>
      <w:r>
        <w:rPr>
          <w:noProof/>
        </w:rPr>
        <w:tab/>
      </w:r>
      <w:r>
        <w:rPr>
          <w:noProof/>
        </w:rPr>
        <w:fldChar w:fldCharType="begin"/>
      </w:r>
      <w:r>
        <w:rPr>
          <w:noProof/>
        </w:rPr>
        <w:instrText xml:space="preserve"> PAGEREF _Toc478430854 \h </w:instrText>
      </w:r>
      <w:r>
        <w:rPr>
          <w:noProof/>
        </w:rPr>
      </w:r>
      <w:r>
        <w:rPr>
          <w:noProof/>
        </w:rPr>
        <w:fldChar w:fldCharType="separate"/>
      </w:r>
      <w:r>
        <w:rPr>
          <w:noProof/>
        </w:rPr>
        <w:t>60</w:t>
      </w:r>
      <w:r>
        <w:rPr>
          <w:noProof/>
        </w:rPr>
        <w:fldChar w:fldCharType="end"/>
      </w:r>
    </w:p>
    <w:p w14:paraId="433DFCB2" w14:textId="77777777" w:rsidR="00597769" w:rsidRDefault="00597769">
      <w:pPr>
        <w:pStyle w:val="TOC2"/>
        <w:tabs>
          <w:tab w:val="right" w:pos="9010"/>
        </w:tabs>
        <w:rPr>
          <w:b w:val="0"/>
          <w:smallCaps w:val="0"/>
          <w:noProof/>
          <w:sz w:val="24"/>
          <w:szCs w:val="24"/>
          <w:lang w:val="en-US"/>
        </w:rPr>
      </w:pPr>
      <w:r>
        <w:rPr>
          <w:noProof/>
        </w:rPr>
        <w:t>Requirements</w:t>
      </w:r>
      <w:r>
        <w:rPr>
          <w:noProof/>
        </w:rPr>
        <w:tab/>
      </w:r>
      <w:r>
        <w:rPr>
          <w:noProof/>
        </w:rPr>
        <w:fldChar w:fldCharType="begin"/>
      </w:r>
      <w:r>
        <w:rPr>
          <w:noProof/>
        </w:rPr>
        <w:instrText xml:space="preserve"> PAGEREF _Toc478430855 \h </w:instrText>
      </w:r>
      <w:r>
        <w:rPr>
          <w:noProof/>
        </w:rPr>
      </w:r>
      <w:r>
        <w:rPr>
          <w:noProof/>
        </w:rPr>
        <w:fldChar w:fldCharType="separate"/>
      </w:r>
      <w:r>
        <w:rPr>
          <w:noProof/>
        </w:rPr>
        <w:t>60</w:t>
      </w:r>
      <w:r>
        <w:rPr>
          <w:noProof/>
        </w:rPr>
        <w:fldChar w:fldCharType="end"/>
      </w:r>
    </w:p>
    <w:p w14:paraId="3C140398" w14:textId="77777777" w:rsidR="00597769" w:rsidRDefault="00597769">
      <w:pPr>
        <w:pStyle w:val="TOC2"/>
        <w:tabs>
          <w:tab w:val="right" w:pos="9010"/>
        </w:tabs>
        <w:rPr>
          <w:b w:val="0"/>
          <w:smallCaps w:val="0"/>
          <w:noProof/>
          <w:sz w:val="24"/>
          <w:szCs w:val="24"/>
          <w:lang w:val="en-US"/>
        </w:rPr>
      </w:pPr>
      <w:r>
        <w:rPr>
          <w:noProof/>
        </w:rPr>
        <w:t>References</w:t>
      </w:r>
      <w:r>
        <w:rPr>
          <w:noProof/>
        </w:rPr>
        <w:tab/>
      </w:r>
      <w:r>
        <w:rPr>
          <w:noProof/>
        </w:rPr>
        <w:fldChar w:fldCharType="begin"/>
      </w:r>
      <w:r>
        <w:rPr>
          <w:noProof/>
        </w:rPr>
        <w:instrText xml:space="preserve"> PAGEREF _Toc478430856 \h </w:instrText>
      </w:r>
      <w:r>
        <w:rPr>
          <w:noProof/>
        </w:rPr>
      </w:r>
      <w:r>
        <w:rPr>
          <w:noProof/>
        </w:rPr>
        <w:fldChar w:fldCharType="separate"/>
      </w:r>
      <w:r>
        <w:rPr>
          <w:noProof/>
        </w:rPr>
        <w:t>62</w:t>
      </w:r>
      <w:r>
        <w:rPr>
          <w:noProof/>
        </w:rPr>
        <w:fldChar w:fldCharType="end"/>
      </w:r>
    </w:p>
    <w:p w14:paraId="66DAAA45" w14:textId="77777777" w:rsidR="00597769" w:rsidRDefault="00597769">
      <w:pPr>
        <w:pStyle w:val="TOC1"/>
        <w:tabs>
          <w:tab w:val="right" w:pos="9010"/>
        </w:tabs>
        <w:rPr>
          <w:b w:val="0"/>
          <w:caps w:val="0"/>
          <w:noProof/>
          <w:sz w:val="24"/>
          <w:szCs w:val="24"/>
          <w:u w:val="none"/>
          <w:lang w:val="en-US"/>
        </w:rPr>
      </w:pPr>
      <w:r>
        <w:rPr>
          <w:noProof/>
        </w:rPr>
        <w:t>Appendix A: What ever happened to…</w:t>
      </w:r>
      <w:r>
        <w:rPr>
          <w:noProof/>
        </w:rPr>
        <w:tab/>
      </w:r>
      <w:r>
        <w:rPr>
          <w:noProof/>
        </w:rPr>
        <w:fldChar w:fldCharType="begin"/>
      </w:r>
      <w:r>
        <w:rPr>
          <w:noProof/>
        </w:rPr>
        <w:instrText xml:space="preserve"> PAGEREF _Toc478430857 \h </w:instrText>
      </w:r>
      <w:r>
        <w:rPr>
          <w:noProof/>
        </w:rPr>
      </w:r>
      <w:r>
        <w:rPr>
          <w:noProof/>
        </w:rPr>
        <w:fldChar w:fldCharType="separate"/>
      </w:r>
      <w:r>
        <w:rPr>
          <w:noProof/>
        </w:rPr>
        <w:t>63</w:t>
      </w:r>
      <w:r>
        <w:rPr>
          <w:noProof/>
        </w:rPr>
        <w:fldChar w:fldCharType="end"/>
      </w:r>
    </w:p>
    <w:p w14:paraId="6DC300EA" w14:textId="77777777" w:rsidR="00597769" w:rsidRDefault="00597769">
      <w:pPr>
        <w:pStyle w:val="TOC1"/>
        <w:tabs>
          <w:tab w:val="right" w:pos="9010"/>
        </w:tabs>
        <w:rPr>
          <w:b w:val="0"/>
          <w:caps w:val="0"/>
          <w:noProof/>
          <w:sz w:val="24"/>
          <w:szCs w:val="24"/>
          <w:u w:val="none"/>
          <w:lang w:val="en-US"/>
        </w:rPr>
      </w:pPr>
      <w:r>
        <w:rPr>
          <w:noProof/>
        </w:rPr>
        <w:t>Appendix B: Glossary</w:t>
      </w:r>
      <w:r>
        <w:rPr>
          <w:noProof/>
        </w:rPr>
        <w:tab/>
      </w:r>
      <w:r>
        <w:rPr>
          <w:noProof/>
        </w:rPr>
        <w:fldChar w:fldCharType="begin"/>
      </w:r>
      <w:r>
        <w:rPr>
          <w:noProof/>
        </w:rPr>
        <w:instrText xml:space="preserve"> PAGEREF _Toc478430858 \h </w:instrText>
      </w:r>
      <w:r>
        <w:rPr>
          <w:noProof/>
        </w:rPr>
      </w:r>
      <w:r>
        <w:rPr>
          <w:noProof/>
        </w:rPr>
        <w:fldChar w:fldCharType="separate"/>
      </w:r>
      <w:r>
        <w:rPr>
          <w:noProof/>
        </w:rPr>
        <w:t>69</w:t>
      </w:r>
      <w:r>
        <w:rPr>
          <w:noProof/>
        </w:rPr>
        <w:fldChar w:fldCharType="end"/>
      </w:r>
    </w:p>
    <w:p w14:paraId="6D0707C4" w14:textId="77777777" w:rsidR="00597769" w:rsidRDefault="00597769">
      <w:pPr>
        <w:pStyle w:val="TOC1"/>
        <w:tabs>
          <w:tab w:val="right" w:pos="9010"/>
        </w:tabs>
        <w:rPr>
          <w:b w:val="0"/>
          <w:caps w:val="0"/>
          <w:noProof/>
          <w:sz w:val="24"/>
          <w:szCs w:val="24"/>
          <w:u w:val="none"/>
          <w:lang w:val="en-US"/>
        </w:rPr>
      </w:pPr>
      <w:r>
        <w:rPr>
          <w:noProof/>
        </w:rPr>
        <w:t>Appendix C: References</w:t>
      </w:r>
      <w:r>
        <w:rPr>
          <w:noProof/>
        </w:rPr>
        <w:tab/>
      </w:r>
      <w:r>
        <w:rPr>
          <w:noProof/>
        </w:rPr>
        <w:fldChar w:fldCharType="begin"/>
      </w:r>
      <w:r>
        <w:rPr>
          <w:noProof/>
        </w:rPr>
        <w:instrText xml:space="preserve"> PAGEREF _Toc478430859 \h </w:instrText>
      </w:r>
      <w:r>
        <w:rPr>
          <w:noProof/>
        </w:rPr>
      </w:r>
      <w:r>
        <w:rPr>
          <w:noProof/>
        </w:rPr>
        <w:fldChar w:fldCharType="separate"/>
      </w:r>
      <w:r>
        <w:rPr>
          <w:noProof/>
        </w:rPr>
        <w:t>73</w:t>
      </w:r>
      <w:r>
        <w:rPr>
          <w:noProof/>
        </w:rPr>
        <w:fldChar w:fldCharType="end"/>
      </w:r>
    </w:p>
    <w:p w14:paraId="41C1E6A9" w14:textId="77777777" w:rsidR="00597769" w:rsidRDefault="00597769">
      <w:pPr>
        <w:pStyle w:val="TOC1"/>
        <w:tabs>
          <w:tab w:val="right" w:pos="9010"/>
        </w:tabs>
        <w:rPr>
          <w:b w:val="0"/>
          <w:caps w:val="0"/>
          <w:noProof/>
          <w:sz w:val="24"/>
          <w:szCs w:val="24"/>
          <w:u w:val="none"/>
          <w:lang w:val="en-US"/>
        </w:rPr>
      </w:pPr>
      <w:r>
        <w:rPr>
          <w:noProof/>
        </w:rPr>
        <w:t>Appendix D: Standards Mappings</w:t>
      </w:r>
      <w:r>
        <w:rPr>
          <w:noProof/>
        </w:rPr>
        <w:tab/>
      </w:r>
      <w:r>
        <w:rPr>
          <w:noProof/>
        </w:rPr>
        <w:fldChar w:fldCharType="begin"/>
      </w:r>
      <w:r>
        <w:rPr>
          <w:noProof/>
        </w:rPr>
        <w:instrText xml:space="preserve"> PAGEREF _Toc478430860 \h </w:instrText>
      </w:r>
      <w:r>
        <w:rPr>
          <w:noProof/>
        </w:rPr>
      </w:r>
      <w:r>
        <w:rPr>
          <w:noProof/>
        </w:rPr>
        <w:fldChar w:fldCharType="separate"/>
      </w:r>
      <w:r>
        <w:rPr>
          <w:noProof/>
        </w:rPr>
        <w:t>74</w:t>
      </w:r>
      <w:r>
        <w:rPr>
          <w:noProof/>
        </w:rPr>
        <w:fldChar w:fldCharType="end"/>
      </w:r>
    </w:p>
    <w:p w14:paraId="38EE47DA" w14:textId="3E2996FB" w:rsidR="00DF702A" w:rsidRPr="009B0FD6" w:rsidRDefault="00347EAF" w:rsidP="00BD5F80">
      <w:r w:rsidRPr="009B0FD6">
        <w:fldChar w:fldCharType="end"/>
      </w:r>
    </w:p>
    <w:p w14:paraId="2847483E" w14:textId="77777777" w:rsidR="00DF702A" w:rsidRPr="009B0FD6" w:rsidRDefault="00DF702A" w:rsidP="00BD5F80">
      <w:r w:rsidRPr="009B0FD6">
        <w:br w:type="page"/>
      </w:r>
    </w:p>
    <w:p w14:paraId="51AB4864" w14:textId="77777777" w:rsidR="00DF702A" w:rsidRPr="009B0FD6" w:rsidRDefault="00DF702A" w:rsidP="00BD5F80">
      <w:pPr>
        <w:pStyle w:val="Heading1"/>
      </w:pPr>
      <w:bookmarkStart w:id="1" w:name="_Toc478430759"/>
      <w:r w:rsidRPr="009B0FD6">
        <w:lastRenderedPageBreak/>
        <w:t>Acknowledgements</w:t>
      </w:r>
      <w:bookmarkEnd w:id="1"/>
    </w:p>
    <w:p w14:paraId="1539F287" w14:textId="6C4F642B" w:rsidR="0021352C" w:rsidRPr="009B0FD6" w:rsidRDefault="0021352C" w:rsidP="0021352C">
      <w:pPr>
        <w:pStyle w:val="Heading2"/>
      </w:pPr>
      <w:bookmarkStart w:id="2" w:name="_Toc478430760"/>
      <w:r w:rsidRPr="009B0FD6">
        <w:t>About the Standard</w:t>
      </w:r>
      <w:bookmarkEnd w:id="2"/>
    </w:p>
    <w:p w14:paraId="3CC2A95A" w14:textId="5DB957F6" w:rsidR="0021352C" w:rsidRPr="009B0FD6" w:rsidRDefault="0021352C" w:rsidP="0021352C">
      <w:r w:rsidRPr="009B0FD6">
        <w:t>The Application Security Verification Standard is a list of application security requirements or tests that can be used by architects, developers, testers, security professionals, and even consumers to define what a secure application is.</w:t>
      </w:r>
    </w:p>
    <w:p w14:paraId="61D29DC3" w14:textId="77777777" w:rsidR="0021352C" w:rsidRPr="009B0FD6" w:rsidRDefault="0021352C" w:rsidP="0021352C">
      <w:pPr>
        <w:pStyle w:val="Heading2"/>
      </w:pPr>
      <w:bookmarkStart w:id="3" w:name="_Toc478430761"/>
      <w:r w:rsidRPr="009B0FD6">
        <w:t>Copyright and License</w:t>
      </w:r>
      <w:bookmarkEnd w:id="3"/>
    </w:p>
    <w:p w14:paraId="2B8F03C6" w14:textId="3A01A08A" w:rsidR="0021352C" w:rsidRPr="009B0FD6" w:rsidRDefault="0021352C" w:rsidP="0021352C">
      <w:r w:rsidRPr="009B0FD6">
        <w:rPr>
          <w:noProof/>
          <w:lang w:val="en-US"/>
        </w:rPr>
        <w:drawing>
          <wp:anchor distT="0" distB="0" distL="114300" distR="114300" simplePos="0" relativeHeight="251659264" behindDoc="0" locked="0" layoutInCell="0" hidden="0" allowOverlap="0" wp14:anchorId="28909DD2" wp14:editId="4F03416D">
            <wp:simplePos x="0" y="0"/>
            <wp:positionH relativeFrom="margin">
              <wp:posOffset>51435</wp:posOffset>
            </wp:positionH>
            <wp:positionV relativeFrom="paragraph">
              <wp:posOffset>154305</wp:posOffset>
            </wp:positionV>
            <wp:extent cx="1108710" cy="400050"/>
            <wp:effectExtent l="0" t="0" r="8890" b="6350"/>
            <wp:wrapSquare wrapText="bothSides" distT="0" distB="0" distL="114300" distR="114300"/>
            <wp:docPr id="235"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9"/>
                    <a:srcRect/>
                    <a:stretch>
                      <a:fillRect/>
                    </a:stretch>
                  </pic:blipFill>
                  <pic:spPr>
                    <a:xfrm>
                      <a:off x="0" y="0"/>
                      <a:ext cx="1108710" cy="400050"/>
                    </a:xfrm>
                    <a:prstGeom prst="rect">
                      <a:avLst/>
                    </a:prstGeom>
                    <a:ln/>
                  </pic:spPr>
                </pic:pic>
              </a:graphicData>
            </a:graphic>
          </wp:anchor>
        </w:drawing>
      </w:r>
      <w:r w:rsidRPr="009B0FD6">
        <w:t>Copyright © 2008 – 201</w:t>
      </w:r>
      <w:r w:rsidR="00B0053F">
        <w:t>7</w:t>
      </w:r>
      <w:r w:rsidRPr="009B0FD6">
        <w:t xml:space="preserve"> The OWASP Foundation. This document is released under the </w:t>
      </w:r>
      <w:hyperlink r:id="rId10" w:history="1">
        <w:r w:rsidRPr="00B0053F">
          <w:rPr>
            <w:rStyle w:val="Hyperlink"/>
          </w:rPr>
          <w:t xml:space="preserve">Creative Commons Attribution ShareAlike </w:t>
        </w:r>
        <w:r w:rsidR="00B0053F" w:rsidRPr="00B0053F">
          <w:rPr>
            <w:rStyle w:val="Hyperlink"/>
          </w:rPr>
          <w:t>4</w:t>
        </w:r>
        <w:r w:rsidRPr="00B0053F">
          <w:rPr>
            <w:rStyle w:val="Hyperlink"/>
          </w:rPr>
          <w:t>.0</w:t>
        </w:r>
      </w:hyperlink>
      <w:r w:rsidRPr="009B0FD6">
        <w:t xml:space="preserve"> license. </w:t>
      </w:r>
      <w:r w:rsidR="00B0053F">
        <w:t>You are free to share or adapt this document for both commercial and non-commercial use, but must give attribution when re-using, adapting or sharing it</w:t>
      </w:r>
      <w:r w:rsidRPr="009B0FD6">
        <w:t>.</w:t>
      </w:r>
      <w:r w:rsidR="007926E1">
        <w:t xml:space="preserve"> For more details, please see </w:t>
      </w:r>
      <w:hyperlink r:id="rId11" w:history="1">
        <w:r w:rsidR="007926E1" w:rsidRPr="00D53385">
          <w:rPr>
            <w:rStyle w:val="Hyperlink"/>
          </w:rPr>
          <w:t>https://creativecommons.org/licenses/by-sa/4.0/legalcode</w:t>
        </w:r>
      </w:hyperlink>
      <w:r w:rsidR="007926E1">
        <w:t xml:space="preserve"> </w:t>
      </w:r>
    </w:p>
    <w:p w14:paraId="18EBCAE6" w14:textId="4DAA15FC" w:rsidR="00C66D3B" w:rsidRPr="00C66D3B" w:rsidRDefault="00C66D3B" w:rsidP="00C66D3B">
      <w:pPr>
        <w:pStyle w:val="Heading2"/>
        <w:rPr>
          <w:highlight w:val="yellow"/>
        </w:rPr>
      </w:pPr>
      <w:bookmarkStart w:id="4" w:name="_Toc478430762"/>
      <w:r w:rsidRPr="00C66D3B">
        <w:rPr>
          <w:highlight w:val="yellow"/>
        </w:rPr>
        <w:t>DRAFT VERSION</w:t>
      </w:r>
      <w:bookmarkEnd w:id="4"/>
    </w:p>
    <w:p w14:paraId="111A3207" w14:textId="0FF46283" w:rsidR="00C66D3B" w:rsidRPr="00C66D3B" w:rsidRDefault="00C66D3B" w:rsidP="00C66D3B">
      <w:pPr>
        <w:rPr>
          <w:highlight w:val="yellow"/>
        </w:rPr>
      </w:pPr>
      <w:r w:rsidRPr="00C66D3B">
        <w:rPr>
          <w:highlight w:val="yellow"/>
        </w:rPr>
        <w:t xml:space="preserve">This is a draft version of the standard, and as such should not be used until released. If you find any issues within the standard that </w:t>
      </w:r>
      <w:r>
        <w:rPr>
          <w:highlight w:val="yellow"/>
        </w:rPr>
        <w:t>should be</w:t>
      </w:r>
      <w:r w:rsidRPr="00C66D3B">
        <w:rPr>
          <w:highlight w:val="yellow"/>
        </w:rPr>
        <w:t xml:space="preserve"> addressed:</w:t>
      </w:r>
    </w:p>
    <w:p w14:paraId="3754B2CB" w14:textId="09D26449" w:rsidR="00C66D3B" w:rsidRPr="00C66D3B" w:rsidRDefault="00C66D3B" w:rsidP="009F4ACA">
      <w:pPr>
        <w:pStyle w:val="ListParagraph"/>
        <w:numPr>
          <w:ilvl w:val="0"/>
          <w:numId w:val="35"/>
        </w:numPr>
      </w:pPr>
      <w:r w:rsidRPr="00C66D3B">
        <w:t>Design of the standard</w:t>
      </w:r>
    </w:p>
    <w:p w14:paraId="4CFDD6DC" w14:textId="0BE6FBC0" w:rsidR="00C66D3B" w:rsidRPr="00C66D3B" w:rsidRDefault="00C66D3B" w:rsidP="009F4ACA">
      <w:pPr>
        <w:pStyle w:val="ListParagraph"/>
        <w:numPr>
          <w:ilvl w:val="0"/>
          <w:numId w:val="35"/>
        </w:numPr>
      </w:pPr>
      <w:r w:rsidRPr="00C66D3B">
        <w:t>Missing controls</w:t>
      </w:r>
    </w:p>
    <w:p w14:paraId="4A6AFB42" w14:textId="66C52A41" w:rsidR="00C66D3B" w:rsidRPr="00C66D3B" w:rsidRDefault="00C66D3B" w:rsidP="009F4ACA">
      <w:pPr>
        <w:pStyle w:val="ListParagraph"/>
        <w:numPr>
          <w:ilvl w:val="0"/>
          <w:numId w:val="35"/>
        </w:numPr>
      </w:pPr>
      <w:r w:rsidRPr="00C66D3B">
        <w:t>Ineffective or outdated controls</w:t>
      </w:r>
    </w:p>
    <w:p w14:paraId="74B5E1AB" w14:textId="45926527" w:rsidR="00C66D3B" w:rsidRDefault="00C66D3B" w:rsidP="009F4ACA">
      <w:pPr>
        <w:pStyle w:val="ListParagraph"/>
        <w:numPr>
          <w:ilvl w:val="0"/>
          <w:numId w:val="35"/>
        </w:numPr>
      </w:pPr>
      <w:r w:rsidRPr="00C66D3B">
        <w:t>Unclear wording, spelling, grammar issues</w:t>
      </w:r>
    </w:p>
    <w:p w14:paraId="1C3F6A0E" w14:textId="7EA48710" w:rsidR="00C66D3B" w:rsidRPr="00C66D3B" w:rsidRDefault="00C66D3B" w:rsidP="009F4ACA">
      <w:pPr>
        <w:pStyle w:val="ListParagraph"/>
        <w:numPr>
          <w:ilvl w:val="0"/>
          <w:numId w:val="35"/>
        </w:numPr>
      </w:pPr>
      <w:r>
        <w:t>Formatting issues</w:t>
      </w:r>
    </w:p>
    <w:p w14:paraId="3723D12C" w14:textId="50790152" w:rsidR="00C66D3B" w:rsidRPr="00C66D3B" w:rsidRDefault="00C66D3B" w:rsidP="009F4ACA">
      <w:pPr>
        <w:pStyle w:val="ListParagraph"/>
        <w:numPr>
          <w:ilvl w:val="0"/>
          <w:numId w:val="35"/>
        </w:numPr>
      </w:pPr>
      <w:r w:rsidRPr="00C66D3B">
        <w:t xml:space="preserve">Translation issues – if a control’s wording is such that trying express it in your language will be difficult or impossible, please let us know. If it doesn’t work in Spanish or Thai, it probably isn’t working in English either. </w:t>
      </w:r>
    </w:p>
    <w:p w14:paraId="2F1C9B59" w14:textId="1B424BF3" w:rsidR="00C66D3B" w:rsidRPr="00C66D3B" w:rsidRDefault="00C66D3B" w:rsidP="009F4ACA">
      <w:pPr>
        <w:pStyle w:val="ListParagraph"/>
        <w:numPr>
          <w:ilvl w:val="0"/>
          <w:numId w:val="35"/>
        </w:numPr>
      </w:pPr>
      <w:r w:rsidRPr="00C66D3B">
        <w:t xml:space="preserve">Offers of translation – please let us know so that we can direct you to folks already working on your language. </w:t>
      </w:r>
    </w:p>
    <w:p w14:paraId="70DFAE20" w14:textId="7AE37B04" w:rsidR="00C66D3B" w:rsidRPr="00C66D3B" w:rsidRDefault="00C66D3B" w:rsidP="00C66D3B">
      <w:r w:rsidRPr="00C66D3B">
        <w:t xml:space="preserve">Please log an issue here: </w:t>
      </w:r>
      <w:hyperlink r:id="rId12" w:history="1">
        <w:r w:rsidRPr="00C66D3B">
          <w:rPr>
            <w:rStyle w:val="Hyperlink"/>
          </w:rPr>
          <w:t>https://github.com/OWASP/ASVS/issues</w:t>
        </w:r>
      </w:hyperlink>
      <w:r>
        <w:t xml:space="preserve"> </w:t>
      </w:r>
    </w:p>
    <w:p w14:paraId="4DF357CD" w14:textId="551EC802" w:rsidR="00B0053F" w:rsidRDefault="00B0053F" w:rsidP="00D4309C">
      <w:pPr>
        <w:pStyle w:val="Heading3"/>
      </w:pPr>
      <w:r>
        <w:t>Version 3.1, 2017</w:t>
      </w:r>
    </w:p>
    <w:tbl>
      <w:tblPr>
        <w:tblStyle w:val="ListTable3-Accent5"/>
        <w:tblW w:w="0" w:type="auto"/>
        <w:tblLook w:val="0420" w:firstRow="1" w:lastRow="0" w:firstColumn="0" w:lastColumn="0" w:noHBand="0" w:noVBand="1"/>
      </w:tblPr>
      <w:tblGrid>
        <w:gridCol w:w="3003"/>
        <w:gridCol w:w="3003"/>
        <w:gridCol w:w="3004"/>
      </w:tblGrid>
      <w:tr w:rsidR="00B0053F" w:rsidRPr="009B0FD6" w14:paraId="6A14962F" w14:textId="77777777" w:rsidTr="007926E1">
        <w:trPr>
          <w:cnfStyle w:val="100000000000" w:firstRow="1" w:lastRow="0" w:firstColumn="0" w:lastColumn="0" w:oddVBand="0" w:evenVBand="0" w:oddHBand="0" w:evenHBand="0" w:firstRowFirstColumn="0" w:firstRowLastColumn="0" w:lastRowFirstColumn="0" w:lastRowLastColumn="0"/>
        </w:trPr>
        <w:tc>
          <w:tcPr>
            <w:tcW w:w="3003" w:type="dxa"/>
          </w:tcPr>
          <w:p w14:paraId="143261CD" w14:textId="77777777" w:rsidR="00B0053F" w:rsidRPr="009B0FD6" w:rsidRDefault="00B0053F" w:rsidP="007926E1">
            <w:pPr>
              <w:spacing w:before="0" w:after="0"/>
            </w:pPr>
            <w:r w:rsidRPr="009B0FD6">
              <w:t>Project Leads</w:t>
            </w:r>
          </w:p>
        </w:tc>
        <w:tc>
          <w:tcPr>
            <w:tcW w:w="3003" w:type="dxa"/>
          </w:tcPr>
          <w:p w14:paraId="6BDEA127" w14:textId="77777777" w:rsidR="00B0053F" w:rsidRPr="009B0FD6" w:rsidRDefault="00B0053F" w:rsidP="007926E1">
            <w:pPr>
              <w:spacing w:before="0" w:after="0"/>
            </w:pPr>
            <w:r w:rsidRPr="009B0FD6">
              <w:t>Lead Authors</w:t>
            </w:r>
          </w:p>
        </w:tc>
        <w:tc>
          <w:tcPr>
            <w:tcW w:w="3004" w:type="dxa"/>
          </w:tcPr>
          <w:p w14:paraId="56D95166" w14:textId="77777777" w:rsidR="00B0053F" w:rsidRPr="009B0FD6" w:rsidRDefault="00B0053F" w:rsidP="007926E1">
            <w:pPr>
              <w:spacing w:before="0" w:after="0"/>
            </w:pPr>
            <w:r w:rsidRPr="009B0FD6">
              <w:t>Contributors and Reviewers</w:t>
            </w:r>
          </w:p>
        </w:tc>
      </w:tr>
      <w:tr w:rsidR="00B0053F" w:rsidRPr="009B0FD6" w14:paraId="1EEB0323" w14:textId="77777777" w:rsidTr="007926E1">
        <w:trPr>
          <w:cnfStyle w:val="000000100000" w:firstRow="0" w:lastRow="0" w:firstColumn="0" w:lastColumn="0" w:oddVBand="0" w:evenVBand="0" w:oddHBand="1" w:evenHBand="0" w:firstRowFirstColumn="0" w:firstRowLastColumn="0" w:lastRowFirstColumn="0" w:lastRowLastColumn="0"/>
        </w:trPr>
        <w:tc>
          <w:tcPr>
            <w:tcW w:w="3003" w:type="dxa"/>
          </w:tcPr>
          <w:p w14:paraId="32D28B00" w14:textId="77777777" w:rsidR="00B0053F" w:rsidRPr="009B0FD6" w:rsidRDefault="00B0053F" w:rsidP="007926E1">
            <w:pPr>
              <w:spacing w:before="0" w:after="0"/>
              <w:rPr>
                <w:sz w:val="20"/>
                <w:szCs w:val="20"/>
              </w:rPr>
            </w:pPr>
            <w:r w:rsidRPr="009B0FD6">
              <w:rPr>
                <w:sz w:val="20"/>
                <w:szCs w:val="20"/>
              </w:rPr>
              <w:t>Andrew van der Stock</w:t>
            </w:r>
          </w:p>
          <w:p w14:paraId="522B577D" w14:textId="77777777" w:rsidR="00B0053F" w:rsidRPr="009B0FD6" w:rsidRDefault="00B0053F" w:rsidP="007926E1">
            <w:pPr>
              <w:spacing w:before="0" w:after="0"/>
              <w:rPr>
                <w:sz w:val="20"/>
                <w:szCs w:val="20"/>
              </w:rPr>
            </w:pPr>
            <w:r w:rsidRPr="009B0FD6">
              <w:rPr>
                <w:sz w:val="20"/>
                <w:szCs w:val="20"/>
              </w:rPr>
              <w:t>Daniel Cuthbert</w:t>
            </w:r>
          </w:p>
        </w:tc>
        <w:tc>
          <w:tcPr>
            <w:tcW w:w="3003" w:type="dxa"/>
          </w:tcPr>
          <w:p w14:paraId="63C8441A" w14:textId="77777777" w:rsidR="00B0053F" w:rsidRPr="009B0FD6" w:rsidRDefault="00B0053F" w:rsidP="007926E1">
            <w:pPr>
              <w:spacing w:before="0" w:after="0"/>
              <w:rPr>
                <w:sz w:val="20"/>
                <w:szCs w:val="20"/>
              </w:rPr>
            </w:pPr>
            <w:r w:rsidRPr="009B0FD6">
              <w:rPr>
                <w:sz w:val="20"/>
                <w:szCs w:val="20"/>
              </w:rPr>
              <w:t>Jim Manico</w:t>
            </w:r>
          </w:p>
        </w:tc>
        <w:tc>
          <w:tcPr>
            <w:tcW w:w="3004" w:type="dxa"/>
          </w:tcPr>
          <w:p w14:paraId="4FFD0E35" w14:textId="77777777" w:rsidR="00B0053F" w:rsidRDefault="00B0053F" w:rsidP="00B0053F">
            <w:pPr>
              <w:spacing w:before="0" w:after="0"/>
              <w:rPr>
                <w:sz w:val="20"/>
                <w:szCs w:val="20"/>
              </w:rPr>
            </w:pPr>
            <w:r w:rsidRPr="00B0053F">
              <w:rPr>
                <w:sz w:val="20"/>
                <w:szCs w:val="20"/>
              </w:rPr>
              <w:t>Boy Baukema</w:t>
            </w:r>
          </w:p>
          <w:p w14:paraId="6D988586" w14:textId="77777777" w:rsidR="00B0053F" w:rsidRDefault="00B0053F" w:rsidP="007926E1">
            <w:pPr>
              <w:spacing w:before="0" w:after="0"/>
              <w:rPr>
                <w:sz w:val="20"/>
                <w:szCs w:val="20"/>
              </w:rPr>
            </w:pPr>
            <w:r>
              <w:rPr>
                <w:sz w:val="20"/>
                <w:szCs w:val="20"/>
              </w:rPr>
              <w:t>Chris Bradley</w:t>
            </w:r>
          </w:p>
          <w:p w14:paraId="1AC53564" w14:textId="623BEC29" w:rsidR="00B0053F" w:rsidRDefault="00B0053F" w:rsidP="007926E1">
            <w:pPr>
              <w:spacing w:before="0" w:after="0"/>
              <w:rPr>
                <w:sz w:val="20"/>
                <w:szCs w:val="20"/>
              </w:rPr>
            </w:pPr>
            <w:r w:rsidRPr="00B0053F">
              <w:rPr>
                <w:sz w:val="20"/>
                <w:szCs w:val="20"/>
              </w:rPr>
              <w:lastRenderedPageBreak/>
              <w:t>David Fern</w:t>
            </w:r>
          </w:p>
          <w:p w14:paraId="0C2913D8" w14:textId="1620EFEC" w:rsidR="00B0053F" w:rsidRPr="009B0FD6" w:rsidRDefault="00B0053F" w:rsidP="007926E1">
            <w:pPr>
              <w:spacing w:before="0" w:after="0"/>
              <w:rPr>
                <w:sz w:val="20"/>
                <w:szCs w:val="20"/>
              </w:rPr>
            </w:pPr>
            <w:r>
              <w:rPr>
                <w:sz w:val="20"/>
                <w:szCs w:val="20"/>
              </w:rPr>
              <w:t>“</w:t>
            </w:r>
            <w:r w:rsidRPr="00B0053F">
              <w:rPr>
                <w:sz w:val="20"/>
                <w:szCs w:val="20"/>
              </w:rPr>
              <w:t>ordinaehs</w:t>
            </w:r>
            <w:r>
              <w:rPr>
                <w:sz w:val="20"/>
                <w:szCs w:val="20"/>
              </w:rPr>
              <w:t>”</w:t>
            </w:r>
          </w:p>
        </w:tc>
      </w:tr>
    </w:tbl>
    <w:p w14:paraId="7E32EFC9" w14:textId="77777777" w:rsidR="00B0053F" w:rsidRPr="00B0053F" w:rsidRDefault="00B0053F" w:rsidP="00B0053F"/>
    <w:p w14:paraId="62833EB0" w14:textId="4E23C96E" w:rsidR="00DF702A" w:rsidRPr="009B0FD6" w:rsidRDefault="00DF702A" w:rsidP="00D4309C">
      <w:pPr>
        <w:pStyle w:val="Heading3"/>
      </w:pPr>
      <w:r w:rsidRPr="009B0FD6">
        <w:t xml:space="preserve">Version </w:t>
      </w:r>
      <w:r w:rsidR="00BD4533" w:rsidRPr="009B0FD6">
        <w:t>3.0</w:t>
      </w:r>
      <w:r w:rsidRPr="009B0FD6">
        <w:t>, 201</w:t>
      </w:r>
      <w:r w:rsidR="00EF1A3B" w:rsidRPr="009B0FD6">
        <w:t>6</w:t>
      </w:r>
    </w:p>
    <w:tbl>
      <w:tblPr>
        <w:tblStyle w:val="ListTable3-Accent5"/>
        <w:tblW w:w="0" w:type="auto"/>
        <w:tblLook w:val="0420" w:firstRow="1" w:lastRow="0" w:firstColumn="0" w:lastColumn="0" w:noHBand="0" w:noVBand="1"/>
      </w:tblPr>
      <w:tblGrid>
        <w:gridCol w:w="3003"/>
        <w:gridCol w:w="3003"/>
        <w:gridCol w:w="3004"/>
      </w:tblGrid>
      <w:tr w:rsidR="00666757" w:rsidRPr="009B0FD6" w14:paraId="00EC11B7" w14:textId="77777777" w:rsidTr="00666757">
        <w:trPr>
          <w:cnfStyle w:val="100000000000" w:firstRow="1" w:lastRow="0" w:firstColumn="0" w:lastColumn="0" w:oddVBand="0" w:evenVBand="0" w:oddHBand="0" w:evenHBand="0" w:firstRowFirstColumn="0" w:firstRowLastColumn="0" w:lastRowFirstColumn="0" w:lastRowLastColumn="0"/>
        </w:trPr>
        <w:tc>
          <w:tcPr>
            <w:tcW w:w="3003" w:type="dxa"/>
          </w:tcPr>
          <w:p w14:paraId="6566878B" w14:textId="01A9B39E" w:rsidR="00666757" w:rsidRPr="009B0FD6" w:rsidRDefault="00666757" w:rsidP="00666757">
            <w:pPr>
              <w:spacing w:before="0" w:after="0"/>
            </w:pPr>
            <w:r w:rsidRPr="009B0FD6">
              <w:t>Project Leads</w:t>
            </w:r>
          </w:p>
        </w:tc>
        <w:tc>
          <w:tcPr>
            <w:tcW w:w="3003" w:type="dxa"/>
          </w:tcPr>
          <w:p w14:paraId="296ABD3C" w14:textId="665C548A" w:rsidR="00666757" w:rsidRPr="009B0FD6" w:rsidRDefault="00666757" w:rsidP="00666757">
            <w:pPr>
              <w:spacing w:before="0" w:after="0"/>
            </w:pPr>
            <w:r w:rsidRPr="009B0FD6">
              <w:t>Lead Authors</w:t>
            </w:r>
          </w:p>
        </w:tc>
        <w:tc>
          <w:tcPr>
            <w:tcW w:w="3004" w:type="dxa"/>
          </w:tcPr>
          <w:p w14:paraId="7EEA6330" w14:textId="78FD208A" w:rsidR="00666757" w:rsidRPr="009B0FD6" w:rsidRDefault="00666757" w:rsidP="00666757">
            <w:pPr>
              <w:spacing w:before="0" w:after="0"/>
            </w:pPr>
            <w:r w:rsidRPr="009B0FD6">
              <w:t>Contributors and Reviewers</w:t>
            </w:r>
          </w:p>
        </w:tc>
      </w:tr>
      <w:tr w:rsidR="00666757" w:rsidRPr="009B0FD6" w14:paraId="44C105F6" w14:textId="77777777" w:rsidTr="00666757">
        <w:trPr>
          <w:cnfStyle w:val="000000100000" w:firstRow="0" w:lastRow="0" w:firstColumn="0" w:lastColumn="0" w:oddVBand="0" w:evenVBand="0" w:oddHBand="1" w:evenHBand="0" w:firstRowFirstColumn="0" w:firstRowLastColumn="0" w:lastRowFirstColumn="0" w:lastRowLastColumn="0"/>
        </w:trPr>
        <w:tc>
          <w:tcPr>
            <w:tcW w:w="3003" w:type="dxa"/>
          </w:tcPr>
          <w:p w14:paraId="04745818" w14:textId="77777777" w:rsidR="00666757" w:rsidRPr="009B0FD6" w:rsidRDefault="00666757" w:rsidP="00666757">
            <w:pPr>
              <w:spacing w:before="0" w:after="0"/>
              <w:rPr>
                <w:sz w:val="20"/>
                <w:szCs w:val="20"/>
              </w:rPr>
            </w:pPr>
            <w:r w:rsidRPr="009B0FD6">
              <w:rPr>
                <w:sz w:val="20"/>
                <w:szCs w:val="20"/>
              </w:rPr>
              <w:t>Andrew van der Stock</w:t>
            </w:r>
          </w:p>
          <w:p w14:paraId="7B7054E5" w14:textId="7E6453A0" w:rsidR="00666757" w:rsidRPr="009B0FD6" w:rsidRDefault="00666757" w:rsidP="00666757">
            <w:pPr>
              <w:spacing w:before="0" w:after="0"/>
              <w:rPr>
                <w:sz w:val="20"/>
                <w:szCs w:val="20"/>
              </w:rPr>
            </w:pPr>
            <w:r w:rsidRPr="009B0FD6">
              <w:rPr>
                <w:sz w:val="20"/>
                <w:szCs w:val="20"/>
              </w:rPr>
              <w:t>Daniel Cuthbert</w:t>
            </w:r>
          </w:p>
        </w:tc>
        <w:tc>
          <w:tcPr>
            <w:tcW w:w="3003" w:type="dxa"/>
          </w:tcPr>
          <w:p w14:paraId="1F75D6F8" w14:textId="58082A58" w:rsidR="00666757" w:rsidRPr="009B0FD6" w:rsidRDefault="00666757" w:rsidP="00666757">
            <w:pPr>
              <w:spacing w:before="0" w:after="0"/>
              <w:rPr>
                <w:sz w:val="20"/>
                <w:szCs w:val="20"/>
              </w:rPr>
            </w:pPr>
            <w:r w:rsidRPr="009B0FD6">
              <w:rPr>
                <w:sz w:val="20"/>
                <w:szCs w:val="20"/>
              </w:rPr>
              <w:t>Jim Manico</w:t>
            </w:r>
          </w:p>
        </w:tc>
        <w:tc>
          <w:tcPr>
            <w:tcW w:w="3004" w:type="dxa"/>
          </w:tcPr>
          <w:p w14:paraId="3529CEA6" w14:textId="77777777" w:rsidR="00F214E1" w:rsidRPr="009B0FD6" w:rsidRDefault="00F214E1" w:rsidP="00F214E1">
            <w:pPr>
              <w:spacing w:before="0" w:after="0"/>
              <w:rPr>
                <w:sz w:val="20"/>
                <w:szCs w:val="20"/>
              </w:rPr>
            </w:pPr>
            <w:r w:rsidRPr="009B0FD6">
              <w:rPr>
                <w:sz w:val="20"/>
                <w:szCs w:val="20"/>
              </w:rPr>
              <w:t>Abhinav Sejpal</w:t>
            </w:r>
          </w:p>
          <w:p w14:paraId="64B2E618" w14:textId="1F8E5CA6" w:rsidR="00EF1A3B" w:rsidRPr="009B0FD6" w:rsidRDefault="00EF1A3B" w:rsidP="00F214E1">
            <w:pPr>
              <w:spacing w:before="0" w:after="0"/>
              <w:rPr>
                <w:sz w:val="20"/>
                <w:szCs w:val="20"/>
              </w:rPr>
            </w:pPr>
            <w:r w:rsidRPr="009B0FD6">
              <w:rPr>
                <w:sz w:val="20"/>
                <w:szCs w:val="20"/>
              </w:rPr>
              <w:t>Anthony Weems</w:t>
            </w:r>
          </w:p>
          <w:p w14:paraId="1FE98D99" w14:textId="77777777" w:rsidR="00F214E1" w:rsidRPr="009B0FD6" w:rsidRDefault="00F214E1" w:rsidP="00F214E1">
            <w:pPr>
              <w:spacing w:before="0" w:after="0"/>
              <w:rPr>
                <w:sz w:val="20"/>
                <w:szCs w:val="20"/>
              </w:rPr>
            </w:pPr>
            <w:r w:rsidRPr="009B0FD6">
              <w:rPr>
                <w:sz w:val="20"/>
                <w:szCs w:val="20"/>
              </w:rPr>
              <w:t>Ari Kesäniemi</w:t>
            </w:r>
          </w:p>
          <w:p w14:paraId="5DE9F182" w14:textId="77777777" w:rsidR="00F214E1" w:rsidRPr="009B0FD6" w:rsidRDefault="00F214E1" w:rsidP="00F214E1">
            <w:pPr>
              <w:spacing w:before="0" w:after="0"/>
              <w:rPr>
                <w:sz w:val="20"/>
                <w:szCs w:val="20"/>
              </w:rPr>
            </w:pPr>
            <w:r w:rsidRPr="009B0FD6">
              <w:rPr>
                <w:sz w:val="20"/>
                <w:szCs w:val="20"/>
              </w:rPr>
              <w:t xml:space="preserve">Boy Baukema </w:t>
            </w:r>
          </w:p>
          <w:p w14:paraId="72E2FAA4" w14:textId="77777777" w:rsidR="00F214E1" w:rsidRPr="009B0FD6" w:rsidRDefault="00F214E1" w:rsidP="00F214E1">
            <w:pPr>
              <w:spacing w:before="0" w:after="0"/>
              <w:rPr>
                <w:sz w:val="20"/>
                <w:szCs w:val="20"/>
              </w:rPr>
            </w:pPr>
            <w:r w:rsidRPr="009B0FD6">
              <w:rPr>
                <w:sz w:val="20"/>
                <w:szCs w:val="20"/>
              </w:rPr>
              <w:t xml:space="preserve">Colin Watson </w:t>
            </w:r>
          </w:p>
          <w:p w14:paraId="08B64D6F" w14:textId="77777777" w:rsidR="00F214E1" w:rsidRPr="009B0FD6" w:rsidRDefault="00F214E1" w:rsidP="00F214E1">
            <w:pPr>
              <w:spacing w:before="0" w:after="0"/>
              <w:rPr>
                <w:sz w:val="20"/>
                <w:szCs w:val="20"/>
              </w:rPr>
            </w:pPr>
            <w:r w:rsidRPr="009B0FD6">
              <w:rPr>
                <w:sz w:val="20"/>
                <w:szCs w:val="20"/>
              </w:rPr>
              <w:t xml:space="preserve">Cristinel Dumitru </w:t>
            </w:r>
          </w:p>
          <w:p w14:paraId="54C54582" w14:textId="77777777" w:rsidR="00F214E1" w:rsidRPr="009B0FD6" w:rsidRDefault="00F214E1" w:rsidP="00F214E1">
            <w:pPr>
              <w:spacing w:before="0" w:after="0"/>
              <w:rPr>
                <w:sz w:val="20"/>
                <w:szCs w:val="20"/>
              </w:rPr>
            </w:pPr>
            <w:r w:rsidRPr="009B0FD6">
              <w:rPr>
                <w:sz w:val="20"/>
                <w:szCs w:val="20"/>
              </w:rPr>
              <w:t>David Ryan</w:t>
            </w:r>
          </w:p>
          <w:p w14:paraId="2F08702F" w14:textId="77777777" w:rsidR="00F214E1" w:rsidRPr="009B0FD6" w:rsidRDefault="00F214E1" w:rsidP="00F214E1">
            <w:pPr>
              <w:spacing w:before="0" w:after="0"/>
              <w:rPr>
                <w:sz w:val="20"/>
                <w:szCs w:val="20"/>
              </w:rPr>
            </w:pPr>
            <w:r w:rsidRPr="009B0FD6">
              <w:rPr>
                <w:sz w:val="20"/>
                <w:szCs w:val="20"/>
              </w:rPr>
              <w:t>François-Eric Guyomarc’h</w:t>
            </w:r>
          </w:p>
          <w:p w14:paraId="71C47A63" w14:textId="77777777" w:rsidR="00F214E1" w:rsidRPr="009B0FD6" w:rsidRDefault="00F214E1" w:rsidP="00F214E1">
            <w:pPr>
              <w:spacing w:before="0" w:after="0"/>
              <w:rPr>
                <w:sz w:val="20"/>
                <w:szCs w:val="20"/>
              </w:rPr>
            </w:pPr>
            <w:r w:rsidRPr="009B0FD6">
              <w:rPr>
                <w:sz w:val="20"/>
                <w:szCs w:val="20"/>
              </w:rPr>
              <w:t>Gary Robinson</w:t>
            </w:r>
          </w:p>
          <w:p w14:paraId="19981477" w14:textId="77777777" w:rsidR="00F214E1" w:rsidRPr="009B0FD6" w:rsidRDefault="00F214E1" w:rsidP="00F214E1">
            <w:pPr>
              <w:spacing w:before="0" w:after="0"/>
              <w:rPr>
                <w:sz w:val="20"/>
                <w:szCs w:val="20"/>
              </w:rPr>
            </w:pPr>
            <w:r w:rsidRPr="009B0FD6">
              <w:rPr>
                <w:sz w:val="20"/>
                <w:szCs w:val="20"/>
              </w:rPr>
              <w:t>Glenn Ten Cate</w:t>
            </w:r>
          </w:p>
          <w:p w14:paraId="7A55CD4D" w14:textId="77777777" w:rsidR="00F214E1" w:rsidRPr="009B0FD6" w:rsidRDefault="00F214E1" w:rsidP="00F214E1">
            <w:pPr>
              <w:spacing w:before="0" w:after="0"/>
              <w:rPr>
                <w:sz w:val="20"/>
                <w:szCs w:val="20"/>
              </w:rPr>
            </w:pPr>
            <w:r w:rsidRPr="009B0FD6">
              <w:rPr>
                <w:sz w:val="20"/>
                <w:szCs w:val="20"/>
              </w:rPr>
              <w:t>James Holland</w:t>
            </w:r>
          </w:p>
          <w:p w14:paraId="6E1A74E2" w14:textId="2CC04D55" w:rsidR="00EF5143" w:rsidRPr="009B0FD6" w:rsidRDefault="00EF5143" w:rsidP="00F214E1">
            <w:pPr>
              <w:spacing w:before="0" w:after="0"/>
              <w:rPr>
                <w:sz w:val="20"/>
                <w:szCs w:val="20"/>
              </w:rPr>
            </w:pPr>
            <w:r w:rsidRPr="009B0FD6">
              <w:rPr>
                <w:sz w:val="20"/>
                <w:szCs w:val="20"/>
              </w:rPr>
              <w:t>Kelby Ludwig</w:t>
            </w:r>
          </w:p>
          <w:p w14:paraId="5F33A5EE" w14:textId="5B71803D" w:rsidR="00EF1A3B" w:rsidRPr="009B0FD6" w:rsidRDefault="00EF1A3B" w:rsidP="00F214E1">
            <w:pPr>
              <w:spacing w:before="0" w:after="0"/>
              <w:rPr>
                <w:sz w:val="20"/>
                <w:szCs w:val="20"/>
              </w:rPr>
            </w:pPr>
            <w:r w:rsidRPr="009B0FD6">
              <w:rPr>
                <w:sz w:val="20"/>
                <w:szCs w:val="20"/>
              </w:rPr>
              <w:t>Nathan Sportsman</w:t>
            </w:r>
          </w:p>
          <w:p w14:paraId="48B20C64" w14:textId="77777777" w:rsidR="00F214E1" w:rsidRPr="009B0FD6" w:rsidRDefault="00F214E1" w:rsidP="00F214E1">
            <w:pPr>
              <w:spacing w:before="0" w:after="0"/>
              <w:rPr>
                <w:sz w:val="20"/>
                <w:szCs w:val="20"/>
              </w:rPr>
            </w:pPr>
            <w:r w:rsidRPr="009B0FD6">
              <w:rPr>
                <w:sz w:val="20"/>
                <w:szCs w:val="20"/>
              </w:rPr>
              <w:t>Martin Knobloch</w:t>
            </w:r>
          </w:p>
          <w:p w14:paraId="71923742" w14:textId="77777777" w:rsidR="00F214E1" w:rsidRPr="009B0FD6" w:rsidRDefault="00F214E1" w:rsidP="00F214E1">
            <w:pPr>
              <w:spacing w:before="0" w:after="0"/>
              <w:rPr>
                <w:sz w:val="20"/>
                <w:szCs w:val="20"/>
              </w:rPr>
            </w:pPr>
            <w:r w:rsidRPr="009B0FD6">
              <w:rPr>
                <w:sz w:val="20"/>
                <w:szCs w:val="20"/>
              </w:rPr>
              <w:t>Raoul Endres</w:t>
            </w:r>
          </w:p>
          <w:p w14:paraId="115EE481" w14:textId="77777777" w:rsidR="00F214E1" w:rsidRPr="009B0FD6" w:rsidRDefault="00F214E1" w:rsidP="00F214E1">
            <w:pPr>
              <w:spacing w:before="0" w:after="0"/>
              <w:rPr>
                <w:sz w:val="20"/>
                <w:szCs w:val="20"/>
              </w:rPr>
            </w:pPr>
            <w:r w:rsidRPr="009B0FD6">
              <w:rPr>
                <w:sz w:val="20"/>
                <w:szCs w:val="20"/>
              </w:rPr>
              <w:t>Ravishankar S</w:t>
            </w:r>
          </w:p>
          <w:p w14:paraId="0070D05B" w14:textId="77777777" w:rsidR="00F214E1" w:rsidRPr="009B0FD6" w:rsidRDefault="00F214E1" w:rsidP="00F214E1">
            <w:pPr>
              <w:spacing w:before="0" w:after="0"/>
              <w:rPr>
                <w:sz w:val="20"/>
                <w:szCs w:val="20"/>
              </w:rPr>
            </w:pPr>
            <w:r w:rsidRPr="009B0FD6">
              <w:rPr>
                <w:sz w:val="20"/>
                <w:szCs w:val="20"/>
              </w:rPr>
              <w:t>Riccardo Ten Cate</w:t>
            </w:r>
          </w:p>
          <w:p w14:paraId="338513A3" w14:textId="134F2B0F" w:rsidR="00EF1A3B" w:rsidRPr="009B0FD6" w:rsidRDefault="00EF1A3B" w:rsidP="00F214E1">
            <w:pPr>
              <w:spacing w:before="0" w:after="0"/>
              <w:rPr>
                <w:sz w:val="20"/>
                <w:szCs w:val="20"/>
              </w:rPr>
            </w:pPr>
            <w:r w:rsidRPr="009B0FD6">
              <w:rPr>
                <w:sz w:val="20"/>
                <w:szCs w:val="20"/>
              </w:rPr>
              <w:t>Robert Erbes</w:t>
            </w:r>
          </w:p>
          <w:p w14:paraId="02F5DBF9" w14:textId="77777777" w:rsidR="00F214E1" w:rsidRPr="009B0FD6" w:rsidRDefault="00F214E1" w:rsidP="00F214E1">
            <w:pPr>
              <w:spacing w:before="0" w:after="0"/>
              <w:rPr>
                <w:sz w:val="20"/>
                <w:szCs w:val="20"/>
              </w:rPr>
            </w:pPr>
            <w:r w:rsidRPr="009B0FD6">
              <w:rPr>
                <w:sz w:val="20"/>
                <w:szCs w:val="20"/>
              </w:rPr>
              <w:t>Roberto Martelloni</w:t>
            </w:r>
          </w:p>
          <w:p w14:paraId="2D0499AE" w14:textId="77777777" w:rsidR="00F214E1" w:rsidRPr="009B0FD6" w:rsidRDefault="00F214E1" w:rsidP="00F214E1">
            <w:pPr>
              <w:spacing w:before="0" w:after="0"/>
              <w:rPr>
                <w:sz w:val="20"/>
                <w:szCs w:val="20"/>
              </w:rPr>
            </w:pPr>
            <w:r w:rsidRPr="009B0FD6">
              <w:rPr>
                <w:sz w:val="20"/>
                <w:szCs w:val="20"/>
              </w:rPr>
              <w:t>Ryan Dewhurst</w:t>
            </w:r>
          </w:p>
          <w:p w14:paraId="24886C5C" w14:textId="77777777" w:rsidR="00F214E1" w:rsidRPr="009B0FD6" w:rsidRDefault="00F214E1" w:rsidP="00F214E1">
            <w:pPr>
              <w:spacing w:before="0" w:after="0"/>
              <w:rPr>
                <w:sz w:val="20"/>
                <w:szCs w:val="20"/>
              </w:rPr>
            </w:pPr>
            <w:r w:rsidRPr="009B0FD6">
              <w:rPr>
                <w:sz w:val="20"/>
                <w:szCs w:val="20"/>
              </w:rPr>
              <w:t>Stephen de Vries</w:t>
            </w:r>
          </w:p>
          <w:p w14:paraId="06C4BE31" w14:textId="4EF4A97C" w:rsidR="00EF1A3B" w:rsidRPr="009B0FD6" w:rsidRDefault="00F214E1" w:rsidP="00F214E1">
            <w:pPr>
              <w:spacing w:before="0" w:after="0"/>
              <w:rPr>
                <w:sz w:val="20"/>
                <w:szCs w:val="20"/>
              </w:rPr>
            </w:pPr>
            <w:r w:rsidRPr="009B0FD6">
              <w:rPr>
                <w:sz w:val="20"/>
                <w:szCs w:val="20"/>
              </w:rPr>
              <w:t>Steven van der Baan</w:t>
            </w:r>
          </w:p>
        </w:tc>
      </w:tr>
    </w:tbl>
    <w:p w14:paraId="4BBA7B11" w14:textId="31093FA2" w:rsidR="00DF702A" w:rsidRPr="009B0FD6" w:rsidRDefault="00DF702A" w:rsidP="0021352C">
      <w:pPr>
        <w:pStyle w:val="Heading3"/>
        <w:spacing w:before="240"/>
      </w:pPr>
      <w:r w:rsidRPr="009B0FD6">
        <w:t>Version 2.0, 2014</w:t>
      </w:r>
    </w:p>
    <w:tbl>
      <w:tblPr>
        <w:tblStyle w:val="ListTable3-Accent5"/>
        <w:tblW w:w="0" w:type="auto"/>
        <w:tblLook w:val="0420" w:firstRow="1" w:lastRow="0" w:firstColumn="0" w:lastColumn="0" w:noHBand="0" w:noVBand="1"/>
      </w:tblPr>
      <w:tblGrid>
        <w:gridCol w:w="3003"/>
        <w:gridCol w:w="3003"/>
        <w:gridCol w:w="3004"/>
      </w:tblGrid>
      <w:tr w:rsidR="00666757" w:rsidRPr="009B0FD6" w14:paraId="2D5D7DEA" w14:textId="77777777" w:rsidTr="0021352C">
        <w:trPr>
          <w:cnfStyle w:val="100000000000" w:firstRow="1" w:lastRow="0" w:firstColumn="0" w:lastColumn="0" w:oddVBand="0" w:evenVBand="0" w:oddHBand="0" w:evenHBand="0" w:firstRowFirstColumn="0" w:firstRowLastColumn="0" w:lastRowFirstColumn="0" w:lastRowLastColumn="0"/>
          <w:tblHeader/>
        </w:trPr>
        <w:tc>
          <w:tcPr>
            <w:tcW w:w="3003" w:type="dxa"/>
          </w:tcPr>
          <w:p w14:paraId="492F45A1" w14:textId="77777777" w:rsidR="00666757" w:rsidRPr="009B0FD6" w:rsidRDefault="00666757" w:rsidP="00666757">
            <w:pPr>
              <w:spacing w:before="0" w:after="0"/>
            </w:pPr>
            <w:r w:rsidRPr="009B0FD6">
              <w:t>Project Leads</w:t>
            </w:r>
          </w:p>
        </w:tc>
        <w:tc>
          <w:tcPr>
            <w:tcW w:w="3003" w:type="dxa"/>
          </w:tcPr>
          <w:p w14:paraId="358F1D16" w14:textId="77777777" w:rsidR="00666757" w:rsidRPr="009B0FD6" w:rsidRDefault="00666757" w:rsidP="00666757">
            <w:pPr>
              <w:spacing w:before="0" w:after="0"/>
            </w:pPr>
            <w:r w:rsidRPr="009B0FD6">
              <w:t>Lead Authors</w:t>
            </w:r>
          </w:p>
        </w:tc>
        <w:tc>
          <w:tcPr>
            <w:tcW w:w="3004" w:type="dxa"/>
          </w:tcPr>
          <w:p w14:paraId="4E5BA889" w14:textId="77777777" w:rsidR="00666757" w:rsidRPr="009B0FD6" w:rsidRDefault="00666757" w:rsidP="00666757">
            <w:pPr>
              <w:spacing w:before="0" w:after="0"/>
            </w:pPr>
            <w:r w:rsidRPr="009B0FD6">
              <w:t>Contributors and Reviewers</w:t>
            </w:r>
          </w:p>
        </w:tc>
      </w:tr>
      <w:tr w:rsidR="00666757" w:rsidRPr="009B0FD6" w14:paraId="724645FE" w14:textId="77777777" w:rsidTr="00666757">
        <w:trPr>
          <w:cnfStyle w:val="000000100000" w:firstRow="0" w:lastRow="0" w:firstColumn="0" w:lastColumn="0" w:oddVBand="0" w:evenVBand="0" w:oddHBand="1" w:evenHBand="0" w:firstRowFirstColumn="0" w:firstRowLastColumn="0" w:lastRowFirstColumn="0" w:lastRowLastColumn="0"/>
        </w:trPr>
        <w:tc>
          <w:tcPr>
            <w:tcW w:w="3003" w:type="dxa"/>
          </w:tcPr>
          <w:p w14:paraId="2DBA6C34" w14:textId="77777777" w:rsidR="00666757" w:rsidRPr="009B0FD6" w:rsidRDefault="00666757" w:rsidP="00666757">
            <w:pPr>
              <w:spacing w:before="0" w:after="0"/>
              <w:rPr>
                <w:sz w:val="20"/>
                <w:szCs w:val="20"/>
              </w:rPr>
            </w:pPr>
            <w:r w:rsidRPr="009B0FD6">
              <w:rPr>
                <w:sz w:val="20"/>
                <w:szCs w:val="20"/>
              </w:rPr>
              <w:t>Daniel Cuthbert</w:t>
            </w:r>
            <w:r w:rsidRPr="009B0FD6">
              <w:rPr>
                <w:sz w:val="20"/>
                <w:szCs w:val="20"/>
              </w:rPr>
              <w:tab/>
            </w:r>
          </w:p>
          <w:p w14:paraId="7F12BCB9" w14:textId="63D5CF6B" w:rsidR="00666757" w:rsidRPr="009B0FD6" w:rsidRDefault="00666757" w:rsidP="00666757">
            <w:pPr>
              <w:spacing w:before="0" w:after="0"/>
              <w:rPr>
                <w:sz w:val="20"/>
                <w:szCs w:val="20"/>
              </w:rPr>
            </w:pPr>
            <w:r w:rsidRPr="009B0FD6">
              <w:rPr>
                <w:sz w:val="20"/>
                <w:szCs w:val="20"/>
              </w:rPr>
              <w:t>Sahba Kazerooni</w:t>
            </w:r>
          </w:p>
        </w:tc>
        <w:tc>
          <w:tcPr>
            <w:tcW w:w="3003" w:type="dxa"/>
          </w:tcPr>
          <w:p w14:paraId="413CD69C" w14:textId="77777777" w:rsidR="00666757" w:rsidRPr="009B0FD6" w:rsidRDefault="00666757" w:rsidP="00666757">
            <w:pPr>
              <w:spacing w:before="0" w:after="0"/>
              <w:rPr>
                <w:sz w:val="20"/>
                <w:szCs w:val="20"/>
              </w:rPr>
            </w:pPr>
            <w:r w:rsidRPr="009B0FD6">
              <w:rPr>
                <w:sz w:val="20"/>
                <w:szCs w:val="20"/>
              </w:rPr>
              <w:t>Andrew van der Stock</w:t>
            </w:r>
            <w:r w:rsidRPr="009B0FD6">
              <w:rPr>
                <w:sz w:val="20"/>
                <w:szCs w:val="20"/>
              </w:rPr>
              <w:tab/>
            </w:r>
          </w:p>
          <w:p w14:paraId="0CDF129A" w14:textId="5601F0B8" w:rsidR="00666757" w:rsidRPr="009B0FD6" w:rsidRDefault="00666757" w:rsidP="00666757">
            <w:pPr>
              <w:spacing w:before="0" w:after="0"/>
              <w:rPr>
                <w:sz w:val="20"/>
                <w:szCs w:val="20"/>
              </w:rPr>
            </w:pPr>
            <w:r w:rsidRPr="009B0FD6">
              <w:rPr>
                <w:sz w:val="20"/>
                <w:szCs w:val="20"/>
              </w:rPr>
              <w:t>Krishna Raja</w:t>
            </w:r>
          </w:p>
        </w:tc>
        <w:tc>
          <w:tcPr>
            <w:tcW w:w="3004" w:type="dxa"/>
          </w:tcPr>
          <w:p w14:paraId="6DD08BAB" w14:textId="77777777" w:rsidR="00AF7F08" w:rsidRPr="009B0FD6" w:rsidRDefault="00AF7F08" w:rsidP="00AF7F08">
            <w:pPr>
              <w:spacing w:before="0" w:after="0"/>
              <w:rPr>
                <w:sz w:val="20"/>
                <w:szCs w:val="20"/>
              </w:rPr>
            </w:pPr>
            <w:r w:rsidRPr="009B0FD6">
              <w:rPr>
                <w:sz w:val="20"/>
                <w:szCs w:val="20"/>
              </w:rPr>
              <w:t>Antonio Fontes</w:t>
            </w:r>
          </w:p>
          <w:p w14:paraId="748B161B" w14:textId="77777777" w:rsidR="00AF7F08" w:rsidRPr="009B0FD6" w:rsidRDefault="00AF7F08" w:rsidP="00AF7F08">
            <w:pPr>
              <w:spacing w:before="0" w:after="0"/>
              <w:rPr>
                <w:sz w:val="20"/>
                <w:szCs w:val="20"/>
              </w:rPr>
            </w:pPr>
            <w:r w:rsidRPr="009B0FD6">
              <w:rPr>
                <w:sz w:val="20"/>
                <w:szCs w:val="20"/>
              </w:rPr>
              <w:t>Archangel Cuison</w:t>
            </w:r>
            <w:r w:rsidRPr="009B0FD6">
              <w:rPr>
                <w:sz w:val="20"/>
                <w:szCs w:val="20"/>
              </w:rPr>
              <w:tab/>
            </w:r>
          </w:p>
          <w:p w14:paraId="16DBF4BC" w14:textId="77777777" w:rsidR="00AF7F08" w:rsidRPr="009B0FD6" w:rsidRDefault="00AF7F08" w:rsidP="00AF7F08">
            <w:pPr>
              <w:spacing w:before="0" w:after="0"/>
              <w:rPr>
                <w:sz w:val="20"/>
                <w:szCs w:val="20"/>
              </w:rPr>
            </w:pPr>
            <w:r w:rsidRPr="009B0FD6">
              <w:rPr>
                <w:sz w:val="20"/>
                <w:szCs w:val="20"/>
              </w:rPr>
              <w:t>Ari Kesäniemi</w:t>
            </w:r>
            <w:r w:rsidRPr="009B0FD6">
              <w:rPr>
                <w:sz w:val="20"/>
                <w:szCs w:val="20"/>
              </w:rPr>
              <w:tab/>
            </w:r>
          </w:p>
          <w:p w14:paraId="0F488B92" w14:textId="77777777" w:rsidR="00AF7F08" w:rsidRPr="009B0FD6" w:rsidRDefault="00AF7F08" w:rsidP="00AF7F08">
            <w:pPr>
              <w:spacing w:before="0" w:after="0"/>
              <w:rPr>
                <w:sz w:val="20"/>
                <w:szCs w:val="20"/>
              </w:rPr>
            </w:pPr>
            <w:r w:rsidRPr="009B0FD6">
              <w:rPr>
                <w:sz w:val="20"/>
                <w:szCs w:val="20"/>
              </w:rPr>
              <w:t>Boy Baukema</w:t>
            </w:r>
            <w:r w:rsidRPr="009B0FD6">
              <w:rPr>
                <w:sz w:val="20"/>
                <w:szCs w:val="20"/>
              </w:rPr>
              <w:tab/>
            </w:r>
          </w:p>
          <w:p w14:paraId="6D1F0726" w14:textId="77777777" w:rsidR="00AF7F08" w:rsidRPr="009B0FD6" w:rsidRDefault="00AF7F08" w:rsidP="00AF7F08">
            <w:pPr>
              <w:spacing w:before="0" w:after="0"/>
              <w:rPr>
                <w:sz w:val="20"/>
                <w:szCs w:val="20"/>
              </w:rPr>
            </w:pPr>
            <w:r w:rsidRPr="009B0FD6">
              <w:rPr>
                <w:sz w:val="20"/>
                <w:szCs w:val="20"/>
              </w:rPr>
              <w:t>Colin Watson</w:t>
            </w:r>
            <w:r w:rsidRPr="009B0FD6">
              <w:rPr>
                <w:sz w:val="20"/>
                <w:szCs w:val="20"/>
              </w:rPr>
              <w:tab/>
            </w:r>
          </w:p>
          <w:p w14:paraId="5A6235F6" w14:textId="77777777" w:rsidR="00AF7F08" w:rsidRPr="009B0FD6" w:rsidRDefault="00AF7F08" w:rsidP="00AF7F08">
            <w:pPr>
              <w:spacing w:before="0" w:after="0"/>
              <w:rPr>
                <w:sz w:val="20"/>
                <w:szCs w:val="20"/>
              </w:rPr>
            </w:pPr>
            <w:r w:rsidRPr="009B0FD6">
              <w:rPr>
                <w:sz w:val="20"/>
                <w:szCs w:val="20"/>
              </w:rPr>
              <w:t>Dr Emin Tatli</w:t>
            </w:r>
            <w:r w:rsidRPr="009B0FD6">
              <w:rPr>
                <w:sz w:val="20"/>
                <w:szCs w:val="20"/>
              </w:rPr>
              <w:tab/>
            </w:r>
          </w:p>
          <w:p w14:paraId="04BD13A2" w14:textId="77777777" w:rsidR="00AF7F08" w:rsidRPr="009B0FD6" w:rsidRDefault="00AF7F08" w:rsidP="00AF7F08">
            <w:pPr>
              <w:spacing w:before="0" w:after="0"/>
              <w:rPr>
                <w:sz w:val="20"/>
                <w:szCs w:val="20"/>
              </w:rPr>
            </w:pPr>
            <w:r w:rsidRPr="009B0FD6">
              <w:rPr>
                <w:sz w:val="20"/>
                <w:szCs w:val="20"/>
              </w:rPr>
              <w:t>Etienne Stalmans</w:t>
            </w:r>
            <w:r w:rsidRPr="009B0FD6">
              <w:rPr>
                <w:sz w:val="20"/>
                <w:szCs w:val="20"/>
              </w:rPr>
              <w:tab/>
            </w:r>
          </w:p>
          <w:p w14:paraId="64A6EB97" w14:textId="77777777" w:rsidR="00AF7F08" w:rsidRPr="009B0FD6" w:rsidRDefault="00AF7F08" w:rsidP="00AF7F08">
            <w:pPr>
              <w:spacing w:before="0" w:after="0"/>
              <w:rPr>
                <w:sz w:val="20"/>
                <w:szCs w:val="20"/>
              </w:rPr>
            </w:pPr>
            <w:r w:rsidRPr="009B0FD6">
              <w:rPr>
                <w:sz w:val="20"/>
                <w:szCs w:val="20"/>
              </w:rPr>
              <w:t>Evan Gaustad</w:t>
            </w:r>
            <w:r w:rsidRPr="009B0FD6">
              <w:rPr>
                <w:sz w:val="20"/>
                <w:szCs w:val="20"/>
              </w:rPr>
              <w:tab/>
            </w:r>
          </w:p>
          <w:p w14:paraId="72A8F378" w14:textId="77777777" w:rsidR="00AF7F08" w:rsidRPr="009B0FD6" w:rsidRDefault="00AF7F08" w:rsidP="00AF7F08">
            <w:pPr>
              <w:spacing w:before="0" w:after="0"/>
              <w:rPr>
                <w:sz w:val="20"/>
                <w:szCs w:val="20"/>
              </w:rPr>
            </w:pPr>
            <w:r w:rsidRPr="009B0FD6">
              <w:rPr>
                <w:sz w:val="20"/>
                <w:szCs w:val="20"/>
              </w:rPr>
              <w:t>Jeff Sergeant</w:t>
            </w:r>
            <w:r w:rsidRPr="009B0FD6">
              <w:rPr>
                <w:sz w:val="20"/>
                <w:szCs w:val="20"/>
              </w:rPr>
              <w:tab/>
            </w:r>
          </w:p>
          <w:p w14:paraId="569126D9" w14:textId="77777777" w:rsidR="00AF7F08" w:rsidRPr="009B0FD6" w:rsidRDefault="00AF7F08" w:rsidP="00AF7F08">
            <w:pPr>
              <w:spacing w:before="0" w:after="0"/>
              <w:rPr>
                <w:sz w:val="20"/>
                <w:szCs w:val="20"/>
              </w:rPr>
            </w:pPr>
            <w:r w:rsidRPr="009B0FD6">
              <w:rPr>
                <w:sz w:val="20"/>
                <w:szCs w:val="20"/>
              </w:rPr>
              <w:t>Jerome Athias</w:t>
            </w:r>
            <w:r w:rsidRPr="009B0FD6">
              <w:rPr>
                <w:sz w:val="20"/>
                <w:szCs w:val="20"/>
              </w:rPr>
              <w:tab/>
            </w:r>
          </w:p>
          <w:p w14:paraId="198C2E2C" w14:textId="77777777" w:rsidR="00AF7F08" w:rsidRPr="009B0FD6" w:rsidRDefault="00AF7F08" w:rsidP="00AF7F08">
            <w:pPr>
              <w:spacing w:before="0" w:after="0"/>
              <w:rPr>
                <w:sz w:val="20"/>
                <w:szCs w:val="20"/>
              </w:rPr>
            </w:pPr>
            <w:r w:rsidRPr="009B0FD6">
              <w:rPr>
                <w:sz w:val="20"/>
                <w:szCs w:val="20"/>
              </w:rPr>
              <w:t>Jim Manico</w:t>
            </w:r>
            <w:r w:rsidRPr="009B0FD6">
              <w:rPr>
                <w:sz w:val="20"/>
                <w:szCs w:val="20"/>
              </w:rPr>
              <w:tab/>
            </w:r>
          </w:p>
          <w:p w14:paraId="31D41192" w14:textId="77777777" w:rsidR="00AF7F08" w:rsidRPr="009B0FD6" w:rsidRDefault="00AF7F08" w:rsidP="00AF7F08">
            <w:pPr>
              <w:spacing w:before="0" w:after="0"/>
              <w:rPr>
                <w:sz w:val="20"/>
                <w:szCs w:val="20"/>
              </w:rPr>
            </w:pPr>
            <w:r w:rsidRPr="009B0FD6">
              <w:rPr>
                <w:sz w:val="20"/>
                <w:szCs w:val="20"/>
              </w:rPr>
              <w:t>Mait Peekma</w:t>
            </w:r>
            <w:r w:rsidRPr="009B0FD6">
              <w:rPr>
                <w:sz w:val="20"/>
                <w:szCs w:val="20"/>
              </w:rPr>
              <w:tab/>
            </w:r>
          </w:p>
          <w:p w14:paraId="2FB2E1BC" w14:textId="77777777" w:rsidR="00AF7F08" w:rsidRPr="009B0FD6" w:rsidRDefault="00AF7F08" w:rsidP="00AF7F08">
            <w:pPr>
              <w:spacing w:before="0" w:after="0"/>
              <w:rPr>
                <w:sz w:val="20"/>
                <w:szCs w:val="20"/>
              </w:rPr>
            </w:pPr>
            <w:r w:rsidRPr="009B0FD6">
              <w:rPr>
                <w:sz w:val="20"/>
                <w:szCs w:val="20"/>
              </w:rPr>
              <w:t>Pekka Sillanpää</w:t>
            </w:r>
          </w:p>
          <w:p w14:paraId="7C8ABF03" w14:textId="77777777" w:rsidR="00AF7F08" w:rsidRPr="009B0FD6" w:rsidRDefault="00AF7F08" w:rsidP="00AF7F08">
            <w:pPr>
              <w:spacing w:before="0" w:after="0"/>
              <w:rPr>
                <w:sz w:val="20"/>
                <w:szCs w:val="20"/>
              </w:rPr>
            </w:pPr>
            <w:r w:rsidRPr="009B0FD6">
              <w:rPr>
                <w:sz w:val="20"/>
                <w:szCs w:val="20"/>
              </w:rPr>
              <w:t>Safuat Hamdy</w:t>
            </w:r>
          </w:p>
          <w:p w14:paraId="71CECE7F" w14:textId="77777777" w:rsidR="00AF7F08" w:rsidRPr="009B0FD6" w:rsidRDefault="00AF7F08" w:rsidP="00AF7F08">
            <w:pPr>
              <w:spacing w:before="0" w:after="0"/>
              <w:rPr>
                <w:sz w:val="20"/>
                <w:szCs w:val="20"/>
              </w:rPr>
            </w:pPr>
            <w:r w:rsidRPr="009B0FD6">
              <w:rPr>
                <w:sz w:val="20"/>
                <w:szCs w:val="20"/>
              </w:rPr>
              <w:t>Scott Luc</w:t>
            </w:r>
          </w:p>
          <w:p w14:paraId="588B4797" w14:textId="71CD0813" w:rsidR="00666757" w:rsidRPr="009B0FD6" w:rsidRDefault="00AF7F08" w:rsidP="00666757">
            <w:pPr>
              <w:spacing w:before="0" w:after="0"/>
              <w:rPr>
                <w:sz w:val="20"/>
                <w:szCs w:val="20"/>
              </w:rPr>
            </w:pPr>
            <w:r w:rsidRPr="009B0FD6">
              <w:rPr>
                <w:sz w:val="20"/>
                <w:szCs w:val="20"/>
              </w:rPr>
              <w:t>Sebastien Deleersnyder</w:t>
            </w:r>
          </w:p>
        </w:tc>
      </w:tr>
    </w:tbl>
    <w:p w14:paraId="209E4525" w14:textId="549DE01C" w:rsidR="00DF702A" w:rsidRPr="009B0FD6" w:rsidRDefault="00DF702A" w:rsidP="0021352C">
      <w:pPr>
        <w:pStyle w:val="Heading3"/>
        <w:spacing w:before="240"/>
      </w:pPr>
      <w:r w:rsidRPr="009B0FD6">
        <w:lastRenderedPageBreak/>
        <w:t>Version 1.0</w:t>
      </w:r>
      <w:r w:rsidR="0021352C" w:rsidRPr="009B0FD6">
        <w:t>,</w:t>
      </w:r>
      <w:r w:rsidRPr="009B0FD6">
        <w:t xml:space="preserve"> 2009</w:t>
      </w:r>
    </w:p>
    <w:tbl>
      <w:tblPr>
        <w:tblStyle w:val="ListTable3-Accent5"/>
        <w:tblW w:w="0" w:type="auto"/>
        <w:tblLook w:val="0420" w:firstRow="1" w:lastRow="0" w:firstColumn="0" w:lastColumn="0" w:noHBand="0" w:noVBand="1"/>
      </w:tblPr>
      <w:tblGrid>
        <w:gridCol w:w="3003"/>
        <w:gridCol w:w="3003"/>
        <w:gridCol w:w="3004"/>
      </w:tblGrid>
      <w:tr w:rsidR="00666757" w:rsidRPr="009B0FD6" w14:paraId="6EDBFECB" w14:textId="77777777" w:rsidTr="00666757">
        <w:trPr>
          <w:cnfStyle w:val="100000000000" w:firstRow="1" w:lastRow="0" w:firstColumn="0" w:lastColumn="0" w:oddVBand="0" w:evenVBand="0" w:oddHBand="0" w:evenHBand="0" w:firstRowFirstColumn="0" w:firstRowLastColumn="0" w:lastRowFirstColumn="0" w:lastRowLastColumn="0"/>
        </w:trPr>
        <w:tc>
          <w:tcPr>
            <w:tcW w:w="3003" w:type="dxa"/>
          </w:tcPr>
          <w:p w14:paraId="01AF93C9" w14:textId="77777777" w:rsidR="00666757" w:rsidRPr="009B0FD6" w:rsidRDefault="00666757" w:rsidP="00666757">
            <w:pPr>
              <w:spacing w:before="0" w:after="0"/>
            </w:pPr>
            <w:r w:rsidRPr="009B0FD6">
              <w:t>Project Leads</w:t>
            </w:r>
          </w:p>
        </w:tc>
        <w:tc>
          <w:tcPr>
            <w:tcW w:w="3003" w:type="dxa"/>
          </w:tcPr>
          <w:p w14:paraId="47C538AC" w14:textId="77777777" w:rsidR="00666757" w:rsidRPr="009B0FD6" w:rsidRDefault="00666757" w:rsidP="00666757">
            <w:pPr>
              <w:spacing w:before="0" w:after="0"/>
            </w:pPr>
            <w:r w:rsidRPr="009B0FD6">
              <w:t>Lead Authors</w:t>
            </w:r>
          </w:p>
        </w:tc>
        <w:tc>
          <w:tcPr>
            <w:tcW w:w="3004" w:type="dxa"/>
          </w:tcPr>
          <w:p w14:paraId="741BF03B" w14:textId="77777777" w:rsidR="00666757" w:rsidRPr="009B0FD6" w:rsidRDefault="00666757" w:rsidP="00666757">
            <w:pPr>
              <w:spacing w:before="0" w:after="0"/>
            </w:pPr>
            <w:r w:rsidRPr="009B0FD6">
              <w:t>Contributors and Reviewers</w:t>
            </w:r>
          </w:p>
        </w:tc>
      </w:tr>
      <w:tr w:rsidR="00666757" w:rsidRPr="009B0FD6" w14:paraId="6F84E5D6" w14:textId="77777777" w:rsidTr="00666757">
        <w:trPr>
          <w:cnfStyle w:val="000000100000" w:firstRow="0" w:lastRow="0" w:firstColumn="0" w:lastColumn="0" w:oddVBand="0" w:evenVBand="0" w:oddHBand="1" w:evenHBand="0" w:firstRowFirstColumn="0" w:firstRowLastColumn="0" w:lastRowFirstColumn="0" w:lastRowLastColumn="0"/>
        </w:trPr>
        <w:tc>
          <w:tcPr>
            <w:tcW w:w="3003" w:type="dxa"/>
          </w:tcPr>
          <w:p w14:paraId="5F8CAED2" w14:textId="77777777" w:rsidR="00666757" w:rsidRPr="009B0FD6" w:rsidRDefault="00666757" w:rsidP="00666757">
            <w:pPr>
              <w:spacing w:before="0" w:after="0"/>
              <w:rPr>
                <w:sz w:val="20"/>
                <w:szCs w:val="20"/>
              </w:rPr>
            </w:pPr>
            <w:r w:rsidRPr="009B0FD6">
              <w:rPr>
                <w:sz w:val="20"/>
                <w:szCs w:val="20"/>
              </w:rPr>
              <w:t>Mike Boberski</w:t>
            </w:r>
            <w:r w:rsidRPr="009B0FD6">
              <w:rPr>
                <w:sz w:val="20"/>
                <w:szCs w:val="20"/>
              </w:rPr>
              <w:tab/>
            </w:r>
          </w:p>
          <w:p w14:paraId="331B8967" w14:textId="77777777" w:rsidR="00666757" w:rsidRPr="009B0FD6" w:rsidRDefault="00666757" w:rsidP="00666757">
            <w:pPr>
              <w:spacing w:before="0" w:after="0"/>
              <w:rPr>
                <w:sz w:val="20"/>
                <w:szCs w:val="20"/>
              </w:rPr>
            </w:pPr>
            <w:r w:rsidRPr="009B0FD6">
              <w:rPr>
                <w:sz w:val="20"/>
                <w:szCs w:val="20"/>
              </w:rPr>
              <w:t>Jeff Williams</w:t>
            </w:r>
            <w:r w:rsidRPr="009B0FD6">
              <w:rPr>
                <w:sz w:val="20"/>
                <w:szCs w:val="20"/>
              </w:rPr>
              <w:tab/>
            </w:r>
          </w:p>
          <w:p w14:paraId="5F64F3B3" w14:textId="42730976" w:rsidR="00666757" w:rsidRPr="009B0FD6" w:rsidRDefault="00666757" w:rsidP="00666757">
            <w:pPr>
              <w:spacing w:before="0" w:after="0"/>
              <w:rPr>
                <w:sz w:val="20"/>
                <w:szCs w:val="20"/>
              </w:rPr>
            </w:pPr>
            <w:r w:rsidRPr="009B0FD6">
              <w:rPr>
                <w:sz w:val="20"/>
                <w:szCs w:val="20"/>
              </w:rPr>
              <w:t>Dave Wichers</w:t>
            </w:r>
          </w:p>
        </w:tc>
        <w:tc>
          <w:tcPr>
            <w:tcW w:w="3003" w:type="dxa"/>
          </w:tcPr>
          <w:p w14:paraId="3EE60B9E" w14:textId="77777777" w:rsidR="00666757" w:rsidRPr="009B0FD6" w:rsidRDefault="00666757" w:rsidP="00666757">
            <w:pPr>
              <w:spacing w:before="0" w:after="0"/>
              <w:rPr>
                <w:sz w:val="20"/>
                <w:szCs w:val="20"/>
              </w:rPr>
            </w:pPr>
            <w:r w:rsidRPr="009B0FD6">
              <w:rPr>
                <w:sz w:val="20"/>
                <w:szCs w:val="20"/>
              </w:rPr>
              <w:t>Jim Manico</w:t>
            </w:r>
          </w:p>
        </w:tc>
        <w:tc>
          <w:tcPr>
            <w:tcW w:w="3004" w:type="dxa"/>
          </w:tcPr>
          <w:p w14:paraId="2B8510B3" w14:textId="77777777" w:rsidR="003A0703" w:rsidRPr="009B0FD6" w:rsidRDefault="003A0703" w:rsidP="003A0703">
            <w:pPr>
              <w:spacing w:before="0" w:after="0"/>
              <w:rPr>
                <w:sz w:val="20"/>
                <w:szCs w:val="20"/>
              </w:rPr>
            </w:pPr>
            <w:r w:rsidRPr="009B0FD6">
              <w:rPr>
                <w:sz w:val="20"/>
                <w:szCs w:val="20"/>
              </w:rPr>
              <w:t>Andrew van der Stock</w:t>
            </w:r>
            <w:r w:rsidRPr="009B0FD6">
              <w:rPr>
                <w:sz w:val="20"/>
                <w:szCs w:val="20"/>
              </w:rPr>
              <w:tab/>
            </w:r>
          </w:p>
          <w:p w14:paraId="2ADE7DD8" w14:textId="77777777" w:rsidR="003A0703" w:rsidRPr="009B0FD6" w:rsidRDefault="003A0703" w:rsidP="003A0703">
            <w:pPr>
              <w:spacing w:before="0" w:after="0"/>
              <w:rPr>
                <w:sz w:val="20"/>
                <w:szCs w:val="20"/>
              </w:rPr>
            </w:pPr>
            <w:r w:rsidRPr="009B0FD6">
              <w:rPr>
                <w:sz w:val="20"/>
                <w:szCs w:val="20"/>
              </w:rPr>
              <w:t>Barry Boyd</w:t>
            </w:r>
          </w:p>
          <w:p w14:paraId="348E80A4" w14:textId="77777777" w:rsidR="003A0703" w:rsidRPr="009B0FD6" w:rsidRDefault="003A0703" w:rsidP="003A0703">
            <w:pPr>
              <w:spacing w:before="0" w:after="0"/>
              <w:rPr>
                <w:sz w:val="20"/>
                <w:szCs w:val="20"/>
              </w:rPr>
            </w:pPr>
            <w:r w:rsidRPr="009B0FD6">
              <w:rPr>
                <w:sz w:val="20"/>
                <w:szCs w:val="20"/>
              </w:rPr>
              <w:t>Bedirhan Urgun</w:t>
            </w:r>
            <w:r w:rsidRPr="009B0FD6">
              <w:rPr>
                <w:sz w:val="20"/>
                <w:szCs w:val="20"/>
              </w:rPr>
              <w:tab/>
            </w:r>
          </w:p>
          <w:p w14:paraId="59E9DDC2" w14:textId="77777777" w:rsidR="003A0703" w:rsidRPr="009B0FD6" w:rsidRDefault="003A0703" w:rsidP="003A0703">
            <w:pPr>
              <w:spacing w:before="0" w:after="0"/>
              <w:rPr>
                <w:sz w:val="20"/>
                <w:szCs w:val="20"/>
              </w:rPr>
            </w:pPr>
            <w:r w:rsidRPr="009B0FD6">
              <w:rPr>
                <w:sz w:val="20"/>
                <w:szCs w:val="20"/>
              </w:rPr>
              <w:t>Colin Watson</w:t>
            </w:r>
            <w:r w:rsidRPr="009B0FD6">
              <w:rPr>
                <w:sz w:val="20"/>
                <w:szCs w:val="20"/>
              </w:rPr>
              <w:tab/>
            </w:r>
          </w:p>
          <w:p w14:paraId="7BED2E92" w14:textId="77777777" w:rsidR="003A0703" w:rsidRPr="009B0FD6" w:rsidRDefault="003A0703" w:rsidP="003A0703">
            <w:pPr>
              <w:spacing w:before="0" w:after="0"/>
              <w:rPr>
                <w:sz w:val="20"/>
                <w:szCs w:val="20"/>
              </w:rPr>
            </w:pPr>
            <w:r w:rsidRPr="009B0FD6">
              <w:rPr>
                <w:sz w:val="20"/>
                <w:szCs w:val="20"/>
              </w:rPr>
              <w:t>Dan Cornell</w:t>
            </w:r>
            <w:r w:rsidRPr="009B0FD6">
              <w:rPr>
                <w:sz w:val="20"/>
                <w:szCs w:val="20"/>
              </w:rPr>
              <w:tab/>
            </w:r>
          </w:p>
          <w:p w14:paraId="552081BC" w14:textId="77777777" w:rsidR="003A0703" w:rsidRPr="009B0FD6" w:rsidRDefault="003A0703" w:rsidP="003A0703">
            <w:pPr>
              <w:spacing w:before="0" w:after="0"/>
              <w:rPr>
                <w:sz w:val="20"/>
                <w:szCs w:val="20"/>
              </w:rPr>
            </w:pPr>
            <w:r w:rsidRPr="009B0FD6">
              <w:rPr>
                <w:sz w:val="20"/>
                <w:szCs w:val="20"/>
              </w:rPr>
              <w:t>Dave Hausladen</w:t>
            </w:r>
            <w:r w:rsidRPr="009B0FD6">
              <w:rPr>
                <w:sz w:val="20"/>
                <w:szCs w:val="20"/>
              </w:rPr>
              <w:tab/>
            </w:r>
          </w:p>
          <w:p w14:paraId="5B1DFC4F" w14:textId="77777777" w:rsidR="003A0703" w:rsidRPr="009B0FD6" w:rsidRDefault="003A0703" w:rsidP="003A0703">
            <w:pPr>
              <w:spacing w:before="0" w:after="0"/>
              <w:rPr>
                <w:sz w:val="20"/>
                <w:szCs w:val="20"/>
              </w:rPr>
            </w:pPr>
            <w:r w:rsidRPr="009B0FD6">
              <w:rPr>
                <w:sz w:val="20"/>
                <w:szCs w:val="20"/>
              </w:rPr>
              <w:t>Dave van Stein</w:t>
            </w:r>
            <w:r w:rsidRPr="009B0FD6">
              <w:rPr>
                <w:sz w:val="20"/>
                <w:szCs w:val="20"/>
              </w:rPr>
              <w:tab/>
            </w:r>
          </w:p>
          <w:p w14:paraId="28655BEF" w14:textId="77777777" w:rsidR="003A0703" w:rsidRPr="009B0FD6" w:rsidRDefault="003A0703" w:rsidP="003A0703">
            <w:pPr>
              <w:spacing w:before="0" w:after="0"/>
              <w:rPr>
                <w:sz w:val="20"/>
                <w:szCs w:val="20"/>
              </w:rPr>
            </w:pPr>
            <w:r w:rsidRPr="009B0FD6">
              <w:rPr>
                <w:sz w:val="20"/>
                <w:szCs w:val="20"/>
              </w:rPr>
              <w:t>Dr. Sarbari Gupta</w:t>
            </w:r>
            <w:r w:rsidRPr="009B0FD6">
              <w:rPr>
                <w:sz w:val="20"/>
                <w:szCs w:val="20"/>
              </w:rPr>
              <w:tab/>
            </w:r>
          </w:p>
          <w:p w14:paraId="5384B59E" w14:textId="77777777" w:rsidR="003A0703" w:rsidRPr="009B0FD6" w:rsidRDefault="003A0703" w:rsidP="003A0703">
            <w:pPr>
              <w:spacing w:before="0" w:after="0"/>
              <w:rPr>
                <w:sz w:val="20"/>
                <w:szCs w:val="20"/>
              </w:rPr>
            </w:pPr>
            <w:r w:rsidRPr="009B0FD6">
              <w:rPr>
                <w:sz w:val="20"/>
                <w:szCs w:val="20"/>
              </w:rPr>
              <w:t>Dr. Thomas Braun</w:t>
            </w:r>
            <w:r w:rsidRPr="009B0FD6">
              <w:rPr>
                <w:sz w:val="20"/>
                <w:szCs w:val="20"/>
              </w:rPr>
              <w:tab/>
            </w:r>
          </w:p>
          <w:p w14:paraId="2538476A" w14:textId="77777777" w:rsidR="003A0703" w:rsidRPr="009B0FD6" w:rsidRDefault="003A0703" w:rsidP="003A0703">
            <w:pPr>
              <w:spacing w:before="0" w:after="0"/>
              <w:rPr>
                <w:sz w:val="20"/>
                <w:szCs w:val="20"/>
              </w:rPr>
            </w:pPr>
            <w:r w:rsidRPr="009B0FD6">
              <w:rPr>
                <w:sz w:val="20"/>
                <w:szCs w:val="20"/>
              </w:rPr>
              <w:t>Eoin Keary</w:t>
            </w:r>
            <w:r w:rsidRPr="009B0FD6">
              <w:rPr>
                <w:sz w:val="20"/>
                <w:szCs w:val="20"/>
              </w:rPr>
              <w:tab/>
            </w:r>
          </w:p>
          <w:p w14:paraId="7B187F40" w14:textId="77777777" w:rsidR="003A0703" w:rsidRPr="009B0FD6" w:rsidRDefault="003A0703" w:rsidP="003A0703">
            <w:pPr>
              <w:spacing w:before="0" w:after="0"/>
              <w:rPr>
                <w:sz w:val="20"/>
                <w:szCs w:val="20"/>
              </w:rPr>
            </w:pPr>
            <w:r w:rsidRPr="009B0FD6">
              <w:rPr>
                <w:sz w:val="20"/>
                <w:szCs w:val="20"/>
              </w:rPr>
              <w:t>Gaurang Shah</w:t>
            </w:r>
            <w:r w:rsidRPr="009B0FD6">
              <w:rPr>
                <w:sz w:val="20"/>
                <w:szCs w:val="20"/>
              </w:rPr>
              <w:tab/>
            </w:r>
          </w:p>
          <w:p w14:paraId="75D6C0F8" w14:textId="77777777" w:rsidR="003A0703" w:rsidRPr="009B0FD6" w:rsidRDefault="003A0703" w:rsidP="003A0703">
            <w:pPr>
              <w:spacing w:before="0" w:after="0"/>
              <w:rPr>
                <w:sz w:val="20"/>
                <w:szCs w:val="20"/>
              </w:rPr>
            </w:pPr>
            <w:r w:rsidRPr="009B0FD6">
              <w:rPr>
                <w:sz w:val="20"/>
                <w:szCs w:val="20"/>
              </w:rPr>
              <w:t>George Lawless</w:t>
            </w:r>
            <w:r w:rsidRPr="009B0FD6">
              <w:rPr>
                <w:sz w:val="20"/>
                <w:szCs w:val="20"/>
              </w:rPr>
              <w:tab/>
            </w:r>
          </w:p>
          <w:p w14:paraId="4AB5DAB6" w14:textId="77777777" w:rsidR="003A0703" w:rsidRPr="009B0FD6" w:rsidRDefault="003A0703" w:rsidP="003A0703">
            <w:pPr>
              <w:spacing w:before="0" w:after="0"/>
              <w:rPr>
                <w:sz w:val="20"/>
                <w:szCs w:val="20"/>
              </w:rPr>
            </w:pPr>
            <w:r w:rsidRPr="009B0FD6">
              <w:rPr>
                <w:sz w:val="20"/>
                <w:szCs w:val="20"/>
              </w:rPr>
              <w:t>Jeff LoSapio</w:t>
            </w:r>
            <w:r w:rsidRPr="009B0FD6">
              <w:rPr>
                <w:sz w:val="20"/>
                <w:szCs w:val="20"/>
              </w:rPr>
              <w:tab/>
            </w:r>
          </w:p>
          <w:p w14:paraId="3D945242" w14:textId="77777777" w:rsidR="003A0703" w:rsidRPr="009B0FD6" w:rsidRDefault="003A0703" w:rsidP="003A0703">
            <w:pPr>
              <w:spacing w:before="0" w:after="0"/>
              <w:rPr>
                <w:sz w:val="20"/>
                <w:szCs w:val="20"/>
              </w:rPr>
            </w:pPr>
            <w:r w:rsidRPr="009B0FD6">
              <w:rPr>
                <w:sz w:val="20"/>
                <w:szCs w:val="20"/>
              </w:rPr>
              <w:t>Jeremiah Grossman</w:t>
            </w:r>
            <w:r w:rsidRPr="009B0FD6">
              <w:rPr>
                <w:sz w:val="20"/>
                <w:szCs w:val="20"/>
              </w:rPr>
              <w:tab/>
            </w:r>
          </w:p>
          <w:p w14:paraId="7E247528" w14:textId="77777777" w:rsidR="003A0703" w:rsidRPr="009B0FD6" w:rsidRDefault="003A0703" w:rsidP="003A0703">
            <w:pPr>
              <w:spacing w:before="0" w:after="0"/>
              <w:rPr>
                <w:sz w:val="20"/>
                <w:szCs w:val="20"/>
              </w:rPr>
            </w:pPr>
            <w:r w:rsidRPr="009B0FD6">
              <w:rPr>
                <w:sz w:val="20"/>
                <w:szCs w:val="20"/>
              </w:rPr>
              <w:t>John Martin</w:t>
            </w:r>
            <w:r w:rsidRPr="009B0FD6">
              <w:rPr>
                <w:sz w:val="20"/>
                <w:szCs w:val="20"/>
              </w:rPr>
              <w:tab/>
            </w:r>
          </w:p>
          <w:p w14:paraId="57AF6ECC" w14:textId="77777777" w:rsidR="003A0703" w:rsidRPr="009B0FD6" w:rsidRDefault="003A0703" w:rsidP="003A0703">
            <w:pPr>
              <w:spacing w:before="0" w:after="0"/>
              <w:rPr>
                <w:sz w:val="20"/>
                <w:szCs w:val="20"/>
              </w:rPr>
            </w:pPr>
            <w:r w:rsidRPr="009B0FD6">
              <w:rPr>
                <w:sz w:val="20"/>
                <w:szCs w:val="20"/>
              </w:rPr>
              <w:t>John Steven</w:t>
            </w:r>
            <w:r w:rsidRPr="009B0FD6">
              <w:rPr>
                <w:sz w:val="20"/>
                <w:szCs w:val="20"/>
              </w:rPr>
              <w:tab/>
            </w:r>
          </w:p>
          <w:p w14:paraId="003A7E47" w14:textId="77777777" w:rsidR="003A0703" w:rsidRPr="009B0FD6" w:rsidRDefault="003A0703" w:rsidP="003A0703">
            <w:pPr>
              <w:spacing w:before="0" w:after="0"/>
              <w:rPr>
                <w:sz w:val="20"/>
                <w:szCs w:val="20"/>
              </w:rPr>
            </w:pPr>
            <w:r w:rsidRPr="009B0FD6">
              <w:rPr>
                <w:sz w:val="20"/>
                <w:szCs w:val="20"/>
              </w:rPr>
              <w:t>Ken Huang</w:t>
            </w:r>
            <w:r w:rsidRPr="009B0FD6">
              <w:rPr>
                <w:sz w:val="20"/>
                <w:szCs w:val="20"/>
              </w:rPr>
              <w:tab/>
            </w:r>
          </w:p>
          <w:p w14:paraId="5F0B0810" w14:textId="77777777" w:rsidR="003A0703" w:rsidRPr="009B0FD6" w:rsidRDefault="003A0703" w:rsidP="003A0703">
            <w:pPr>
              <w:spacing w:before="0" w:after="0"/>
              <w:rPr>
                <w:sz w:val="20"/>
                <w:szCs w:val="20"/>
              </w:rPr>
            </w:pPr>
            <w:r w:rsidRPr="009B0FD6">
              <w:rPr>
                <w:sz w:val="20"/>
                <w:szCs w:val="20"/>
              </w:rPr>
              <w:t>Ketan Dilipkumar Vyas</w:t>
            </w:r>
            <w:r w:rsidRPr="009B0FD6">
              <w:rPr>
                <w:sz w:val="20"/>
                <w:szCs w:val="20"/>
              </w:rPr>
              <w:tab/>
            </w:r>
          </w:p>
          <w:p w14:paraId="45413657" w14:textId="77777777" w:rsidR="003A0703" w:rsidRPr="009B0FD6" w:rsidRDefault="003A0703" w:rsidP="003A0703">
            <w:pPr>
              <w:spacing w:before="0" w:after="0"/>
              <w:rPr>
                <w:sz w:val="20"/>
                <w:szCs w:val="20"/>
              </w:rPr>
            </w:pPr>
            <w:r w:rsidRPr="009B0FD6">
              <w:rPr>
                <w:sz w:val="20"/>
                <w:szCs w:val="20"/>
              </w:rPr>
              <w:t>Liz Fong</w:t>
            </w:r>
            <w:r w:rsidRPr="009B0FD6">
              <w:rPr>
                <w:sz w:val="20"/>
                <w:szCs w:val="20"/>
              </w:rPr>
              <w:tab/>
              <w:t>Shouvik Bardhan</w:t>
            </w:r>
          </w:p>
          <w:p w14:paraId="71CE7860" w14:textId="77777777" w:rsidR="003A0703" w:rsidRPr="009B0FD6" w:rsidRDefault="003A0703" w:rsidP="003A0703">
            <w:pPr>
              <w:spacing w:before="0" w:after="0"/>
              <w:rPr>
                <w:sz w:val="20"/>
                <w:szCs w:val="20"/>
              </w:rPr>
            </w:pPr>
            <w:r w:rsidRPr="009B0FD6">
              <w:rPr>
                <w:sz w:val="20"/>
                <w:szCs w:val="20"/>
              </w:rPr>
              <w:t xml:space="preserve">Mandeep Khera </w:t>
            </w:r>
            <w:r w:rsidRPr="009B0FD6">
              <w:rPr>
                <w:sz w:val="20"/>
                <w:szCs w:val="20"/>
              </w:rPr>
              <w:tab/>
            </w:r>
          </w:p>
          <w:p w14:paraId="18ECF3BD" w14:textId="77777777" w:rsidR="003A0703" w:rsidRPr="009B0FD6" w:rsidRDefault="003A0703" w:rsidP="003A0703">
            <w:pPr>
              <w:spacing w:before="0" w:after="0"/>
              <w:rPr>
                <w:sz w:val="20"/>
                <w:szCs w:val="20"/>
              </w:rPr>
            </w:pPr>
            <w:r w:rsidRPr="009B0FD6">
              <w:rPr>
                <w:sz w:val="20"/>
                <w:szCs w:val="20"/>
              </w:rPr>
              <w:t>Matt Presson</w:t>
            </w:r>
            <w:r w:rsidRPr="009B0FD6">
              <w:rPr>
                <w:sz w:val="20"/>
                <w:szCs w:val="20"/>
              </w:rPr>
              <w:tab/>
            </w:r>
          </w:p>
          <w:p w14:paraId="554F4CAF" w14:textId="77777777" w:rsidR="003A0703" w:rsidRPr="009B0FD6" w:rsidRDefault="003A0703" w:rsidP="003A0703">
            <w:pPr>
              <w:spacing w:before="0" w:after="0"/>
              <w:rPr>
                <w:sz w:val="20"/>
                <w:szCs w:val="20"/>
              </w:rPr>
            </w:pPr>
            <w:r w:rsidRPr="009B0FD6">
              <w:rPr>
                <w:sz w:val="20"/>
                <w:szCs w:val="20"/>
              </w:rPr>
              <w:t>Nam Nguyen</w:t>
            </w:r>
            <w:r w:rsidRPr="009B0FD6">
              <w:rPr>
                <w:sz w:val="20"/>
                <w:szCs w:val="20"/>
              </w:rPr>
              <w:tab/>
            </w:r>
          </w:p>
          <w:p w14:paraId="5E3DCA29" w14:textId="77777777" w:rsidR="003A0703" w:rsidRPr="009B0FD6" w:rsidRDefault="003A0703" w:rsidP="003A0703">
            <w:pPr>
              <w:spacing w:before="0" w:after="0"/>
              <w:rPr>
                <w:sz w:val="20"/>
                <w:szCs w:val="20"/>
              </w:rPr>
            </w:pPr>
            <w:r w:rsidRPr="009B0FD6">
              <w:rPr>
                <w:sz w:val="20"/>
                <w:szCs w:val="20"/>
              </w:rPr>
              <w:t>Paul Douthit</w:t>
            </w:r>
            <w:r w:rsidRPr="009B0FD6">
              <w:rPr>
                <w:sz w:val="20"/>
                <w:szCs w:val="20"/>
              </w:rPr>
              <w:tab/>
            </w:r>
          </w:p>
          <w:p w14:paraId="03817904" w14:textId="77777777" w:rsidR="003A0703" w:rsidRPr="009B0FD6" w:rsidRDefault="003A0703" w:rsidP="003A0703">
            <w:pPr>
              <w:spacing w:before="0" w:after="0"/>
              <w:rPr>
                <w:sz w:val="20"/>
                <w:szCs w:val="20"/>
              </w:rPr>
            </w:pPr>
            <w:r w:rsidRPr="009B0FD6">
              <w:rPr>
                <w:sz w:val="20"/>
                <w:szCs w:val="20"/>
              </w:rPr>
              <w:t>Pierre Parrend</w:t>
            </w:r>
          </w:p>
          <w:p w14:paraId="190C3412" w14:textId="77777777" w:rsidR="003A0703" w:rsidRPr="009B0FD6" w:rsidRDefault="003A0703" w:rsidP="003A0703">
            <w:pPr>
              <w:spacing w:before="0" w:after="0"/>
              <w:rPr>
                <w:sz w:val="20"/>
                <w:szCs w:val="20"/>
              </w:rPr>
            </w:pPr>
            <w:r w:rsidRPr="009B0FD6">
              <w:rPr>
                <w:sz w:val="20"/>
                <w:szCs w:val="20"/>
              </w:rPr>
              <w:t>Richard Campbell</w:t>
            </w:r>
          </w:p>
          <w:p w14:paraId="04365110" w14:textId="77777777" w:rsidR="003A0703" w:rsidRPr="009B0FD6" w:rsidRDefault="003A0703" w:rsidP="003A0703">
            <w:pPr>
              <w:spacing w:before="0" w:after="0"/>
              <w:rPr>
                <w:sz w:val="20"/>
                <w:szCs w:val="20"/>
              </w:rPr>
            </w:pPr>
            <w:r w:rsidRPr="009B0FD6">
              <w:rPr>
                <w:sz w:val="20"/>
                <w:szCs w:val="20"/>
              </w:rPr>
              <w:t>Scott Matsumoto</w:t>
            </w:r>
          </w:p>
          <w:p w14:paraId="32D080F8" w14:textId="77777777" w:rsidR="003A0703" w:rsidRPr="009B0FD6" w:rsidRDefault="003A0703" w:rsidP="003A0703">
            <w:pPr>
              <w:spacing w:before="0" w:after="0"/>
              <w:rPr>
                <w:sz w:val="20"/>
                <w:szCs w:val="20"/>
              </w:rPr>
            </w:pPr>
            <w:r w:rsidRPr="009B0FD6">
              <w:rPr>
                <w:sz w:val="20"/>
                <w:szCs w:val="20"/>
              </w:rPr>
              <w:t>Stan Wisseman</w:t>
            </w:r>
          </w:p>
          <w:p w14:paraId="03F07FBE" w14:textId="77777777" w:rsidR="003A0703" w:rsidRPr="009B0FD6" w:rsidRDefault="003A0703" w:rsidP="003A0703">
            <w:pPr>
              <w:spacing w:before="0" w:after="0"/>
              <w:rPr>
                <w:sz w:val="20"/>
                <w:szCs w:val="20"/>
              </w:rPr>
            </w:pPr>
            <w:r w:rsidRPr="009B0FD6">
              <w:rPr>
                <w:sz w:val="20"/>
                <w:szCs w:val="20"/>
              </w:rPr>
              <w:t>Stephen de Vries</w:t>
            </w:r>
          </w:p>
          <w:p w14:paraId="3C6140BD" w14:textId="77777777" w:rsidR="003A0703" w:rsidRPr="009B0FD6" w:rsidRDefault="003A0703" w:rsidP="003A0703">
            <w:pPr>
              <w:spacing w:before="0" w:after="0"/>
              <w:rPr>
                <w:sz w:val="20"/>
                <w:szCs w:val="20"/>
              </w:rPr>
            </w:pPr>
            <w:r w:rsidRPr="009B0FD6">
              <w:rPr>
                <w:sz w:val="20"/>
                <w:szCs w:val="20"/>
              </w:rPr>
              <w:t>Steve Coyle</w:t>
            </w:r>
          </w:p>
          <w:p w14:paraId="79FD6CA5" w14:textId="77777777" w:rsidR="003A0703" w:rsidRPr="009B0FD6" w:rsidRDefault="003A0703" w:rsidP="003A0703">
            <w:pPr>
              <w:spacing w:before="0" w:after="0"/>
              <w:rPr>
                <w:sz w:val="20"/>
                <w:szCs w:val="20"/>
              </w:rPr>
            </w:pPr>
            <w:r w:rsidRPr="009B0FD6">
              <w:rPr>
                <w:sz w:val="20"/>
                <w:szCs w:val="20"/>
              </w:rPr>
              <w:t>Terrie Diaz</w:t>
            </w:r>
          </w:p>
          <w:p w14:paraId="056E321B" w14:textId="0A3DFBEB" w:rsidR="00666757" w:rsidRPr="009B0FD6" w:rsidRDefault="003A0703" w:rsidP="003A0703">
            <w:pPr>
              <w:spacing w:before="0" w:after="0"/>
              <w:rPr>
                <w:sz w:val="20"/>
                <w:szCs w:val="20"/>
              </w:rPr>
            </w:pPr>
            <w:r w:rsidRPr="009B0FD6">
              <w:rPr>
                <w:sz w:val="20"/>
                <w:szCs w:val="20"/>
              </w:rPr>
              <w:t>Theodore Winograd</w:t>
            </w:r>
          </w:p>
        </w:tc>
      </w:tr>
    </w:tbl>
    <w:p w14:paraId="4E61EFB7" w14:textId="77777777" w:rsidR="009B6EC5" w:rsidRPr="009B0FD6" w:rsidRDefault="009B6EC5" w:rsidP="00BD5F80"/>
    <w:p w14:paraId="3E0EB44F" w14:textId="77777777" w:rsidR="00AA1EE5" w:rsidRPr="009B0FD6" w:rsidRDefault="00AA1EE5" w:rsidP="00BD5F80"/>
    <w:p w14:paraId="45409AE6" w14:textId="77777777" w:rsidR="00AA1EE5" w:rsidRPr="009B0FD6" w:rsidRDefault="00AA1EE5" w:rsidP="00BD5F80">
      <w:pPr>
        <w:rPr>
          <w:rFonts w:asciiTheme="majorHAnsi" w:eastAsiaTheme="majorEastAsia" w:hAnsiTheme="majorHAnsi" w:cstheme="majorBidi"/>
          <w:color w:val="2E74B5" w:themeColor="accent1" w:themeShade="BF"/>
          <w:sz w:val="32"/>
          <w:szCs w:val="32"/>
        </w:rPr>
      </w:pPr>
      <w:r w:rsidRPr="009B0FD6">
        <w:br w:type="page"/>
      </w:r>
    </w:p>
    <w:p w14:paraId="2FF243FA" w14:textId="1AEE5BB3" w:rsidR="00AA1EE5" w:rsidRPr="009B0FD6" w:rsidRDefault="00AA1EE5" w:rsidP="00BD5F80">
      <w:pPr>
        <w:pStyle w:val="Heading1"/>
      </w:pPr>
      <w:bookmarkStart w:id="5" w:name="_Toc478430763"/>
      <w:r w:rsidRPr="009B0FD6">
        <w:lastRenderedPageBreak/>
        <w:t>Preface</w:t>
      </w:r>
      <w:bookmarkEnd w:id="5"/>
    </w:p>
    <w:p w14:paraId="7CFB6829" w14:textId="77777777" w:rsidR="0021352C" w:rsidRPr="009B0FD6" w:rsidRDefault="0021352C" w:rsidP="0021352C">
      <w:r w:rsidRPr="009B0FD6">
        <w:t>Welcome to the Application Security Verification Standard (ASVS) version 3.0. The ASVS is a community-effort to establish a framework of security requirements and controls that focus on normalising the functional and non-functional security controls required when designing, developing and testing modern web applications.</w:t>
      </w:r>
    </w:p>
    <w:p w14:paraId="53D7D4F8" w14:textId="77777777" w:rsidR="0021352C" w:rsidRPr="009B0FD6" w:rsidRDefault="0021352C" w:rsidP="0021352C">
      <w:r w:rsidRPr="009B0FD6">
        <w:t>ASVS v3.0 is a culmination of community effort and industry feedback. In this release, we felt it was important to qualify the experiences of real world use cases relating to ASVS adoption. This will help newcomers to the standard plan their adoption of the ASVS, whilst assisting existing companies in learning from the experience of others.</w:t>
      </w:r>
    </w:p>
    <w:p w14:paraId="2A704D90" w14:textId="1A121379" w:rsidR="0021352C" w:rsidRPr="009B0FD6" w:rsidRDefault="0021352C" w:rsidP="0021352C">
      <w:r w:rsidRPr="009B0FD6">
        <w:t>We expect that there will most likely never be 100% agreement on this standard. Risk analysis is always subjective to some extent, which creates a challenge when attempting to generalize in a one size fits all standard. However, we hope that the latest updates made in this version are a step in the right direction, and respectfully enhance the concepts introduced in this important industry standard.</w:t>
      </w:r>
    </w:p>
    <w:p w14:paraId="308D5A02" w14:textId="77777777" w:rsidR="0021352C" w:rsidRPr="009B0FD6" w:rsidRDefault="0021352C" w:rsidP="0021352C">
      <w:pPr>
        <w:pStyle w:val="Heading2"/>
      </w:pPr>
      <w:bookmarkStart w:id="6" w:name="_Toc478430764"/>
      <w:r w:rsidRPr="009B0FD6">
        <w:t>What’s new in 3.0?</w:t>
      </w:r>
      <w:bookmarkEnd w:id="6"/>
    </w:p>
    <w:p w14:paraId="39C2CAA1" w14:textId="4F1EE35E" w:rsidR="0021352C" w:rsidRPr="009B0FD6" w:rsidRDefault="0021352C" w:rsidP="0021352C">
      <w:r w:rsidRPr="009B0FD6">
        <w:t>In version 3.0, we have added several new sections, including Configuration, Web Services, Modern (Client) based applications,</w:t>
      </w:r>
      <w:r w:rsidR="00EF1A3B" w:rsidRPr="009B0FD6">
        <w:t xml:space="preserve"> and IoT Devices</w:t>
      </w:r>
      <w:r w:rsidRPr="009B0FD6">
        <w:t xml:space="preserve"> to make the Standard more applicable to modern applications, which are commonly responsive applications, with an extensive HTML5 front end or mobile client that calls a common set of RESTful web services using SAML authentication. </w:t>
      </w:r>
    </w:p>
    <w:p w14:paraId="00E45C68" w14:textId="6D0F9F0F" w:rsidR="0021352C" w:rsidRPr="009B0FD6" w:rsidRDefault="0021352C" w:rsidP="0021352C">
      <w:r w:rsidRPr="009B0FD6">
        <w:t>We have also de</w:t>
      </w:r>
      <w:r w:rsidR="0070406F" w:rsidRPr="009B0FD6">
        <w:t>-</w:t>
      </w:r>
      <w:r w:rsidRPr="009B0FD6">
        <w:t xml:space="preserve">duplicated the standard, for example, to ensure that a mobile developer does not need to re-test the same items multiple times. </w:t>
      </w:r>
    </w:p>
    <w:p w14:paraId="53B9B40F" w14:textId="77777777" w:rsidR="0021352C" w:rsidRPr="009B0FD6" w:rsidRDefault="0021352C" w:rsidP="0021352C">
      <w:r w:rsidRPr="009B0FD6">
        <w:t xml:space="preserve">We have provided a mapping to the CWE common weakness enumeration (CWE) dictionary. The CWE mapping can be used to identify information such as likelihood of exploitation, consequence of a successful exploitation and broadly speaking to gain insight on what could go wrong if a security control is not used or implemented effectively and how to mitigate the weakness. </w:t>
      </w:r>
    </w:p>
    <w:p w14:paraId="163D78B9" w14:textId="77777777" w:rsidR="0021352C" w:rsidRPr="009B0FD6" w:rsidRDefault="0021352C" w:rsidP="0021352C">
      <w:r w:rsidRPr="009B0FD6">
        <w:t xml:space="preserve">Lastly, we reached out to the community and held peer review sessions at AppSec EU 2015 and a final working session at AppSec USA 2015 to include a massive amount of community feedback. During peer review, if edits to the meaning of a control changed substantially, we created a new control and deprecated the old one. We have deliberately chosen to not reuse any deprecated control requirements, as this could be a source of confusion. We have provided a comprehensive mapping of what has changed in Appendix A. </w:t>
      </w:r>
    </w:p>
    <w:p w14:paraId="0A84EDB1" w14:textId="4F4D04E8" w:rsidR="0021352C" w:rsidRPr="009B0FD6" w:rsidRDefault="0021352C" w:rsidP="0021352C">
      <w:r w:rsidRPr="009B0FD6">
        <w:t>Taken together, v3.0 is the single largest change to the Standard in its history. We hope that you find the update to the standard useful, and use it in ways we can only imagine.</w:t>
      </w:r>
    </w:p>
    <w:p w14:paraId="2878FBA1" w14:textId="524FEDCC" w:rsidR="0021352C" w:rsidRPr="009B0FD6" w:rsidRDefault="0021352C" w:rsidP="00273F89">
      <w:pPr>
        <w:pStyle w:val="Heading1"/>
      </w:pPr>
      <w:bookmarkStart w:id="7" w:name="_Toc478430765"/>
      <w:r w:rsidRPr="009B0FD6">
        <w:lastRenderedPageBreak/>
        <w:t>Using the Application Security Verification Standard</w:t>
      </w:r>
      <w:bookmarkEnd w:id="7"/>
    </w:p>
    <w:p w14:paraId="2FC15703" w14:textId="77777777" w:rsidR="0021352C" w:rsidRPr="009B0FD6" w:rsidRDefault="0021352C" w:rsidP="0021352C">
      <w:r w:rsidRPr="009B0FD6">
        <w:t xml:space="preserve">ASVS has two main goals: </w:t>
      </w:r>
    </w:p>
    <w:p w14:paraId="2733DB0B" w14:textId="77777777" w:rsidR="0021352C" w:rsidRPr="009B0FD6" w:rsidRDefault="0021352C" w:rsidP="009D1F1E">
      <w:pPr>
        <w:pStyle w:val="ListParagraph"/>
        <w:numPr>
          <w:ilvl w:val="0"/>
          <w:numId w:val="4"/>
        </w:numPr>
      </w:pPr>
      <w:r w:rsidRPr="009B0FD6">
        <w:t>to help organizations develop and maintain secure applications</w:t>
      </w:r>
    </w:p>
    <w:p w14:paraId="0B66FD61" w14:textId="77777777" w:rsidR="0021352C" w:rsidRPr="009B0FD6" w:rsidRDefault="0021352C" w:rsidP="009D1F1E">
      <w:pPr>
        <w:pStyle w:val="ListParagraph"/>
        <w:numPr>
          <w:ilvl w:val="0"/>
          <w:numId w:val="4"/>
        </w:numPr>
      </w:pPr>
      <w:r w:rsidRPr="009B0FD6">
        <w:t>to allow security service, security tools vendors, and consumers to align their requirements and offerings</w:t>
      </w:r>
    </w:p>
    <w:p w14:paraId="609B491D" w14:textId="20E70D5F" w:rsidR="0070406F" w:rsidRPr="009B0FD6" w:rsidRDefault="0070406F" w:rsidP="0070406F">
      <w:pPr>
        <w:pStyle w:val="Heading2"/>
      </w:pPr>
      <w:bookmarkStart w:id="8" w:name="_Toc478430766"/>
      <w:r w:rsidRPr="009B0FD6">
        <w:t>Application Security Verification Levels</w:t>
      </w:r>
      <w:bookmarkEnd w:id="8"/>
    </w:p>
    <w:p w14:paraId="75A50AC7" w14:textId="77777777" w:rsidR="0070406F" w:rsidRPr="009B0FD6" w:rsidRDefault="0070406F" w:rsidP="0070406F">
      <w:r w:rsidRPr="009B0FD6">
        <w:t xml:space="preserve">The Application Security Verification Standard defines three security verification levels, with each level increasing in depth. </w:t>
      </w:r>
    </w:p>
    <w:p w14:paraId="579B5CBE" w14:textId="77777777" w:rsidR="0070406F" w:rsidRPr="009B0FD6" w:rsidRDefault="0070406F" w:rsidP="009D1F1E">
      <w:pPr>
        <w:pStyle w:val="ListParagraph"/>
        <w:numPr>
          <w:ilvl w:val="0"/>
          <w:numId w:val="5"/>
        </w:numPr>
      </w:pPr>
      <w:r w:rsidRPr="009B0FD6">
        <w:t xml:space="preserve">ASVS Level 1 is meant for all software. </w:t>
      </w:r>
    </w:p>
    <w:p w14:paraId="7E41C6F4" w14:textId="77777777" w:rsidR="0070406F" w:rsidRPr="009B0FD6" w:rsidRDefault="0070406F" w:rsidP="009D1F1E">
      <w:pPr>
        <w:pStyle w:val="ListParagraph"/>
        <w:numPr>
          <w:ilvl w:val="0"/>
          <w:numId w:val="5"/>
        </w:numPr>
      </w:pPr>
      <w:r w:rsidRPr="009B0FD6">
        <w:t xml:space="preserve">ASVS Level 2 is for applications that contain sensitive data, which requires protection. </w:t>
      </w:r>
    </w:p>
    <w:p w14:paraId="3C7A67FE" w14:textId="77777777" w:rsidR="0070406F" w:rsidRPr="009B0FD6" w:rsidRDefault="0070406F" w:rsidP="009D1F1E">
      <w:pPr>
        <w:pStyle w:val="ListParagraph"/>
        <w:numPr>
          <w:ilvl w:val="0"/>
          <w:numId w:val="5"/>
        </w:numPr>
      </w:pPr>
      <w:r w:rsidRPr="009B0FD6">
        <w:t>ASVS Level 3 is for the most critical applications - applications that perform high value transactions, contain sensitive medical data, or any application that requires the highest level of trust.</w:t>
      </w:r>
    </w:p>
    <w:p w14:paraId="29A097C2" w14:textId="77777777" w:rsidR="0070406F" w:rsidRPr="009B0FD6" w:rsidRDefault="0070406F" w:rsidP="0070406F">
      <w:r w:rsidRPr="009B0FD6">
        <w:t xml:space="preserve">Each ASVS level contains a list of security requirements. Each of these requirements can also be mapped to security-specific features and capabilities that must be built into software by developers. </w:t>
      </w:r>
    </w:p>
    <w:p w14:paraId="4EC44CE9" w14:textId="28EDF7A8" w:rsidR="0070406F" w:rsidRPr="009B0FD6" w:rsidRDefault="00721C05" w:rsidP="0070406F">
      <w:pPr>
        <w:keepNext/>
        <w:jc w:val="center"/>
      </w:pPr>
      <w:r w:rsidRPr="009B0FD6">
        <w:rPr>
          <w:noProof/>
          <w:lang w:val="en-US"/>
        </w:rPr>
        <w:drawing>
          <wp:inline distT="0" distB="0" distL="0" distR="0" wp14:anchorId="4C42C039" wp14:editId="712F587E">
            <wp:extent cx="4909607" cy="2615024"/>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13">
                      <a:extLst>
                        <a:ext uri="{28A0092B-C50C-407E-A947-70E740481C1C}">
                          <a14:useLocalDpi xmlns:a14="http://schemas.microsoft.com/office/drawing/2010/main" val="0"/>
                        </a:ext>
                      </a:extLst>
                    </a:blip>
                    <a:stretch>
                      <a:fillRect/>
                    </a:stretch>
                  </pic:blipFill>
                  <pic:spPr>
                    <a:xfrm>
                      <a:off x="0" y="0"/>
                      <a:ext cx="4909607" cy="2615024"/>
                    </a:xfrm>
                    <a:prstGeom prst="rect">
                      <a:avLst/>
                    </a:prstGeom>
                  </pic:spPr>
                </pic:pic>
              </a:graphicData>
            </a:graphic>
          </wp:inline>
        </w:drawing>
      </w:r>
    </w:p>
    <w:p w14:paraId="19AE02F2" w14:textId="2C3B7616" w:rsidR="0070406F" w:rsidRPr="009B0FD6" w:rsidRDefault="0070406F" w:rsidP="0070406F">
      <w:pPr>
        <w:pStyle w:val="Caption"/>
        <w:jc w:val="center"/>
      </w:pPr>
      <w:r w:rsidRPr="009B0FD6">
        <w:t xml:space="preserve">Figure </w:t>
      </w:r>
      <w:fldSimple w:instr=" SEQ Figure \* ARABIC ">
        <w:r w:rsidR="00597769">
          <w:rPr>
            <w:noProof/>
          </w:rPr>
          <w:t>1</w:t>
        </w:r>
      </w:fldSimple>
      <w:r w:rsidRPr="009B0FD6">
        <w:t xml:space="preserve"> - OWASP Application Security Verification Standard 3.0 Levels</w:t>
      </w:r>
    </w:p>
    <w:p w14:paraId="1BFFDB46" w14:textId="77777777" w:rsidR="0070406F" w:rsidRPr="009B0FD6" w:rsidRDefault="0070406F" w:rsidP="00721C05">
      <w:pPr>
        <w:pStyle w:val="Heading2"/>
      </w:pPr>
      <w:bookmarkStart w:id="9" w:name="_Toc478430767"/>
      <w:r w:rsidRPr="009B0FD6">
        <w:lastRenderedPageBreak/>
        <w:t>How to use this standard</w:t>
      </w:r>
      <w:bookmarkEnd w:id="9"/>
    </w:p>
    <w:p w14:paraId="418BDFAD" w14:textId="77777777" w:rsidR="0070406F" w:rsidRPr="009B0FD6" w:rsidRDefault="0070406F" w:rsidP="0070406F">
      <w:r w:rsidRPr="009B0FD6">
        <w:t xml:space="preserve">One of the best ways to use the Application Security Verification Standard is to use it as blueprint create a Secure Coding Checklist specific to your application, platform or organization. Tailoring the ASVS to your use cases will increase the focus on the security requirements that are most important to your projects and environments. </w:t>
      </w:r>
    </w:p>
    <w:p w14:paraId="2E10C21F" w14:textId="77777777" w:rsidR="0070406F" w:rsidRPr="009B0FD6" w:rsidRDefault="0070406F" w:rsidP="0070406F">
      <w:pPr>
        <w:pStyle w:val="Heading3"/>
      </w:pPr>
      <w:r w:rsidRPr="009B0FD6">
        <w:t>Level 1: Opportunistic</w:t>
      </w:r>
    </w:p>
    <w:p w14:paraId="53F3E3AC" w14:textId="77777777" w:rsidR="0070406F" w:rsidRPr="009B0FD6" w:rsidRDefault="0070406F" w:rsidP="0070406F">
      <w:r w:rsidRPr="009B0FD6">
        <w:t xml:space="preserve">An application achieves ASVS Level 1 (or Opportunistic) if it adequately defends against application security vulnerabilities that are easy to discover, and included in the OWASP Top 10 and other similar checklists. </w:t>
      </w:r>
    </w:p>
    <w:p w14:paraId="4E72111B" w14:textId="77777777" w:rsidR="0070406F" w:rsidRPr="009B0FD6" w:rsidRDefault="0070406F" w:rsidP="0070406F">
      <w:r w:rsidRPr="009B0FD6">
        <w:t xml:space="preserve">Level 1 is typically appropriate for applications where low confidence in the correct use of security controls is required, or to provide a quick analysis of a fleet of enterprise applications, or assisting in developing a prioritized list of security requirements as part of a multi-phase effort. Level 1 controls can be ensured either automatically by tools or simply manually without access to source code. We consider Level 1 the minimum required for all applications. </w:t>
      </w:r>
    </w:p>
    <w:p w14:paraId="09070790" w14:textId="77777777" w:rsidR="0070406F" w:rsidRPr="009B0FD6" w:rsidRDefault="0070406F" w:rsidP="0070406F">
      <w:r w:rsidRPr="009B0FD6">
        <w:t xml:space="preserve">Threats to the application will most likely be from attackers who are using simple and low effort techniques to identify easy-to-find and easy-to-exploit vulnerabilities. This is in contrast to a determined attacker who will spend focused energy to specifically target the application. If data processed by your application has high value, you would rarely want to stop at a Level 1 review. </w:t>
      </w:r>
    </w:p>
    <w:p w14:paraId="6DB9CF1D" w14:textId="77777777" w:rsidR="0070406F" w:rsidRPr="009B0FD6" w:rsidRDefault="0070406F" w:rsidP="0070406F">
      <w:pPr>
        <w:pStyle w:val="Heading3"/>
      </w:pPr>
      <w:r w:rsidRPr="009B0FD6">
        <w:t>Level 2: Standard</w:t>
      </w:r>
    </w:p>
    <w:p w14:paraId="0C4B8765" w14:textId="77777777" w:rsidR="0070406F" w:rsidRPr="009B0FD6" w:rsidRDefault="0070406F" w:rsidP="0070406F">
      <w:r w:rsidRPr="009B0FD6">
        <w:t xml:space="preserve">An application achieves ASVS Level 2 (or Standard) if it adequately defends against most of the risks associated with software today. </w:t>
      </w:r>
    </w:p>
    <w:p w14:paraId="4895EAE8" w14:textId="77777777" w:rsidR="0070406F" w:rsidRPr="009B0FD6" w:rsidRDefault="0070406F" w:rsidP="0070406F">
      <w:r w:rsidRPr="009B0FD6">
        <w:t>Level 2 ensures that security controls are in place, effective, and used within the application. Level 2 is typically appropriate for applications that handle significant business-to-business transactions, including those that process healthcare information, implement business-critical or sensitive functions, or process other sensitive assets.</w:t>
      </w:r>
    </w:p>
    <w:p w14:paraId="3A61AF7B" w14:textId="77777777" w:rsidR="0070406F" w:rsidRPr="009B0FD6" w:rsidRDefault="0070406F" w:rsidP="0070406F">
      <w:r w:rsidRPr="009B0FD6">
        <w:t xml:space="preserve">Threats to Level 2 applications will typically be skilled and motivated attackers focusing on specific targets using tools and techniques that are highly practiced and effective at discovering and exploiting weaknesses within applications. </w:t>
      </w:r>
    </w:p>
    <w:p w14:paraId="5095DC6C" w14:textId="77777777" w:rsidR="0070406F" w:rsidRPr="009B0FD6" w:rsidRDefault="0070406F" w:rsidP="0070406F">
      <w:pPr>
        <w:pStyle w:val="Heading3"/>
      </w:pPr>
      <w:r w:rsidRPr="009B0FD6">
        <w:t>Level 3: Advanced</w:t>
      </w:r>
    </w:p>
    <w:p w14:paraId="2035F3CD" w14:textId="77777777" w:rsidR="0070406F" w:rsidRPr="009B0FD6" w:rsidRDefault="0070406F" w:rsidP="0070406F">
      <w:r w:rsidRPr="009B0FD6">
        <w:t xml:space="preserve">ASVS Level 3 is the highest level of verification within the ASVS. This level is typically reserved for applications that require significant levels of security verification, such as those that may be found within areas of military, health and safety, critical infrastructure, etc. Organisations may require ASVS Level 3 for applications that perform critical functions, </w:t>
      </w:r>
      <w:r w:rsidRPr="009B0FD6">
        <w:lastRenderedPageBreak/>
        <w:t xml:space="preserve">where failure could significantly impact the organization's operations, and even its survivability. Example guidance on the application of ASVS Level 3 is provided below. An application achieves ASVS Level 3 (or Advanced) if it adequately defends against advanced application security vulnerabilities and also demonstrates principles of good security design. </w:t>
      </w:r>
    </w:p>
    <w:p w14:paraId="50D6CDC6" w14:textId="4448A204" w:rsidR="0070406F" w:rsidRPr="009B0FD6" w:rsidRDefault="0070406F" w:rsidP="0070406F">
      <w:r w:rsidRPr="009B0FD6">
        <w:t>An application at ASVS Level 3 requires more in depth analysis, architecture, coding, and testing than all the other levels. A secure application is modularized in a meaningful way (to facilitate e.g. resiliency, scalability, and most of all, layers of security), and each module (separated by network connection and/or physical instance) takes care of its own security responsibilities (</w:t>
      </w:r>
      <w:r w:rsidR="00721C05" w:rsidRPr="009B0FD6">
        <w:t>defence</w:t>
      </w:r>
      <w:r w:rsidRPr="009B0FD6">
        <w:t xml:space="preserve"> in depth), that need to be properly documented. Responsibilities include controls for ensuring confidentiality (e.g. encryption), integrity (e.g. transactions, input validation), availability (e.g. handling load gracefully), authentication (including between systems), non-repudiation, authorization, and auditing (logging). </w:t>
      </w:r>
    </w:p>
    <w:p w14:paraId="5BA0F7A6" w14:textId="77777777" w:rsidR="0070406F" w:rsidRPr="009B0FD6" w:rsidRDefault="0070406F" w:rsidP="0070406F">
      <w:pPr>
        <w:pStyle w:val="Heading2"/>
      </w:pPr>
      <w:bookmarkStart w:id="10" w:name="_Toc478430768"/>
      <w:r w:rsidRPr="009B0FD6">
        <w:t>Applying ASVS in Practice</w:t>
      </w:r>
      <w:bookmarkEnd w:id="10"/>
    </w:p>
    <w:p w14:paraId="49498986" w14:textId="454DEE35" w:rsidR="0070406F" w:rsidRPr="009B0FD6" w:rsidRDefault="0070406F" w:rsidP="0070406F">
      <w:r w:rsidRPr="009B0FD6">
        <w:t xml:space="preserve">Different threats have different motivations. Some industries have unique information and technology assets </w:t>
      </w:r>
      <w:r w:rsidR="00CD6110" w:rsidRPr="009B0FD6">
        <w:t>and domain</w:t>
      </w:r>
      <w:r w:rsidRPr="009B0FD6">
        <w:t xml:space="preserve"> specific regulatory compliance requirements.</w:t>
      </w:r>
    </w:p>
    <w:p w14:paraId="43B3BEE1" w14:textId="6E3A6450" w:rsidR="0070406F" w:rsidRPr="009B0FD6" w:rsidRDefault="0070406F" w:rsidP="0070406F">
      <w:r w:rsidRPr="009B0FD6">
        <w:t>Below we provide industry-specific guidance regarding recommended ASVS levels. Although some unique criteria and some differences in threats exist for each industry, a common theme throughout all industry segments is that opportunistic attackers will look for any easily exploitable vulnerable applications, which is why ASVS Level 1 is recommended for all applications regardless of industry. This is a suggested starting point to manage the easiest to find risks. Organizations are strongly encouraged to look more deeply at their unique risk characteristics based on the nature of their business. At the other end of the spectrum is ASVS Level 3, which is reserved for those cases that might endanger human safety or when a full application breach could severely impact the organization.</w:t>
      </w:r>
    </w:p>
    <w:tbl>
      <w:tblPr>
        <w:tblStyle w:val="ListTable3-Accent5"/>
        <w:tblW w:w="0" w:type="auto"/>
        <w:tblLayout w:type="fixed"/>
        <w:tblLook w:val="04A0" w:firstRow="1" w:lastRow="0" w:firstColumn="1" w:lastColumn="0" w:noHBand="0" w:noVBand="1"/>
      </w:tblPr>
      <w:tblGrid>
        <w:gridCol w:w="1075"/>
        <w:gridCol w:w="3150"/>
        <w:gridCol w:w="1595"/>
        <w:gridCol w:w="1595"/>
        <w:gridCol w:w="1595"/>
      </w:tblGrid>
      <w:tr w:rsidR="001C7900" w:rsidRPr="009B0FD6" w14:paraId="2CA7E2FF" w14:textId="77777777" w:rsidTr="001C7900">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075" w:type="dxa"/>
          </w:tcPr>
          <w:p w14:paraId="05A4CB92" w14:textId="3BD804FF" w:rsidR="00CD6110" w:rsidRPr="009B0FD6" w:rsidRDefault="00CD6110" w:rsidP="001C7900">
            <w:pPr>
              <w:spacing w:before="0" w:after="0"/>
              <w:rPr>
                <w:sz w:val="16"/>
                <w:szCs w:val="16"/>
              </w:rPr>
            </w:pPr>
            <w:r w:rsidRPr="009B0FD6">
              <w:rPr>
                <w:sz w:val="16"/>
                <w:szCs w:val="16"/>
              </w:rPr>
              <w:lastRenderedPageBreak/>
              <w:t>Industry</w:t>
            </w:r>
          </w:p>
        </w:tc>
        <w:tc>
          <w:tcPr>
            <w:tcW w:w="3150" w:type="dxa"/>
          </w:tcPr>
          <w:p w14:paraId="1E225AEF" w14:textId="179F1F9B" w:rsidR="00CD6110" w:rsidRPr="009B0FD6" w:rsidRDefault="00CD6110" w:rsidP="001C7900">
            <w:pPr>
              <w:spacing w:before="0" w:after="0"/>
              <w:cnfStyle w:val="100000000000" w:firstRow="1" w:lastRow="0" w:firstColumn="0" w:lastColumn="0" w:oddVBand="0" w:evenVBand="0" w:oddHBand="0" w:evenHBand="0" w:firstRowFirstColumn="0" w:firstRowLastColumn="0" w:lastRowFirstColumn="0" w:lastRowLastColumn="0"/>
              <w:rPr>
                <w:sz w:val="16"/>
                <w:szCs w:val="16"/>
              </w:rPr>
            </w:pPr>
            <w:r w:rsidRPr="009B0FD6">
              <w:rPr>
                <w:sz w:val="16"/>
                <w:szCs w:val="16"/>
              </w:rPr>
              <w:t>Threat Profile</w:t>
            </w:r>
          </w:p>
        </w:tc>
        <w:tc>
          <w:tcPr>
            <w:tcW w:w="1595" w:type="dxa"/>
            <w:shd w:val="clear" w:color="auto" w:fill="FFC000"/>
          </w:tcPr>
          <w:p w14:paraId="270753D3" w14:textId="25BE1F8F" w:rsidR="00CD6110" w:rsidRPr="009B0FD6" w:rsidRDefault="00CD6110" w:rsidP="001C7900">
            <w:pPr>
              <w:spacing w:before="0" w:after="0"/>
              <w:cnfStyle w:val="100000000000" w:firstRow="1" w:lastRow="0" w:firstColumn="0" w:lastColumn="0" w:oddVBand="0" w:evenVBand="0" w:oddHBand="0" w:evenHBand="0" w:firstRowFirstColumn="0" w:firstRowLastColumn="0" w:lastRowFirstColumn="0" w:lastRowLastColumn="0"/>
              <w:rPr>
                <w:sz w:val="16"/>
                <w:szCs w:val="16"/>
              </w:rPr>
            </w:pPr>
            <w:r w:rsidRPr="009B0FD6">
              <w:rPr>
                <w:sz w:val="16"/>
                <w:szCs w:val="16"/>
              </w:rPr>
              <w:t>L1 Recommendation</w:t>
            </w:r>
          </w:p>
        </w:tc>
        <w:tc>
          <w:tcPr>
            <w:tcW w:w="1595" w:type="dxa"/>
            <w:shd w:val="clear" w:color="auto" w:fill="92D050"/>
          </w:tcPr>
          <w:p w14:paraId="5F2786B0" w14:textId="7A750575" w:rsidR="00CD6110" w:rsidRPr="009B0FD6" w:rsidRDefault="00B92575" w:rsidP="001C7900">
            <w:pPr>
              <w:spacing w:before="0" w:after="0"/>
              <w:cnfStyle w:val="100000000000" w:firstRow="1" w:lastRow="0" w:firstColumn="0" w:lastColumn="0" w:oddVBand="0" w:evenVBand="0" w:oddHBand="0" w:evenHBand="0" w:firstRowFirstColumn="0" w:firstRowLastColumn="0" w:lastRowFirstColumn="0" w:lastRowLastColumn="0"/>
              <w:rPr>
                <w:sz w:val="16"/>
                <w:szCs w:val="16"/>
              </w:rPr>
            </w:pPr>
            <w:r w:rsidRPr="009B0FD6">
              <w:rPr>
                <w:sz w:val="16"/>
                <w:szCs w:val="16"/>
              </w:rPr>
              <w:t>L2 Recommendation</w:t>
            </w:r>
          </w:p>
        </w:tc>
        <w:tc>
          <w:tcPr>
            <w:tcW w:w="1595" w:type="dxa"/>
            <w:shd w:val="clear" w:color="auto" w:fill="00B0F0"/>
          </w:tcPr>
          <w:p w14:paraId="0A670141" w14:textId="7C5CCF31" w:rsidR="00CD6110" w:rsidRPr="009B0FD6" w:rsidRDefault="00B92575" w:rsidP="001C7900">
            <w:pPr>
              <w:spacing w:before="0" w:after="0"/>
              <w:cnfStyle w:val="100000000000" w:firstRow="1" w:lastRow="0" w:firstColumn="0" w:lastColumn="0" w:oddVBand="0" w:evenVBand="0" w:oddHBand="0" w:evenHBand="0" w:firstRowFirstColumn="0" w:firstRowLastColumn="0" w:lastRowFirstColumn="0" w:lastRowLastColumn="0"/>
              <w:rPr>
                <w:sz w:val="16"/>
                <w:szCs w:val="16"/>
              </w:rPr>
            </w:pPr>
            <w:r w:rsidRPr="009B0FD6">
              <w:rPr>
                <w:sz w:val="16"/>
                <w:szCs w:val="16"/>
              </w:rPr>
              <w:t>L3 Recommendation</w:t>
            </w:r>
          </w:p>
        </w:tc>
      </w:tr>
      <w:tr w:rsidR="001C7900" w:rsidRPr="009B0FD6" w14:paraId="29DADC21" w14:textId="77777777" w:rsidTr="001C790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75" w:type="dxa"/>
          </w:tcPr>
          <w:p w14:paraId="54E2A3D6" w14:textId="6923F991" w:rsidR="001C7900" w:rsidRPr="009B0FD6" w:rsidRDefault="001C7900" w:rsidP="001C7900">
            <w:pPr>
              <w:spacing w:before="0" w:after="0"/>
              <w:rPr>
                <w:sz w:val="16"/>
                <w:szCs w:val="16"/>
              </w:rPr>
            </w:pPr>
            <w:r w:rsidRPr="009B0FD6">
              <w:rPr>
                <w:sz w:val="16"/>
                <w:szCs w:val="16"/>
              </w:rPr>
              <w:t>Finance and Insurance</w:t>
            </w:r>
          </w:p>
        </w:tc>
        <w:tc>
          <w:tcPr>
            <w:tcW w:w="3150" w:type="dxa"/>
          </w:tcPr>
          <w:p w14:paraId="15B43A7C" w14:textId="1D3D80E0" w:rsidR="001C7900" w:rsidRPr="009B0FD6"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9B0FD6">
              <w:rPr>
                <w:rFonts w:ascii="Calibri" w:eastAsia="Times New Roman" w:hAnsi="Calibri" w:cs="Times New Roman"/>
                <w:color w:val="000000"/>
                <w:sz w:val="16"/>
                <w:szCs w:val="16"/>
                <w:lang w:val="en-US"/>
              </w:rPr>
              <w:t>Although this segment will experience attempts from opportunistic attackers, it is often viewed as a high value target by motivated attackers and attacks are often financially motivated. Commonly, attackers are looking for sensitive data or account credentials that can be used to commit fraud or to benefit directly by leveraging money movement functionality built into applications. Techniques often include stolen credentials, application-level attacks, and social engineering. Some major compliance considerations include Payment Card Industry Data Security Standard (PCI DSS</w:t>
            </w:r>
            <w:proofErr w:type="gramStart"/>
            <w:r w:rsidRPr="009B0FD6">
              <w:rPr>
                <w:rFonts w:ascii="Calibri" w:eastAsia="Times New Roman" w:hAnsi="Calibri" w:cs="Times New Roman"/>
                <w:color w:val="000000"/>
                <w:sz w:val="16"/>
                <w:szCs w:val="16"/>
                <w:lang w:val="en-US"/>
              </w:rPr>
              <w:t>),Gramm</w:t>
            </w:r>
            <w:proofErr w:type="gramEnd"/>
            <w:r w:rsidRPr="009B0FD6">
              <w:rPr>
                <w:rFonts w:ascii="Calibri" w:eastAsia="Times New Roman" w:hAnsi="Calibri" w:cs="Times New Roman"/>
                <w:color w:val="000000"/>
                <w:sz w:val="16"/>
                <w:szCs w:val="16"/>
                <w:lang w:val="en-US"/>
              </w:rPr>
              <w:t xml:space="preserve"> Leech Bliley Act and</w:t>
            </w:r>
            <w:r w:rsidRPr="009B0FD6">
              <w:rPr>
                <w:rFonts w:ascii="Calibri" w:eastAsia="Times New Roman" w:hAnsi="Calibri" w:cs="Times New Roman"/>
                <w:color w:val="000000"/>
                <w:sz w:val="16"/>
                <w:szCs w:val="16"/>
                <w:lang w:val="en-US"/>
              </w:rPr>
              <w:br/>
              <w:t>Sarbanes-Oxley Act (SOX).</w:t>
            </w:r>
          </w:p>
        </w:tc>
        <w:tc>
          <w:tcPr>
            <w:tcW w:w="1595" w:type="dxa"/>
            <w:shd w:val="clear" w:color="auto" w:fill="FFC000"/>
          </w:tcPr>
          <w:p w14:paraId="3E34768C" w14:textId="6671FCA6" w:rsidR="001C7900" w:rsidRPr="009B0FD6"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9B0FD6">
              <w:rPr>
                <w:sz w:val="16"/>
                <w:szCs w:val="16"/>
              </w:rPr>
              <w:t>All network accessible applications.</w:t>
            </w:r>
          </w:p>
        </w:tc>
        <w:tc>
          <w:tcPr>
            <w:tcW w:w="1595" w:type="dxa"/>
            <w:shd w:val="clear" w:color="auto" w:fill="92D050"/>
          </w:tcPr>
          <w:p w14:paraId="7AAAD858" w14:textId="77777777" w:rsidR="001C7900" w:rsidRPr="009B0FD6"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9B0FD6">
              <w:rPr>
                <w:sz w:val="16"/>
                <w:szCs w:val="16"/>
              </w:rPr>
              <w:t xml:space="preserve">Applications that contain sensitive information like credit card numbers, personal information, that can move limited amounts of money in limited ways. Examples include:  </w:t>
            </w:r>
          </w:p>
          <w:p w14:paraId="073AA148" w14:textId="77777777" w:rsidR="001C7900" w:rsidRPr="009B0FD6"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9B0FD6">
              <w:rPr>
                <w:sz w:val="16"/>
                <w:szCs w:val="16"/>
              </w:rPr>
              <w:t>(i) transfer money between accounts at the same institution or</w:t>
            </w:r>
          </w:p>
          <w:p w14:paraId="6F49FDA0" w14:textId="77777777" w:rsidR="001C7900" w:rsidRPr="009B0FD6"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9B0FD6">
              <w:rPr>
                <w:sz w:val="16"/>
                <w:szCs w:val="16"/>
              </w:rPr>
              <w:t>(ii) a slower form of money movement (e.g. ACH) with transaction limits or</w:t>
            </w:r>
          </w:p>
          <w:p w14:paraId="7DB4A7FB" w14:textId="0493E55B" w:rsidR="001C7900" w:rsidRPr="009B0FD6"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9B0FD6">
              <w:rPr>
                <w:sz w:val="16"/>
                <w:szCs w:val="16"/>
              </w:rPr>
              <w:t>(iii) wire transfers with hard transfer limits within a period of time.</w:t>
            </w:r>
          </w:p>
        </w:tc>
        <w:tc>
          <w:tcPr>
            <w:tcW w:w="1595" w:type="dxa"/>
            <w:shd w:val="clear" w:color="auto" w:fill="00B0F0"/>
          </w:tcPr>
          <w:p w14:paraId="169D4132" w14:textId="0DF895C2" w:rsidR="001C7900" w:rsidRPr="009B0FD6"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9B0FD6">
              <w:rPr>
                <w:sz w:val="16"/>
                <w:szCs w:val="16"/>
              </w:rPr>
              <w:t>Applications that contain large amounts of sensitive information or that allow either rapid transfer of large sums of money (e.g. wire transfers) and/or transfer of large sums of money in the form of individual transactions or as a batch of smaller transfers.</w:t>
            </w:r>
          </w:p>
        </w:tc>
      </w:tr>
      <w:tr w:rsidR="001C7900" w:rsidRPr="009B0FD6" w14:paraId="1FE471F0" w14:textId="77777777" w:rsidTr="001C7900">
        <w:trPr>
          <w:cantSplit/>
        </w:trPr>
        <w:tc>
          <w:tcPr>
            <w:cnfStyle w:val="001000000000" w:firstRow="0" w:lastRow="0" w:firstColumn="1" w:lastColumn="0" w:oddVBand="0" w:evenVBand="0" w:oddHBand="0" w:evenHBand="0" w:firstRowFirstColumn="0" w:firstRowLastColumn="0" w:lastRowFirstColumn="0" w:lastRowLastColumn="0"/>
            <w:tcW w:w="1075" w:type="dxa"/>
          </w:tcPr>
          <w:p w14:paraId="4C3BA3F9" w14:textId="242A1F05" w:rsidR="001C7900" w:rsidRPr="009B0FD6" w:rsidRDefault="001C7900" w:rsidP="001C7900">
            <w:pPr>
              <w:spacing w:before="0" w:after="0"/>
              <w:rPr>
                <w:sz w:val="16"/>
                <w:szCs w:val="16"/>
              </w:rPr>
            </w:pPr>
            <w:r w:rsidRPr="009B0FD6">
              <w:rPr>
                <w:sz w:val="16"/>
                <w:szCs w:val="16"/>
              </w:rPr>
              <w:t>Manufacturing, professional, transportation, technology, utilities, infrastructure, and defense</w:t>
            </w:r>
          </w:p>
        </w:tc>
        <w:tc>
          <w:tcPr>
            <w:tcW w:w="3150" w:type="dxa"/>
          </w:tcPr>
          <w:p w14:paraId="06B63C1F" w14:textId="77777777" w:rsidR="001C7900" w:rsidRPr="009B0FD6" w:rsidRDefault="001C7900" w:rsidP="001C7900">
            <w:pPr>
              <w:spacing w:before="0"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val="en-US"/>
              </w:rPr>
            </w:pPr>
            <w:r w:rsidRPr="009B0FD6">
              <w:rPr>
                <w:rFonts w:ascii="Calibri" w:eastAsia="Times New Roman" w:hAnsi="Calibri" w:cs="Times New Roman"/>
                <w:color w:val="000000"/>
                <w:sz w:val="16"/>
                <w:szCs w:val="16"/>
                <w:lang w:val="en-US"/>
              </w:rPr>
              <w:t>These industries may not appear to have very much in common, but the threat actors who are likely to attack organizations in this segment are more likely to perform focused attacks with more time, skill, and resources. Often the sensitive information or systems are not easy to locate and require leveraging insiders and social engineering techniques. Attacks may involve insiders, outsiders, or be collusion between the two. Their goals may include gaining access to intellectual property for strategic or technological advantage. We also do not want to overlook attackers looking to abuse application functionality influence the behaviour of or disrupt sensitive systems.</w:t>
            </w:r>
          </w:p>
          <w:p w14:paraId="270E53F6" w14:textId="182D31A1" w:rsidR="001C7900" w:rsidRPr="009B0FD6" w:rsidRDefault="001C7900" w:rsidP="001C7900">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9B0FD6">
              <w:rPr>
                <w:rFonts w:ascii="Times New Roman" w:eastAsia="Times New Roman" w:hAnsi="Times New Roman" w:cs="Times New Roman"/>
                <w:sz w:val="16"/>
                <w:szCs w:val="16"/>
                <w:lang w:val="en-US"/>
              </w:rPr>
              <w:br/>
            </w:r>
            <w:r w:rsidRPr="009B0FD6">
              <w:rPr>
                <w:rFonts w:ascii="Calibri" w:eastAsia="Times New Roman" w:hAnsi="Calibri" w:cs="Times New Roman"/>
                <w:color w:val="000000"/>
                <w:sz w:val="16"/>
                <w:szCs w:val="16"/>
                <w:lang w:val="en-US"/>
              </w:rPr>
              <w:t>Most attackers are looking for sensitive data that can be used to directly or indirectly profit from to include personally identifiable information and payment data. Often the data can be used for identity theft, fraudulent payments, or a variety of fraud schemes.</w:t>
            </w:r>
          </w:p>
        </w:tc>
        <w:tc>
          <w:tcPr>
            <w:tcW w:w="1595" w:type="dxa"/>
            <w:shd w:val="clear" w:color="auto" w:fill="FFC000"/>
          </w:tcPr>
          <w:p w14:paraId="6BB7C94D" w14:textId="53269496" w:rsidR="001C7900" w:rsidRPr="009B0FD6" w:rsidRDefault="001C7900" w:rsidP="001C7900">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9B0FD6">
              <w:rPr>
                <w:sz w:val="16"/>
                <w:szCs w:val="16"/>
              </w:rPr>
              <w:t>All network accessible applications.</w:t>
            </w:r>
          </w:p>
        </w:tc>
        <w:tc>
          <w:tcPr>
            <w:tcW w:w="1595" w:type="dxa"/>
            <w:shd w:val="clear" w:color="auto" w:fill="92D050"/>
          </w:tcPr>
          <w:p w14:paraId="04B26D03" w14:textId="166F30F6" w:rsidR="001C7900" w:rsidRPr="009B0FD6" w:rsidRDefault="001C7900" w:rsidP="001C7900">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9B0FD6">
              <w:rPr>
                <w:sz w:val="16"/>
                <w:szCs w:val="16"/>
              </w:rPr>
              <w:t>Applications containing internal information or information about employees that may be leveraged in social engineering. Applications containing nonessential, but important intellectual property or trade secrets.</w:t>
            </w:r>
          </w:p>
        </w:tc>
        <w:tc>
          <w:tcPr>
            <w:tcW w:w="1595" w:type="dxa"/>
            <w:shd w:val="clear" w:color="auto" w:fill="00B0F0"/>
          </w:tcPr>
          <w:p w14:paraId="4C0CBE11" w14:textId="37E8C207" w:rsidR="001C7900" w:rsidRPr="009B0FD6" w:rsidRDefault="001C7900" w:rsidP="001C7900">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9B0FD6">
              <w:rPr>
                <w:sz w:val="16"/>
                <w:szCs w:val="16"/>
              </w:rPr>
              <w:t>Applications containing valuable intellectual property, trade secrets, or government secrets (e.g. in the United States this may be anything classified at Secret or above) that is critical to the survival or success of the organization. Applications controlling sensitive functionality (e.g. transit, manufacturing equipment, control systems) or that have the possibility of threatening safety of lif</w:t>
            </w:r>
          </w:p>
        </w:tc>
      </w:tr>
      <w:tr w:rsidR="001C7900" w:rsidRPr="009B0FD6" w14:paraId="2A6020EA" w14:textId="77777777" w:rsidTr="001C790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75" w:type="dxa"/>
          </w:tcPr>
          <w:p w14:paraId="19F3BCE9" w14:textId="4F4AF80B" w:rsidR="001C7900" w:rsidRPr="009B0FD6" w:rsidRDefault="001C7900" w:rsidP="001C7900">
            <w:pPr>
              <w:spacing w:before="0" w:after="0"/>
              <w:rPr>
                <w:sz w:val="16"/>
                <w:szCs w:val="16"/>
              </w:rPr>
            </w:pPr>
            <w:r w:rsidRPr="009B0FD6">
              <w:rPr>
                <w:sz w:val="16"/>
                <w:szCs w:val="16"/>
              </w:rPr>
              <w:lastRenderedPageBreak/>
              <w:t>Healthcare</w:t>
            </w:r>
          </w:p>
        </w:tc>
        <w:tc>
          <w:tcPr>
            <w:tcW w:w="3150" w:type="dxa"/>
          </w:tcPr>
          <w:p w14:paraId="04763BA4" w14:textId="77777777" w:rsidR="001C7900" w:rsidRPr="009B0FD6" w:rsidRDefault="001C7900" w:rsidP="001C7900">
            <w:pPr>
              <w:pStyle w:val="NormalWeb"/>
              <w:spacing w:before="0" w:beforeAutospacing="0" w:after="0" w:afterAutospacing="0" w:line="240" w:lineRule="atLeast"/>
              <w:cnfStyle w:val="000000100000" w:firstRow="0" w:lastRow="0" w:firstColumn="0" w:lastColumn="0" w:oddVBand="0" w:evenVBand="0" w:oddHBand="1" w:evenHBand="0" w:firstRowFirstColumn="0" w:firstRowLastColumn="0" w:lastRowFirstColumn="0" w:lastRowLastColumn="0"/>
              <w:rPr>
                <w:sz w:val="16"/>
                <w:szCs w:val="16"/>
              </w:rPr>
            </w:pPr>
            <w:r w:rsidRPr="009B0FD6">
              <w:rPr>
                <w:rFonts w:ascii="Calibri" w:hAnsi="Calibri"/>
                <w:color w:val="000000"/>
                <w:sz w:val="16"/>
                <w:szCs w:val="16"/>
              </w:rPr>
              <w:t>Most attackers are looking for sensitive data that can be used to directly or indirectly profit from to include personally identifiable information and payment data. Often the data can be used for identity theft, fraudulent payments, or a variety of fraud schemes.</w:t>
            </w:r>
          </w:p>
          <w:p w14:paraId="36A2FD61" w14:textId="0131793E" w:rsidR="001C7900" w:rsidRPr="009B0FD6"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9B0FD6">
              <w:rPr>
                <w:sz w:val="16"/>
                <w:szCs w:val="16"/>
              </w:rPr>
              <w:br/>
            </w:r>
            <w:r w:rsidRPr="009B0FD6">
              <w:rPr>
                <w:rFonts w:ascii="Calibri" w:hAnsi="Calibri"/>
                <w:color w:val="000000"/>
                <w:sz w:val="16"/>
                <w:szCs w:val="16"/>
              </w:rPr>
              <w:t>For the US healthcare sector, the Health Insurance Portability and</w:t>
            </w:r>
            <w:r w:rsidRPr="009B0FD6">
              <w:rPr>
                <w:rFonts w:ascii="Calibri" w:hAnsi="Calibri"/>
                <w:color w:val="000000"/>
                <w:sz w:val="16"/>
                <w:szCs w:val="16"/>
              </w:rPr>
              <w:br/>
              <w:t>Accountability Act (HIPAA) Privacy, Security, Breach Notification</w:t>
            </w:r>
            <w:r w:rsidRPr="009B0FD6">
              <w:rPr>
                <w:rFonts w:ascii="Calibri" w:hAnsi="Calibri"/>
                <w:color w:val="000000"/>
                <w:sz w:val="16"/>
                <w:szCs w:val="16"/>
              </w:rPr>
              <w:br/>
              <w:t>Rules and Patient Safety Rule (</w:t>
            </w:r>
            <w:hyperlink r:id="rId14" w:history="1">
              <w:r w:rsidRPr="009B0FD6">
                <w:rPr>
                  <w:rStyle w:val="Hyperlink"/>
                  <w:rFonts w:ascii="Calibri" w:hAnsi="Calibri"/>
                  <w:color w:val="1155CC"/>
                  <w:sz w:val="16"/>
                  <w:szCs w:val="16"/>
                </w:rPr>
                <w:t>http://www.hhs.gov/ocr/privacy/</w:t>
              </w:r>
            </w:hyperlink>
            <w:r w:rsidRPr="009B0FD6">
              <w:rPr>
                <w:rFonts w:ascii="Calibri" w:hAnsi="Calibri"/>
                <w:color w:val="000000"/>
                <w:sz w:val="16"/>
                <w:szCs w:val="16"/>
              </w:rPr>
              <w:t>=</w:t>
            </w:r>
            <w:hyperlink r:id="rId15" w:history="1">
              <w:r w:rsidRPr="009B0FD6">
                <w:rPr>
                  <w:rStyle w:val="Hyperlink"/>
                  <w:rFonts w:ascii="Calibri" w:hAnsi="Calibri"/>
                  <w:color w:val="000000"/>
                  <w:sz w:val="16"/>
                  <w:szCs w:val="16"/>
                </w:rPr>
                <w:t>.</w:t>
              </w:r>
            </w:hyperlink>
          </w:p>
        </w:tc>
        <w:tc>
          <w:tcPr>
            <w:tcW w:w="1595" w:type="dxa"/>
            <w:shd w:val="clear" w:color="auto" w:fill="FFC000"/>
          </w:tcPr>
          <w:p w14:paraId="25DF37B3" w14:textId="338A27D3" w:rsidR="001C7900" w:rsidRPr="009B0FD6"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9B0FD6">
              <w:rPr>
                <w:rFonts w:ascii="Calibri" w:hAnsi="Calibri"/>
                <w:color w:val="000000"/>
                <w:sz w:val="16"/>
                <w:szCs w:val="16"/>
              </w:rPr>
              <w:t>All network accessible applications</w:t>
            </w:r>
          </w:p>
        </w:tc>
        <w:tc>
          <w:tcPr>
            <w:tcW w:w="1595" w:type="dxa"/>
            <w:shd w:val="clear" w:color="auto" w:fill="92D050"/>
          </w:tcPr>
          <w:p w14:paraId="7F68901C" w14:textId="0674EE39" w:rsidR="001C7900" w:rsidRPr="009B0FD6"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9B0FD6">
              <w:rPr>
                <w:rFonts w:ascii="Calibri" w:hAnsi="Calibri"/>
                <w:color w:val="000000"/>
                <w:sz w:val="16"/>
                <w:szCs w:val="16"/>
              </w:rPr>
              <w:t>Applications with small or moderate amounts of sensitive medical information (Protected Health Information), Personally Identifiable Information, or payment data.</w:t>
            </w:r>
          </w:p>
        </w:tc>
        <w:tc>
          <w:tcPr>
            <w:tcW w:w="1595" w:type="dxa"/>
            <w:shd w:val="clear" w:color="auto" w:fill="00B0F0"/>
          </w:tcPr>
          <w:p w14:paraId="696D8A50" w14:textId="021BE057" w:rsidR="001C7900" w:rsidRPr="009B0FD6" w:rsidRDefault="001C7900" w:rsidP="001C7900">
            <w:pPr>
              <w:spacing w:before="0" w:after="0"/>
              <w:cnfStyle w:val="000000100000" w:firstRow="0" w:lastRow="0" w:firstColumn="0" w:lastColumn="0" w:oddVBand="0" w:evenVBand="0" w:oddHBand="1" w:evenHBand="0" w:firstRowFirstColumn="0" w:firstRowLastColumn="0" w:lastRowFirstColumn="0" w:lastRowLastColumn="0"/>
              <w:rPr>
                <w:sz w:val="16"/>
                <w:szCs w:val="16"/>
              </w:rPr>
            </w:pPr>
            <w:r w:rsidRPr="009B0FD6">
              <w:rPr>
                <w:rFonts w:ascii="Calibri" w:hAnsi="Calibri"/>
                <w:color w:val="000000"/>
                <w:sz w:val="16"/>
                <w:szCs w:val="16"/>
              </w:rPr>
              <w:t>Applications used to control medical equipment, devices, or records that may endanger human life. Payment and Point of Sale systems (POS) that contain large amounts of transaction data that could be used to commit fraud. This includes any administrative interfaces for these applications</w:t>
            </w:r>
          </w:p>
        </w:tc>
      </w:tr>
      <w:tr w:rsidR="001C7900" w:rsidRPr="009B0FD6" w14:paraId="6AB9E6EB" w14:textId="77777777" w:rsidTr="001C7900">
        <w:trPr>
          <w:cantSplit/>
        </w:trPr>
        <w:tc>
          <w:tcPr>
            <w:cnfStyle w:val="001000000000" w:firstRow="0" w:lastRow="0" w:firstColumn="1" w:lastColumn="0" w:oddVBand="0" w:evenVBand="0" w:oddHBand="0" w:evenHBand="0" w:firstRowFirstColumn="0" w:firstRowLastColumn="0" w:lastRowFirstColumn="0" w:lastRowLastColumn="0"/>
            <w:tcW w:w="1075" w:type="dxa"/>
          </w:tcPr>
          <w:p w14:paraId="44DB8288" w14:textId="7BD05D8F" w:rsidR="001C7900" w:rsidRPr="009B0FD6" w:rsidRDefault="001C7900" w:rsidP="001C7900">
            <w:pPr>
              <w:spacing w:before="0" w:after="0"/>
              <w:rPr>
                <w:sz w:val="16"/>
                <w:szCs w:val="16"/>
              </w:rPr>
            </w:pPr>
            <w:r w:rsidRPr="009B0FD6">
              <w:rPr>
                <w:sz w:val="16"/>
                <w:szCs w:val="16"/>
              </w:rPr>
              <w:t>Retail, food, hospitality</w:t>
            </w:r>
          </w:p>
        </w:tc>
        <w:tc>
          <w:tcPr>
            <w:tcW w:w="3150" w:type="dxa"/>
          </w:tcPr>
          <w:p w14:paraId="342B66DC" w14:textId="3BA76977" w:rsidR="001C7900" w:rsidRPr="009B0FD6" w:rsidRDefault="001C7900" w:rsidP="001C7900">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9B0FD6">
              <w:rPr>
                <w:rFonts w:ascii="Calibri" w:hAnsi="Calibri"/>
                <w:color w:val="000000"/>
                <w:sz w:val="16"/>
                <w:szCs w:val="16"/>
              </w:rPr>
              <w:t>Many of the attackers in this segment utilize opportunistic "smash and grab" tactics. However, there is also a regular threat of specific attacks on applications known to contain payment information, perform financial transactions, or store personally identifiable information. Although less likely than the threats mentioned above, there is also the possibility of more advanced threats attacking this industry segment to steal intellectual property, gain competitive intelligence, or gain an advantage with the target organization or a business partner in negotiations.</w:t>
            </w:r>
          </w:p>
        </w:tc>
        <w:tc>
          <w:tcPr>
            <w:tcW w:w="1595" w:type="dxa"/>
            <w:shd w:val="clear" w:color="auto" w:fill="FFC000"/>
          </w:tcPr>
          <w:p w14:paraId="0015DC65" w14:textId="208D6A67" w:rsidR="001C7900" w:rsidRPr="009B0FD6" w:rsidRDefault="001C7900" w:rsidP="001C7900">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9B0FD6">
              <w:rPr>
                <w:rFonts w:ascii="Calibri" w:hAnsi="Calibri"/>
                <w:color w:val="000000"/>
                <w:sz w:val="16"/>
                <w:szCs w:val="16"/>
              </w:rPr>
              <w:t>All network accessible applications.</w:t>
            </w:r>
          </w:p>
        </w:tc>
        <w:tc>
          <w:tcPr>
            <w:tcW w:w="1595" w:type="dxa"/>
            <w:shd w:val="clear" w:color="auto" w:fill="92D050"/>
          </w:tcPr>
          <w:p w14:paraId="61B4B354" w14:textId="199E646D" w:rsidR="001C7900" w:rsidRPr="009B0FD6" w:rsidRDefault="001C7900" w:rsidP="001C7900">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9B0FD6">
              <w:rPr>
                <w:rFonts w:ascii="Calibri" w:hAnsi="Calibri"/>
                <w:color w:val="000000"/>
                <w:sz w:val="16"/>
                <w:szCs w:val="16"/>
              </w:rPr>
              <w:t>Suitable for business applications, product catalogue information, internal corporate information, and applications with limited user information (e.g. contact information). Applications with small or moderate amounts of payment data or checkout functionality.</w:t>
            </w:r>
          </w:p>
        </w:tc>
        <w:tc>
          <w:tcPr>
            <w:tcW w:w="1595" w:type="dxa"/>
            <w:shd w:val="clear" w:color="auto" w:fill="00B0F0"/>
          </w:tcPr>
          <w:p w14:paraId="6C5096E6" w14:textId="41621238" w:rsidR="001C7900" w:rsidRPr="009B0FD6" w:rsidRDefault="001C7900" w:rsidP="001C7900">
            <w:pPr>
              <w:spacing w:before="0" w:after="0"/>
              <w:cnfStyle w:val="000000000000" w:firstRow="0" w:lastRow="0" w:firstColumn="0" w:lastColumn="0" w:oddVBand="0" w:evenVBand="0" w:oddHBand="0" w:evenHBand="0" w:firstRowFirstColumn="0" w:firstRowLastColumn="0" w:lastRowFirstColumn="0" w:lastRowLastColumn="0"/>
              <w:rPr>
                <w:sz w:val="16"/>
                <w:szCs w:val="16"/>
              </w:rPr>
            </w:pPr>
            <w:r w:rsidRPr="009B0FD6">
              <w:rPr>
                <w:rFonts w:ascii="Calibri" w:hAnsi="Calibri"/>
                <w:color w:val="000000"/>
                <w:sz w:val="16"/>
                <w:szCs w:val="16"/>
              </w:rPr>
              <w:t>Payment and Point of Sale systems (POS) that contain large amounts of transaction data that could be used to commit fraud. This includes any administrative interfaces for these applications. Applications with a large volume of sensitive information like full credit card numbers, mother's maiden name, social security numbers etc.</w:t>
            </w:r>
          </w:p>
        </w:tc>
      </w:tr>
    </w:tbl>
    <w:p w14:paraId="27D8C38A" w14:textId="77777777" w:rsidR="001C7900" w:rsidRPr="009B0FD6" w:rsidRDefault="001C7900" w:rsidP="001C7900">
      <w:pPr>
        <w:pStyle w:val="Heading1"/>
      </w:pPr>
      <w:bookmarkStart w:id="11" w:name="_Toc478430769"/>
      <w:r w:rsidRPr="009B0FD6">
        <w:lastRenderedPageBreak/>
        <w:t>Case Studies</w:t>
      </w:r>
      <w:bookmarkEnd w:id="11"/>
    </w:p>
    <w:p w14:paraId="41D23C94" w14:textId="77777777" w:rsidR="001C7900" w:rsidRPr="009B0FD6" w:rsidRDefault="001C7900" w:rsidP="001C7900">
      <w:pPr>
        <w:pStyle w:val="Heading2"/>
      </w:pPr>
      <w:bookmarkStart w:id="12" w:name="_Toc478430770"/>
      <w:r w:rsidRPr="009B0FD6">
        <w:t>Case Study 1: As a Security Testing Guide</w:t>
      </w:r>
      <w:bookmarkEnd w:id="12"/>
    </w:p>
    <w:p w14:paraId="396AE37D" w14:textId="77777777" w:rsidR="001C7900" w:rsidRPr="009B0FD6" w:rsidRDefault="001C7900" w:rsidP="001C7900">
      <w:r w:rsidRPr="009B0FD6">
        <w:t>At a private university in Utah, USA, the campus Red Team uses the OWASP ASVS as a guide when performing application penetration tests. It is used throughout the penetration testing process, from initial planning and scoping meetings to guidance for testing activities, and as a way to frame the findings of the final report to clients. The Red Team also organizes training for the team using the ASVS.</w:t>
      </w:r>
    </w:p>
    <w:p w14:paraId="54A61790" w14:textId="77777777" w:rsidR="001C7900" w:rsidRPr="009B0FD6" w:rsidRDefault="001C7900" w:rsidP="001C7900">
      <w:r w:rsidRPr="009B0FD6">
        <w:t xml:space="preserve">The campus Red Team performs network and application penetration testing for various departments on campus as part of the overall university's information security strategy. During initial planning meetings, clients are often reticent to give permission for their application to be tested by a team of students. By introducing the ASVS and explaining to stakeholders that testing activities will be guided by this standard, and that the final report will include how the application performed against the standard, many concerns are immediately resolved. The ASVS is then used during scoping to help determine how much time and effort will be spent on the test. By using the predefined verification levels of the ASVS, the Red Team explains risk-based testing. This helps the client, stakeholders, and the team to come to an agreement on an appropriate scope for the application in question. </w:t>
      </w:r>
    </w:p>
    <w:p w14:paraId="02E2D166" w14:textId="77777777" w:rsidR="001C7900" w:rsidRPr="009B0FD6" w:rsidRDefault="001C7900" w:rsidP="001C7900">
      <w:r w:rsidRPr="009B0FD6">
        <w:t>Once testing begins, the Red Team uses the ASVS to organize activities and divide up the workload. By tracking which verification requirements have been tested and which are still pending, project managers for the team can easily see how the test is progressing. This leads to improved communication with clients and gives project managers the ability to better manage resources. Because the Red Team is composed primarily of students, most team members have multiple demands on their time from different courses. Well-defined tasks, based on individual verification requirements or entire categories, help team members know exactly what needs to be tested and allow them to provide accurate estimations on how long a task will take to complete. Reporting also benefits from the clear organization of the ASVS, as team members can write up a finding before moving on to the next task, effectively performing the majority of report writing concurrently with the penetration test.</w:t>
      </w:r>
    </w:p>
    <w:p w14:paraId="5287E09D" w14:textId="77777777" w:rsidR="001C7900" w:rsidRPr="009B0FD6" w:rsidRDefault="001C7900" w:rsidP="001C7900">
      <w:r w:rsidRPr="009B0FD6">
        <w:t xml:space="preserve">The Red Team organizes the final report around the ASVS, reporting the status of each verification requirement and providing further details where appropriate. This gives clients and stakeholders a good idea of where their application stands as measured by the standard, and is extremely valuable on follow-up engagements because it allows them to see how security has improved or regressed over time. Furthermore, stakeholders interested in how the application performed a specific category or categories can easily find out that information because the report format aligns so closely with the ASVS. The clear organization of the ASVS has also made it easier to train new team members on how to write a report when compared to the previous report format. </w:t>
      </w:r>
    </w:p>
    <w:p w14:paraId="41C0C778" w14:textId="77777777" w:rsidR="001C7900" w:rsidRPr="009B0FD6" w:rsidRDefault="001C7900" w:rsidP="001C7900">
      <w:r w:rsidRPr="009B0FD6">
        <w:lastRenderedPageBreak/>
        <w:t>Finally, training of the Red Team has improved after adopting the ASVS. Previously, weekly trainings were centered on a topic chosen by the team lead or project manager. These were selected based on requests by team members and perceived need. Training based on these criteria had the potential to broaden the skills of team members, but did not necessarily relate to core Red Team activities. In other words, the team did not get significantly better at penetration testing. After adopting the ASVS, team training now focuses on how to test individual verification requirements. This has led to a significant improvement in the measurable skills of individual team members and the quality of final reports.</w:t>
      </w:r>
    </w:p>
    <w:p w14:paraId="1BB12EAC" w14:textId="77777777" w:rsidR="001C7900" w:rsidRPr="009B0FD6" w:rsidRDefault="001C7900" w:rsidP="001C7900">
      <w:pPr>
        <w:pStyle w:val="Heading2"/>
      </w:pPr>
      <w:bookmarkStart w:id="13" w:name="_Toc478430771"/>
      <w:r w:rsidRPr="009B0FD6">
        <w:t>Case Study 2: As a secure SDLC</w:t>
      </w:r>
      <w:bookmarkEnd w:id="13"/>
    </w:p>
    <w:p w14:paraId="77583B6C" w14:textId="1598EC76" w:rsidR="001C7900" w:rsidRPr="009B0FD6" w:rsidRDefault="001C7900" w:rsidP="001C7900">
      <w:r w:rsidRPr="009B0FD6">
        <w:t xml:space="preserve">A </w:t>
      </w:r>
      <w:r w:rsidR="00721C05" w:rsidRPr="009B0FD6">
        <w:t>start up</w:t>
      </w:r>
      <w:r w:rsidRPr="009B0FD6">
        <w:t xml:space="preserve"> looking to provide big data analytics to financial institutions realises that security in development is on top of the list of requirements in order to obtain access to and process financial metadata. In this instance, the </w:t>
      </w:r>
      <w:r w:rsidR="00721C05" w:rsidRPr="009B0FD6">
        <w:t>start up</w:t>
      </w:r>
      <w:r w:rsidRPr="009B0FD6">
        <w:t xml:space="preserve"> has chosen to use the ASVS as the basis of their agile secure development lifecycle. </w:t>
      </w:r>
    </w:p>
    <w:p w14:paraId="0EEC8E41" w14:textId="68741D2E" w:rsidR="001C7900" w:rsidRPr="009B0FD6" w:rsidRDefault="001C7900" w:rsidP="001C7900">
      <w:r w:rsidRPr="009B0FD6">
        <w:t xml:space="preserve">The </w:t>
      </w:r>
      <w:r w:rsidR="00721C05" w:rsidRPr="009B0FD6">
        <w:t>start up</w:t>
      </w:r>
      <w:r w:rsidRPr="009B0FD6">
        <w:t xml:space="preserve"> uses the ASVS to generate epics and use cases for functional security issues, such as how best to implement login functionality. The </w:t>
      </w:r>
      <w:r w:rsidR="00721C05" w:rsidRPr="009B0FD6">
        <w:t>start up</w:t>
      </w:r>
      <w:r w:rsidRPr="009B0FD6">
        <w:t xml:space="preserve"> uses ASVS in a different way than most - it looks through ASVS, picking the requirements that suit the current sprint, and adds them directly to the sprint backlog if it’s a functional requirement, or as a constraint to existing use cases if non-functional. For example, adding TOTP two factor authentication was selected, along with password policies and a web service regulator that doubles as a brute force detection and prevention mechanism. In future sprints, additional requirements will be selected based upon a “just in time”, “you ain’t gonna need it” basis. </w:t>
      </w:r>
    </w:p>
    <w:p w14:paraId="241A1C5F" w14:textId="77777777" w:rsidR="001C7900" w:rsidRPr="009B0FD6" w:rsidRDefault="001C7900" w:rsidP="001C7900">
      <w:r w:rsidRPr="009B0FD6">
        <w:t xml:space="preserve">The developers use the ASVS as a peer review checklist, which ensures unsafe code does not get checked in, and in retrospective plans to challenge developers who have checked in a new feature to ensure that they have considered likely ASVS requirements and if anything can be improved or reduced in future sprints. </w:t>
      </w:r>
    </w:p>
    <w:p w14:paraId="18BF2A4D" w14:textId="77777777" w:rsidR="001C7900" w:rsidRPr="009B0FD6" w:rsidRDefault="001C7900" w:rsidP="001C7900">
      <w:r w:rsidRPr="009B0FD6">
        <w:t xml:space="preserve">Lastly, the developers use the ASVS as part of their automated verification secure unit and integration test suites to test for use, abuse, and fuzz testing cases. The aim is to reduce the risk from waterfall methodology “penetration testing at the end” causing expensive refactoring when delivering milestone builds into production. As new builds could be promoted after every sprint, it is not sufficient to rely upon a single assurance activity, and so by automating their testing regime, there should be no significant issues that can be found by even a skilled penetration tester with weeks to test the application. </w:t>
      </w:r>
    </w:p>
    <w:p w14:paraId="78C691E1" w14:textId="77777777" w:rsidR="001C7900" w:rsidRPr="009B0FD6" w:rsidRDefault="001C7900" w:rsidP="001C7900">
      <w:pPr>
        <w:pStyle w:val="Heading1"/>
      </w:pPr>
      <w:bookmarkStart w:id="14" w:name="_Toc478430772"/>
      <w:r w:rsidRPr="009B0FD6">
        <w:lastRenderedPageBreak/>
        <w:t>Assessing software has achieved a verification level</w:t>
      </w:r>
      <w:bookmarkEnd w:id="14"/>
    </w:p>
    <w:p w14:paraId="74D750A2" w14:textId="77777777" w:rsidR="001C7900" w:rsidRPr="009B0FD6" w:rsidRDefault="001C7900" w:rsidP="001C7900">
      <w:pPr>
        <w:pStyle w:val="Heading2"/>
      </w:pPr>
      <w:bookmarkStart w:id="15" w:name="_Toc478430773"/>
      <w:r w:rsidRPr="009B0FD6">
        <w:t>OWASP’s stance on ASVS Certifications and Trust Marks</w:t>
      </w:r>
      <w:bookmarkEnd w:id="15"/>
    </w:p>
    <w:p w14:paraId="033D4646" w14:textId="77777777" w:rsidR="001C7900" w:rsidRPr="009B0FD6" w:rsidRDefault="001C7900" w:rsidP="001C7900">
      <w:r w:rsidRPr="009B0FD6">
        <w:t xml:space="preserve">OWASP, as a vendor-neutral not-for-profit organisation, does not certify any vendors, verifiers or software. </w:t>
      </w:r>
    </w:p>
    <w:p w14:paraId="60BDA2CD" w14:textId="77777777" w:rsidR="001C7900" w:rsidRPr="009B0FD6" w:rsidRDefault="001C7900" w:rsidP="001C7900">
      <w:r w:rsidRPr="009B0FD6">
        <w:t xml:space="preserve">All such assurance assertions, trust marks, or certifications are not officially vetted, registered, or certified by OWASP, so an organization relying upon such a view needs to be cautious of the trust placed in any third party or trust mark claiming ASVS certification. </w:t>
      </w:r>
    </w:p>
    <w:p w14:paraId="661B753A" w14:textId="77777777" w:rsidR="001C7900" w:rsidRPr="009B0FD6" w:rsidRDefault="001C7900" w:rsidP="001C7900">
      <w:r w:rsidRPr="009B0FD6">
        <w:t xml:space="preserve">This should not inhibit organizations from offering such assurance services, as long as they do not claim official OWASP certification. </w:t>
      </w:r>
    </w:p>
    <w:p w14:paraId="466D3259" w14:textId="77777777" w:rsidR="001C7900" w:rsidRPr="009B0FD6" w:rsidRDefault="001C7900" w:rsidP="001C7900">
      <w:pPr>
        <w:pStyle w:val="Heading2"/>
      </w:pPr>
      <w:bookmarkStart w:id="16" w:name="_Toc478430774"/>
      <w:r w:rsidRPr="009B0FD6">
        <w:t>Guidance for certifying organizations</w:t>
      </w:r>
      <w:bookmarkEnd w:id="16"/>
    </w:p>
    <w:p w14:paraId="663158F8" w14:textId="77777777" w:rsidR="001C7900" w:rsidRPr="009B0FD6" w:rsidRDefault="001C7900" w:rsidP="001C7900">
      <w:r w:rsidRPr="009B0FD6">
        <w:t xml:space="preserve">The Application Security Verification Standard can be used as an open book verification of the application, including open and unfettered access to key resources such as architects and developers, project documentation, source code, authenticated access to test systems (including access to at least one account in each role), particularly for L2 and L3 verifications. </w:t>
      </w:r>
    </w:p>
    <w:p w14:paraId="0E2F1DBB" w14:textId="77777777" w:rsidR="001C7900" w:rsidRPr="009B0FD6" w:rsidRDefault="001C7900" w:rsidP="001C7900">
      <w:r w:rsidRPr="009B0FD6">
        <w:t xml:space="preserve">Historically, penetration testing and secure code reviews have included issues “by exception” – that is only failed issues appear in the final report. A certifying organization must include in any report the scope of the verification (particularly if a key component is out of scope, such as SSO authentication), a summary of verification findings, including passed and failed tests, with clear indications of how to resolve the failed tests. </w:t>
      </w:r>
    </w:p>
    <w:p w14:paraId="4094372C" w14:textId="77777777" w:rsidR="001C7900" w:rsidRPr="009B0FD6" w:rsidRDefault="001C7900" w:rsidP="001C7900">
      <w:r w:rsidRPr="009B0FD6">
        <w:t xml:space="preserve">Keeping detailed work papers, screenshots or movies, scripts to reliably and repeatedly exploit an issue, and electronic records of testing, such as intercepting proxy logs and associated notes such as a cleanup list, is considered standard industry practice and can be really useful as proofs of the findings for the most doubts developers. It is not sufficient to simply run a tool and report on the failures; this does not (at all) provide sufficient evidence that all issues at a certifying level have been tested and tested thoroughly. In case of dispute, there should be sufficient assurance evidence to demonstrate each and every verified requirement has indeed been tested. </w:t>
      </w:r>
    </w:p>
    <w:p w14:paraId="11155B38" w14:textId="77777777" w:rsidR="001C7900" w:rsidRPr="009B0FD6" w:rsidRDefault="001C7900" w:rsidP="001C7900">
      <w:pPr>
        <w:pStyle w:val="Heading2"/>
      </w:pPr>
      <w:bookmarkStart w:id="17" w:name="_Toc478430775"/>
      <w:r w:rsidRPr="009B0FD6">
        <w:t>The role of automated penetration testing tools</w:t>
      </w:r>
      <w:bookmarkEnd w:id="17"/>
    </w:p>
    <w:p w14:paraId="7B592AB6" w14:textId="77777777" w:rsidR="001C7900" w:rsidRPr="009B0FD6" w:rsidRDefault="001C7900" w:rsidP="001C7900">
      <w:r w:rsidRPr="009B0FD6">
        <w:t xml:space="preserve">Automated penetration tools are encouraged to provide as much as possible coverage and to exercise as many parameters as possible with many different forms of malicious inputs as possible. </w:t>
      </w:r>
    </w:p>
    <w:p w14:paraId="26C8913D" w14:textId="77777777" w:rsidR="001C7900" w:rsidRPr="009B0FD6" w:rsidRDefault="001C7900" w:rsidP="001C7900">
      <w:r w:rsidRPr="009B0FD6">
        <w:t xml:space="preserve">It is not possible to fully complete ASVS verification using automated penetration testing tools alone. Whilst a large majority of requirements in L1 can be performed using </w:t>
      </w:r>
      <w:r w:rsidRPr="009B0FD6">
        <w:lastRenderedPageBreak/>
        <w:t>automated tests, the overall majority of requirements are not amenable to automated penetration testing.  </w:t>
      </w:r>
    </w:p>
    <w:p w14:paraId="77789438" w14:textId="77777777" w:rsidR="001C7900" w:rsidRPr="009B0FD6" w:rsidRDefault="001C7900" w:rsidP="001C7900">
      <w:r w:rsidRPr="009B0FD6">
        <w:t>Please note that the lines between automated and manual testing have blurred as the application security industry matures. Automated tools are often manually tuned by experts and manual testers often leverage a wide variety of automated tools.</w:t>
      </w:r>
    </w:p>
    <w:p w14:paraId="67DB17FC" w14:textId="77777777" w:rsidR="001C7900" w:rsidRPr="009B0FD6" w:rsidRDefault="001C7900" w:rsidP="001C7900">
      <w:pPr>
        <w:pStyle w:val="Heading2"/>
      </w:pPr>
      <w:bookmarkStart w:id="18" w:name="_Toc478430776"/>
      <w:r w:rsidRPr="009B0FD6">
        <w:t>The role of penetration testing</w:t>
      </w:r>
      <w:bookmarkEnd w:id="18"/>
    </w:p>
    <w:p w14:paraId="5B341143" w14:textId="064FF33E" w:rsidR="001C7900" w:rsidRPr="009B0FD6" w:rsidRDefault="001C7900" w:rsidP="001C7900">
      <w:r w:rsidRPr="009B0FD6">
        <w:t xml:space="preserve">It is possible to perform a manual penetration test and verify all L1 issues without requiring access to source code, but this is not a leading practice. L2 requires at least some access to developers, documentation, code, and authenticated access to the system. Complete penetration testing coverage at Level 3 is not possible, as most of the additional issues involve review of system configuration, malicious code review, threat modelling, and other non-penetration testing </w:t>
      </w:r>
      <w:r w:rsidR="00721C05" w:rsidRPr="009B0FD6">
        <w:t>artefacts</w:t>
      </w:r>
      <w:r w:rsidRPr="009B0FD6">
        <w:t xml:space="preserve">. </w:t>
      </w:r>
    </w:p>
    <w:p w14:paraId="778714B3" w14:textId="77777777" w:rsidR="001C7900" w:rsidRPr="009B0FD6" w:rsidRDefault="001C7900" w:rsidP="001C7900">
      <w:pPr>
        <w:pStyle w:val="Heading2"/>
      </w:pPr>
      <w:bookmarkStart w:id="19" w:name="_Toc478430777"/>
      <w:r w:rsidRPr="009B0FD6">
        <w:t>As detailed security architecture guidance</w:t>
      </w:r>
      <w:bookmarkEnd w:id="19"/>
    </w:p>
    <w:p w14:paraId="1431FD4F" w14:textId="77777777" w:rsidR="001C7900" w:rsidRPr="009B0FD6" w:rsidRDefault="001C7900" w:rsidP="001C7900">
      <w:r w:rsidRPr="009B0FD6">
        <w:t xml:space="preserve">One of the more common uses for the Application Security Verification Standard is as a resource for security architects. The two major security architecture frameworks, SABSA or TOGAF, are missing a great deal of information that is necessary to complete application security architecture review. ASVS can be used to fill in those gaps by allowing security architects to choose better controls for common problems, such as data protection patterns and input validation strategies. </w:t>
      </w:r>
    </w:p>
    <w:p w14:paraId="5CCF70ED" w14:textId="77777777" w:rsidR="001C7900" w:rsidRPr="009B0FD6" w:rsidRDefault="001C7900" w:rsidP="001C7900">
      <w:pPr>
        <w:pStyle w:val="Heading2"/>
      </w:pPr>
      <w:bookmarkStart w:id="20" w:name="_Toc478430778"/>
      <w:r w:rsidRPr="009B0FD6">
        <w:t>As a replacement for off the shelf secure coding checklists</w:t>
      </w:r>
      <w:bookmarkEnd w:id="20"/>
    </w:p>
    <w:p w14:paraId="1D2C1AE7" w14:textId="77777777" w:rsidR="001C7900" w:rsidRPr="009B0FD6" w:rsidRDefault="001C7900" w:rsidP="001C7900">
      <w:r w:rsidRPr="009B0FD6">
        <w:t xml:space="preserve">Many organizations can benefit from adopting the ASVS, by choosing one of the three levels, or by forking ASVS and changing what is required for each application risk level in a domain specific way. We encourage this type of forking as long as traceability is maintained, so that if an app has passed requirement 4.1, this means the same thing for forked copies as the standard as it evolves. </w:t>
      </w:r>
    </w:p>
    <w:p w14:paraId="4010CB7C" w14:textId="77777777" w:rsidR="001C7900" w:rsidRPr="009B0FD6" w:rsidRDefault="001C7900" w:rsidP="001C7900">
      <w:pPr>
        <w:pStyle w:val="Heading2"/>
      </w:pPr>
      <w:bookmarkStart w:id="21" w:name="_Toc478430779"/>
      <w:r w:rsidRPr="009B0FD6">
        <w:t>As a guide for automated unit and integration tests</w:t>
      </w:r>
      <w:bookmarkEnd w:id="21"/>
    </w:p>
    <w:p w14:paraId="5F5B3D65" w14:textId="77777777" w:rsidR="001C7900" w:rsidRPr="009B0FD6" w:rsidRDefault="001C7900" w:rsidP="001C7900">
      <w:r w:rsidRPr="009B0FD6">
        <w:t>The ASVS is designed to highly testable, with the sole exception of architectural and malicious code requirements. By building unit and integration tests that test for specific and relevant fuzz and abuse cases, the application becomes nearly self-verifying with each and every build. For example, additional tests can be crafted for the test suite for a login controller, testing the username parameter for common usernames, account enumeration, brute forcing, LDAP and SQL injection, and XSS. Similarly, a test on the password parameter should include common passwords, password length, null byte injection, removing the parameter, XSS, account enumeration, and more.</w:t>
      </w:r>
    </w:p>
    <w:p w14:paraId="4A4F345E" w14:textId="77777777" w:rsidR="001C7900" w:rsidRPr="009B0FD6" w:rsidRDefault="001C7900" w:rsidP="001C7900">
      <w:pPr>
        <w:pStyle w:val="Heading2"/>
      </w:pPr>
      <w:bookmarkStart w:id="22" w:name="_Toc478430780"/>
      <w:r w:rsidRPr="009B0FD6">
        <w:lastRenderedPageBreak/>
        <w:t>As secure development training</w:t>
      </w:r>
      <w:bookmarkEnd w:id="22"/>
    </w:p>
    <w:p w14:paraId="51274AAC" w14:textId="3B4B828A" w:rsidR="00CD6110" w:rsidRPr="009B0FD6" w:rsidRDefault="001C7900" w:rsidP="001C7900">
      <w:r w:rsidRPr="009B0FD6">
        <w:t>ASVS can also be used to define characteristics of secure software. Many “secure coding” courses are simply ethical hacking courses with a light smear of coding tips. This does not help developers. Instead, secure development courses can use the ASVS with a strong focus on the proactive controls found in the ASVS, rather than the Top 10 negative things not to do.</w:t>
      </w:r>
    </w:p>
    <w:p w14:paraId="69FDFE90" w14:textId="77777777" w:rsidR="006317CA" w:rsidRPr="009B0FD6" w:rsidRDefault="006317CA" w:rsidP="006317CA">
      <w:pPr>
        <w:pStyle w:val="Heading1"/>
      </w:pPr>
      <w:bookmarkStart w:id="23" w:name="_Toc478430781"/>
      <w:r w:rsidRPr="009B0FD6">
        <w:lastRenderedPageBreak/>
        <w:t>OWASP Projects using ASVS</w:t>
      </w:r>
      <w:bookmarkEnd w:id="23"/>
    </w:p>
    <w:p w14:paraId="501BDB0A" w14:textId="77777777" w:rsidR="006317CA" w:rsidRPr="009B0FD6" w:rsidRDefault="006317CA" w:rsidP="006317CA">
      <w:pPr>
        <w:pStyle w:val="Heading2"/>
      </w:pPr>
      <w:bookmarkStart w:id="24" w:name="_Toc478430782"/>
      <w:r w:rsidRPr="009B0FD6">
        <w:t>Security Knowledge Framework</w:t>
      </w:r>
      <w:bookmarkEnd w:id="24"/>
    </w:p>
    <w:p w14:paraId="57AEEAB8" w14:textId="6204F3D2" w:rsidR="006317CA" w:rsidRPr="009B0FD6" w:rsidRDefault="00597769" w:rsidP="006317CA">
      <w:pPr>
        <w:pStyle w:val="NormalWeb"/>
        <w:spacing w:before="200" w:beforeAutospacing="0" w:after="0" w:afterAutospacing="0"/>
        <w:jc w:val="both"/>
      </w:pPr>
      <w:hyperlink r:id="rId16" w:history="1">
        <w:r w:rsidR="006317CA" w:rsidRPr="009B0FD6">
          <w:rPr>
            <w:rStyle w:val="Hyperlink"/>
            <w:rFonts w:ascii="Calibri" w:hAnsi="Calibri"/>
            <w:color w:val="1155CC"/>
          </w:rPr>
          <w:t>https://www.owasp.org/index.php/OWASP_Security_Knowledge_Framework</w:t>
        </w:r>
      </w:hyperlink>
      <w:r w:rsidR="006317CA" w:rsidRPr="009B0FD6">
        <w:rPr>
          <w:rFonts w:ascii="Calibri" w:hAnsi="Calibri"/>
          <w:color w:val="000000"/>
        </w:rPr>
        <w:t xml:space="preserve"> </w:t>
      </w:r>
    </w:p>
    <w:p w14:paraId="6C6F77BF" w14:textId="77777777" w:rsidR="006317CA" w:rsidRPr="009B0FD6" w:rsidRDefault="006317CA" w:rsidP="006317CA">
      <w:r w:rsidRPr="009B0FD6">
        <w:t>Training developers in writing secure code - SKF is a fully open-source Python-Flask web-application that uses the OWASP Application Security Verification Standard to train you and your team in writing secure code, by design.</w:t>
      </w:r>
    </w:p>
    <w:p w14:paraId="0B51D19A" w14:textId="77777777" w:rsidR="006317CA" w:rsidRPr="009B0FD6" w:rsidRDefault="006317CA" w:rsidP="006317CA">
      <w:pPr>
        <w:pStyle w:val="Heading2"/>
      </w:pPr>
      <w:bookmarkStart w:id="25" w:name="_Toc478430783"/>
      <w:r w:rsidRPr="009B0FD6">
        <w:t>OWASP Zed Attack Proxy</w:t>
      </w:r>
      <w:bookmarkEnd w:id="25"/>
    </w:p>
    <w:p w14:paraId="5CE2B41F" w14:textId="730AB73F" w:rsidR="006317CA" w:rsidRPr="009B0FD6" w:rsidRDefault="00597769" w:rsidP="006317CA">
      <w:pPr>
        <w:pStyle w:val="NormalWeb"/>
        <w:spacing w:before="200" w:beforeAutospacing="0" w:after="0" w:afterAutospacing="0"/>
        <w:jc w:val="both"/>
      </w:pPr>
      <w:hyperlink r:id="rId17" w:history="1">
        <w:r w:rsidR="006317CA" w:rsidRPr="009B0FD6">
          <w:rPr>
            <w:rStyle w:val="Hyperlink"/>
            <w:rFonts w:ascii="Calibri" w:hAnsi="Calibri"/>
            <w:color w:val="1155CC"/>
          </w:rPr>
          <w:t>https://www.owasp.org/index.php/OWASP_Zed_Attack_Proxy_Project</w:t>
        </w:r>
      </w:hyperlink>
      <w:r w:rsidR="006317CA" w:rsidRPr="009B0FD6">
        <w:rPr>
          <w:rFonts w:ascii="Calibri" w:hAnsi="Calibri"/>
          <w:color w:val="000000"/>
        </w:rPr>
        <w:t xml:space="preserve"> </w:t>
      </w:r>
    </w:p>
    <w:p w14:paraId="0024E56E" w14:textId="77777777" w:rsidR="006317CA" w:rsidRPr="009B0FD6" w:rsidRDefault="006317CA" w:rsidP="006317CA">
      <w:r w:rsidRPr="009B0FD6">
        <w:t>The OWASP Zed Attack Proxy (ZAP) is an easy to use integrated penetration testing tool for finding vulnerabilities in web applications. It is designed to be used by people with a wide range of security experience and as such is ideal for developers and functional testers who are new to penetration testing. ZAP provides automated scanners as well as a set of tools that allow you to find security vulnerabilities manually.</w:t>
      </w:r>
    </w:p>
    <w:p w14:paraId="22824A1C" w14:textId="77777777" w:rsidR="006317CA" w:rsidRPr="009B0FD6" w:rsidRDefault="006317CA" w:rsidP="006317CA">
      <w:pPr>
        <w:pStyle w:val="Heading2"/>
      </w:pPr>
      <w:bookmarkStart w:id="26" w:name="_Toc478430784"/>
      <w:r w:rsidRPr="009B0FD6">
        <w:t>OWASP Cornucopia</w:t>
      </w:r>
      <w:bookmarkEnd w:id="26"/>
    </w:p>
    <w:p w14:paraId="7B61E0E6" w14:textId="7D24F022" w:rsidR="006317CA" w:rsidRPr="009B0FD6" w:rsidRDefault="00597769" w:rsidP="006317CA">
      <w:pPr>
        <w:pStyle w:val="NormalWeb"/>
        <w:spacing w:before="200" w:beforeAutospacing="0" w:after="0" w:afterAutospacing="0"/>
        <w:jc w:val="both"/>
      </w:pPr>
      <w:hyperlink r:id="rId18" w:history="1">
        <w:r w:rsidR="006317CA" w:rsidRPr="009B0FD6">
          <w:rPr>
            <w:rStyle w:val="Hyperlink"/>
            <w:rFonts w:ascii="Calibri" w:hAnsi="Calibri"/>
            <w:color w:val="1155CC"/>
          </w:rPr>
          <w:t>https://www.owasp.org/index.php/OWASP_Cornucopia</w:t>
        </w:r>
      </w:hyperlink>
    </w:p>
    <w:p w14:paraId="5ADBC08C" w14:textId="74FDBFC7" w:rsidR="006317CA" w:rsidRPr="009B0FD6" w:rsidRDefault="006317CA" w:rsidP="006317CA">
      <w:r w:rsidRPr="009B0FD6">
        <w:t>OWASP Cornucopia is a mechanism in the form of a card game to assist software development teams identify security requirements in Agile, conventional and formal development processes. It is language, platform and technology agnostic. Cornucopia suits were selected based on the structure of the OWASP Secure Coding Practices - Quick Reference Guide (SCP), but with additional consideration of sections in the OWASP Application Security Verification Standard, the OWASP Testing Guide and David Rook’s Principles of Secure Development.</w:t>
      </w:r>
    </w:p>
    <w:p w14:paraId="315F80C8" w14:textId="10EAC5AC" w:rsidR="00DF702A" w:rsidRPr="009B0FD6" w:rsidRDefault="00DF702A" w:rsidP="0070406F">
      <w:pPr>
        <w:pStyle w:val="Heading1"/>
      </w:pPr>
      <w:bookmarkStart w:id="27" w:name="_Toc478430785"/>
      <w:r w:rsidRPr="009B0FD6">
        <w:lastRenderedPageBreak/>
        <w:t>Detailed Verification Requirements</w:t>
      </w:r>
      <w:bookmarkEnd w:id="27"/>
    </w:p>
    <w:p w14:paraId="3A840595" w14:textId="77777777" w:rsidR="006042A4" w:rsidRPr="009B0FD6" w:rsidRDefault="006042A4" w:rsidP="00BD5F80"/>
    <w:p w14:paraId="65EB5138" w14:textId="77777777" w:rsidR="00B92575" w:rsidRPr="009B0FD6" w:rsidRDefault="00B92575" w:rsidP="00721C05">
      <w:pPr>
        <w:rPr>
          <w:rFonts w:ascii="Times New Roman" w:hAnsi="Times New Roman"/>
          <w:lang w:val="en-US"/>
        </w:rPr>
      </w:pPr>
      <w:r w:rsidRPr="009B0FD6">
        <w:rPr>
          <w:lang w:val="en-US"/>
        </w:rPr>
        <w:t xml:space="preserve">V1. </w:t>
      </w:r>
      <w:r w:rsidRPr="009B0FD6">
        <w:rPr>
          <w:lang w:val="en-US"/>
        </w:rPr>
        <w:tab/>
        <w:t>Architecture, design and threat modelling</w:t>
      </w:r>
    </w:p>
    <w:p w14:paraId="0F97BAEC" w14:textId="77777777" w:rsidR="00B92575" w:rsidRPr="009B0FD6" w:rsidRDefault="00B92575" w:rsidP="00721C05">
      <w:pPr>
        <w:rPr>
          <w:rFonts w:ascii="Times New Roman" w:hAnsi="Times New Roman"/>
          <w:lang w:val="en-US"/>
        </w:rPr>
      </w:pPr>
      <w:r w:rsidRPr="009B0FD6">
        <w:rPr>
          <w:lang w:val="en-US"/>
        </w:rPr>
        <w:t>V2.</w:t>
      </w:r>
      <w:r w:rsidRPr="009B0FD6">
        <w:rPr>
          <w:lang w:val="en-US"/>
        </w:rPr>
        <w:tab/>
        <w:t>Authentication</w:t>
      </w:r>
    </w:p>
    <w:p w14:paraId="4AEAA096" w14:textId="77777777" w:rsidR="00B92575" w:rsidRPr="009B0FD6" w:rsidRDefault="00B92575" w:rsidP="00721C05">
      <w:pPr>
        <w:rPr>
          <w:rFonts w:ascii="Times New Roman" w:hAnsi="Times New Roman"/>
          <w:lang w:val="en-US"/>
        </w:rPr>
      </w:pPr>
      <w:r w:rsidRPr="009B0FD6">
        <w:rPr>
          <w:lang w:val="en-US"/>
        </w:rPr>
        <w:t>V3.</w:t>
      </w:r>
      <w:r w:rsidRPr="009B0FD6">
        <w:rPr>
          <w:lang w:val="en-US"/>
        </w:rPr>
        <w:tab/>
        <w:t>Session management</w:t>
      </w:r>
    </w:p>
    <w:p w14:paraId="261F84D1" w14:textId="77777777" w:rsidR="00B92575" w:rsidRPr="009B0FD6" w:rsidRDefault="00B92575" w:rsidP="00721C05">
      <w:pPr>
        <w:rPr>
          <w:rFonts w:ascii="Times New Roman" w:hAnsi="Times New Roman"/>
          <w:lang w:val="en-US"/>
        </w:rPr>
      </w:pPr>
      <w:r w:rsidRPr="009B0FD6">
        <w:rPr>
          <w:lang w:val="en-US"/>
        </w:rPr>
        <w:t>V4.</w:t>
      </w:r>
      <w:r w:rsidRPr="009B0FD6">
        <w:rPr>
          <w:lang w:val="en-US"/>
        </w:rPr>
        <w:tab/>
        <w:t>Access control</w:t>
      </w:r>
    </w:p>
    <w:p w14:paraId="2237161A" w14:textId="77777777" w:rsidR="00B92575" w:rsidRPr="009B0FD6" w:rsidRDefault="00B92575" w:rsidP="00721C05">
      <w:pPr>
        <w:rPr>
          <w:rFonts w:ascii="Times New Roman" w:hAnsi="Times New Roman"/>
          <w:lang w:val="en-US"/>
        </w:rPr>
      </w:pPr>
      <w:r w:rsidRPr="009B0FD6">
        <w:rPr>
          <w:lang w:val="en-US"/>
        </w:rPr>
        <w:t>V5.</w:t>
      </w:r>
      <w:r w:rsidRPr="009B0FD6">
        <w:rPr>
          <w:lang w:val="en-US"/>
        </w:rPr>
        <w:tab/>
        <w:t>Malicious input handling</w:t>
      </w:r>
    </w:p>
    <w:p w14:paraId="3657A48F" w14:textId="77777777" w:rsidR="00B92575" w:rsidRPr="009B0FD6" w:rsidRDefault="00B92575" w:rsidP="00721C05">
      <w:pPr>
        <w:rPr>
          <w:rFonts w:ascii="Times New Roman" w:hAnsi="Times New Roman"/>
          <w:lang w:val="en-US"/>
        </w:rPr>
      </w:pPr>
      <w:r w:rsidRPr="009B0FD6">
        <w:rPr>
          <w:lang w:val="en-US"/>
        </w:rPr>
        <w:t>V7.</w:t>
      </w:r>
      <w:r w:rsidRPr="009B0FD6">
        <w:rPr>
          <w:lang w:val="en-US"/>
        </w:rPr>
        <w:tab/>
        <w:t>Cryptography at rest</w:t>
      </w:r>
    </w:p>
    <w:p w14:paraId="5B50D5DE" w14:textId="77777777" w:rsidR="00B92575" w:rsidRPr="009B0FD6" w:rsidRDefault="00B92575" w:rsidP="00721C05">
      <w:pPr>
        <w:rPr>
          <w:rFonts w:ascii="Times New Roman" w:hAnsi="Times New Roman"/>
          <w:lang w:val="en-US"/>
        </w:rPr>
      </w:pPr>
      <w:r w:rsidRPr="009B0FD6">
        <w:rPr>
          <w:lang w:val="en-US"/>
        </w:rPr>
        <w:t>V8.</w:t>
      </w:r>
      <w:r w:rsidRPr="009B0FD6">
        <w:rPr>
          <w:lang w:val="en-US"/>
        </w:rPr>
        <w:tab/>
        <w:t>Error handling and logging</w:t>
      </w:r>
    </w:p>
    <w:p w14:paraId="47299045" w14:textId="77777777" w:rsidR="00B92575" w:rsidRPr="009B0FD6" w:rsidRDefault="00B92575" w:rsidP="00721C05">
      <w:pPr>
        <w:rPr>
          <w:rFonts w:ascii="Times New Roman" w:hAnsi="Times New Roman"/>
          <w:lang w:val="en-US"/>
        </w:rPr>
      </w:pPr>
      <w:r w:rsidRPr="009B0FD6">
        <w:rPr>
          <w:lang w:val="en-US"/>
        </w:rPr>
        <w:t>V9.</w:t>
      </w:r>
      <w:r w:rsidRPr="009B0FD6">
        <w:rPr>
          <w:lang w:val="en-US"/>
        </w:rPr>
        <w:tab/>
        <w:t>Data protection</w:t>
      </w:r>
    </w:p>
    <w:p w14:paraId="2090931E" w14:textId="77777777" w:rsidR="00B92575" w:rsidRPr="009B0FD6" w:rsidRDefault="00B92575" w:rsidP="00721C05">
      <w:pPr>
        <w:rPr>
          <w:rFonts w:ascii="Times New Roman" w:hAnsi="Times New Roman"/>
          <w:lang w:val="en-US"/>
        </w:rPr>
      </w:pPr>
      <w:r w:rsidRPr="009B0FD6">
        <w:rPr>
          <w:lang w:val="en-US"/>
        </w:rPr>
        <w:t>V10.</w:t>
      </w:r>
      <w:r w:rsidRPr="009B0FD6">
        <w:rPr>
          <w:lang w:val="en-US"/>
        </w:rPr>
        <w:tab/>
        <w:t>Communications</w:t>
      </w:r>
    </w:p>
    <w:p w14:paraId="65689686" w14:textId="77777777" w:rsidR="00B92575" w:rsidRPr="009B0FD6" w:rsidRDefault="00B92575" w:rsidP="00721C05">
      <w:pPr>
        <w:rPr>
          <w:rFonts w:ascii="Times New Roman" w:hAnsi="Times New Roman"/>
          <w:lang w:val="en-US"/>
        </w:rPr>
      </w:pPr>
      <w:r w:rsidRPr="009B0FD6">
        <w:rPr>
          <w:lang w:val="en-US"/>
        </w:rPr>
        <w:t>V11.</w:t>
      </w:r>
      <w:r w:rsidRPr="009B0FD6">
        <w:rPr>
          <w:lang w:val="en-US"/>
        </w:rPr>
        <w:tab/>
        <w:t>HTTP security configuration</w:t>
      </w:r>
    </w:p>
    <w:p w14:paraId="78638E75" w14:textId="77777777" w:rsidR="00B92575" w:rsidRPr="009B0FD6" w:rsidRDefault="00B92575" w:rsidP="00721C05">
      <w:pPr>
        <w:rPr>
          <w:rFonts w:ascii="Times New Roman" w:hAnsi="Times New Roman"/>
          <w:lang w:val="en-US"/>
        </w:rPr>
      </w:pPr>
      <w:r w:rsidRPr="009B0FD6">
        <w:rPr>
          <w:lang w:val="en-US"/>
        </w:rPr>
        <w:t>V13.</w:t>
      </w:r>
      <w:r w:rsidRPr="009B0FD6">
        <w:rPr>
          <w:lang w:val="en-US"/>
        </w:rPr>
        <w:tab/>
        <w:t>Malicious controls</w:t>
      </w:r>
    </w:p>
    <w:p w14:paraId="1E5D2168" w14:textId="77777777" w:rsidR="00B92575" w:rsidRPr="009B0FD6" w:rsidRDefault="00B92575" w:rsidP="00721C05">
      <w:pPr>
        <w:rPr>
          <w:rFonts w:ascii="Times New Roman" w:hAnsi="Times New Roman"/>
          <w:lang w:val="en-US"/>
        </w:rPr>
      </w:pPr>
      <w:r w:rsidRPr="009B0FD6">
        <w:rPr>
          <w:lang w:val="en-US"/>
        </w:rPr>
        <w:t>V15.</w:t>
      </w:r>
      <w:r w:rsidRPr="009B0FD6">
        <w:rPr>
          <w:lang w:val="en-US"/>
        </w:rPr>
        <w:tab/>
        <w:t>Business logic</w:t>
      </w:r>
    </w:p>
    <w:p w14:paraId="75D752D8" w14:textId="77777777" w:rsidR="00B92575" w:rsidRPr="009B0FD6" w:rsidRDefault="00B92575" w:rsidP="00721C05">
      <w:pPr>
        <w:rPr>
          <w:rFonts w:ascii="Times New Roman" w:hAnsi="Times New Roman"/>
          <w:lang w:val="en-US"/>
        </w:rPr>
      </w:pPr>
      <w:r w:rsidRPr="009B0FD6">
        <w:rPr>
          <w:lang w:val="en-US"/>
        </w:rPr>
        <w:t>V16.</w:t>
      </w:r>
      <w:r w:rsidRPr="009B0FD6">
        <w:rPr>
          <w:lang w:val="en-US"/>
        </w:rPr>
        <w:tab/>
        <w:t>File and resources</w:t>
      </w:r>
    </w:p>
    <w:p w14:paraId="60920DEC" w14:textId="77777777" w:rsidR="00B92575" w:rsidRPr="009B0FD6" w:rsidRDefault="00B92575" w:rsidP="00721C05">
      <w:pPr>
        <w:rPr>
          <w:rFonts w:ascii="Times New Roman" w:hAnsi="Times New Roman"/>
          <w:lang w:val="en-US"/>
        </w:rPr>
      </w:pPr>
      <w:r w:rsidRPr="009B0FD6">
        <w:rPr>
          <w:lang w:val="en-US"/>
        </w:rPr>
        <w:t>V17.</w:t>
      </w:r>
      <w:r w:rsidRPr="009B0FD6">
        <w:rPr>
          <w:lang w:val="en-US"/>
        </w:rPr>
        <w:tab/>
        <w:t>Mobile</w:t>
      </w:r>
    </w:p>
    <w:p w14:paraId="5E2CEE79" w14:textId="77777777" w:rsidR="00B92575" w:rsidRPr="009B0FD6" w:rsidRDefault="00B92575" w:rsidP="00721C05">
      <w:pPr>
        <w:rPr>
          <w:rFonts w:ascii="Times New Roman" w:hAnsi="Times New Roman"/>
          <w:lang w:val="en-US"/>
        </w:rPr>
      </w:pPr>
      <w:r w:rsidRPr="009B0FD6">
        <w:rPr>
          <w:lang w:val="en-US"/>
        </w:rPr>
        <w:t>V18.</w:t>
      </w:r>
      <w:r w:rsidRPr="009B0FD6">
        <w:rPr>
          <w:lang w:val="en-US"/>
        </w:rPr>
        <w:tab/>
        <w:t>Web services (NEW for 3.0)</w:t>
      </w:r>
    </w:p>
    <w:p w14:paraId="08D97233" w14:textId="7CC58CB1" w:rsidR="005D41AB" w:rsidRPr="009B0FD6" w:rsidRDefault="00B92575" w:rsidP="00721C05">
      <w:r w:rsidRPr="009B0FD6">
        <w:rPr>
          <w:lang w:val="en-US"/>
        </w:rPr>
        <w:t>V19.</w:t>
      </w:r>
      <w:r w:rsidRPr="009B0FD6">
        <w:rPr>
          <w:lang w:val="en-US"/>
        </w:rPr>
        <w:tab/>
        <w:t>Configuration (NEW for 3.0)</w:t>
      </w:r>
    </w:p>
    <w:p w14:paraId="37DC4490" w14:textId="70557BBD" w:rsidR="00DF702A" w:rsidRPr="009B0FD6" w:rsidRDefault="006042A4" w:rsidP="00BD5F80">
      <w:pPr>
        <w:rPr>
          <w:rFonts w:asciiTheme="majorHAnsi" w:eastAsiaTheme="majorEastAsia" w:hAnsiTheme="majorHAnsi" w:cstheme="majorBidi"/>
          <w:color w:val="2E74B5" w:themeColor="accent1" w:themeShade="BF"/>
          <w:sz w:val="32"/>
          <w:szCs w:val="32"/>
        </w:rPr>
      </w:pPr>
      <w:r w:rsidRPr="009B0FD6">
        <w:t xml:space="preserve"> </w:t>
      </w:r>
      <w:r w:rsidR="00DF702A" w:rsidRPr="009B0FD6">
        <w:br w:type="page"/>
      </w:r>
    </w:p>
    <w:p w14:paraId="79AE1C29" w14:textId="6E7DA7CF" w:rsidR="005D41AB" w:rsidRPr="009B0FD6" w:rsidRDefault="005D41AB" w:rsidP="000A1EBE">
      <w:pPr>
        <w:pStyle w:val="Heading1"/>
      </w:pPr>
      <w:bookmarkStart w:id="28" w:name="_Toc478430786"/>
      <w:r w:rsidRPr="009B0FD6">
        <w:lastRenderedPageBreak/>
        <w:t>V1: Architecture, design and threat modelling</w:t>
      </w:r>
      <w:r w:rsidR="00F93E1B">
        <w:t xml:space="preserve"> verification requirements</w:t>
      </w:r>
      <w:bookmarkEnd w:id="28"/>
    </w:p>
    <w:p w14:paraId="277B45B6" w14:textId="0875EB2C" w:rsidR="005D41AB" w:rsidRPr="009B0FD6" w:rsidRDefault="000C795A" w:rsidP="006317CA">
      <w:pPr>
        <w:pStyle w:val="Heading2"/>
      </w:pPr>
      <w:bookmarkStart w:id="29" w:name="_Toc478430787"/>
      <w:r w:rsidRPr="009B0FD6">
        <w:t>Control objective</w:t>
      </w:r>
      <w:bookmarkEnd w:id="29"/>
    </w:p>
    <w:p w14:paraId="7EAF4399" w14:textId="77777777" w:rsidR="006317CA" w:rsidRPr="009B0FD6" w:rsidRDefault="006317CA" w:rsidP="00945FEB">
      <w:r w:rsidRPr="009B0FD6">
        <w:t>Ensure that a verified application satisfies the following high level requirements:</w:t>
      </w:r>
    </w:p>
    <w:p w14:paraId="24C14ADB" w14:textId="77777777" w:rsidR="006317CA" w:rsidRPr="009B0FD6" w:rsidRDefault="006317CA" w:rsidP="009F4ACA">
      <w:pPr>
        <w:pStyle w:val="ListParagraph"/>
        <w:numPr>
          <w:ilvl w:val="0"/>
          <w:numId w:val="24"/>
        </w:numPr>
      </w:pPr>
      <w:r w:rsidRPr="009B0FD6">
        <w:t xml:space="preserve">At level 1, components of the application are identified and have a reason for being in the app </w:t>
      </w:r>
    </w:p>
    <w:p w14:paraId="26617A38" w14:textId="77777777" w:rsidR="006317CA" w:rsidRPr="009B0FD6" w:rsidRDefault="006317CA" w:rsidP="009F4ACA">
      <w:pPr>
        <w:pStyle w:val="ListParagraph"/>
        <w:numPr>
          <w:ilvl w:val="0"/>
          <w:numId w:val="24"/>
        </w:numPr>
      </w:pPr>
      <w:r w:rsidRPr="009B0FD6">
        <w:t>At level 2, the architecture has been defined and the code adheres to the architecture</w:t>
      </w:r>
    </w:p>
    <w:p w14:paraId="049A74D7" w14:textId="77777777" w:rsidR="006317CA" w:rsidRPr="009B0FD6" w:rsidRDefault="006317CA" w:rsidP="009F4ACA">
      <w:pPr>
        <w:pStyle w:val="ListParagraph"/>
        <w:numPr>
          <w:ilvl w:val="0"/>
          <w:numId w:val="24"/>
        </w:numPr>
      </w:pPr>
      <w:r w:rsidRPr="009B0FD6">
        <w:t>At level 3, the architecture and design is in place, in use, and effective</w:t>
      </w:r>
    </w:p>
    <w:p w14:paraId="050039A5" w14:textId="77777777" w:rsidR="006317CA" w:rsidRPr="009B0FD6" w:rsidRDefault="006317CA" w:rsidP="00945FEB">
      <w:r w:rsidRPr="009B0FD6">
        <w:t xml:space="preserve">Note: This section has been re-introduced in version 3.0, but is essentially the same architectural controls as version 1.0 of the ASVS. </w:t>
      </w:r>
    </w:p>
    <w:p w14:paraId="63119356" w14:textId="46FD7863" w:rsidR="00702571" w:rsidRPr="009B0FD6" w:rsidRDefault="000C795A" w:rsidP="006317CA">
      <w:pPr>
        <w:pStyle w:val="Heading2"/>
      </w:pPr>
      <w:bookmarkStart w:id="30" w:name="_Toc478430788"/>
      <w:r w:rsidRPr="009B0FD6">
        <w:t>Requirements</w:t>
      </w:r>
      <w:bookmarkEnd w:id="30"/>
    </w:p>
    <w:tbl>
      <w:tblPr>
        <w:tblStyle w:val="GridTable5Dark-Accent3"/>
        <w:tblW w:w="4999" w:type="pct"/>
        <w:tblInd w:w="2" w:type="dxa"/>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Look w:val="04A0" w:firstRow="1" w:lastRow="0" w:firstColumn="1" w:lastColumn="0" w:noHBand="0" w:noVBand="1"/>
      </w:tblPr>
      <w:tblGrid>
        <w:gridCol w:w="754"/>
        <w:gridCol w:w="4961"/>
        <w:gridCol w:w="854"/>
        <w:gridCol w:w="854"/>
        <w:gridCol w:w="854"/>
        <w:gridCol w:w="735"/>
      </w:tblGrid>
      <w:tr w:rsidR="005D41AB" w:rsidRPr="009B0FD6" w14:paraId="5BA3D89D" w14:textId="77777777" w:rsidTr="00A804A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418" w:type="pct"/>
            <w:tcBorders>
              <w:top w:val="none" w:sz="0" w:space="0" w:color="auto"/>
              <w:left w:val="none" w:sz="0" w:space="0" w:color="auto"/>
              <w:right w:val="none" w:sz="0" w:space="0" w:color="auto"/>
            </w:tcBorders>
            <w:vAlign w:val="center"/>
          </w:tcPr>
          <w:p w14:paraId="6561AEFE" w14:textId="46292D1E" w:rsidR="005D41AB" w:rsidRPr="009B0FD6" w:rsidRDefault="0093359F" w:rsidP="00A804AA">
            <w:pPr>
              <w:pStyle w:val="TableHeading"/>
            </w:pPr>
            <w:r w:rsidRPr="009B0FD6">
              <w:t>#</w:t>
            </w:r>
          </w:p>
        </w:tc>
        <w:tc>
          <w:tcPr>
            <w:tcW w:w="2752" w:type="pct"/>
            <w:tcBorders>
              <w:top w:val="none" w:sz="0" w:space="0" w:color="auto"/>
              <w:left w:val="none" w:sz="0" w:space="0" w:color="auto"/>
              <w:right w:val="none" w:sz="0" w:space="0" w:color="auto"/>
            </w:tcBorders>
            <w:vAlign w:val="center"/>
          </w:tcPr>
          <w:p w14:paraId="6F832428" w14:textId="77777777" w:rsidR="005D41AB" w:rsidRPr="009B0FD6" w:rsidRDefault="005D41AB" w:rsidP="00A804AA">
            <w:pPr>
              <w:pStyle w:val="TableHeading"/>
              <w:jc w:val="left"/>
              <w:cnfStyle w:val="100000000000" w:firstRow="1" w:lastRow="0" w:firstColumn="0" w:lastColumn="0" w:oddVBand="0" w:evenVBand="0" w:oddHBand="0" w:evenHBand="0" w:firstRowFirstColumn="0" w:firstRowLastColumn="0" w:lastRowFirstColumn="0" w:lastRowLastColumn="0"/>
            </w:pPr>
            <w:r w:rsidRPr="009B0FD6">
              <w:t>Description</w:t>
            </w:r>
          </w:p>
        </w:tc>
        <w:tc>
          <w:tcPr>
            <w:tcW w:w="474" w:type="pct"/>
            <w:tcBorders>
              <w:top w:val="none" w:sz="0" w:space="0" w:color="auto"/>
              <w:left w:val="none" w:sz="0" w:space="0" w:color="auto"/>
              <w:right w:val="none" w:sz="0" w:space="0" w:color="auto"/>
            </w:tcBorders>
            <w:vAlign w:val="center"/>
          </w:tcPr>
          <w:p w14:paraId="150F033A" w14:textId="77777777" w:rsidR="005D41AB" w:rsidRPr="009B0FD6" w:rsidRDefault="005D41AB" w:rsidP="00A804AA">
            <w:pPr>
              <w:pStyle w:val="TableHeading"/>
              <w:cnfStyle w:val="100000000000" w:firstRow="1" w:lastRow="0" w:firstColumn="0" w:lastColumn="0" w:oddVBand="0" w:evenVBand="0" w:oddHBand="0" w:evenHBand="0" w:firstRowFirstColumn="0" w:firstRowLastColumn="0" w:lastRowFirstColumn="0" w:lastRowLastColumn="0"/>
            </w:pPr>
            <w:r w:rsidRPr="009B0FD6">
              <w:t>1</w:t>
            </w:r>
          </w:p>
        </w:tc>
        <w:tc>
          <w:tcPr>
            <w:tcW w:w="474" w:type="pct"/>
            <w:tcBorders>
              <w:top w:val="none" w:sz="0" w:space="0" w:color="auto"/>
              <w:left w:val="none" w:sz="0" w:space="0" w:color="auto"/>
              <w:right w:val="none" w:sz="0" w:space="0" w:color="auto"/>
            </w:tcBorders>
            <w:vAlign w:val="center"/>
          </w:tcPr>
          <w:p w14:paraId="7BFB82BC" w14:textId="77777777" w:rsidR="005D41AB" w:rsidRPr="009B0FD6" w:rsidRDefault="005D41AB" w:rsidP="00A804AA">
            <w:pPr>
              <w:pStyle w:val="TableHeading"/>
              <w:cnfStyle w:val="100000000000" w:firstRow="1" w:lastRow="0" w:firstColumn="0" w:lastColumn="0" w:oddVBand="0" w:evenVBand="0" w:oddHBand="0" w:evenHBand="0" w:firstRowFirstColumn="0" w:firstRowLastColumn="0" w:lastRowFirstColumn="0" w:lastRowLastColumn="0"/>
            </w:pPr>
            <w:r w:rsidRPr="009B0FD6">
              <w:t>2</w:t>
            </w:r>
          </w:p>
        </w:tc>
        <w:tc>
          <w:tcPr>
            <w:tcW w:w="474" w:type="pct"/>
            <w:tcBorders>
              <w:top w:val="none" w:sz="0" w:space="0" w:color="auto"/>
              <w:left w:val="none" w:sz="0" w:space="0" w:color="auto"/>
              <w:right w:val="none" w:sz="0" w:space="0" w:color="auto"/>
            </w:tcBorders>
            <w:vAlign w:val="center"/>
          </w:tcPr>
          <w:p w14:paraId="7AD36F1D" w14:textId="77777777" w:rsidR="005D41AB" w:rsidRPr="009B0FD6" w:rsidRDefault="005D41AB" w:rsidP="00A804AA">
            <w:pPr>
              <w:pStyle w:val="TableHeading"/>
              <w:cnfStyle w:val="100000000000" w:firstRow="1" w:lastRow="0" w:firstColumn="0" w:lastColumn="0" w:oddVBand="0" w:evenVBand="0" w:oddHBand="0" w:evenHBand="0" w:firstRowFirstColumn="0" w:firstRowLastColumn="0" w:lastRowFirstColumn="0" w:lastRowLastColumn="0"/>
            </w:pPr>
            <w:r w:rsidRPr="009B0FD6">
              <w:t>3</w:t>
            </w:r>
          </w:p>
        </w:tc>
        <w:tc>
          <w:tcPr>
            <w:tcW w:w="408" w:type="pct"/>
            <w:tcBorders>
              <w:top w:val="none" w:sz="0" w:space="0" w:color="auto"/>
              <w:left w:val="none" w:sz="0" w:space="0" w:color="auto"/>
              <w:right w:val="none" w:sz="0" w:space="0" w:color="auto"/>
            </w:tcBorders>
            <w:vAlign w:val="center"/>
          </w:tcPr>
          <w:p w14:paraId="1C5A9F74" w14:textId="77777777" w:rsidR="005D41AB" w:rsidRPr="009B0FD6" w:rsidRDefault="005D41AB" w:rsidP="00A804AA">
            <w:pPr>
              <w:pStyle w:val="TableHeading"/>
              <w:cnfStyle w:val="100000000000" w:firstRow="1" w:lastRow="0" w:firstColumn="0" w:lastColumn="0" w:oddVBand="0" w:evenVBand="0" w:oddHBand="0" w:evenHBand="0" w:firstRowFirstColumn="0" w:firstRowLastColumn="0" w:lastRowFirstColumn="0" w:lastRowLastColumn="0"/>
            </w:pPr>
            <w:r w:rsidRPr="009B0FD6">
              <w:t>Since</w:t>
            </w:r>
          </w:p>
        </w:tc>
      </w:tr>
      <w:tr w:rsidR="00B32ADE" w:rsidRPr="009B0FD6" w14:paraId="0B39B45F"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18" w:type="pct"/>
            <w:tcBorders>
              <w:left w:val="none" w:sz="0" w:space="0" w:color="auto"/>
            </w:tcBorders>
            <w:vAlign w:val="center"/>
          </w:tcPr>
          <w:p w14:paraId="37B9F712" w14:textId="155C32F7" w:rsidR="00B32ADE" w:rsidRPr="009B0FD6" w:rsidRDefault="00B32ADE" w:rsidP="00B32ADE">
            <w:pPr>
              <w:pStyle w:val="TableBody"/>
              <w:jc w:val="center"/>
            </w:pPr>
            <w:r w:rsidRPr="009B0FD6">
              <w:t>1.1</w:t>
            </w:r>
          </w:p>
        </w:tc>
        <w:tc>
          <w:tcPr>
            <w:tcW w:w="2752" w:type="pct"/>
            <w:shd w:val="clear" w:color="auto" w:fill="auto"/>
            <w:vAlign w:val="center"/>
          </w:tcPr>
          <w:p w14:paraId="744846ED" w14:textId="3B5C2417"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all application components are identified and are known to be needed.</w:t>
            </w:r>
          </w:p>
        </w:tc>
        <w:tc>
          <w:tcPr>
            <w:tcW w:w="474" w:type="pct"/>
            <w:shd w:val="clear" w:color="auto" w:fill="FFC000"/>
            <w:vAlign w:val="center"/>
          </w:tcPr>
          <w:p w14:paraId="13D5E6B0" w14:textId="686845AF"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217E6">
              <w:sym w:font="Wingdings" w:char="F0FC"/>
            </w:r>
          </w:p>
        </w:tc>
        <w:tc>
          <w:tcPr>
            <w:tcW w:w="474" w:type="pct"/>
            <w:shd w:val="clear" w:color="auto" w:fill="92D050"/>
            <w:vAlign w:val="center"/>
          </w:tcPr>
          <w:p w14:paraId="0FFFB9B1" w14:textId="757DF2B7"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217E6">
              <w:sym w:font="Wingdings" w:char="F0FC"/>
            </w:r>
          </w:p>
        </w:tc>
        <w:tc>
          <w:tcPr>
            <w:tcW w:w="474" w:type="pct"/>
            <w:shd w:val="clear" w:color="auto" w:fill="00B0F0"/>
            <w:vAlign w:val="center"/>
          </w:tcPr>
          <w:p w14:paraId="60838747" w14:textId="0D8BF86C"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217E6">
              <w:sym w:font="Wingdings" w:char="F0FC"/>
            </w:r>
          </w:p>
        </w:tc>
        <w:tc>
          <w:tcPr>
            <w:tcW w:w="408" w:type="pct"/>
            <w:shd w:val="clear" w:color="auto" w:fill="auto"/>
            <w:vAlign w:val="center"/>
          </w:tcPr>
          <w:p w14:paraId="30E98FAD" w14:textId="77777777"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B32ADE" w:rsidRPr="009B0FD6" w14:paraId="4CA0C374"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418" w:type="pct"/>
            <w:tcBorders>
              <w:left w:val="none" w:sz="0" w:space="0" w:color="auto"/>
            </w:tcBorders>
            <w:vAlign w:val="center"/>
          </w:tcPr>
          <w:p w14:paraId="3FC94FCB" w14:textId="0D1BEC86" w:rsidR="00B32ADE" w:rsidRPr="009B0FD6" w:rsidRDefault="00B32ADE" w:rsidP="00B32ADE">
            <w:pPr>
              <w:pStyle w:val="TableBody"/>
              <w:jc w:val="center"/>
            </w:pPr>
            <w:r w:rsidRPr="009B0FD6">
              <w:t>1.2</w:t>
            </w:r>
          </w:p>
        </w:tc>
        <w:tc>
          <w:tcPr>
            <w:tcW w:w="2752" w:type="pct"/>
            <w:shd w:val="clear" w:color="auto" w:fill="auto"/>
            <w:vAlign w:val="center"/>
          </w:tcPr>
          <w:p w14:paraId="2906E9D3" w14:textId="58E16297"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 xml:space="preserve">Verify that all components, such as libraries, modules, and external systems, that are not part of the application but that the application relies on to operate are identified. </w:t>
            </w:r>
          </w:p>
        </w:tc>
        <w:tc>
          <w:tcPr>
            <w:tcW w:w="474" w:type="pct"/>
            <w:shd w:val="clear" w:color="auto" w:fill="auto"/>
            <w:vAlign w:val="center"/>
          </w:tcPr>
          <w:p w14:paraId="09451DA5" w14:textId="76430179"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92D050"/>
            <w:vAlign w:val="center"/>
          </w:tcPr>
          <w:p w14:paraId="3B8EFC30" w14:textId="43C71999"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0217E6">
              <w:sym w:font="Wingdings" w:char="F0FC"/>
            </w:r>
          </w:p>
        </w:tc>
        <w:tc>
          <w:tcPr>
            <w:tcW w:w="474" w:type="pct"/>
            <w:shd w:val="clear" w:color="auto" w:fill="00B0F0"/>
            <w:vAlign w:val="center"/>
          </w:tcPr>
          <w:p w14:paraId="776D8E95" w14:textId="409CF95D"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0217E6">
              <w:sym w:font="Wingdings" w:char="F0FC"/>
            </w:r>
          </w:p>
        </w:tc>
        <w:tc>
          <w:tcPr>
            <w:tcW w:w="408" w:type="pct"/>
            <w:shd w:val="clear" w:color="auto" w:fill="auto"/>
            <w:vAlign w:val="center"/>
          </w:tcPr>
          <w:p w14:paraId="4103DF78" w14:textId="41FB85A8"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1.0</w:t>
            </w:r>
          </w:p>
        </w:tc>
      </w:tr>
      <w:tr w:rsidR="00B32ADE" w:rsidRPr="009B0FD6" w14:paraId="198D76F0"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18" w:type="pct"/>
            <w:tcBorders>
              <w:left w:val="none" w:sz="0" w:space="0" w:color="auto"/>
            </w:tcBorders>
            <w:vAlign w:val="center"/>
          </w:tcPr>
          <w:p w14:paraId="4E771035" w14:textId="034D8C67" w:rsidR="00B32ADE" w:rsidRPr="009B0FD6" w:rsidRDefault="00B32ADE" w:rsidP="00B32ADE">
            <w:pPr>
              <w:pStyle w:val="TableBody"/>
              <w:jc w:val="center"/>
            </w:pPr>
            <w:r w:rsidRPr="009B0FD6">
              <w:t>1.3</w:t>
            </w:r>
          </w:p>
        </w:tc>
        <w:tc>
          <w:tcPr>
            <w:tcW w:w="2752" w:type="pct"/>
            <w:shd w:val="clear" w:color="auto" w:fill="auto"/>
            <w:vAlign w:val="center"/>
          </w:tcPr>
          <w:p w14:paraId="48B59DA4" w14:textId="59902BB2"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a high-level architecture for the application has been defined.</w:t>
            </w:r>
          </w:p>
        </w:tc>
        <w:tc>
          <w:tcPr>
            <w:tcW w:w="474" w:type="pct"/>
            <w:shd w:val="clear" w:color="auto" w:fill="auto"/>
            <w:vAlign w:val="center"/>
          </w:tcPr>
          <w:p w14:paraId="7A6D74FE" w14:textId="039C66F6"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474" w:type="pct"/>
            <w:shd w:val="clear" w:color="auto" w:fill="92D050"/>
            <w:vAlign w:val="center"/>
          </w:tcPr>
          <w:p w14:paraId="542E1B00" w14:textId="22626D6D"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217E6">
              <w:sym w:font="Wingdings" w:char="F0FC"/>
            </w:r>
          </w:p>
        </w:tc>
        <w:tc>
          <w:tcPr>
            <w:tcW w:w="474" w:type="pct"/>
            <w:shd w:val="clear" w:color="auto" w:fill="00B0F0"/>
            <w:vAlign w:val="center"/>
          </w:tcPr>
          <w:p w14:paraId="07CEAA0B" w14:textId="55C71AE8"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217E6">
              <w:sym w:font="Wingdings" w:char="F0FC"/>
            </w:r>
          </w:p>
        </w:tc>
        <w:tc>
          <w:tcPr>
            <w:tcW w:w="408" w:type="pct"/>
            <w:shd w:val="clear" w:color="auto" w:fill="auto"/>
            <w:vAlign w:val="center"/>
          </w:tcPr>
          <w:p w14:paraId="1E5E0FB6" w14:textId="694360A2"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B32ADE" w:rsidRPr="009B0FD6" w14:paraId="31803544"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418" w:type="pct"/>
            <w:tcBorders>
              <w:left w:val="none" w:sz="0" w:space="0" w:color="auto"/>
            </w:tcBorders>
            <w:vAlign w:val="center"/>
          </w:tcPr>
          <w:p w14:paraId="6318830B" w14:textId="510FF5FA" w:rsidR="00B32ADE" w:rsidRPr="009B0FD6" w:rsidRDefault="00B32ADE" w:rsidP="00B32ADE">
            <w:pPr>
              <w:pStyle w:val="TableBody"/>
              <w:jc w:val="center"/>
            </w:pPr>
            <w:r w:rsidRPr="009B0FD6">
              <w:t>1.4</w:t>
            </w:r>
          </w:p>
        </w:tc>
        <w:tc>
          <w:tcPr>
            <w:tcW w:w="2752" w:type="pct"/>
            <w:shd w:val="clear" w:color="auto" w:fill="auto"/>
            <w:vAlign w:val="center"/>
          </w:tcPr>
          <w:p w14:paraId="3E681D21" w14:textId="0AE93AA3"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 xml:space="preserve">Verify that all application components are defined in terms of the business functions and/or security functions they provide. </w:t>
            </w:r>
          </w:p>
        </w:tc>
        <w:tc>
          <w:tcPr>
            <w:tcW w:w="474" w:type="pct"/>
            <w:shd w:val="clear" w:color="auto" w:fill="auto"/>
            <w:vAlign w:val="center"/>
          </w:tcPr>
          <w:p w14:paraId="3B32568D" w14:textId="59FAAB0F"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auto"/>
            <w:vAlign w:val="center"/>
          </w:tcPr>
          <w:p w14:paraId="152F37B7" w14:textId="69BEDB94"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00B0F0"/>
            <w:vAlign w:val="center"/>
          </w:tcPr>
          <w:p w14:paraId="4F792ED0" w14:textId="4A31E89D"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0217E6">
              <w:sym w:font="Wingdings" w:char="F0FC"/>
            </w:r>
          </w:p>
        </w:tc>
        <w:tc>
          <w:tcPr>
            <w:tcW w:w="408" w:type="pct"/>
            <w:shd w:val="clear" w:color="auto" w:fill="auto"/>
            <w:vAlign w:val="center"/>
          </w:tcPr>
          <w:p w14:paraId="7705B867" w14:textId="58DF288D"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1.0</w:t>
            </w:r>
          </w:p>
        </w:tc>
      </w:tr>
      <w:tr w:rsidR="00B32ADE" w:rsidRPr="009B0FD6" w14:paraId="66392C0F"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18" w:type="pct"/>
            <w:tcBorders>
              <w:left w:val="none" w:sz="0" w:space="0" w:color="auto"/>
            </w:tcBorders>
            <w:vAlign w:val="center"/>
          </w:tcPr>
          <w:p w14:paraId="1E883045" w14:textId="6C5C5841" w:rsidR="00B32ADE" w:rsidRPr="009B0FD6" w:rsidRDefault="00B32ADE" w:rsidP="00B32ADE">
            <w:pPr>
              <w:pStyle w:val="TableBody"/>
              <w:jc w:val="center"/>
            </w:pPr>
            <w:r w:rsidRPr="009B0FD6">
              <w:t>1.5</w:t>
            </w:r>
          </w:p>
        </w:tc>
        <w:tc>
          <w:tcPr>
            <w:tcW w:w="2752" w:type="pct"/>
            <w:shd w:val="clear" w:color="auto" w:fill="auto"/>
            <w:vAlign w:val="center"/>
          </w:tcPr>
          <w:p w14:paraId="69B0943E" w14:textId="307B3311"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 xml:space="preserve">Verify that all components that are not part of the application but that the application relies on to operate are defined in terms of the functions, and/or security functions, they provide. </w:t>
            </w:r>
          </w:p>
        </w:tc>
        <w:tc>
          <w:tcPr>
            <w:tcW w:w="474" w:type="pct"/>
            <w:shd w:val="clear" w:color="auto" w:fill="auto"/>
            <w:vAlign w:val="center"/>
          </w:tcPr>
          <w:p w14:paraId="3633EBCF" w14:textId="7A8127B9"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474" w:type="pct"/>
            <w:shd w:val="clear" w:color="auto" w:fill="auto"/>
            <w:vAlign w:val="center"/>
          </w:tcPr>
          <w:p w14:paraId="00EA4383" w14:textId="008146AE"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474" w:type="pct"/>
            <w:shd w:val="clear" w:color="auto" w:fill="00B0F0"/>
            <w:vAlign w:val="center"/>
          </w:tcPr>
          <w:p w14:paraId="362CADDD" w14:textId="1152B193"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217E6">
              <w:sym w:font="Wingdings" w:char="F0FC"/>
            </w:r>
          </w:p>
        </w:tc>
        <w:tc>
          <w:tcPr>
            <w:tcW w:w="408" w:type="pct"/>
            <w:shd w:val="clear" w:color="auto" w:fill="auto"/>
            <w:vAlign w:val="center"/>
          </w:tcPr>
          <w:p w14:paraId="6B16D6BE" w14:textId="0423932D"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B32ADE" w:rsidRPr="009B0FD6" w14:paraId="1502C623"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418" w:type="pct"/>
            <w:tcBorders>
              <w:left w:val="none" w:sz="0" w:space="0" w:color="auto"/>
            </w:tcBorders>
            <w:vAlign w:val="center"/>
          </w:tcPr>
          <w:p w14:paraId="3A5C312A" w14:textId="2DB29DB1" w:rsidR="00B32ADE" w:rsidRPr="009B0FD6" w:rsidRDefault="00B32ADE" w:rsidP="00B32ADE">
            <w:pPr>
              <w:pStyle w:val="TableBody"/>
              <w:jc w:val="center"/>
            </w:pPr>
            <w:r w:rsidRPr="009B0FD6">
              <w:t>1.6</w:t>
            </w:r>
          </w:p>
        </w:tc>
        <w:tc>
          <w:tcPr>
            <w:tcW w:w="2752" w:type="pct"/>
            <w:shd w:val="clear" w:color="auto" w:fill="auto"/>
            <w:vAlign w:val="center"/>
          </w:tcPr>
          <w:p w14:paraId="7DD6D971" w14:textId="3DA92A20"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a threat model for the target application has been produced and covers off risks associated with Spoofing, Tampering, Repudiation, Information Disclosure, Denial of Service, and Elevation of privilege (STRIDE).</w:t>
            </w:r>
          </w:p>
        </w:tc>
        <w:tc>
          <w:tcPr>
            <w:tcW w:w="474" w:type="pct"/>
            <w:shd w:val="clear" w:color="auto" w:fill="auto"/>
            <w:vAlign w:val="center"/>
          </w:tcPr>
          <w:p w14:paraId="3660C54E" w14:textId="22E75798"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auto"/>
            <w:vAlign w:val="center"/>
          </w:tcPr>
          <w:p w14:paraId="397E018D" w14:textId="47DDCBFC"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00B0F0"/>
            <w:vAlign w:val="center"/>
          </w:tcPr>
          <w:p w14:paraId="320E4B40" w14:textId="53051FCA"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0217E6">
              <w:sym w:font="Wingdings" w:char="F0FC"/>
            </w:r>
          </w:p>
        </w:tc>
        <w:tc>
          <w:tcPr>
            <w:tcW w:w="408" w:type="pct"/>
            <w:shd w:val="clear" w:color="auto" w:fill="auto"/>
            <w:vAlign w:val="center"/>
          </w:tcPr>
          <w:p w14:paraId="6969A599" w14:textId="63D1D2AD"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1.0</w:t>
            </w:r>
          </w:p>
        </w:tc>
      </w:tr>
      <w:tr w:rsidR="00B32ADE" w:rsidRPr="009B0FD6" w14:paraId="69F2F819"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18" w:type="pct"/>
            <w:vAlign w:val="center"/>
          </w:tcPr>
          <w:p w14:paraId="34A5193D" w14:textId="38584E51" w:rsidR="00B32ADE" w:rsidRPr="009B0FD6" w:rsidRDefault="00B32ADE" w:rsidP="00B32ADE">
            <w:pPr>
              <w:pStyle w:val="TableBody"/>
              <w:jc w:val="center"/>
            </w:pPr>
            <w:r w:rsidRPr="009B0FD6">
              <w:lastRenderedPageBreak/>
              <w:t>1.7</w:t>
            </w:r>
          </w:p>
        </w:tc>
        <w:tc>
          <w:tcPr>
            <w:tcW w:w="2752" w:type="pct"/>
            <w:shd w:val="clear" w:color="auto" w:fill="auto"/>
            <w:vAlign w:val="center"/>
          </w:tcPr>
          <w:p w14:paraId="3CC60A3C" w14:textId="496B184D"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all security controls (including libraries that call external security services) have a centralized implementation.</w:t>
            </w:r>
          </w:p>
        </w:tc>
        <w:tc>
          <w:tcPr>
            <w:tcW w:w="474" w:type="pct"/>
            <w:shd w:val="clear" w:color="auto" w:fill="auto"/>
            <w:vAlign w:val="center"/>
          </w:tcPr>
          <w:p w14:paraId="148367CE" w14:textId="35F44FCA"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474" w:type="pct"/>
            <w:shd w:val="clear" w:color="auto" w:fill="92D050"/>
            <w:vAlign w:val="center"/>
          </w:tcPr>
          <w:p w14:paraId="103212AB" w14:textId="232E4E2D"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217E6">
              <w:sym w:font="Wingdings" w:char="F0FC"/>
            </w:r>
          </w:p>
        </w:tc>
        <w:tc>
          <w:tcPr>
            <w:tcW w:w="474" w:type="pct"/>
            <w:shd w:val="clear" w:color="auto" w:fill="00B0F0"/>
            <w:vAlign w:val="center"/>
          </w:tcPr>
          <w:p w14:paraId="6C02F2E0" w14:textId="7ACB9926"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217E6">
              <w:sym w:font="Wingdings" w:char="F0FC"/>
            </w:r>
          </w:p>
        </w:tc>
        <w:tc>
          <w:tcPr>
            <w:tcW w:w="408" w:type="pct"/>
            <w:shd w:val="clear" w:color="auto" w:fill="auto"/>
            <w:vAlign w:val="center"/>
          </w:tcPr>
          <w:p w14:paraId="482C6386" w14:textId="7978FC28"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3.0</w:t>
            </w:r>
          </w:p>
        </w:tc>
      </w:tr>
      <w:tr w:rsidR="00B32ADE" w:rsidRPr="009B0FD6" w14:paraId="120B0BA4"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418" w:type="pct"/>
            <w:vAlign w:val="center"/>
          </w:tcPr>
          <w:p w14:paraId="33656C43" w14:textId="2EC14A0D" w:rsidR="00B32ADE" w:rsidRPr="009B0FD6" w:rsidRDefault="00B32ADE" w:rsidP="00B32ADE">
            <w:pPr>
              <w:pStyle w:val="TableBody"/>
              <w:jc w:val="center"/>
            </w:pPr>
            <w:r w:rsidRPr="009B0FD6">
              <w:t>1.8</w:t>
            </w:r>
          </w:p>
        </w:tc>
        <w:tc>
          <w:tcPr>
            <w:tcW w:w="2752" w:type="pct"/>
            <w:shd w:val="clear" w:color="auto" w:fill="auto"/>
            <w:vAlign w:val="center"/>
          </w:tcPr>
          <w:p w14:paraId="54F7043B" w14:textId="2C901213"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components are segregated from each other via a defined security control, such as network segmentation, firewall rules, or cloud based security groups.</w:t>
            </w:r>
          </w:p>
        </w:tc>
        <w:tc>
          <w:tcPr>
            <w:tcW w:w="474" w:type="pct"/>
            <w:shd w:val="clear" w:color="auto" w:fill="auto"/>
            <w:vAlign w:val="center"/>
          </w:tcPr>
          <w:p w14:paraId="236A26A0" w14:textId="78A5CB2D"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92D050"/>
            <w:vAlign w:val="center"/>
          </w:tcPr>
          <w:p w14:paraId="3A587DC6" w14:textId="58F8CD06"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0217E6">
              <w:sym w:font="Wingdings" w:char="F0FC"/>
            </w:r>
          </w:p>
        </w:tc>
        <w:tc>
          <w:tcPr>
            <w:tcW w:w="474" w:type="pct"/>
            <w:shd w:val="clear" w:color="auto" w:fill="00B0F0"/>
            <w:vAlign w:val="center"/>
          </w:tcPr>
          <w:p w14:paraId="6FDDF0DD" w14:textId="166A7C9E"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0217E6">
              <w:sym w:font="Wingdings" w:char="F0FC"/>
            </w:r>
          </w:p>
        </w:tc>
        <w:tc>
          <w:tcPr>
            <w:tcW w:w="408" w:type="pct"/>
            <w:shd w:val="clear" w:color="auto" w:fill="auto"/>
            <w:vAlign w:val="center"/>
          </w:tcPr>
          <w:p w14:paraId="306E499E" w14:textId="52B3A7F8"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B32ADE" w:rsidRPr="009B0FD6" w14:paraId="3DA63CD8"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18" w:type="pct"/>
            <w:vAlign w:val="center"/>
          </w:tcPr>
          <w:p w14:paraId="36824A71" w14:textId="48429948" w:rsidR="00B32ADE" w:rsidRPr="009B0FD6" w:rsidRDefault="00B32ADE" w:rsidP="00B32ADE">
            <w:pPr>
              <w:pStyle w:val="TableBody"/>
              <w:jc w:val="center"/>
            </w:pPr>
            <w:r w:rsidRPr="009B0FD6">
              <w:t>1.9</w:t>
            </w:r>
          </w:p>
        </w:tc>
        <w:tc>
          <w:tcPr>
            <w:tcW w:w="2752" w:type="pct"/>
            <w:shd w:val="clear" w:color="auto" w:fill="auto"/>
            <w:vAlign w:val="center"/>
          </w:tcPr>
          <w:p w14:paraId="3F6EAF16" w14:textId="2E122883"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 xml:space="preserve">Verify the application has a clear separation between the data layer, controller layer and the display layer, such that security decisions can be enforced on trusted systems. </w:t>
            </w:r>
          </w:p>
        </w:tc>
        <w:tc>
          <w:tcPr>
            <w:tcW w:w="474" w:type="pct"/>
            <w:shd w:val="clear" w:color="auto" w:fill="auto"/>
            <w:vAlign w:val="center"/>
          </w:tcPr>
          <w:p w14:paraId="143FB743" w14:textId="0B70728A"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474" w:type="pct"/>
            <w:shd w:val="clear" w:color="auto" w:fill="92D050"/>
            <w:vAlign w:val="center"/>
          </w:tcPr>
          <w:p w14:paraId="6B6637C4" w14:textId="7A4C234F"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217E6">
              <w:sym w:font="Wingdings" w:char="F0FC"/>
            </w:r>
          </w:p>
        </w:tc>
        <w:tc>
          <w:tcPr>
            <w:tcW w:w="474" w:type="pct"/>
            <w:shd w:val="clear" w:color="auto" w:fill="00B0F0"/>
            <w:vAlign w:val="center"/>
          </w:tcPr>
          <w:p w14:paraId="4B763D68" w14:textId="19341A65"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217E6">
              <w:sym w:font="Wingdings" w:char="F0FC"/>
            </w:r>
          </w:p>
        </w:tc>
        <w:tc>
          <w:tcPr>
            <w:tcW w:w="408" w:type="pct"/>
            <w:shd w:val="clear" w:color="auto" w:fill="auto"/>
            <w:vAlign w:val="center"/>
          </w:tcPr>
          <w:p w14:paraId="121EAB81" w14:textId="0FC9AA4B" w:rsidR="00B32ADE" w:rsidRPr="00CB5725"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CB5725">
              <w:t>3.0</w:t>
            </w:r>
          </w:p>
        </w:tc>
      </w:tr>
      <w:tr w:rsidR="00B32ADE" w:rsidRPr="009B0FD6" w14:paraId="1F5E9EA3"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418" w:type="pct"/>
            <w:vAlign w:val="center"/>
          </w:tcPr>
          <w:p w14:paraId="3C72465A" w14:textId="3DFF40B7" w:rsidR="00B32ADE" w:rsidRPr="009B0FD6" w:rsidRDefault="00B32ADE" w:rsidP="00B32ADE">
            <w:pPr>
              <w:pStyle w:val="TableBody"/>
              <w:jc w:val="center"/>
            </w:pPr>
            <w:r w:rsidRPr="009B0FD6">
              <w:t>1.10</w:t>
            </w:r>
          </w:p>
        </w:tc>
        <w:tc>
          <w:tcPr>
            <w:tcW w:w="2752" w:type="pct"/>
            <w:shd w:val="clear" w:color="auto" w:fill="auto"/>
            <w:vAlign w:val="center"/>
          </w:tcPr>
          <w:p w14:paraId="0701B314" w14:textId="0D464F29"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rPr>
                <w:color w:val="000000"/>
              </w:rPr>
              <w:t>Verify that there is no sensitive business logic, secret keys or other proprietary information in client side code.</w:t>
            </w:r>
          </w:p>
        </w:tc>
        <w:tc>
          <w:tcPr>
            <w:tcW w:w="474" w:type="pct"/>
            <w:shd w:val="clear" w:color="auto" w:fill="auto"/>
            <w:vAlign w:val="center"/>
          </w:tcPr>
          <w:p w14:paraId="673FCB92" w14:textId="73E6CEE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92D050"/>
            <w:vAlign w:val="center"/>
          </w:tcPr>
          <w:p w14:paraId="1571A0EB" w14:textId="7A4477EC"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0217E6">
              <w:sym w:font="Wingdings" w:char="F0FC"/>
            </w:r>
          </w:p>
        </w:tc>
        <w:tc>
          <w:tcPr>
            <w:tcW w:w="474" w:type="pct"/>
            <w:shd w:val="clear" w:color="auto" w:fill="00B0F0"/>
            <w:vAlign w:val="center"/>
          </w:tcPr>
          <w:p w14:paraId="43371B08" w14:textId="3DC0A346"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0217E6">
              <w:sym w:font="Wingdings" w:char="F0FC"/>
            </w:r>
          </w:p>
        </w:tc>
        <w:tc>
          <w:tcPr>
            <w:tcW w:w="408" w:type="pct"/>
            <w:shd w:val="clear" w:color="auto" w:fill="auto"/>
            <w:vAlign w:val="center"/>
          </w:tcPr>
          <w:p w14:paraId="3414DC92" w14:textId="4696AB4E" w:rsidR="00B32ADE" w:rsidRPr="00CB5725"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CB5725">
              <w:t>3.0</w:t>
            </w:r>
          </w:p>
        </w:tc>
      </w:tr>
      <w:tr w:rsidR="00B32ADE" w:rsidRPr="009B0FD6" w14:paraId="27DBC0AD"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18" w:type="pct"/>
            <w:vAlign w:val="center"/>
          </w:tcPr>
          <w:p w14:paraId="2FFB09EC" w14:textId="43565DAD" w:rsidR="00B32ADE" w:rsidRPr="009B0FD6" w:rsidRDefault="00B32ADE" w:rsidP="00B32ADE">
            <w:pPr>
              <w:pStyle w:val="TableBody"/>
              <w:jc w:val="center"/>
            </w:pPr>
            <w:r w:rsidRPr="009B0FD6">
              <w:t>1.11</w:t>
            </w:r>
          </w:p>
        </w:tc>
        <w:tc>
          <w:tcPr>
            <w:tcW w:w="2752" w:type="pct"/>
            <w:shd w:val="clear" w:color="auto" w:fill="auto"/>
            <w:vAlign w:val="center"/>
          </w:tcPr>
          <w:p w14:paraId="4CB86DD0" w14:textId="09F73426"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rPr>
                <w:color w:val="000000"/>
              </w:rPr>
            </w:pPr>
            <w:r w:rsidRPr="009B0FD6">
              <w:rPr>
                <w:color w:val="000000"/>
              </w:rPr>
              <w:t>Verify that all application components, libraries, modules, frameworks, platform, and operating systems are free from known vulnerabilities.</w:t>
            </w:r>
          </w:p>
        </w:tc>
        <w:tc>
          <w:tcPr>
            <w:tcW w:w="474" w:type="pct"/>
            <w:shd w:val="clear" w:color="auto" w:fill="auto"/>
            <w:vAlign w:val="center"/>
          </w:tcPr>
          <w:p w14:paraId="5A599E8D" w14:textId="789C6BA6"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474" w:type="pct"/>
            <w:shd w:val="clear" w:color="auto" w:fill="92D050"/>
            <w:vAlign w:val="center"/>
          </w:tcPr>
          <w:p w14:paraId="3B2466D5" w14:textId="7D49EB13"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217E6">
              <w:sym w:font="Wingdings" w:char="F0FC"/>
            </w:r>
          </w:p>
        </w:tc>
        <w:tc>
          <w:tcPr>
            <w:tcW w:w="474" w:type="pct"/>
            <w:shd w:val="clear" w:color="auto" w:fill="00B0F0"/>
            <w:vAlign w:val="center"/>
          </w:tcPr>
          <w:p w14:paraId="7E89CA86" w14:textId="3CF5A903"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217E6">
              <w:sym w:font="Wingdings" w:char="F0FC"/>
            </w:r>
          </w:p>
        </w:tc>
        <w:tc>
          <w:tcPr>
            <w:tcW w:w="408" w:type="pct"/>
            <w:shd w:val="clear" w:color="auto" w:fill="auto"/>
            <w:vAlign w:val="center"/>
          </w:tcPr>
          <w:p w14:paraId="072B6C05" w14:textId="1CDE9C18" w:rsidR="00B32ADE" w:rsidRPr="00CB5725"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CB5725">
              <w:t>3.0.1</w:t>
            </w:r>
          </w:p>
        </w:tc>
      </w:tr>
    </w:tbl>
    <w:p w14:paraId="71F9F511" w14:textId="77777777" w:rsidR="006317CA" w:rsidRPr="009B0FD6" w:rsidRDefault="006317CA" w:rsidP="006317CA"/>
    <w:p w14:paraId="0E780C86" w14:textId="15CCEF03" w:rsidR="005D41AB" w:rsidRPr="009B0FD6" w:rsidRDefault="00702571" w:rsidP="00702571">
      <w:pPr>
        <w:pStyle w:val="Heading2"/>
      </w:pPr>
      <w:bookmarkStart w:id="31" w:name="_Toc478430789"/>
      <w:r w:rsidRPr="009B0FD6">
        <w:t>References</w:t>
      </w:r>
      <w:bookmarkEnd w:id="31"/>
    </w:p>
    <w:p w14:paraId="16AA273E" w14:textId="46382041" w:rsidR="006317CA" w:rsidRPr="009B0FD6" w:rsidRDefault="006317CA" w:rsidP="006317CA">
      <w:r w:rsidRPr="009B0FD6">
        <w:t>For more information, please see</w:t>
      </w:r>
      <w:r w:rsidR="00E34115" w:rsidRPr="009B0FD6">
        <w:t>:</w:t>
      </w:r>
    </w:p>
    <w:p w14:paraId="18B02CD3" w14:textId="0D1D391F" w:rsidR="006317CA" w:rsidRPr="009B0FD6" w:rsidRDefault="006317CA" w:rsidP="009D1F1E">
      <w:pPr>
        <w:pStyle w:val="ListParagraph"/>
        <w:numPr>
          <w:ilvl w:val="0"/>
          <w:numId w:val="6"/>
        </w:numPr>
      </w:pPr>
      <w:r w:rsidRPr="009B0FD6">
        <w:t xml:space="preserve">Threat Modeling Cheat Sheet </w:t>
      </w:r>
      <w:hyperlink r:id="rId19" w:history="1">
        <w:r w:rsidRPr="009B0FD6">
          <w:rPr>
            <w:rStyle w:val="Hyperlink"/>
          </w:rPr>
          <w:t>https://www.owasp.org/index.php/Application_Security_Architecture_Cheat_Sheet</w:t>
        </w:r>
      </w:hyperlink>
      <w:r w:rsidRPr="009B0FD6">
        <w:t xml:space="preserve">   </w:t>
      </w:r>
    </w:p>
    <w:p w14:paraId="39B45014" w14:textId="35251BFA" w:rsidR="006317CA" w:rsidRPr="009B0FD6" w:rsidRDefault="006317CA" w:rsidP="009D1F1E">
      <w:pPr>
        <w:pStyle w:val="ListParagraph"/>
        <w:numPr>
          <w:ilvl w:val="0"/>
          <w:numId w:val="6"/>
        </w:numPr>
      </w:pPr>
      <w:r w:rsidRPr="009B0FD6">
        <w:t xml:space="preserve">Attack Surface Analysis Cheat Sheet: </w:t>
      </w:r>
      <w:hyperlink r:id="rId20" w:history="1">
        <w:r w:rsidRPr="009B0FD6">
          <w:rPr>
            <w:rStyle w:val="Hyperlink"/>
          </w:rPr>
          <w:t>https://www.owasp.org/index.php/Attack_Surface_Analysis_Cheat_Sheet</w:t>
        </w:r>
      </w:hyperlink>
      <w:r w:rsidRPr="009B0FD6">
        <w:t xml:space="preserve">  </w:t>
      </w:r>
    </w:p>
    <w:p w14:paraId="50C83C7C" w14:textId="77777777" w:rsidR="00333230" w:rsidRPr="009B0FD6" w:rsidRDefault="00333230">
      <w:pPr>
        <w:spacing w:before="0" w:after="0" w:line="240" w:lineRule="auto"/>
        <w:rPr>
          <w:rFonts w:asciiTheme="majorHAnsi" w:eastAsiaTheme="majorEastAsia" w:hAnsiTheme="majorHAnsi" w:cstheme="majorBidi"/>
          <w:color w:val="2E74B5" w:themeColor="accent1" w:themeShade="BF"/>
          <w:sz w:val="32"/>
          <w:szCs w:val="32"/>
        </w:rPr>
      </w:pPr>
      <w:r w:rsidRPr="009B0FD6">
        <w:br w:type="page"/>
      </w:r>
    </w:p>
    <w:p w14:paraId="183F075E" w14:textId="21E1A932" w:rsidR="00DF702A" w:rsidRPr="009B0FD6" w:rsidRDefault="00F93E1B" w:rsidP="00BD5F80">
      <w:pPr>
        <w:pStyle w:val="Heading1"/>
      </w:pPr>
      <w:bookmarkStart w:id="32" w:name="_Toc478430790"/>
      <w:r>
        <w:lastRenderedPageBreak/>
        <w:t>V2: Authentication v</w:t>
      </w:r>
      <w:r w:rsidR="00DF702A" w:rsidRPr="009B0FD6">
        <w:t xml:space="preserve">erification </w:t>
      </w:r>
      <w:r>
        <w:t>r</w:t>
      </w:r>
      <w:r w:rsidR="00DF702A" w:rsidRPr="009B0FD6">
        <w:t>equirements</w:t>
      </w:r>
      <w:bookmarkEnd w:id="32"/>
    </w:p>
    <w:p w14:paraId="0509CF78" w14:textId="18C8A22C" w:rsidR="00702571" w:rsidRPr="009B0FD6" w:rsidRDefault="00702571" w:rsidP="00702571">
      <w:pPr>
        <w:pStyle w:val="Heading2"/>
      </w:pPr>
      <w:bookmarkStart w:id="33" w:name="_Toc478430791"/>
      <w:r w:rsidRPr="009B0FD6">
        <w:t>Control objective</w:t>
      </w:r>
      <w:bookmarkEnd w:id="33"/>
    </w:p>
    <w:p w14:paraId="186F2090" w14:textId="77777777" w:rsidR="00431C00" w:rsidRPr="009B0FD6" w:rsidRDefault="00431C00" w:rsidP="00945FEB">
      <w:r w:rsidRPr="009B0FD6">
        <w:t>Authentication is the act of establishing, or confirming, something (or someone) as authentic, that is, that claims made by or about the thing are true. Ensure that a verified application satisfies the following high level requirements:</w:t>
      </w:r>
    </w:p>
    <w:p w14:paraId="7A40E5D6" w14:textId="77777777" w:rsidR="00431C00" w:rsidRPr="009B0FD6" w:rsidRDefault="00431C00" w:rsidP="009F4ACA">
      <w:pPr>
        <w:pStyle w:val="ListParagraph"/>
        <w:numPr>
          <w:ilvl w:val="0"/>
          <w:numId w:val="25"/>
        </w:numPr>
      </w:pPr>
      <w:r w:rsidRPr="009B0FD6">
        <w:t xml:space="preserve">Verifies the digital identity of the sender of a communication. </w:t>
      </w:r>
    </w:p>
    <w:p w14:paraId="26BE456B" w14:textId="77777777" w:rsidR="00431C00" w:rsidRPr="009B0FD6" w:rsidRDefault="00431C00" w:rsidP="009F4ACA">
      <w:pPr>
        <w:pStyle w:val="ListParagraph"/>
        <w:numPr>
          <w:ilvl w:val="0"/>
          <w:numId w:val="25"/>
        </w:numPr>
      </w:pPr>
      <w:r w:rsidRPr="009B0FD6">
        <w:t>Ensures that only those authorised are able to authenticate and credentials are transported in a secure manner.</w:t>
      </w:r>
    </w:p>
    <w:p w14:paraId="4FB9F705" w14:textId="69CAE3F5" w:rsidR="00DF702A" w:rsidRPr="009B0FD6" w:rsidRDefault="00702571" w:rsidP="003C52FF">
      <w:pPr>
        <w:pStyle w:val="Heading2"/>
      </w:pPr>
      <w:bookmarkStart w:id="34" w:name="_Toc478430792"/>
      <w:r w:rsidRPr="009B0FD6">
        <w:t>Requirements</w:t>
      </w:r>
      <w:bookmarkEnd w:id="34"/>
    </w:p>
    <w:tbl>
      <w:tblPr>
        <w:tblStyle w:val="GridTable5Dark-Accent3"/>
        <w:tblW w:w="4948" w:type="pct"/>
        <w:tblLayout w:type="fixed"/>
        <w:tblLook w:val="04A0" w:firstRow="1" w:lastRow="0" w:firstColumn="1" w:lastColumn="0" w:noHBand="0" w:noVBand="1"/>
      </w:tblPr>
      <w:tblGrid>
        <w:gridCol w:w="846"/>
        <w:gridCol w:w="5014"/>
        <w:gridCol w:w="764"/>
        <w:gridCol w:w="764"/>
        <w:gridCol w:w="764"/>
        <w:gridCol w:w="764"/>
      </w:tblGrid>
      <w:tr w:rsidR="00B1508E" w:rsidRPr="009B0FD6" w14:paraId="041B1C91" w14:textId="77777777" w:rsidTr="00A804A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C465C60" w14:textId="04B42FC2" w:rsidR="00DF702A" w:rsidRPr="009B0FD6" w:rsidRDefault="003C52FF" w:rsidP="00A804AA">
            <w:pPr>
              <w:pStyle w:val="TableHeading"/>
            </w:pPr>
            <w:r w:rsidRPr="009B0FD6">
              <w:t>#</w:t>
            </w:r>
          </w:p>
        </w:tc>
        <w:tc>
          <w:tcPr>
            <w:tcW w:w="5014" w:type="dxa"/>
            <w:vAlign w:val="center"/>
          </w:tcPr>
          <w:p w14:paraId="22529562" w14:textId="77777777" w:rsidR="00DF702A" w:rsidRPr="009B0FD6" w:rsidRDefault="00DF702A" w:rsidP="00A804AA">
            <w:pPr>
              <w:pStyle w:val="TableHeading"/>
              <w:jc w:val="left"/>
              <w:cnfStyle w:val="100000000000" w:firstRow="1" w:lastRow="0" w:firstColumn="0" w:lastColumn="0" w:oddVBand="0" w:evenVBand="0" w:oddHBand="0" w:evenHBand="0" w:firstRowFirstColumn="0" w:firstRowLastColumn="0" w:lastRowFirstColumn="0" w:lastRowLastColumn="0"/>
            </w:pPr>
            <w:r w:rsidRPr="009B0FD6">
              <w:t>Description</w:t>
            </w:r>
          </w:p>
        </w:tc>
        <w:tc>
          <w:tcPr>
            <w:tcW w:w="764" w:type="dxa"/>
            <w:vAlign w:val="center"/>
          </w:tcPr>
          <w:p w14:paraId="5539A784" w14:textId="77777777" w:rsidR="00DF702A" w:rsidRPr="009B0FD6" w:rsidRDefault="00DF702A" w:rsidP="00A804AA">
            <w:pPr>
              <w:pStyle w:val="TableHeading"/>
              <w:cnfStyle w:val="100000000000" w:firstRow="1" w:lastRow="0" w:firstColumn="0" w:lastColumn="0" w:oddVBand="0" w:evenVBand="0" w:oddHBand="0" w:evenHBand="0" w:firstRowFirstColumn="0" w:firstRowLastColumn="0" w:lastRowFirstColumn="0" w:lastRowLastColumn="0"/>
            </w:pPr>
            <w:r w:rsidRPr="009B0FD6">
              <w:t>1</w:t>
            </w:r>
          </w:p>
        </w:tc>
        <w:tc>
          <w:tcPr>
            <w:tcW w:w="764" w:type="dxa"/>
            <w:vAlign w:val="center"/>
          </w:tcPr>
          <w:p w14:paraId="1FDC67C5" w14:textId="77777777" w:rsidR="00DF702A" w:rsidRPr="009B0FD6" w:rsidRDefault="00DF702A" w:rsidP="00A804AA">
            <w:pPr>
              <w:pStyle w:val="TableHeading"/>
              <w:cnfStyle w:val="100000000000" w:firstRow="1" w:lastRow="0" w:firstColumn="0" w:lastColumn="0" w:oddVBand="0" w:evenVBand="0" w:oddHBand="0" w:evenHBand="0" w:firstRowFirstColumn="0" w:firstRowLastColumn="0" w:lastRowFirstColumn="0" w:lastRowLastColumn="0"/>
            </w:pPr>
            <w:r w:rsidRPr="009B0FD6">
              <w:t>2</w:t>
            </w:r>
          </w:p>
        </w:tc>
        <w:tc>
          <w:tcPr>
            <w:tcW w:w="764" w:type="dxa"/>
            <w:vAlign w:val="center"/>
          </w:tcPr>
          <w:p w14:paraId="6585AADC" w14:textId="77777777" w:rsidR="00DF702A" w:rsidRPr="009B0FD6" w:rsidRDefault="00DF702A" w:rsidP="00A804AA">
            <w:pPr>
              <w:pStyle w:val="TableHeading"/>
              <w:cnfStyle w:val="100000000000" w:firstRow="1" w:lastRow="0" w:firstColumn="0" w:lastColumn="0" w:oddVBand="0" w:evenVBand="0" w:oddHBand="0" w:evenHBand="0" w:firstRowFirstColumn="0" w:firstRowLastColumn="0" w:lastRowFirstColumn="0" w:lastRowLastColumn="0"/>
            </w:pPr>
            <w:r w:rsidRPr="009B0FD6">
              <w:t>3</w:t>
            </w:r>
          </w:p>
        </w:tc>
        <w:tc>
          <w:tcPr>
            <w:tcW w:w="764" w:type="dxa"/>
            <w:vAlign w:val="center"/>
          </w:tcPr>
          <w:p w14:paraId="53F89FE6" w14:textId="77777777" w:rsidR="00DF702A" w:rsidRPr="009B0FD6" w:rsidRDefault="00DF702A" w:rsidP="00A804AA">
            <w:pPr>
              <w:pStyle w:val="TableHeading"/>
              <w:cnfStyle w:val="100000000000" w:firstRow="1" w:lastRow="0" w:firstColumn="0" w:lastColumn="0" w:oddVBand="0" w:evenVBand="0" w:oddHBand="0" w:evenHBand="0" w:firstRowFirstColumn="0" w:firstRowLastColumn="0" w:lastRowFirstColumn="0" w:lastRowLastColumn="0"/>
            </w:pPr>
            <w:r w:rsidRPr="009B0FD6">
              <w:t>Since</w:t>
            </w:r>
          </w:p>
        </w:tc>
      </w:tr>
      <w:tr w:rsidR="00B32ADE" w:rsidRPr="009B0FD6" w14:paraId="6E5ABBD9"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DF2A7E9" w14:textId="19148C1D"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2.1</w:t>
            </w:r>
          </w:p>
        </w:tc>
        <w:tc>
          <w:tcPr>
            <w:tcW w:w="5014" w:type="dxa"/>
            <w:shd w:val="clear" w:color="auto" w:fill="auto"/>
            <w:vAlign w:val="center"/>
          </w:tcPr>
          <w:p w14:paraId="312051D0" w14:textId="41B55772"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all pages and resources by default require authentication except those specifically intended to be public (Principle of complete mediation).</w:t>
            </w:r>
          </w:p>
        </w:tc>
        <w:tc>
          <w:tcPr>
            <w:tcW w:w="764" w:type="dxa"/>
            <w:shd w:val="clear" w:color="auto" w:fill="FFC000"/>
            <w:vAlign w:val="center"/>
          </w:tcPr>
          <w:p w14:paraId="3FEF6CEF" w14:textId="70D50BDA"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92D050"/>
            <w:vAlign w:val="center"/>
          </w:tcPr>
          <w:p w14:paraId="5F32D487" w14:textId="5BCB020E"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00B0F0"/>
            <w:vAlign w:val="center"/>
          </w:tcPr>
          <w:p w14:paraId="3C1038BA" w14:textId="1F11239D"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auto"/>
            <w:vAlign w:val="center"/>
          </w:tcPr>
          <w:p w14:paraId="555D10CF" w14:textId="43F7E43E"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B32ADE" w:rsidRPr="009B0FD6" w14:paraId="75D7D448" w14:textId="77777777" w:rsidTr="000A6D7A">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A5FA04D" w14:textId="444FFC9E"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2.2</w:t>
            </w:r>
          </w:p>
        </w:tc>
        <w:tc>
          <w:tcPr>
            <w:tcW w:w="5014" w:type="dxa"/>
            <w:shd w:val="clear" w:color="auto" w:fill="auto"/>
            <w:vAlign w:val="center"/>
          </w:tcPr>
          <w:p w14:paraId="3195773A" w14:textId="6B3C8EC9" w:rsidR="00B32ADE" w:rsidRPr="009B0FD6" w:rsidRDefault="00B32ADE" w:rsidP="000A6D7A">
            <w:pPr>
              <w:pStyle w:val="TableBody"/>
              <w:cnfStyle w:val="000000000000" w:firstRow="0" w:lastRow="0" w:firstColumn="0" w:lastColumn="0" w:oddVBand="0" w:evenVBand="0" w:oddHBand="0" w:evenHBand="0" w:firstRowFirstColumn="0" w:firstRowLastColumn="0" w:lastRowFirstColumn="0" w:lastRowLastColumn="0"/>
            </w:pPr>
            <w:r w:rsidRPr="009B0FD6">
              <w:t>Verify that the application</w:t>
            </w:r>
            <w:r w:rsidR="000A6D7A">
              <w:t xml:space="preserve"> does not automatically fill in credentials </w:t>
            </w:r>
            <w:r w:rsidR="00835D65">
              <w:t xml:space="preserve">– either as hidden fields, URL arguments, Ajax requests, or in forms, </w:t>
            </w:r>
            <w:r w:rsidR="000A6D7A">
              <w:t>as this implies plain text, reversible or de-cryptable password storage. Random time limited nonces are acceptable as stand ins, such as to protect change password forms or forgot password forms.</w:t>
            </w:r>
          </w:p>
        </w:tc>
        <w:tc>
          <w:tcPr>
            <w:tcW w:w="764" w:type="dxa"/>
            <w:shd w:val="clear" w:color="auto" w:fill="FFC000"/>
            <w:vAlign w:val="center"/>
          </w:tcPr>
          <w:p w14:paraId="4E0BA9F6" w14:textId="53079003"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92D050"/>
            <w:vAlign w:val="center"/>
          </w:tcPr>
          <w:p w14:paraId="30841D8E" w14:textId="19828519"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00B0F0"/>
            <w:vAlign w:val="center"/>
          </w:tcPr>
          <w:p w14:paraId="576EAC99" w14:textId="7FD50466"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E2EFD9" w:themeFill="accent6" w:themeFillTint="33"/>
            <w:vAlign w:val="center"/>
          </w:tcPr>
          <w:p w14:paraId="4BE04585" w14:textId="25372639" w:rsidR="00B32ADE" w:rsidRPr="009B0FD6" w:rsidRDefault="000A6D7A" w:rsidP="00B32ADE">
            <w:pPr>
              <w:pStyle w:val="TableBody"/>
              <w:jc w:val="center"/>
              <w:cnfStyle w:val="000000000000" w:firstRow="0" w:lastRow="0" w:firstColumn="0" w:lastColumn="0" w:oddVBand="0" w:evenVBand="0" w:oddHBand="0" w:evenHBand="0" w:firstRowFirstColumn="0" w:firstRowLastColumn="0" w:lastRowFirstColumn="0" w:lastRowLastColumn="0"/>
            </w:pPr>
            <w:r>
              <w:t>3</w:t>
            </w:r>
            <w:r w:rsidR="00B32ADE" w:rsidRPr="009B0FD6">
              <w:t>.1</w:t>
            </w:r>
          </w:p>
        </w:tc>
      </w:tr>
      <w:tr w:rsidR="00B32ADE" w:rsidRPr="009B0FD6" w14:paraId="5CB487F6"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73F7CD9B" w14:textId="4B9B0932"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2.4</w:t>
            </w:r>
          </w:p>
        </w:tc>
        <w:tc>
          <w:tcPr>
            <w:tcW w:w="5014" w:type="dxa"/>
            <w:shd w:val="clear" w:color="auto" w:fill="auto"/>
            <w:vAlign w:val="center"/>
          </w:tcPr>
          <w:p w14:paraId="0497B277" w14:textId="4663446D"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all authentication controls are enforced on the server side.</w:t>
            </w:r>
          </w:p>
        </w:tc>
        <w:tc>
          <w:tcPr>
            <w:tcW w:w="764" w:type="dxa"/>
            <w:shd w:val="clear" w:color="auto" w:fill="FFC000"/>
            <w:vAlign w:val="center"/>
          </w:tcPr>
          <w:p w14:paraId="4AA63C26" w14:textId="22A09931"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92D050"/>
            <w:vAlign w:val="center"/>
          </w:tcPr>
          <w:p w14:paraId="665E4B21" w14:textId="0259781B"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00B0F0"/>
            <w:vAlign w:val="center"/>
          </w:tcPr>
          <w:p w14:paraId="4A751C36" w14:textId="4220047D"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auto"/>
            <w:vAlign w:val="center"/>
          </w:tcPr>
          <w:p w14:paraId="09C81AB0" w14:textId="398AACEA"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B32ADE" w:rsidRPr="009B0FD6" w14:paraId="50FFCC90"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4D0C0C9" w14:textId="15BCAE2A"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2.6</w:t>
            </w:r>
          </w:p>
        </w:tc>
        <w:tc>
          <w:tcPr>
            <w:tcW w:w="5014" w:type="dxa"/>
            <w:shd w:val="clear" w:color="auto" w:fill="auto"/>
            <w:vAlign w:val="center"/>
          </w:tcPr>
          <w:p w14:paraId="27809F62" w14:textId="6944DF17"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all authentication controls fail securely to ensure attackers cannot log in.</w:t>
            </w:r>
          </w:p>
        </w:tc>
        <w:tc>
          <w:tcPr>
            <w:tcW w:w="764" w:type="dxa"/>
            <w:shd w:val="clear" w:color="auto" w:fill="FFC000"/>
            <w:vAlign w:val="center"/>
          </w:tcPr>
          <w:p w14:paraId="0C6F4D91" w14:textId="5305F5DA"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92D050"/>
            <w:vAlign w:val="center"/>
          </w:tcPr>
          <w:p w14:paraId="24FF7AC9" w14:textId="5847B53F"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00B0F0"/>
            <w:vAlign w:val="center"/>
          </w:tcPr>
          <w:p w14:paraId="781632F4" w14:textId="2D1B6C93"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auto"/>
            <w:vAlign w:val="center"/>
          </w:tcPr>
          <w:p w14:paraId="06ADB4DA" w14:textId="1818564A"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1.0</w:t>
            </w:r>
          </w:p>
        </w:tc>
      </w:tr>
      <w:tr w:rsidR="00B32ADE" w:rsidRPr="009B0FD6" w14:paraId="6995F430"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0578117" w14:textId="0272436C"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2.7</w:t>
            </w:r>
          </w:p>
        </w:tc>
        <w:tc>
          <w:tcPr>
            <w:tcW w:w="5014" w:type="dxa"/>
            <w:shd w:val="clear" w:color="auto" w:fill="auto"/>
            <w:vAlign w:val="center"/>
          </w:tcPr>
          <w:p w14:paraId="37FFFB7D" w14:textId="55EAE1B1"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password entry fields allow, or encourage, the use of passphrases, and do not prevent password managers, long passphrases or highly complex passwords being entered.</w:t>
            </w:r>
          </w:p>
        </w:tc>
        <w:tc>
          <w:tcPr>
            <w:tcW w:w="764" w:type="dxa"/>
            <w:shd w:val="clear" w:color="auto" w:fill="FFC000"/>
            <w:vAlign w:val="center"/>
          </w:tcPr>
          <w:p w14:paraId="725FC3B9" w14:textId="1EACE462"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92D050"/>
            <w:vAlign w:val="center"/>
          </w:tcPr>
          <w:p w14:paraId="5EE48C36" w14:textId="10702A9D"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00B0F0"/>
            <w:vAlign w:val="center"/>
          </w:tcPr>
          <w:p w14:paraId="00E3E523" w14:textId="5E3E29CB"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auto"/>
            <w:vAlign w:val="center"/>
          </w:tcPr>
          <w:p w14:paraId="41DA2A4F" w14:textId="2EE12156"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3.0.1</w:t>
            </w:r>
          </w:p>
        </w:tc>
      </w:tr>
      <w:tr w:rsidR="00B32ADE" w:rsidRPr="009B0FD6" w14:paraId="06CEE552"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39409A6" w14:textId="7491489E"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2.8</w:t>
            </w:r>
          </w:p>
        </w:tc>
        <w:tc>
          <w:tcPr>
            <w:tcW w:w="5014" w:type="dxa"/>
            <w:shd w:val="clear" w:color="auto" w:fill="auto"/>
            <w:vAlign w:val="center"/>
          </w:tcPr>
          <w:p w14:paraId="5142F0AF" w14:textId="3D70D227"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all account identity authentication functions (such as update profile, forgot password, disabled / lost token, help desk or IVR) that might regain access to the account are at least as resistant to attack as the primary authentication mechanism.</w:t>
            </w:r>
          </w:p>
        </w:tc>
        <w:tc>
          <w:tcPr>
            <w:tcW w:w="764" w:type="dxa"/>
            <w:shd w:val="clear" w:color="auto" w:fill="FFC000"/>
            <w:vAlign w:val="center"/>
          </w:tcPr>
          <w:p w14:paraId="10183914" w14:textId="5A40B204"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92D050"/>
            <w:vAlign w:val="center"/>
          </w:tcPr>
          <w:p w14:paraId="0C525D08" w14:textId="6368F13C"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00B0F0"/>
            <w:vAlign w:val="center"/>
          </w:tcPr>
          <w:p w14:paraId="4EC7A830" w14:textId="6268946D"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auto"/>
            <w:vAlign w:val="center"/>
          </w:tcPr>
          <w:p w14:paraId="5C8C20B0" w14:textId="6B4DE61D"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2.0</w:t>
            </w:r>
          </w:p>
        </w:tc>
      </w:tr>
      <w:tr w:rsidR="00B32ADE" w:rsidRPr="009B0FD6" w14:paraId="73113322"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80A79E4" w14:textId="049BD30F"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2.9</w:t>
            </w:r>
          </w:p>
        </w:tc>
        <w:tc>
          <w:tcPr>
            <w:tcW w:w="5014" w:type="dxa"/>
            <w:shd w:val="clear" w:color="auto" w:fill="auto"/>
            <w:vAlign w:val="center"/>
          </w:tcPr>
          <w:p w14:paraId="34F2DF71" w14:textId="2C3B0107"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 xml:space="preserve">Verify that the changing password functionality includes the old password, the new password, and a password confirmation. </w:t>
            </w:r>
          </w:p>
        </w:tc>
        <w:tc>
          <w:tcPr>
            <w:tcW w:w="764" w:type="dxa"/>
            <w:shd w:val="clear" w:color="auto" w:fill="FFC000"/>
            <w:vAlign w:val="center"/>
          </w:tcPr>
          <w:p w14:paraId="6472D40E" w14:textId="5C793576"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92D050"/>
            <w:vAlign w:val="center"/>
          </w:tcPr>
          <w:p w14:paraId="243E0D68" w14:textId="0B9A75FA"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00B0F0"/>
            <w:vAlign w:val="center"/>
          </w:tcPr>
          <w:p w14:paraId="7B950CF8" w14:textId="329598E2"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auto"/>
            <w:vAlign w:val="center"/>
          </w:tcPr>
          <w:p w14:paraId="201F7D28" w14:textId="76FA8906"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B32ADE" w:rsidRPr="009B0FD6" w14:paraId="0650EFD1"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1922EF6" w14:textId="68FCA204"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lastRenderedPageBreak/>
              <w:t>2.12</w:t>
            </w:r>
          </w:p>
        </w:tc>
        <w:tc>
          <w:tcPr>
            <w:tcW w:w="5014" w:type="dxa"/>
            <w:shd w:val="clear" w:color="auto" w:fill="auto"/>
            <w:vAlign w:val="center"/>
          </w:tcPr>
          <w:p w14:paraId="50205EE5" w14:textId="3F94822F"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 xml:space="preserve">Verify that all authentication decisions can be logged, without storing sensitive session identifiers or passwords. This should include requests with relevant metadata needed for security investigations. </w:t>
            </w:r>
          </w:p>
        </w:tc>
        <w:tc>
          <w:tcPr>
            <w:tcW w:w="764" w:type="dxa"/>
            <w:shd w:val="clear" w:color="auto" w:fill="auto"/>
            <w:vAlign w:val="center"/>
          </w:tcPr>
          <w:p w14:paraId="04E554A2" w14:textId="74958271"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92D050"/>
            <w:vAlign w:val="center"/>
          </w:tcPr>
          <w:p w14:paraId="6CEC6B5E" w14:textId="60761A49"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00B0F0"/>
            <w:vAlign w:val="center"/>
          </w:tcPr>
          <w:p w14:paraId="44DFEEE8" w14:textId="77598C40"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auto"/>
            <w:vAlign w:val="center"/>
          </w:tcPr>
          <w:p w14:paraId="5DDD1A90" w14:textId="6B170A89"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3.0.1</w:t>
            </w:r>
          </w:p>
        </w:tc>
      </w:tr>
      <w:tr w:rsidR="00B32ADE" w:rsidRPr="009B0FD6" w14:paraId="395C25A4"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6E0DA67A" w14:textId="3EE05CCD"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2.13</w:t>
            </w:r>
          </w:p>
        </w:tc>
        <w:tc>
          <w:tcPr>
            <w:tcW w:w="5014" w:type="dxa"/>
            <w:shd w:val="clear" w:color="auto" w:fill="auto"/>
            <w:vAlign w:val="center"/>
          </w:tcPr>
          <w:p w14:paraId="1CB88A76" w14:textId="2F8EF7F7"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 xml:space="preserve">Verify that account passwords are one way hashed with a salt, and there is sufficient work factor to defeat brute force and password hash recovery attacks. </w:t>
            </w:r>
          </w:p>
        </w:tc>
        <w:tc>
          <w:tcPr>
            <w:tcW w:w="764" w:type="dxa"/>
            <w:shd w:val="clear" w:color="auto" w:fill="auto"/>
            <w:vAlign w:val="center"/>
          </w:tcPr>
          <w:p w14:paraId="6EA49952" w14:textId="26BA0E81"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92D050"/>
            <w:vAlign w:val="center"/>
          </w:tcPr>
          <w:p w14:paraId="3B9AD16E" w14:textId="50EEECD7"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00B0F0"/>
            <w:vAlign w:val="center"/>
          </w:tcPr>
          <w:p w14:paraId="3D613F81" w14:textId="11D56169"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auto"/>
            <w:vAlign w:val="center"/>
          </w:tcPr>
          <w:p w14:paraId="56CE09D5" w14:textId="1ACB83F8"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3.0.1</w:t>
            </w:r>
          </w:p>
        </w:tc>
      </w:tr>
      <w:tr w:rsidR="00B32ADE" w:rsidRPr="009B0FD6" w14:paraId="13067030"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A0D85DB" w14:textId="40550D26"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2.16</w:t>
            </w:r>
          </w:p>
        </w:tc>
        <w:tc>
          <w:tcPr>
            <w:tcW w:w="5014" w:type="dxa"/>
            <w:shd w:val="clear" w:color="auto" w:fill="auto"/>
            <w:vAlign w:val="center"/>
          </w:tcPr>
          <w:p w14:paraId="53D4FBCC" w14:textId="72D4B539"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credentials are transported using a suitable encrypted link and that all pages/functions that require a user to enter credentials are done so using an encrypted link.</w:t>
            </w:r>
          </w:p>
        </w:tc>
        <w:tc>
          <w:tcPr>
            <w:tcW w:w="764" w:type="dxa"/>
            <w:shd w:val="clear" w:color="auto" w:fill="FFC000"/>
            <w:vAlign w:val="center"/>
          </w:tcPr>
          <w:p w14:paraId="2CCCA7C3" w14:textId="6F496EDC"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92D050"/>
            <w:vAlign w:val="center"/>
          </w:tcPr>
          <w:p w14:paraId="424CB7D6" w14:textId="2FF4E28F"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00B0F0"/>
            <w:vAlign w:val="center"/>
          </w:tcPr>
          <w:p w14:paraId="143557F9" w14:textId="17C8228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auto"/>
            <w:vAlign w:val="center"/>
          </w:tcPr>
          <w:p w14:paraId="5D7CAD05" w14:textId="074D3158"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B32ADE" w:rsidRPr="009B0FD6" w14:paraId="43E08B6A"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75D422B9" w14:textId="19E63B21"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2.17</w:t>
            </w:r>
          </w:p>
        </w:tc>
        <w:tc>
          <w:tcPr>
            <w:tcW w:w="5014" w:type="dxa"/>
            <w:shd w:val="clear" w:color="auto" w:fill="auto"/>
            <w:vAlign w:val="center"/>
          </w:tcPr>
          <w:p w14:paraId="664500C0" w14:textId="6539380D"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the forgotten password function and other recovery paths do not reveal the current password and that the new password is not sent in clear text to the user.</w:t>
            </w:r>
          </w:p>
        </w:tc>
        <w:tc>
          <w:tcPr>
            <w:tcW w:w="764" w:type="dxa"/>
            <w:shd w:val="clear" w:color="auto" w:fill="FFC000"/>
            <w:vAlign w:val="center"/>
          </w:tcPr>
          <w:p w14:paraId="003AB52C" w14:textId="768ED213"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92D050"/>
            <w:vAlign w:val="center"/>
          </w:tcPr>
          <w:p w14:paraId="67451048" w14:textId="1D48540F"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00B0F0"/>
            <w:vAlign w:val="center"/>
          </w:tcPr>
          <w:p w14:paraId="5F8E75F1" w14:textId="2676B32B"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auto"/>
            <w:vAlign w:val="center"/>
          </w:tcPr>
          <w:p w14:paraId="774F9A54" w14:textId="650955FD"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2.0</w:t>
            </w:r>
          </w:p>
        </w:tc>
      </w:tr>
      <w:tr w:rsidR="00B32ADE" w:rsidRPr="009B0FD6" w14:paraId="124E0099"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7AEA873B" w14:textId="3077300A"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2.18</w:t>
            </w:r>
          </w:p>
        </w:tc>
        <w:tc>
          <w:tcPr>
            <w:tcW w:w="5014" w:type="dxa"/>
            <w:shd w:val="clear" w:color="auto" w:fill="auto"/>
            <w:vAlign w:val="center"/>
          </w:tcPr>
          <w:p w14:paraId="1252CCC3" w14:textId="5F283DBC"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 xml:space="preserve">Verify that information enumeration is not possible via login, password reset, or forgot account functionality. </w:t>
            </w:r>
          </w:p>
        </w:tc>
        <w:tc>
          <w:tcPr>
            <w:tcW w:w="764" w:type="dxa"/>
            <w:shd w:val="clear" w:color="auto" w:fill="FFC000"/>
            <w:vAlign w:val="center"/>
          </w:tcPr>
          <w:p w14:paraId="0D85FEBA" w14:textId="7FC54E16"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92D050"/>
            <w:vAlign w:val="center"/>
          </w:tcPr>
          <w:p w14:paraId="6889EDA6" w14:textId="3746F48C"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00B0F0"/>
            <w:vAlign w:val="center"/>
          </w:tcPr>
          <w:p w14:paraId="0E6EEF78" w14:textId="2EDBDEB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auto"/>
            <w:vAlign w:val="center"/>
          </w:tcPr>
          <w:p w14:paraId="50E5933A" w14:textId="3234B41C"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2.0</w:t>
            </w:r>
          </w:p>
        </w:tc>
      </w:tr>
      <w:tr w:rsidR="00B32ADE" w:rsidRPr="009B0FD6" w14:paraId="365309E8"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3C2BB57" w14:textId="677ABB4F"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2.19</w:t>
            </w:r>
          </w:p>
        </w:tc>
        <w:tc>
          <w:tcPr>
            <w:tcW w:w="5014" w:type="dxa"/>
            <w:shd w:val="clear" w:color="auto" w:fill="auto"/>
            <w:vAlign w:val="center"/>
          </w:tcPr>
          <w:p w14:paraId="3099C08A" w14:textId="25D54E88"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there are no default passwords in use for the application framework or any components used by the application (such as “admin/password”).</w:t>
            </w:r>
          </w:p>
        </w:tc>
        <w:tc>
          <w:tcPr>
            <w:tcW w:w="764" w:type="dxa"/>
            <w:shd w:val="clear" w:color="auto" w:fill="FFC000"/>
            <w:vAlign w:val="center"/>
          </w:tcPr>
          <w:p w14:paraId="157C2FFF" w14:textId="08A01729"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92D050"/>
            <w:vAlign w:val="center"/>
          </w:tcPr>
          <w:p w14:paraId="584A1683" w14:textId="4EA6D503"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00B0F0"/>
            <w:vAlign w:val="center"/>
          </w:tcPr>
          <w:p w14:paraId="2D4E875E" w14:textId="31302846"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auto"/>
            <w:vAlign w:val="center"/>
          </w:tcPr>
          <w:p w14:paraId="38ABEA94" w14:textId="2AEE70E9"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2.0</w:t>
            </w:r>
          </w:p>
        </w:tc>
      </w:tr>
      <w:tr w:rsidR="00B32ADE" w:rsidRPr="009B0FD6" w14:paraId="550CEC9A"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D2E8DF5" w14:textId="6A70B112"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2.20</w:t>
            </w:r>
          </w:p>
        </w:tc>
        <w:tc>
          <w:tcPr>
            <w:tcW w:w="5014" w:type="dxa"/>
            <w:shd w:val="clear" w:color="auto" w:fill="auto"/>
            <w:vAlign w:val="center"/>
          </w:tcPr>
          <w:p w14:paraId="3E08BBAF" w14:textId="0816F571"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anti-automation is in place to prevent breached credential testing, brute forcing, and account lockout attacks.</w:t>
            </w:r>
          </w:p>
        </w:tc>
        <w:tc>
          <w:tcPr>
            <w:tcW w:w="764" w:type="dxa"/>
            <w:shd w:val="clear" w:color="auto" w:fill="FFC000"/>
            <w:vAlign w:val="center"/>
          </w:tcPr>
          <w:p w14:paraId="7014ED95" w14:textId="5CFE31B1"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92D050"/>
            <w:vAlign w:val="center"/>
          </w:tcPr>
          <w:p w14:paraId="6DEB5221" w14:textId="409988FA"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00B0F0"/>
            <w:vAlign w:val="center"/>
          </w:tcPr>
          <w:p w14:paraId="77BAB67E" w14:textId="6D8E2ED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auto"/>
            <w:vAlign w:val="center"/>
          </w:tcPr>
          <w:p w14:paraId="50F7FF60" w14:textId="17ED9CE9"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3.0.1</w:t>
            </w:r>
          </w:p>
        </w:tc>
      </w:tr>
      <w:tr w:rsidR="00B32ADE" w:rsidRPr="009B0FD6" w14:paraId="77FBE3B0"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FDBEDBF" w14:textId="0045E48C"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2.21</w:t>
            </w:r>
          </w:p>
        </w:tc>
        <w:tc>
          <w:tcPr>
            <w:tcW w:w="5014" w:type="dxa"/>
            <w:shd w:val="clear" w:color="auto" w:fill="auto"/>
            <w:vAlign w:val="center"/>
          </w:tcPr>
          <w:p w14:paraId="433C9A3E" w14:textId="455FB68B"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 xml:space="preserve">Verify that all authentication credentials for accessing services external to the application are encrypted and stored in a protected location. </w:t>
            </w:r>
          </w:p>
        </w:tc>
        <w:tc>
          <w:tcPr>
            <w:tcW w:w="764" w:type="dxa"/>
            <w:shd w:val="clear" w:color="auto" w:fill="auto"/>
            <w:vAlign w:val="center"/>
          </w:tcPr>
          <w:p w14:paraId="06F61EE8" w14:textId="5426428C"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92D050"/>
            <w:vAlign w:val="center"/>
          </w:tcPr>
          <w:p w14:paraId="2B0C70B7" w14:textId="7DA0044E"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00B0F0"/>
            <w:vAlign w:val="center"/>
          </w:tcPr>
          <w:p w14:paraId="174CEC6F" w14:textId="7CEFFB27"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auto"/>
            <w:vAlign w:val="center"/>
          </w:tcPr>
          <w:p w14:paraId="7D170A87" w14:textId="6046ACEA"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2.0</w:t>
            </w:r>
          </w:p>
        </w:tc>
      </w:tr>
      <w:tr w:rsidR="00B32ADE" w:rsidRPr="009B0FD6" w14:paraId="783C6775"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C1EDF06" w14:textId="145D7CA5"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2.22</w:t>
            </w:r>
          </w:p>
        </w:tc>
        <w:tc>
          <w:tcPr>
            <w:tcW w:w="5014" w:type="dxa"/>
            <w:shd w:val="clear" w:color="auto" w:fill="auto"/>
            <w:vAlign w:val="center"/>
          </w:tcPr>
          <w:p w14:paraId="675EB0BC" w14:textId="412850F8"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 xml:space="preserve">Verify that forgotten password and other recovery paths use a TOTP or other soft token, mobile push, or other offline recovery mechanism. Use of a random value in an e-mail or SMS should be a last resort and is known weak. </w:t>
            </w:r>
          </w:p>
        </w:tc>
        <w:tc>
          <w:tcPr>
            <w:tcW w:w="764" w:type="dxa"/>
            <w:shd w:val="clear" w:color="auto" w:fill="FFC000"/>
            <w:vAlign w:val="center"/>
          </w:tcPr>
          <w:p w14:paraId="36AF080B" w14:textId="56ECFB6E"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92D050"/>
            <w:vAlign w:val="center"/>
          </w:tcPr>
          <w:p w14:paraId="73D46F7A" w14:textId="5ED6539F"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00B0F0"/>
            <w:vAlign w:val="center"/>
          </w:tcPr>
          <w:p w14:paraId="37C58139" w14:textId="46D88F19"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auto"/>
            <w:vAlign w:val="center"/>
          </w:tcPr>
          <w:p w14:paraId="2EFB42BF" w14:textId="53E11E0C"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3.0.1</w:t>
            </w:r>
          </w:p>
        </w:tc>
      </w:tr>
      <w:tr w:rsidR="00B32ADE" w:rsidRPr="009B0FD6" w14:paraId="4A89E817"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5437CE3" w14:textId="618378BE"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2.23</w:t>
            </w:r>
          </w:p>
        </w:tc>
        <w:tc>
          <w:tcPr>
            <w:tcW w:w="5014" w:type="dxa"/>
            <w:shd w:val="clear" w:color="auto" w:fill="auto"/>
            <w:vAlign w:val="center"/>
          </w:tcPr>
          <w:p w14:paraId="091AD195" w14:textId="607775E2"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account lockout is divided into soft and hard lock status, and these are not mutually exclusive. If an account is temporarily soft locked out due to a brute force attack, this should not reset the hard lock status.</w:t>
            </w:r>
          </w:p>
        </w:tc>
        <w:tc>
          <w:tcPr>
            <w:tcW w:w="764" w:type="dxa"/>
            <w:shd w:val="clear" w:color="auto" w:fill="auto"/>
            <w:vAlign w:val="center"/>
          </w:tcPr>
          <w:p w14:paraId="64E6EEAF" w14:textId="4993BF47"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92D050"/>
            <w:vAlign w:val="center"/>
          </w:tcPr>
          <w:p w14:paraId="0A5F9A33" w14:textId="0773AC77"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00B0F0"/>
            <w:vAlign w:val="center"/>
          </w:tcPr>
          <w:p w14:paraId="10AB5C37" w14:textId="1931D09C"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auto"/>
            <w:vAlign w:val="center"/>
          </w:tcPr>
          <w:p w14:paraId="18FD5A9D" w14:textId="44A2949B"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3.0</w:t>
            </w:r>
          </w:p>
        </w:tc>
      </w:tr>
      <w:tr w:rsidR="00B32ADE" w:rsidRPr="009B0FD6" w14:paraId="0AE991F8"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772026D6" w14:textId="0BBBFF14"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2.24</w:t>
            </w:r>
          </w:p>
        </w:tc>
        <w:tc>
          <w:tcPr>
            <w:tcW w:w="5014" w:type="dxa"/>
            <w:shd w:val="clear" w:color="auto" w:fill="auto"/>
            <w:vAlign w:val="center"/>
          </w:tcPr>
          <w:p w14:paraId="277ED47B" w14:textId="0DA9A41A"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 xml:space="preserve">Verify that if shared knowledge based questions (also known as "secret questions") are required, the questions do not violate privacy laws and are sufficiently strong to protect accounts from malicious recovery. </w:t>
            </w:r>
          </w:p>
        </w:tc>
        <w:tc>
          <w:tcPr>
            <w:tcW w:w="764" w:type="dxa"/>
            <w:shd w:val="clear" w:color="auto" w:fill="FFC000"/>
            <w:vAlign w:val="center"/>
          </w:tcPr>
          <w:p w14:paraId="47AA4C86" w14:textId="299FA995"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92D050"/>
            <w:vAlign w:val="center"/>
          </w:tcPr>
          <w:p w14:paraId="6B468259" w14:textId="1342CE26"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00B0F0"/>
            <w:vAlign w:val="center"/>
          </w:tcPr>
          <w:p w14:paraId="0B039017" w14:textId="0FC3E3A3"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auto"/>
            <w:vAlign w:val="center"/>
          </w:tcPr>
          <w:p w14:paraId="22BB6A4B" w14:textId="3BDC2218"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3.0.1</w:t>
            </w:r>
          </w:p>
        </w:tc>
      </w:tr>
      <w:tr w:rsidR="00B32ADE" w:rsidRPr="009B0FD6" w14:paraId="539A3900" w14:textId="77777777" w:rsidTr="00593B0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B865A85" w14:textId="46355717"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lastRenderedPageBreak/>
              <w:t>2.25</w:t>
            </w:r>
          </w:p>
        </w:tc>
        <w:tc>
          <w:tcPr>
            <w:tcW w:w="5014" w:type="dxa"/>
            <w:shd w:val="clear" w:color="auto" w:fill="auto"/>
            <w:vAlign w:val="center"/>
          </w:tcPr>
          <w:p w14:paraId="3C4B548B" w14:textId="291CD591" w:rsidR="00B32ADE" w:rsidRPr="009B0FD6" w:rsidRDefault="00B32ADE" w:rsidP="00593B0C">
            <w:pPr>
              <w:pStyle w:val="TableBody"/>
              <w:cnfStyle w:val="000000100000" w:firstRow="0" w:lastRow="0" w:firstColumn="0" w:lastColumn="0" w:oddVBand="0" w:evenVBand="0" w:oddHBand="1" w:evenHBand="0" w:firstRowFirstColumn="0" w:firstRowLastColumn="0" w:lastRowFirstColumn="0" w:lastRowLastColumn="0"/>
            </w:pPr>
            <w:r w:rsidRPr="009B0FD6">
              <w:t xml:space="preserve">Verify that </w:t>
            </w:r>
            <w:r w:rsidR="00593B0C">
              <w:t>high value</w:t>
            </w:r>
            <w:r w:rsidRPr="009B0FD6">
              <w:t xml:space="preserve"> </w:t>
            </w:r>
            <w:r w:rsidR="00593B0C">
              <w:t xml:space="preserve">applications </w:t>
            </w:r>
            <w:r w:rsidRPr="009B0FD6">
              <w:t>can be configured to disallow the use of a configurable number of previous passwords.</w:t>
            </w:r>
          </w:p>
        </w:tc>
        <w:tc>
          <w:tcPr>
            <w:tcW w:w="764" w:type="dxa"/>
            <w:shd w:val="clear" w:color="auto" w:fill="auto"/>
            <w:vAlign w:val="center"/>
          </w:tcPr>
          <w:p w14:paraId="30F72320" w14:textId="02E4AF08"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92D050"/>
            <w:vAlign w:val="center"/>
          </w:tcPr>
          <w:p w14:paraId="140B592C" w14:textId="5313DF60"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00B0F0"/>
            <w:vAlign w:val="center"/>
          </w:tcPr>
          <w:p w14:paraId="12689899" w14:textId="5746AD48"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E2EFD9" w:themeFill="accent6" w:themeFillTint="33"/>
            <w:vAlign w:val="center"/>
          </w:tcPr>
          <w:p w14:paraId="51B2CE1E" w14:textId="2F34FFFD" w:rsidR="00B32ADE" w:rsidRPr="009B0FD6" w:rsidRDefault="00593B0C" w:rsidP="00B32ADE">
            <w:pPr>
              <w:pStyle w:val="TableBody"/>
              <w:jc w:val="center"/>
              <w:cnfStyle w:val="000000100000" w:firstRow="0" w:lastRow="0" w:firstColumn="0" w:lastColumn="0" w:oddVBand="0" w:evenVBand="0" w:oddHBand="1" w:evenHBand="0" w:firstRowFirstColumn="0" w:firstRowLastColumn="0" w:lastRowFirstColumn="0" w:lastRowLastColumn="0"/>
            </w:pPr>
            <w:r>
              <w:t>3.1</w:t>
            </w:r>
          </w:p>
        </w:tc>
      </w:tr>
      <w:tr w:rsidR="00B32ADE" w:rsidRPr="009B0FD6" w14:paraId="7E2A0348"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8E5E087" w14:textId="075AE95F"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2.26</w:t>
            </w:r>
          </w:p>
        </w:tc>
        <w:tc>
          <w:tcPr>
            <w:tcW w:w="5014" w:type="dxa"/>
            <w:shd w:val="clear" w:color="auto" w:fill="auto"/>
            <w:vAlign w:val="center"/>
          </w:tcPr>
          <w:p w14:paraId="45E35B55" w14:textId="72B5C544"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 xml:space="preserve">Verify that risk based re-authentication, two factor or transaction signing is in place for high value transactions. </w:t>
            </w:r>
          </w:p>
        </w:tc>
        <w:tc>
          <w:tcPr>
            <w:tcW w:w="764" w:type="dxa"/>
            <w:shd w:val="clear" w:color="auto" w:fill="auto"/>
            <w:vAlign w:val="center"/>
          </w:tcPr>
          <w:p w14:paraId="3E339FE0" w14:textId="1A1B6C7F"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92D050"/>
            <w:vAlign w:val="center"/>
          </w:tcPr>
          <w:p w14:paraId="5D891F9A" w14:textId="4596E823"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00B0F0"/>
            <w:vAlign w:val="center"/>
          </w:tcPr>
          <w:p w14:paraId="708E3EDE" w14:textId="3DB342FB"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auto"/>
            <w:vAlign w:val="center"/>
          </w:tcPr>
          <w:p w14:paraId="1C0EC861" w14:textId="1DC2E29F"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3.0.1</w:t>
            </w:r>
          </w:p>
        </w:tc>
      </w:tr>
      <w:tr w:rsidR="00B32ADE" w:rsidRPr="009B0FD6" w14:paraId="470A37CA"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AD1719D" w14:textId="45B79716"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2.27</w:t>
            </w:r>
          </w:p>
        </w:tc>
        <w:tc>
          <w:tcPr>
            <w:tcW w:w="5014" w:type="dxa"/>
            <w:shd w:val="clear" w:color="auto" w:fill="auto"/>
            <w:vAlign w:val="center"/>
          </w:tcPr>
          <w:p w14:paraId="20003E4C" w14:textId="0BFC5503"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 xml:space="preserve">Verify that measures are in place to block the use of commonly chosen passwords and weak passphrases. </w:t>
            </w:r>
          </w:p>
        </w:tc>
        <w:tc>
          <w:tcPr>
            <w:tcW w:w="764" w:type="dxa"/>
            <w:shd w:val="clear" w:color="auto" w:fill="FFC000"/>
            <w:vAlign w:val="center"/>
          </w:tcPr>
          <w:p w14:paraId="4462AE2B" w14:textId="73ECC774"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92D050"/>
            <w:vAlign w:val="center"/>
          </w:tcPr>
          <w:p w14:paraId="18C0892E" w14:textId="43D2873A"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00B0F0"/>
            <w:vAlign w:val="center"/>
          </w:tcPr>
          <w:p w14:paraId="2D5B7038" w14:textId="7F2FDFBF"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auto"/>
            <w:vAlign w:val="center"/>
          </w:tcPr>
          <w:p w14:paraId="27ECEB43" w14:textId="22C02840"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3.0</w:t>
            </w:r>
          </w:p>
        </w:tc>
      </w:tr>
      <w:tr w:rsidR="00B32ADE" w:rsidRPr="009B0FD6" w14:paraId="5A2ACAA6"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2D50D63" w14:textId="2F2BFBF6"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2.28</w:t>
            </w:r>
          </w:p>
        </w:tc>
        <w:tc>
          <w:tcPr>
            <w:tcW w:w="5014" w:type="dxa"/>
            <w:shd w:val="clear" w:color="auto" w:fill="auto"/>
            <w:vAlign w:val="center"/>
          </w:tcPr>
          <w:p w14:paraId="026F65D0" w14:textId="6A56083D"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all authentication challenges, whether successful or failed, should respond in the same average response time.</w:t>
            </w:r>
          </w:p>
        </w:tc>
        <w:tc>
          <w:tcPr>
            <w:tcW w:w="764" w:type="dxa"/>
            <w:shd w:val="clear" w:color="auto" w:fill="auto"/>
            <w:vAlign w:val="center"/>
          </w:tcPr>
          <w:p w14:paraId="06A17DAF" w14:textId="4CD3BD05"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auto"/>
            <w:vAlign w:val="center"/>
          </w:tcPr>
          <w:p w14:paraId="7C5F60FD" w14:textId="0C7619C3"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00B0F0"/>
            <w:vAlign w:val="center"/>
          </w:tcPr>
          <w:p w14:paraId="7218C681" w14:textId="3DFDF69E"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auto"/>
            <w:vAlign w:val="center"/>
          </w:tcPr>
          <w:p w14:paraId="3B84367A" w14:textId="72307365"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B32ADE" w:rsidRPr="009B0FD6" w14:paraId="201B2AE5"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AD90787" w14:textId="456DE575"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2.29</w:t>
            </w:r>
          </w:p>
        </w:tc>
        <w:tc>
          <w:tcPr>
            <w:tcW w:w="5014" w:type="dxa"/>
            <w:shd w:val="clear" w:color="auto" w:fill="auto"/>
            <w:vAlign w:val="center"/>
          </w:tcPr>
          <w:p w14:paraId="5302AE91" w14:textId="0186F630"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 xml:space="preserve">Verify that secrets, API keys, and passwords are not included in the source code, or online source code repositories. </w:t>
            </w:r>
          </w:p>
        </w:tc>
        <w:tc>
          <w:tcPr>
            <w:tcW w:w="764" w:type="dxa"/>
            <w:shd w:val="clear" w:color="auto" w:fill="auto"/>
            <w:vAlign w:val="center"/>
          </w:tcPr>
          <w:p w14:paraId="28EFD96D" w14:textId="72073CF5"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auto"/>
            <w:vAlign w:val="center"/>
          </w:tcPr>
          <w:p w14:paraId="147501E4" w14:textId="29C707C3"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00B0F0"/>
            <w:vAlign w:val="center"/>
          </w:tcPr>
          <w:p w14:paraId="67D652C1" w14:textId="17E20CEA"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auto"/>
            <w:vAlign w:val="center"/>
          </w:tcPr>
          <w:p w14:paraId="2431A888" w14:textId="47C7D54A"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3.0</w:t>
            </w:r>
          </w:p>
        </w:tc>
      </w:tr>
      <w:tr w:rsidR="00B32ADE" w:rsidRPr="009B0FD6" w14:paraId="4418923B" w14:textId="77777777" w:rsidTr="001507F1">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662873E6" w14:textId="77DE4A94"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2.31</w:t>
            </w:r>
          </w:p>
        </w:tc>
        <w:tc>
          <w:tcPr>
            <w:tcW w:w="5014" w:type="dxa"/>
            <w:shd w:val="clear" w:color="auto" w:fill="auto"/>
            <w:vAlign w:val="center"/>
          </w:tcPr>
          <w:p w14:paraId="38F33F0F" w14:textId="7D9927DD" w:rsidR="00B32ADE" w:rsidRPr="009B0FD6" w:rsidRDefault="00B32ADE" w:rsidP="001507F1">
            <w:pPr>
              <w:pStyle w:val="TableBody"/>
              <w:cnfStyle w:val="000000000000" w:firstRow="0" w:lastRow="0" w:firstColumn="0" w:lastColumn="0" w:oddVBand="0" w:evenVBand="0" w:oddHBand="0" w:evenHBand="0" w:firstRowFirstColumn="0" w:firstRowLastColumn="0" w:lastRowFirstColumn="0" w:lastRowLastColumn="0"/>
            </w:pPr>
            <w:r w:rsidRPr="009B0FD6">
              <w:t xml:space="preserve">Verify that </w:t>
            </w:r>
            <w:r w:rsidR="001507F1">
              <w:t xml:space="preserve">users can enrol and use TOTP verification, </w:t>
            </w:r>
            <w:r w:rsidRPr="009B0FD6">
              <w:t>two-factor</w:t>
            </w:r>
            <w:r w:rsidR="001507F1">
              <w:t>, biometric (Touch ID or similar), or</w:t>
            </w:r>
            <w:r w:rsidRPr="009B0FD6">
              <w:t xml:space="preserve"> </w:t>
            </w:r>
            <w:r w:rsidR="001507F1">
              <w:t xml:space="preserve">equivalent multi-factor </w:t>
            </w:r>
            <w:r w:rsidRPr="009B0FD6">
              <w:t>authentication</w:t>
            </w:r>
            <w:r w:rsidR="001507F1">
              <w:t xml:space="preserve"> mechanism</w:t>
            </w:r>
            <w:r w:rsidRPr="009B0FD6">
              <w:t xml:space="preserve"> </w:t>
            </w:r>
            <w:r w:rsidR="001507F1">
              <w:t xml:space="preserve">that </w:t>
            </w:r>
            <w:r w:rsidRPr="009B0FD6">
              <w:t xml:space="preserve">provides protection against </w:t>
            </w:r>
            <w:r w:rsidR="001507F1">
              <w:t xml:space="preserve">single factor credential </w:t>
            </w:r>
            <w:r w:rsidRPr="009B0FD6">
              <w:t xml:space="preserve">disclosure. </w:t>
            </w:r>
          </w:p>
        </w:tc>
        <w:tc>
          <w:tcPr>
            <w:tcW w:w="764" w:type="dxa"/>
            <w:shd w:val="clear" w:color="auto" w:fill="auto"/>
            <w:vAlign w:val="center"/>
          </w:tcPr>
          <w:p w14:paraId="66C6E9A1" w14:textId="1ABA8289"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92D050"/>
            <w:vAlign w:val="center"/>
          </w:tcPr>
          <w:p w14:paraId="77FDB4C1" w14:textId="5AC16692"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00B0F0"/>
            <w:vAlign w:val="center"/>
          </w:tcPr>
          <w:p w14:paraId="5B0C4633" w14:textId="2A1FA443"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E2EFD9" w:themeFill="accent6" w:themeFillTint="33"/>
            <w:vAlign w:val="center"/>
          </w:tcPr>
          <w:p w14:paraId="00EDF690" w14:textId="687F1766" w:rsidR="00B32ADE" w:rsidRPr="009B0FD6" w:rsidRDefault="001507F1" w:rsidP="00B32ADE">
            <w:pPr>
              <w:pStyle w:val="TableBody"/>
              <w:jc w:val="center"/>
              <w:cnfStyle w:val="000000000000" w:firstRow="0" w:lastRow="0" w:firstColumn="0" w:lastColumn="0" w:oddVBand="0" w:evenVBand="0" w:oddHBand="0" w:evenHBand="0" w:firstRowFirstColumn="0" w:firstRowLastColumn="0" w:lastRowFirstColumn="0" w:lastRowLastColumn="0"/>
            </w:pPr>
            <w:r>
              <w:t>3.1</w:t>
            </w:r>
          </w:p>
        </w:tc>
      </w:tr>
      <w:tr w:rsidR="00B32ADE" w:rsidRPr="009B0FD6" w14:paraId="2CCB4789"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FCBD470" w14:textId="25E0009C"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2.32</w:t>
            </w:r>
          </w:p>
        </w:tc>
        <w:tc>
          <w:tcPr>
            <w:tcW w:w="5014" w:type="dxa"/>
            <w:shd w:val="clear" w:color="auto" w:fill="auto"/>
            <w:vAlign w:val="center"/>
          </w:tcPr>
          <w:p w14:paraId="69A19477" w14:textId="6286864C"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rPr>
                <w:color w:val="000000"/>
              </w:rPr>
              <w:t>Verify that administrative interfaces are not accessible to untrusted parties.</w:t>
            </w:r>
          </w:p>
        </w:tc>
        <w:tc>
          <w:tcPr>
            <w:tcW w:w="764" w:type="dxa"/>
            <w:shd w:val="clear" w:color="auto" w:fill="FFC000"/>
            <w:vAlign w:val="center"/>
          </w:tcPr>
          <w:p w14:paraId="76C999E1" w14:textId="78E10576"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92D050"/>
            <w:vAlign w:val="center"/>
          </w:tcPr>
          <w:p w14:paraId="2F214839" w14:textId="420AF75C"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00B0F0"/>
            <w:vAlign w:val="center"/>
          </w:tcPr>
          <w:p w14:paraId="2ADC735F" w14:textId="22DAB1E0"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F6FF6">
              <w:sym w:font="Wingdings" w:char="F0FC"/>
            </w:r>
          </w:p>
        </w:tc>
        <w:tc>
          <w:tcPr>
            <w:tcW w:w="764" w:type="dxa"/>
            <w:shd w:val="clear" w:color="auto" w:fill="auto"/>
            <w:vAlign w:val="center"/>
          </w:tcPr>
          <w:p w14:paraId="6642D3FC" w14:textId="64948D4F"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3.0</w:t>
            </w:r>
          </w:p>
        </w:tc>
      </w:tr>
      <w:tr w:rsidR="00B32ADE" w:rsidRPr="009B0FD6" w14:paraId="534F0536"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9274E21" w14:textId="1987BEF0" w:rsidR="00B32ADE" w:rsidRPr="009B0FD6" w:rsidRDefault="00B32ADE" w:rsidP="00B32ADE">
            <w:pPr>
              <w:pStyle w:val="TableHeading"/>
              <w:rPr>
                <w:rFonts w:asciiTheme="minorHAnsi" w:hAnsiTheme="minorHAnsi"/>
                <w:sz w:val="20"/>
                <w:szCs w:val="20"/>
              </w:rPr>
            </w:pPr>
            <w:r w:rsidRPr="009B0FD6">
              <w:rPr>
                <w:rFonts w:asciiTheme="minorHAnsi" w:hAnsiTheme="minorHAnsi"/>
                <w:sz w:val="20"/>
                <w:szCs w:val="20"/>
              </w:rPr>
              <w:t>2.33</w:t>
            </w:r>
          </w:p>
        </w:tc>
        <w:tc>
          <w:tcPr>
            <w:tcW w:w="5014" w:type="dxa"/>
            <w:shd w:val="clear" w:color="auto" w:fill="auto"/>
            <w:vAlign w:val="center"/>
          </w:tcPr>
          <w:p w14:paraId="03ED16AB" w14:textId="3E34FE56"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rPr>
                <w:color w:val="000000"/>
              </w:rPr>
            </w:pPr>
            <w:r>
              <w:t xml:space="preserve">Verify that the application is compatible </w:t>
            </w:r>
            <w:r w:rsidRPr="009B0FD6">
              <w:t xml:space="preserve">with </w:t>
            </w:r>
            <w:r>
              <w:t xml:space="preserve">browser based and third party </w:t>
            </w:r>
            <w:r w:rsidRPr="009B0FD6">
              <w:t>password managers</w:t>
            </w:r>
            <w:r>
              <w:t>,</w:t>
            </w:r>
            <w:r w:rsidRPr="009B0FD6">
              <w:t xml:space="preserve"> unless prohibited by risk based policy.</w:t>
            </w:r>
          </w:p>
        </w:tc>
        <w:tc>
          <w:tcPr>
            <w:tcW w:w="764" w:type="dxa"/>
            <w:shd w:val="clear" w:color="auto" w:fill="FFC000"/>
            <w:vAlign w:val="center"/>
          </w:tcPr>
          <w:p w14:paraId="398B46F5" w14:textId="48929898"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92D050"/>
            <w:vAlign w:val="center"/>
          </w:tcPr>
          <w:p w14:paraId="2F2DFE9F" w14:textId="238586AB"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00B0F0"/>
            <w:vAlign w:val="center"/>
          </w:tcPr>
          <w:p w14:paraId="128DD688" w14:textId="3F920F06"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F6FF6">
              <w:sym w:font="Wingdings" w:char="F0FC"/>
            </w:r>
          </w:p>
        </w:tc>
        <w:tc>
          <w:tcPr>
            <w:tcW w:w="764" w:type="dxa"/>
            <w:shd w:val="clear" w:color="auto" w:fill="E2EFD9" w:themeFill="accent6" w:themeFillTint="33"/>
            <w:vAlign w:val="center"/>
          </w:tcPr>
          <w:p w14:paraId="666BDECB" w14:textId="46C5C629"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w:t>
            </w:r>
            <w:r>
              <w:t>1</w:t>
            </w:r>
          </w:p>
        </w:tc>
      </w:tr>
    </w:tbl>
    <w:p w14:paraId="589AFA31" w14:textId="77777777" w:rsidR="00E34115" w:rsidRPr="009B0FD6" w:rsidRDefault="00E34115" w:rsidP="00E34115"/>
    <w:p w14:paraId="4C7CFE2B" w14:textId="5F3DA71A" w:rsidR="00E34115" w:rsidRPr="009B0FD6" w:rsidRDefault="00E34115" w:rsidP="00E34115">
      <w:pPr>
        <w:pStyle w:val="Heading2"/>
      </w:pPr>
      <w:bookmarkStart w:id="35" w:name="_Toc478430793"/>
      <w:r w:rsidRPr="009B0FD6">
        <w:t>References</w:t>
      </w:r>
      <w:bookmarkEnd w:id="35"/>
    </w:p>
    <w:p w14:paraId="5B407F90" w14:textId="6CA79499" w:rsidR="00431C00" w:rsidRPr="009B0FD6" w:rsidRDefault="00431C00" w:rsidP="00431C00">
      <w:r w:rsidRPr="009B0FD6">
        <w:t>For more information, please see:</w:t>
      </w:r>
    </w:p>
    <w:p w14:paraId="4BC2B15E" w14:textId="6BAF04C2" w:rsidR="00431C00" w:rsidRPr="009B0FD6" w:rsidRDefault="00431C00" w:rsidP="009F4ACA">
      <w:pPr>
        <w:pStyle w:val="ListParagraph"/>
        <w:numPr>
          <w:ilvl w:val="0"/>
          <w:numId w:val="7"/>
        </w:numPr>
      </w:pPr>
      <w:r w:rsidRPr="009B0FD6">
        <w:t xml:space="preserve">OWASP Testing Guide 4.0: Testing for Authentication </w:t>
      </w:r>
      <w:hyperlink r:id="rId21" w:history="1">
        <w:r w:rsidRPr="009B0FD6">
          <w:rPr>
            <w:rStyle w:val="Hyperlink"/>
          </w:rPr>
          <w:t>https://www.owasp.org/index.php/Testing_for_authentication</w:t>
        </w:r>
      </w:hyperlink>
      <w:r w:rsidRPr="009B0FD6">
        <w:t xml:space="preserve">  </w:t>
      </w:r>
    </w:p>
    <w:p w14:paraId="071B429C" w14:textId="3456767F" w:rsidR="00431C00" w:rsidRPr="009B0FD6" w:rsidRDefault="00431C00" w:rsidP="009F4ACA">
      <w:pPr>
        <w:pStyle w:val="ListParagraph"/>
        <w:numPr>
          <w:ilvl w:val="0"/>
          <w:numId w:val="7"/>
        </w:numPr>
      </w:pPr>
      <w:r w:rsidRPr="009B0FD6">
        <w:t xml:space="preserve">Password storage cheat sheet </w:t>
      </w:r>
      <w:hyperlink r:id="rId22" w:history="1">
        <w:r w:rsidRPr="009B0FD6">
          <w:rPr>
            <w:rStyle w:val="Hyperlink"/>
          </w:rPr>
          <w:t>https://www.owasp.org/index.php/Password_Storage_Cheat_Sheet</w:t>
        </w:r>
      </w:hyperlink>
      <w:r w:rsidRPr="009B0FD6">
        <w:t xml:space="preserve">   </w:t>
      </w:r>
    </w:p>
    <w:p w14:paraId="3BD71DE2" w14:textId="740CAEE4" w:rsidR="00431C00" w:rsidRPr="009B0FD6" w:rsidRDefault="00431C00" w:rsidP="009F4ACA">
      <w:pPr>
        <w:pStyle w:val="ListParagraph"/>
        <w:numPr>
          <w:ilvl w:val="0"/>
          <w:numId w:val="7"/>
        </w:numPr>
      </w:pPr>
      <w:r w:rsidRPr="009B0FD6">
        <w:t xml:space="preserve">Forgot password cheat sheet </w:t>
      </w:r>
      <w:hyperlink r:id="rId23" w:history="1">
        <w:r w:rsidRPr="009B0FD6">
          <w:rPr>
            <w:rStyle w:val="Hyperlink"/>
          </w:rPr>
          <w:t>https://www.owasp.org/index.php/Forgot_Password_Cheat_Sheet</w:t>
        </w:r>
      </w:hyperlink>
      <w:r w:rsidRPr="009B0FD6">
        <w:t xml:space="preserve">  </w:t>
      </w:r>
    </w:p>
    <w:p w14:paraId="112BD473" w14:textId="259E48FB" w:rsidR="00431C00" w:rsidRPr="009B0FD6" w:rsidRDefault="00431C00" w:rsidP="009F4ACA">
      <w:pPr>
        <w:pStyle w:val="ListParagraph"/>
        <w:numPr>
          <w:ilvl w:val="0"/>
          <w:numId w:val="7"/>
        </w:numPr>
      </w:pPr>
      <w:r w:rsidRPr="009B0FD6">
        <w:lastRenderedPageBreak/>
        <w:t xml:space="preserve">Choosing and Using Security Questions at </w:t>
      </w:r>
      <w:hyperlink r:id="rId24" w:history="1">
        <w:r w:rsidRPr="009B0FD6">
          <w:rPr>
            <w:rStyle w:val="Hyperlink"/>
          </w:rPr>
          <w:t>https://www.owasp.org/index.php/Choosing_and_Using_Security_Questions_Cheat_Sheet</w:t>
        </w:r>
      </w:hyperlink>
      <w:r w:rsidRPr="009B0FD6">
        <w:t xml:space="preserve"> </w:t>
      </w:r>
    </w:p>
    <w:p w14:paraId="1BF8F608" w14:textId="6608C97A" w:rsidR="00DF702A" w:rsidRPr="009B0FD6" w:rsidRDefault="00DF702A" w:rsidP="00431C00">
      <w:pPr>
        <w:pStyle w:val="Heading1"/>
      </w:pPr>
      <w:bookmarkStart w:id="36" w:name="_Toc478430794"/>
      <w:r w:rsidRPr="009B0FD6">
        <w:lastRenderedPageBreak/>
        <w:t xml:space="preserve">V3: Session </w:t>
      </w:r>
      <w:r w:rsidR="00F93E1B">
        <w:t>m</w:t>
      </w:r>
      <w:r w:rsidRPr="009B0FD6">
        <w:t xml:space="preserve">anagement </w:t>
      </w:r>
      <w:r w:rsidR="00F93E1B">
        <w:t>v</w:t>
      </w:r>
      <w:r w:rsidRPr="009B0FD6">
        <w:t xml:space="preserve">erification </w:t>
      </w:r>
      <w:r w:rsidR="00F93E1B">
        <w:t>r</w:t>
      </w:r>
      <w:r w:rsidRPr="009B0FD6">
        <w:t>equirements</w:t>
      </w:r>
      <w:bookmarkEnd w:id="36"/>
    </w:p>
    <w:p w14:paraId="5749481A" w14:textId="77777777" w:rsidR="00702571" w:rsidRPr="009B0FD6" w:rsidRDefault="00702571" w:rsidP="00702571">
      <w:pPr>
        <w:pStyle w:val="Heading2"/>
      </w:pPr>
      <w:bookmarkStart w:id="37" w:name="_Toc478430795"/>
      <w:r w:rsidRPr="009B0FD6">
        <w:t>Control objective</w:t>
      </w:r>
      <w:bookmarkEnd w:id="37"/>
    </w:p>
    <w:p w14:paraId="00C3862E" w14:textId="77777777" w:rsidR="00F212DD" w:rsidRPr="009B0FD6" w:rsidRDefault="00F212DD" w:rsidP="00945FEB">
      <w:r w:rsidRPr="009B0FD6">
        <w:t>One of the core components of any web-based application is the mechanism by which it controls and maintains the state for a user interacting with it. This is referred to this as Session Management and is defined as the set of all controls governing state-full interaction between a user and the web-based application.</w:t>
      </w:r>
    </w:p>
    <w:p w14:paraId="67FF492F" w14:textId="77777777" w:rsidR="00F212DD" w:rsidRPr="009B0FD6" w:rsidRDefault="00F212DD" w:rsidP="00945FEB">
      <w:r w:rsidRPr="009B0FD6">
        <w:t>Ensure that a verified application satisfies the following high level session management requirements:</w:t>
      </w:r>
    </w:p>
    <w:p w14:paraId="47A76BF0" w14:textId="7F4FF2A6" w:rsidR="00F212DD" w:rsidRPr="009B0FD6" w:rsidRDefault="00F212DD" w:rsidP="009F4ACA">
      <w:pPr>
        <w:pStyle w:val="ListParagraph"/>
        <w:numPr>
          <w:ilvl w:val="0"/>
          <w:numId w:val="26"/>
        </w:numPr>
      </w:pPr>
      <w:r w:rsidRPr="009B0FD6">
        <w:t>Sessions are unique to each individual and cannot be guessed or shared</w:t>
      </w:r>
    </w:p>
    <w:p w14:paraId="315FF2F9" w14:textId="391CBD19" w:rsidR="00702571" w:rsidRPr="009B0FD6" w:rsidRDefault="00F212DD" w:rsidP="009F4ACA">
      <w:pPr>
        <w:pStyle w:val="ListParagraph"/>
        <w:numPr>
          <w:ilvl w:val="0"/>
          <w:numId w:val="26"/>
        </w:numPr>
      </w:pPr>
      <w:r w:rsidRPr="009B0FD6">
        <w:t>Sessions are invalidated when no longer required and timed out during periods of inactivity.</w:t>
      </w:r>
    </w:p>
    <w:p w14:paraId="5952C480" w14:textId="29652CA2" w:rsidR="00702571" w:rsidRPr="009B0FD6" w:rsidRDefault="00702571" w:rsidP="00671123">
      <w:pPr>
        <w:pStyle w:val="Heading2"/>
      </w:pPr>
      <w:bookmarkStart w:id="38" w:name="_Toc478430796"/>
      <w:r w:rsidRPr="009B0FD6">
        <w:t>Requirements</w:t>
      </w:r>
      <w:bookmarkEnd w:id="38"/>
    </w:p>
    <w:tbl>
      <w:tblPr>
        <w:tblStyle w:val="GridTable5Dark-Accent3"/>
        <w:tblW w:w="5000" w:type="pct"/>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Look w:val="04A0" w:firstRow="1" w:lastRow="0" w:firstColumn="1" w:lastColumn="0" w:noHBand="0" w:noVBand="1"/>
      </w:tblPr>
      <w:tblGrid>
        <w:gridCol w:w="815"/>
        <w:gridCol w:w="4798"/>
        <w:gridCol w:w="850"/>
        <w:gridCol w:w="850"/>
        <w:gridCol w:w="850"/>
        <w:gridCol w:w="851"/>
      </w:tblGrid>
      <w:tr w:rsidR="00C801A4" w:rsidRPr="009B0FD6" w14:paraId="31CCE4BF" w14:textId="77777777" w:rsidTr="00A804A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15" w:type="dxa"/>
            <w:tcBorders>
              <w:top w:val="none" w:sz="0" w:space="0" w:color="auto"/>
              <w:left w:val="none" w:sz="0" w:space="0" w:color="auto"/>
              <w:right w:val="none" w:sz="0" w:space="0" w:color="auto"/>
            </w:tcBorders>
            <w:vAlign w:val="center"/>
          </w:tcPr>
          <w:p w14:paraId="35E53EA5" w14:textId="507276C4" w:rsidR="00C801A4" w:rsidRPr="009B0FD6" w:rsidRDefault="00216D10" w:rsidP="00A804AA">
            <w:pPr>
              <w:pStyle w:val="TableHeading"/>
            </w:pPr>
            <w:r w:rsidRPr="009B0FD6">
              <w:t>#</w:t>
            </w:r>
          </w:p>
        </w:tc>
        <w:tc>
          <w:tcPr>
            <w:tcW w:w="4798" w:type="dxa"/>
            <w:tcBorders>
              <w:top w:val="none" w:sz="0" w:space="0" w:color="auto"/>
              <w:left w:val="none" w:sz="0" w:space="0" w:color="auto"/>
              <w:right w:val="none" w:sz="0" w:space="0" w:color="auto"/>
            </w:tcBorders>
            <w:vAlign w:val="center"/>
          </w:tcPr>
          <w:p w14:paraId="36A1161C" w14:textId="77777777" w:rsidR="00C801A4" w:rsidRPr="009B0FD6" w:rsidRDefault="00C801A4" w:rsidP="00A804AA">
            <w:pPr>
              <w:pStyle w:val="TableHeading"/>
              <w:jc w:val="left"/>
              <w:cnfStyle w:val="100000000000" w:firstRow="1" w:lastRow="0" w:firstColumn="0" w:lastColumn="0" w:oddVBand="0" w:evenVBand="0" w:oddHBand="0" w:evenHBand="0" w:firstRowFirstColumn="0" w:firstRowLastColumn="0" w:lastRowFirstColumn="0" w:lastRowLastColumn="0"/>
              <w:rPr>
                <w:b/>
              </w:rPr>
            </w:pPr>
            <w:r w:rsidRPr="009B0FD6">
              <w:rPr>
                <w:b/>
              </w:rPr>
              <w:t>Description</w:t>
            </w:r>
          </w:p>
        </w:tc>
        <w:tc>
          <w:tcPr>
            <w:tcW w:w="850" w:type="dxa"/>
            <w:tcBorders>
              <w:top w:val="none" w:sz="0" w:space="0" w:color="auto"/>
              <w:left w:val="none" w:sz="0" w:space="0" w:color="auto"/>
              <w:right w:val="none" w:sz="0" w:space="0" w:color="auto"/>
            </w:tcBorders>
            <w:vAlign w:val="center"/>
          </w:tcPr>
          <w:p w14:paraId="5CDA05AA" w14:textId="77777777" w:rsidR="00C801A4" w:rsidRPr="009B0FD6" w:rsidRDefault="00C801A4" w:rsidP="00A804AA">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1</w:t>
            </w:r>
          </w:p>
        </w:tc>
        <w:tc>
          <w:tcPr>
            <w:tcW w:w="850" w:type="dxa"/>
            <w:tcBorders>
              <w:top w:val="none" w:sz="0" w:space="0" w:color="auto"/>
              <w:left w:val="none" w:sz="0" w:space="0" w:color="auto"/>
              <w:right w:val="none" w:sz="0" w:space="0" w:color="auto"/>
            </w:tcBorders>
            <w:vAlign w:val="center"/>
          </w:tcPr>
          <w:p w14:paraId="33182E44" w14:textId="77777777" w:rsidR="00C801A4" w:rsidRPr="009B0FD6" w:rsidRDefault="00C801A4" w:rsidP="00A804AA">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2</w:t>
            </w:r>
          </w:p>
        </w:tc>
        <w:tc>
          <w:tcPr>
            <w:tcW w:w="850" w:type="dxa"/>
            <w:tcBorders>
              <w:top w:val="none" w:sz="0" w:space="0" w:color="auto"/>
              <w:left w:val="none" w:sz="0" w:space="0" w:color="auto"/>
              <w:right w:val="none" w:sz="0" w:space="0" w:color="auto"/>
            </w:tcBorders>
            <w:vAlign w:val="center"/>
          </w:tcPr>
          <w:p w14:paraId="41B3A292" w14:textId="77777777" w:rsidR="00C801A4" w:rsidRPr="009B0FD6" w:rsidRDefault="00C801A4" w:rsidP="00A804AA">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3</w:t>
            </w:r>
          </w:p>
        </w:tc>
        <w:tc>
          <w:tcPr>
            <w:tcW w:w="851" w:type="dxa"/>
            <w:tcBorders>
              <w:top w:val="none" w:sz="0" w:space="0" w:color="auto"/>
              <w:left w:val="none" w:sz="0" w:space="0" w:color="auto"/>
              <w:right w:val="none" w:sz="0" w:space="0" w:color="auto"/>
            </w:tcBorders>
            <w:vAlign w:val="center"/>
          </w:tcPr>
          <w:p w14:paraId="237099E6" w14:textId="77777777" w:rsidR="00C801A4" w:rsidRPr="009B0FD6" w:rsidRDefault="00C801A4" w:rsidP="00A804AA">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Since</w:t>
            </w:r>
          </w:p>
        </w:tc>
      </w:tr>
      <w:tr w:rsidR="00B32ADE" w:rsidRPr="009B0FD6" w14:paraId="16FF6276"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1C704536" w14:textId="3CA84E7D" w:rsidR="00B32ADE" w:rsidRPr="009B0FD6" w:rsidRDefault="00B32ADE" w:rsidP="00B32ADE">
            <w:pPr>
              <w:pStyle w:val="TableHeading"/>
            </w:pPr>
            <w:r w:rsidRPr="009B0FD6">
              <w:rPr>
                <w:b/>
                <w:color w:val="FFFFFF"/>
                <w:sz w:val="20"/>
                <w:szCs w:val="20"/>
                <w:shd w:val="clear" w:color="auto" w:fill="A5A5A5"/>
              </w:rPr>
              <w:t>3.1</w:t>
            </w:r>
          </w:p>
        </w:tc>
        <w:tc>
          <w:tcPr>
            <w:tcW w:w="4798" w:type="dxa"/>
            <w:shd w:val="clear" w:color="auto" w:fill="auto"/>
            <w:vAlign w:val="center"/>
          </w:tcPr>
          <w:p w14:paraId="1A1BE995" w14:textId="1FD7E9C1"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there is no custom session manager, or that the custom session manager is resistant against all common session management attacks.</w:t>
            </w:r>
          </w:p>
        </w:tc>
        <w:tc>
          <w:tcPr>
            <w:tcW w:w="850" w:type="dxa"/>
            <w:shd w:val="clear" w:color="auto" w:fill="FFC000"/>
            <w:vAlign w:val="center"/>
          </w:tcPr>
          <w:p w14:paraId="3BDCBF1D" w14:textId="68B79A7C"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336F60">
              <w:sym w:font="Wingdings" w:char="F0FC"/>
            </w:r>
          </w:p>
        </w:tc>
        <w:tc>
          <w:tcPr>
            <w:tcW w:w="850" w:type="dxa"/>
            <w:shd w:val="clear" w:color="auto" w:fill="92D050"/>
            <w:vAlign w:val="center"/>
          </w:tcPr>
          <w:p w14:paraId="1E9C880A" w14:textId="761E371D"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336F60">
              <w:sym w:font="Wingdings" w:char="F0FC"/>
            </w:r>
          </w:p>
        </w:tc>
        <w:tc>
          <w:tcPr>
            <w:tcW w:w="850" w:type="dxa"/>
            <w:shd w:val="clear" w:color="auto" w:fill="00B0F0"/>
            <w:vAlign w:val="center"/>
          </w:tcPr>
          <w:p w14:paraId="761BAC90" w14:textId="68C5E6EF"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336F60">
              <w:sym w:font="Wingdings" w:char="F0FC"/>
            </w:r>
          </w:p>
        </w:tc>
        <w:tc>
          <w:tcPr>
            <w:tcW w:w="851" w:type="dxa"/>
            <w:shd w:val="clear" w:color="auto" w:fill="auto"/>
            <w:vAlign w:val="center"/>
          </w:tcPr>
          <w:p w14:paraId="1EB814B7" w14:textId="02B14A92"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B32ADE" w:rsidRPr="009B0FD6" w14:paraId="5548E2EE"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5E710243" w14:textId="66868520" w:rsidR="00B32ADE" w:rsidRPr="009B0FD6" w:rsidRDefault="00B32ADE" w:rsidP="00B32ADE">
            <w:pPr>
              <w:pStyle w:val="TableHeading"/>
            </w:pPr>
            <w:r w:rsidRPr="009B0FD6">
              <w:rPr>
                <w:b/>
                <w:color w:val="FFFFFF"/>
                <w:sz w:val="20"/>
                <w:szCs w:val="20"/>
                <w:shd w:val="clear" w:color="auto" w:fill="A5A5A5"/>
              </w:rPr>
              <w:t>3.2</w:t>
            </w:r>
          </w:p>
        </w:tc>
        <w:tc>
          <w:tcPr>
            <w:tcW w:w="4798" w:type="dxa"/>
            <w:shd w:val="clear" w:color="auto" w:fill="auto"/>
            <w:vAlign w:val="center"/>
          </w:tcPr>
          <w:p w14:paraId="3070A36D" w14:textId="51ADFE68"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sessions are invalidated when the user logs out.</w:t>
            </w:r>
          </w:p>
        </w:tc>
        <w:tc>
          <w:tcPr>
            <w:tcW w:w="850" w:type="dxa"/>
            <w:shd w:val="clear" w:color="auto" w:fill="FFC000"/>
            <w:vAlign w:val="center"/>
          </w:tcPr>
          <w:p w14:paraId="6C3A5354" w14:textId="4B4BF030"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336F60">
              <w:sym w:font="Wingdings" w:char="F0FC"/>
            </w:r>
          </w:p>
        </w:tc>
        <w:tc>
          <w:tcPr>
            <w:tcW w:w="850" w:type="dxa"/>
            <w:shd w:val="clear" w:color="auto" w:fill="92D050"/>
            <w:vAlign w:val="center"/>
          </w:tcPr>
          <w:p w14:paraId="149BA957" w14:textId="1678E6D4"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336F60">
              <w:sym w:font="Wingdings" w:char="F0FC"/>
            </w:r>
          </w:p>
        </w:tc>
        <w:tc>
          <w:tcPr>
            <w:tcW w:w="850" w:type="dxa"/>
            <w:shd w:val="clear" w:color="auto" w:fill="00B0F0"/>
            <w:vAlign w:val="center"/>
          </w:tcPr>
          <w:p w14:paraId="32BC30C5" w14:textId="31AC307A"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336F60">
              <w:sym w:font="Wingdings" w:char="F0FC"/>
            </w:r>
          </w:p>
        </w:tc>
        <w:tc>
          <w:tcPr>
            <w:tcW w:w="851" w:type="dxa"/>
            <w:shd w:val="clear" w:color="auto" w:fill="auto"/>
            <w:vAlign w:val="center"/>
          </w:tcPr>
          <w:p w14:paraId="78A7B7F3" w14:textId="3301C23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1.0</w:t>
            </w:r>
          </w:p>
        </w:tc>
      </w:tr>
      <w:tr w:rsidR="00B32ADE" w:rsidRPr="009B0FD6" w14:paraId="4B3BBE44"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6836B5D3" w14:textId="65847F89" w:rsidR="00B32ADE" w:rsidRPr="009B0FD6" w:rsidRDefault="00B32ADE" w:rsidP="00B32ADE">
            <w:pPr>
              <w:pStyle w:val="TableHeading"/>
            </w:pPr>
            <w:r w:rsidRPr="009B0FD6">
              <w:rPr>
                <w:b/>
                <w:color w:val="FFFFFF"/>
                <w:sz w:val="20"/>
                <w:szCs w:val="20"/>
                <w:shd w:val="clear" w:color="auto" w:fill="A5A5A5"/>
              </w:rPr>
              <w:t>3.3</w:t>
            </w:r>
          </w:p>
        </w:tc>
        <w:tc>
          <w:tcPr>
            <w:tcW w:w="4798" w:type="dxa"/>
            <w:shd w:val="clear" w:color="auto" w:fill="auto"/>
            <w:vAlign w:val="center"/>
          </w:tcPr>
          <w:p w14:paraId="15EA590A" w14:textId="271D9685"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sessions timeout after a specified period of inactivity.</w:t>
            </w:r>
          </w:p>
        </w:tc>
        <w:tc>
          <w:tcPr>
            <w:tcW w:w="850" w:type="dxa"/>
            <w:shd w:val="clear" w:color="auto" w:fill="FFC000"/>
            <w:vAlign w:val="center"/>
          </w:tcPr>
          <w:p w14:paraId="5A6691FF" w14:textId="2A15E15D"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336F60">
              <w:sym w:font="Wingdings" w:char="F0FC"/>
            </w:r>
          </w:p>
        </w:tc>
        <w:tc>
          <w:tcPr>
            <w:tcW w:w="850" w:type="dxa"/>
            <w:shd w:val="clear" w:color="auto" w:fill="92D050"/>
            <w:vAlign w:val="center"/>
          </w:tcPr>
          <w:p w14:paraId="2BFBDAC6" w14:textId="147E9391"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336F60">
              <w:sym w:font="Wingdings" w:char="F0FC"/>
            </w:r>
          </w:p>
        </w:tc>
        <w:tc>
          <w:tcPr>
            <w:tcW w:w="850" w:type="dxa"/>
            <w:shd w:val="clear" w:color="auto" w:fill="00B0F0"/>
            <w:vAlign w:val="center"/>
          </w:tcPr>
          <w:p w14:paraId="7804B06C" w14:textId="022196D1"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336F60">
              <w:sym w:font="Wingdings" w:char="F0FC"/>
            </w:r>
          </w:p>
        </w:tc>
        <w:tc>
          <w:tcPr>
            <w:tcW w:w="851" w:type="dxa"/>
            <w:shd w:val="clear" w:color="auto" w:fill="auto"/>
            <w:vAlign w:val="center"/>
          </w:tcPr>
          <w:p w14:paraId="66F11EE9" w14:textId="21716740"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B32ADE" w:rsidRPr="009B0FD6" w14:paraId="719BC146"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4DFF0693" w14:textId="1692C012" w:rsidR="00B32ADE" w:rsidRPr="009B0FD6" w:rsidRDefault="00B32ADE" w:rsidP="00B32ADE">
            <w:pPr>
              <w:pStyle w:val="TableHeading"/>
            </w:pPr>
            <w:r w:rsidRPr="009B0FD6">
              <w:rPr>
                <w:b/>
                <w:color w:val="FFFFFF"/>
                <w:sz w:val="20"/>
                <w:szCs w:val="20"/>
                <w:shd w:val="clear" w:color="auto" w:fill="A5A5A5"/>
              </w:rPr>
              <w:t>3.4</w:t>
            </w:r>
          </w:p>
        </w:tc>
        <w:tc>
          <w:tcPr>
            <w:tcW w:w="4798" w:type="dxa"/>
            <w:shd w:val="clear" w:color="auto" w:fill="auto"/>
            <w:vAlign w:val="center"/>
          </w:tcPr>
          <w:p w14:paraId="4BAC275E" w14:textId="16DF2066"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sessions timeout after an administratively-configurable maximum time period regardless of activity (an absolute timeout).</w:t>
            </w:r>
          </w:p>
        </w:tc>
        <w:tc>
          <w:tcPr>
            <w:tcW w:w="850" w:type="dxa"/>
            <w:shd w:val="clear" w:color="auto" w:fill="auto"/>
            <w:vAlign w:val="center"/>
          </w:tcPr>
          <w:p w14:paraId="266F258E" w14:textId="75D5B40B"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92D050"/>
            <w:vAlign w:val="center"/>
          </w:tcPr>
          <w:p w14:paraId="11007B5A" w14:textId="4ADF3EAF"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336F60">
              <w:sym w:font="Wingdings" w:char="F0FC"/>
            </w:r>
          </w:p>
        </w:tc>
        <w:tc>
          <w:tcPr>
            <w:tcW w:w="850" w:type="dxa"/>
            <w:shd w:val="clear" w:color="auto" w:fill="00B0F0"/>
            <w:vAlign w:val="center"/>
          </w:tcPr>
          <w:p w14:paraId="5A88D91A" w14:textId="61E13B8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336F60">
              <w:sym w:font="Wingdings" w:char="F0FC"/>
            </w:r>
          </w:p>
        </w:tc>
        <w:tc>
          <w:tcPr>
            <w:tcW w:w="851" w:type="dxa"/>
            <w:shd w:val="clear" w:color="auto" w:fill="auto"/>
            <w:vAlign w:val="center"/>
          </w:tcPr>
          <w:p w14:paraId="4EFD9722" w14:textId="2C75543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1.0</w:t>
            </w:r>
          </w:p>
        </w:tc>
      </w:tr>
      <w:tr w:rsidR="00B32ADE" w:rsidRPr="009B0FD6" w14:paraId="61D4D4ED"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7F529708" w14:textId="2C2C9A79" w:rsidR="00B32ADE" w:rsidRPr="009B0FD6" w:rsidRDefault="00B32ADE" w:rsidP="00B32ADE">
            <w:pPr>
              <w:pStyle w:val="TableHeading"/>
            </w:pPr>
            <w:r w:rsidRPr="009B0FD6">
              <w:rPr>
                <w:b/>
                <w:color w:val="FFFFFF"/>
                <w:sz w:val="20"/>
                <w:szCs w:val="20"/>
                <w:shd w:val="clear" w:color="auto" w:fill="A5A5A5"/>
              </w:rPr>
              <w:t>3.5</w:t>
            </w:r>
          </w:p>
        </w:tc>
        <w:tc>
          <w:tcPr>
            <w:tcW w:w="4798" w:type="dxa"/>
            <w:shd w:val="clear" w:color="auto" w:fill="auto"/>
            <w:vAlign w:val="center"/>
          </w:tcPr>
          <w:p w14:paraId="1E7910CF" w14:textId="462EDB4A"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all pages that require authentication have easy and visible access to logout functionality.</w:t>
            </w:r>
          </w:p>
        </w:tc>
        <w:tc>
          <w:tcPr>
            <w:tcW w:w="850" w:type="dxa"/>
            <w:shd w:val="clear" w:color="auto" w:fill="FFC000"/>
            <w:vAlign w:val="center"/>
          </w:tcPr>
          <w:p w14:paraId="25869544" w14:textId="393C7585"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336F60">
              <w:sym w:font="Wingdings" w:char="F0FC"/>
            </w:r>
          </w:p>
        </w:tc>
        <w:tc>
          <w:tcPr>
            <w:tcW w:w="850" w:type="dxa"/>
            <w:shd w:val="clear" w:color="auto" w:fill="92D050"/>
            <w:vAlign w:val="center"/>
          </w:tcPr>
          <w:p w14:paraId="371910CB" w14:textId="208D506D"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336F60">
              <w:sym w:font="Wingdings" w:char="F0FC"/>
            </w:r>
          </w:p>
        </w:tc>
        <w:tc>
          <w:tcPr>
            <w:tcW w:w="850" w:type="dxa"/>
            <w:shd w:val="clear" w:color="auto" w:fill="00B0F0"/>
            <w:vAlign w:val="center"/>
          </w:tcPr>
          <w:p w14:paraId="57A61356" w14:textId="06B0E55B"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336F60">
              <w:sym w:font="Wingdings" w:char="F0FC"/>
            </w:r>
          </w:p>
        </w:tc>
        <w:tc>
          <w:tcPr>
            <w:tcW w:w="851" w:type="dxa"/>
            <w:shd w:val="clear" w:color="auto" w:fill="auto"/>
            <w:vAlign w:val="center"/>
          </w:tcPr>
          <w:p w14:paraId="1940B10C" w14:textId="28A1BA1B"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B32ADE" w:rsidRPr="009B0FD6" w14:paraId="673DB865"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3CF97173" w14:textId="5F6D5CF9" w:rsidR="00B32ADE" w:rsidRPr="009B0FD6" w:rsidRDefault="00B32ADE" w:rsidP="00B32ADE">
            <w:pPr>
              <w:pStyle w:val="TableHeading"/>
            </w:pPr>
            <w:r w:rsidRPr="009B0FD6">
              <w:rPr>
                <w:b/>
                <w:color w:val="FFFFFF"/>
                <w:sz w:val="20"/>
                <w:szCs w:val="20"/>
                <w:shd w:val="clear" w:color="auto" w:fill="A5A5A5"/>
              </w:rPr>
              <w:t>3.6</w:t>
            </w:r>
          </w:p>
        </w:tc>
        <w:tc>
          <w:tcPr>
            <w:tcW w:w="4798" w:type="dxa"/>
            <w:shd w:val="clear" w:color="auto" w:fill="auto"/>
            <w:vAlign w:val="center"/>
          </w:tcPr>
          <w:p w14:paraId="48820B17" w14:textId="01949B05"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the session id is never disclosed in URLs, error messages, or logs. This includes verifying that the application does not support URL rewriting of session cookies.</w:t>
            </w:r>
          </w:p>
        </w:tc>
        <w:tc>
          <w:tcPr>
            <w:tcW w:w="850" w:type="dxa"/>
            <w:shd w:val="clear" w:color="auto" w:fill="FFC000"/>
            <w:vAlign w:val="center"/>
          </w:tcPr>
          <w:p w14:paraId="3FF041AE" w14:textId="301465C2"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336F60">
              <w:sym w:font="Wingdings" w:char="F0FC"/>
            </w:r>
          </w:p>
        </w:tc>
        <w:tc>
          <w:tcPr>
            <w:tcW w:w="850" w:type="dxa"/>
            <w:shd w:val="clear" w:color="auto" w:fill="92D050"/>
            <w:vAlign w:val="center"/>
          </w:tcPr>
          <w:p w14:paraId="7F147F42" w14:textId="57013F0E"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336F60">
              <w:sym w:font="Wingdings" w:char="F0FC"/>
            </w:r>
          </w:p>
        </w:tc>
        <w:tc>
          <w:tcPr>
            <w:tcW w:w="850" w:type="dxa"/>
            <w:shd w:val="clear" w:color="auto" w:fill="00B0F0"/>
            <w:vAlign w:val="center"/>
          </w:tcPr>
          <w:p w14:paraId="5062F904" w14:textId="104ED13F"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336F60">
              <w:sym w:font="Wingdings" w:char="F0FC"/>
            </w:r>
          </w:p>
        </w:tc>
        <w:tc>
          <w:tcPr>
            <w:tcW w:w="851" w:type="dxa"/>
            <w:shd w:val="clear" w:color="auto" w:fill="auto"/>
            <w:vAlign w:val="center"/>
          </w:tcPr>
          <w:p w14:paraId="7FF7F9F9" w14:textId="65E86334"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1.0</w:t>
            </w:r>
          </w:p>
        </w:tc>
      </w:tr>
      <w:tr w:rsidR="00B32ADE" w:rsidRPr="009B0FD6" w14:paraId="57D37C30"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45D7ED1B" w14:textId="1F32A9BE" w:rsidR="00B32ADE" w:rsidRPr="009B0FD6" w:rsidRDefault="00B32ADE" w:rsidP="00B32ADE">
            <w:pPr>
              <w:pStyle w:val="TableHeading"/>
            </w:pPr>
            <w:r w:rsidRPr="009B0FD6">
              <w:rPr>
                <w:b/>
                <w:color w:val="FFFFFF"/>
                <w:sz w:val="20"/>
                <w:szCs w:val="20"/>
                <w:shd w:val="clear" w:color="auto" w:fill="A5A5A5"/>
              </w:rPr>
              <w:t>3.7</w:t>
            </w:r>
          </w:p>
        </w:tc>
        <w:tc>
          <w:tcPr>
            <w:tcW w:w="4798" w:type="dxa"/>
            <w:shd w:val="clear" w:color="auto" w:fill="auto"/>
            <w:vAlign w:val="center"/>
          </w:tcPr>
          <w:p w14:paraId="07B00CAA" w14:textId="75A6AE6B"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all successful authentication and re-authentication generates a new session and session id.</w:t>
            </w:r>
          </w:p>
        </w:tc>
        <w:tc>
          <w:tcPr>
            <w:tcW w:w="850" w:type="dxa"/>
            <w:shd w:val="clear" w:color="auto" w:fill="FFC000"/>
            <w:vAlign w:val="center"/>
          </w:tcPr>
          <w:p w14:paraId="07E27FCC" w14:textId="5A6ECF6D"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336F60">
              <w:sym w:font="Wingdings" w:char="F0FC"/>
            </w:r>
          </w:p>
        </w:tc>
        <w:tc>
          <w:tcPr>
            <w:tcW w:w="850" w:type="dxa"/>
            <w:shd w:val="clear" w:color="auto" w:fill="92D050"/>
            <w:vAlign w:val="center"/>
          </w:tcPr>
          <w:p w14:paraId="174D64C4" w14:textId="673DD1C8"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336F60">
              <w:sym w:font="Wingdings" w:char="F0FC"/>
            </w:r>
          </w:p>
        </w:tc>
        <w:tc>
          <w:tcPr>
            <w:tcW w:w="850" w:type="dxa"/>
            <w:shd w:val="clear" w:color="auto" w:fill="00B0F0"/>
            <w:vAlign w:val="center"/>
          </w:tcPr>
          <w:p w14:paraId="0F1F7AC3" w14:textId="2C41E534"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336F60">
              <w:sym w:font="Wingdings" w:char="F0FC"/>
            </w:r>
          </w:p>
        </w:tc>
        <w:tc>
          <w:tcPr>
            <w:tcW w:w="851" w:type="dxa"/>
            <w:shd w:val="clear" w:color="auto" w:fill="auto"/>
            <w:vAlign w:val="center"/>
          </w:tcPr>
          <w:p w14:paraId="45B55039" w14:textId="206054A2"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B32ADE" w:rsidRPr="009B0FD6" w14:paraId="77DACDE0"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5F3806B3" w14:textId="2A9B8A64" w:rsidR="00B32ADE" w:rsidRPr="009B0FD6" w:rsidRDefault="00B32ADE" w:rsidP="00B32ADE">
            <w:pPr>
              <w:pStyle w:val="TableHeading"/>
            </w:pPr>
            <w:r w:rsidRPr="009B0FD6">
              <w:rPr>
                <w:b/>
                <w:color w:val="FFFFFF"/>
                <w:sz w:val="20"/>
                <w:szCs w:val="20"/>
                <w:shd w:val="clear" w:color="auto" w:fill="A5A5A5"/>
              </w:rPr>
              <w:t>3.10</w:t>
            </w:r>
          </w:p>
        </w:tc>
        <w:tc>
          <w:tcPr>
            <w:tcW w:w="4798" w:type="dxa"/>
            <w:shd w:val="clear" w:color="auto" w:fill="auto"/>
            <w:vAlign w:val="center"/>
          </w:tcPr>
          <w:p w14:paraId="0365DDCB" w14:textId="2C18F95E"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only session ids generated by the application framework are recognized as active by the application.</w:t>
            </w:r>
          </w:p>
        </w:tc>
        <w:tc>
          <w:tcPr>
            <w:tcW w:w="850" w:type="dxa"/>
            <w:shd w:val="clear" w:color="auto" w:fill="auto"/>
            <w:vAlign w:val="center"/>
          </w:tcPr>
          <w:p w14:paraId="75FA6346" w14:textId="11E533B4"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92D050"/>
            <w:vAlign w:val="center"/>
          </w:tcPr>
          <w:p w14:paraId="21BF6CEB" w14:textId="78372B38"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336F60">
              <w:sym w:font="Wingdings" w:char="F0FC"/>
            </w:r>
          </w:p>
        </w:tc>
        <w:tc>
          <w:tcPr>
            <w:tcW w:w="850" w:type="dxa"/>
            <w:shd w:val="clear" w:color="auto" w:fill="00B0F0"/>
            <w:vAlign w:val="center"/>
          </w:tcPr>
          <w:p w14:paraId="47C229D8" w14:textId="41332B19"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336F60">
              <w:sym w:font="Wingdings" w:char="F0FC"/>
            </w:r>
          </w:p>
        </w:tc>
        <w:tc>
          <w:tcPr>
            <w:tcW w:w="851" w:type="dxa"/>
            <w:shd w:val="clear" w:color="auto" w:fill="auto"/>
            <w:vAlign w:val="center"/>
          </w:tcPr>
          <w:p w14:paraId="7ECC1F54" w14:textId="78C1AFAE"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1.0</w:t>
            </w:r>
          </w:p>
        </w:tc>
      </w:tr>
      <w:tr w:rsidR="00B32ADE" w:rsidRPr="009B0FD6" w14:paraId="3E4E6066"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52321D44" w14:textId="397DACB5" w:rsidR="00B32ADE" w:rsidRPr="009B0FD6" w:rsidRDefault="00B32ADE" w:rsidP="00B32ADE">
            <w:pPr>
              <w:pStyle w:val="TableHeading"/>
            </w:pPr>
            <w:r w:rsidRPr="009B0FD6">
              <w:rPr>
                <w:b/>
                <w:color w:val="FFFFFF"/>
                <w:sz w:val="20"/>
                <w:szCs w:val="20"/>
                <w:shd w:val="clear" w:color="auto" w:fill="A5A5A5"/>
              </w:rPr>
              <w:lastRenderedPageBreak/>
              <w:t>3.11</w:t>
            </w:r>
          </w:p>
        </w:tc>
        <w:tc>
          <w:tcPr>
            <w:tcW w:w="4798" w:type="dxa"/>
            <w:shd w:val="clear" w:color="auto" w:fill="auto"/>
            <w:vAlign w:val="center"/>
          </w:tcPr>
          <w:p w14:paraId="67999BC8" w14:textId="25577765"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session ids are sufficiently long, random and unique across the correct active session base.</w:t>
            </w:r>
          </w:p>
        </w:tc>
        <w:tc>
          <w:tcPr>
            <w:tcW w:w="850" w:type="dxa"/>
            <w:shd w:val="clear" w:color="auto" w:fill="FFC000"/>
            <w:vAlign w:val="center"/>
          </w:tcPr>
          <w:p w14:paraId="0AFA3EF2" w14:textId="211F9962"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336F60">
              <w:sym w:font="Wingdings" w:char="F0FC"/>
            </w:r>
          </w:p>
        </w:tc>
        <w:tc>
          <w:tcPr>
            <w:tcW w:w="850" w:type="dxa"/>
            <w:shd w:val="clear" w:color="auto" w:fill="92D050"/>
            <w:vAlign w:val="center"/>
          </w:tcPr>
          <w:p w14:paraId="3D4D83FC" w14:textId="4E3CCCBB"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336F60">
              <w:sym w:font="Wingdings" w:char="F0FC"/>
            </w:r>
          </w:p>
        </w:tc>
        <w:tc>
          <w:tcPr>
            <w:tcW w:w="850" w:type="dxa"/>
            <w:shd w:val="clear" w:color="auto" w:fill="00B0F0"/>
            <w:vAlign w:val="center"/>
          </w:tcPr>
          <w:p w14:paraId="61CD2B9E" w14:textId="75B89320"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336F60">
              <w:sym w:font="Wingdings" w:char="F0FC"/>
            </w:r>
          </w:p>
        </w:tc>
        <w:tc>
          <w:tcPr>
            <w:tcW w:w="851" w:type="dxa"/>
            <w:shd w:val="clear" w:color="auto" w:fill="auto"/>
            <w:vAlign w:val="center"/>
          </w:tcPr>
          <w:p w14:paraId="170F3AC5" w14:textId="2B1FA8A6"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B32ADE" w:rsidRPr="009B0FD6" w14:paraId="4BA1B3C3"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6477B7FC" w14:textId="7895B87A" w:rsidR="00B32ADE" w:rsidRPr="009B0FD6" w:rsidRDefault="00B32ADE" w:rsidP="00B32ADE">
            <w:pPr>
              <w:pStyle w:val="TableHeading"/>
            </w:pPr>
            <w:r w:rsidRPr="009B0FD6">
              <w:rPr>
                <w:b/>
                <w:color w:val="FFFFFF"/>
                <w:sz w:val="20"/>
                <w:szCs w:val="20"/>
                <w:shd w:val="clear" w:color="auto" w:fill="A5A5A5"/>
              </w:rPr>
              <w:t>3.12</w:t>
            </w:r>
          </w:p>
        </w:tc>
        <w:tc>
          <w:tcPr>
            <w:tcW w:w="4798" w:type="dxa"/>
            <w:shd w:val="clear" w:color="auto" w:fill="auto"/>
            <w:vAlign w:val="center"/>
          </w:tcPr>
          <w:p w14:paraId="5FDA1D1B" w14:textId="22D307CC"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session ids stored in cookies have their path set to an appropriately restrictive value for the application, and authentication session tokens additionally set the “HttpOnly” and “secure” attributes</w:t>
            </w:r>
          </w:p>
        </w:tc>
        <w:tc>
          <w:tcPr>
            <w:tcW w:w="850" w:type="dxa"/>
            <w:shd w:val="clear" w:color="auto" w:fill="FFC000"/>
            <w:vAlign w:val="center"/>
          </w:tcPr>
          <w:p w14:paraId="4D9B777D" w14:textId="04FCA076"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336F60">
              <w:sym w:font="Wingdings" w:char="F0FC"/>
            </w:r>
          </w:p>
        </w:tc>
        <w:tc>
          <w:tcPr>
            <w:tcW w:w="850" w:type="dxa"/>
            <w:shd w:val="clear" w:color="auto" w:fill="92D050"/>
            <w:vAlign w:val="center"/>
          </w:tcPr>
          <w:p w14:paraId="6043D8B7" w14:textId="105E569F"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336F60">
              <w:sym w:font="Wingdings" w:char="F0FC"/>
            </w:r>
          </w:p>
        </w:tc>
        <w:tc>
          <w:tcPr>
            <w:tcW w:w="850" w:type="dxa"/>
            <w:shd w:val="clear" w:color="auto" w:fill="00B0F0"/>
            <w:vAlign w:val="center"/>
          </w:tcPr>
          <w:p w14:paraId="25DDCA4F" w14:textId="723817C8"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336F60">
              <w:sym w:font="Wingdings" w:char="F0FC"/>
            </w:r>
          </w:p>
        </w:tc>
        <w:tc>
          <w:tcPr>
            <w:tcW w:w="851" w:type="dxa"/>
            <w:shd w:val="clear" w:color="auto" w:fill="auto"/>
            <w:vAlign w:val="center"/>
          </w:tcPr>
          <w:p w14:paraId="48A70CC5" w14:textId="5C7E768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B32ADE" w:rsidRPr="009B0FD6" w14:paraId="1A753D06" w14:textId="77777777" w:rsidTr="00835D6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6ACABEC7" w14:textId="7A96114D" w:rsidR="00B32ADE" w:rsidRPr="009B0FD6" w:rsidRDefault="00B32ADE" w:rsidP="00B32ADE">
            <w:pPr>
              <w:pStyle w:val="TableHeading"/>
            </w:pPr>
            <w:r w:rsidRPr="009B0FD6">
              <w:rPr>
                <w:b/>
                <w:color w:val="FFFFFF"/>
                <w:sz w:val="20"/>
                <w:szCs w:val="20"/>
                <w:shd w:val="clear" w:color="auto" w:fill="A5A5A5"/>
              </w:rPr>
              <w:t>3.16</w:t>
            </w:r>
          </w:p>
        </w:tc>
        <w:tc>
          <w:tcPr>
            <w:tcW w:w="4798" w:type="dxa"/>
            <w:shd w:val="clear" w:color="auto" w:fill="auto"/>
            <w:vAlign w:val="center"/>
          </w:tcPr>
          <w:p w14:paraId="7F05D173" w14:textId="51E83C5B" w:rsidR="00B32ADE" w:rsidRPr="009B0FD6" w:rsidRDefault="00B32ADE" w:rsidP="00835D65">
            <w:pPr>
              <w:pStyle w:val="TableBody"/>
              <w:cnfStyle w:val="000000100000" w:firstRow="0" w:lastRow="0" w:firstColumn="0" w:lastColumn="0" w:oddVBand="0" w:evenVBand="0" w:oddHBand="1" w:evenHBand="0" w:firstRowFirstColumn="0" w:firstRowLastColumn="0" w:lastRowFirstColumn="0" w:lastRowLastColumn="0"/>
            </w:pPr>
            <w:r w:rsidRPr="009B0FD6">
              <w:t xml:space="preserve">Verify that </w:t>
            </w:r>
            <w:r w:rsidR="00835D65">
              <w:t>high value</w:t>
            </w:r>
            <w:r w:rsidRPr="009B0FD6">
              <w:t xml:space="preserve"> application</w:t>
            </w:r>
            <w:r w:rsidR="00835D65">
              <w:t>s limit</w:t>
            </w:r>
            <w:r w:rsidRPr="009B0FD6">
              <w:t xml:space="preserve"> the number of active concurrent sessions.</w:t>
            </w:r>
          </w:p>
        </w:tc>
        <w:tc>
          <w:tcPr>
            <w:tcW w:w="850" w:type="dxa"/>
            <w:shd w:val="clear" w:color="auto" w:fill="auto"/>
            <w:vAlign w:val="center"/>
          </w:tcPr>
          <w:p w14:paraId="1D411E0B" w14:textId="105FFCD6"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850" w:type="dxa"/>
            <w:shd w:val="clear" w:color="auto" w:fill="auto"/>
            <w:vAlign w:val="center"/>
          </w:tcPr>
          <w:p w14:paraId="662A49CF" w14:textId="05AB1C0E"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850" w:type="dxa"/>
            <w:shd w:val="clear" w:color="auto" w:fill="00B0F0"/>
            <w:vAlign w:val="center"/>
          </w:tcPr>
          <w:p w14:paraId="7F5E84C7" w14:textId="168B7F8B"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336F60">
              <w:sym w:font="Wingdings" w:char="F0FC"/>
            </w:r>
          </w:p>
        </w:tc>
        <w:tc>
          <w:tcPr>
            <w:tcW w:w="851" w:type="dxa"/>
            <w:shd w:val="clear" w:color="auto" w:fill="E2EFD9" w:themeFill="accent6" w:themeFillTint="33"/>
            <w:vAlign w:val="center"/>
          </w:tcPr>
          <w:p w14:paraId="6818CCCA" w14:textId="5C95AB49" w:rsidR="00B32ADE" w:rsidRPr="009B0FD6" w:rsidRDefault="00835D65" w:rsidP="00B32ADE">
            <w:pPr>
              <w:pStyle w:val="TableBody"/>
              <w:jc w:val="center"/>
              <w:cnfStyle w:val="000000100000" w:firstRow="0" w:lastRow="0" w:firstColumn="0" w:lastColumn="0" w:oddVBand="0" w:evenVBand="0" w:oddHBand="1" w:evenHBand="0" w:firstRowFirstColumn="0" w:firstRowLastColumn="0" w:lastRowFirstColumn="0" w:lastRowLastColumn="0"/>
            </w:pPr>
            <w:r>
              <w:t>3.1</w:t>
            </w:r>
          </w:p>
        </w:tc>
      </w:tr>
      <w:tr w:rsidR="00B32ADE" w:rsidRPr="009B0FD6" w14:paraId="442A7C1B" w14:textId="77777777" w:rsidTr="00835D65">
        <w:trPr>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79CCD64F" w14:textId="74221F06" w:rsidR="00B32ADE" w:rsidRPr="009B0FD6" w:rsidRDefault="00B32ADE" w:rsidP="00B32ADE">
            <w:pPr>
              <w:pStyle w:val="TableHeading"/>
            </w:pPr>
            <w:r w:rsidRPr="009B0FD6">
              <w:rPr>
                <w:b/>
                <w:color w:val="FFFFFF"/>
                <w:sz w:val="20"/>
                <w:szCs w:val="20"/>
                <w:shd w:val="clear" w:color="auto" w:fill="A5A5A5"/>
              </w:rPr>
              <w:t>3.17</w:t>
            </w:r>
          </w:p>
        </w:tc>
        <w:tc>
          <w:tcPr>
            <w:tcW w:w="4798" w:type="dxa"/>
            <w:shd w:val="clear" w:color="auto" w:fill="auto"/>
            <w:vAlign w:val="center"/>
          </w:tcPr>
          <w:p w14:paraId="4246864A" w14:textId="5C0D16B9"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 xml:space="preserve">Verify that an active session list is displayed in the account profile or similar of each user. The user should be able to terminate any active session. </w:t>
            </w:r>
          </w:p>
        </w:tc>
        <w:tc>
          <w:tcPr>
            <w:tcW w:w="850" w:type="dxa"/>
            <w:shd w:val="clear" w:color="auto" w:fill="auto"/>
            <w:vAlign w:val="center"/>
          </w:tcPr>
          <w:p w14:paraId="269AACCF" w14:textId="368E24E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92D050"/>
            <w:vAlign w:val="center"/>
          </w:tcPr>
          <w:p w14:paraId="16E45892" w14:textId="7EB4E16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336F60">
              <w:sym w:font="Wingdings" w:char="F0FC"/>
            </w:r>
          </w:p>
        </w:tc>
        <w:tc>
          <w:tcPr>
            <w:tcW w:w="850" w:type="dxa"/>
            <w:shd w:val="clear" w:color="auto" w:fill="00B0F0"/>
            <w:vAlign w:val="center"/>
          </w:tcPr>
          <w:p w14:paraId="51268492" w14:textId="619CE529"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336F60">
              <w:sym w:font="Wingdings" w:char="F0FC"/>
            </w:r>
          </w:p>
        </w:tc>
        <w:tc>
          <w:tcPr>
            <w:tcW w:w="851" w:type="dxa"/>
            <w:shd w:val="clear" w:color="auto" w:fill="E2EFD9" w:themeFill="accent6" w:themeFillTint="33"/>
            <w:vAlign w:val="center"/>
          </w:tcPr>
          <w:p w14:paraId="4DB8C355" w14:textId="0A660D6C" w:rsidR="00B32ADE" w:rsidRPr="009B0FD6" w:rsidRDefault="00835D65" w:rsidP="00B32ADE">
            <w:pPr>
              <w:pStyle w:val="TableBody"/>
              <w:jc w:val="center"/>
              <w:cnfStyle w:val="000000000000" w:firstRow="0" w:lastRow="0" w:firstColumn="0" w:lastColumn="0" w:oddVBand="0" w:evenVBand="0" w:oddHBand="0" w:evenHBand="0" w:firstRowFirstColumn="0" w:firstRowLastColumn="0" w:lastRowFirstColumn="0" w:lastRowLastColumn="0"/>
            </w:pPr>
            <w:r>
              <w:t>3.1</w:t>
            </w:r>
          </w:p>
        </w:tc>
      </w:tr>
      <w:tr w:rsidR="00B32ADE" w:rsidRPr="009B0FD6" w14:paraId="42CCFABC" w14:textId="77777777" w:rsidTr="00835D6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vAlign w:val="center"/>
          </w:tcPr>
          <w:p w14:paraId="30239A3A" w14:textId="40E2AB8C" w:rsidR="00B32ADE" w:rsidRPr="009B0FD6" w:rsidRDefault="00B32ADE" w:rsidP="00B32ADE">
            <w:pPr>
              <w:pStyle w:val="TableHeading"/>
            </w:pPr>
            <w:r w:rsidRPr="009B0FD6">
              <w:rPr>
                <w:b/>
                <w:color w:val="FFFFFF"/>
                <w:sz w:val="20"/>
                <w:szCs w:val="20"/>
                <w:shd w:val="clear" w:color="auto" w:fill="A5A5A5"/>
              </w:rPr>
              <w:t>3.18</w:t>
            </w:r>
          </w:p>
        </w:tc>
        <w:tc>
          <w:tcPr>
            <w:tcW w:w="4798" w:type="dxa"/>
            <w:shd w:val="clear" w:color="auto" w:fill="auto"/>
            <w:vAlign w:val="center"/>
          </w:tcPr>
          <w:p w14:paraId="60E06FDF" w14:textId="68396955"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 xml:space="preserve">Verify the </w:t>
            </w:r>
            <w:r w:rsidR="00835D65">
              <w:t xml:space="preserve">for high value applications, that the </w:t>
            </w:r>
            <w:r w:rsidRPr="009B0FD6">
              <w:t>user is prompted with the option to terminate all other active sessions after a successful change password process.</w:t>
            </w:r>
          </w:p>
        </w:tc>
        <w:tc>
          <w:tcPr>
            <w:tcW w:w="850" w:type="dxa"/>
            <w:shd w:val="clear" w:color="auto" w:fill="auto"/>
            <w:vAlign w:val="center"/>
          </w:tcPr>
          <w:p w14:paraId="1D309ED2" w14:textId="17AE4C2F"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850" w:type="dxa"/>
            <w:shd w:val="clear" w:color="auto" w:fill="auto"/>
            <w:vAlign w:val="center"/>
          </w:tcPr>
          <w:p w14:paraId="6D49ABD6" w14:textId="7E04C2B3"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850" w:type="dxa"/>
            <w:shd w:val="clear" w:color="auto" w:fill="00B0F0"/>
            <w:vAlign w:val="center"/>
          </w:tcPr>
          <w:p w14:paraId="3E5230DF" w14:textId="1BE3A44F"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336F60">
              <w:sym w:font="Wingdings" w:char="F0FC"/>
            </w:r>
          </w:p>
        </w:tc>
        <w:tc>
          <w:tcPr>
            <w:tcW w:w="851" w:type="dxa"/>
            <w:shd w:val="clear" w:color="auto" w:fill="E2EFD9" w:themeFill="accent6" w:themeFillTint="33"/>
            <w:vAlign w:val="center"/>
          </w:tcPr>
          <w:p w14:paraId="7229A5DD" w14:textId="717CD41D" w:rsidR="00B32ADE" w:rsidRPr="009B0FD6" w:rsidRDefault="00835D65" w:rsidP="00B32ADE">
            <w:pPr>
              <w:pStyle w:val="TableBody"/>
              <w:jc w:val="center"/>
              <w:cnfStyle w:val="000000100000" w:firstRow="0" w:lastRow="0" w:firstColumn="0" w:lastColumn="0" w:oddVBand="0" w:evenVBand="0" w:oddHBand="1" w:evenHBand="0" w:firstRowFirstColumn="0" w:firstRowLastColumn="0" w:lastRowFirstColumn="0" w:lastRowLastColumn="0"/>
            </w:pPr>
            <w:r>
              <w:t>3.1</w:t>
            </w:r>
          </w:p>
        </w:tc>
      </w:tr>
    </w:tbl>
    <w:p w14:paraId="6334F02D" w14:textId="77777777" w:rsidR="00E34115" w:rsidRPr="009B0FD6" w:rsidRDefault="00E34115" w:rsidP="00E34115"/>
    <w:p w14:paraId="00EED24E" w14:textId="77777777" w:rsidR="00E34115" w:rsidRPr="009B0FD6" w:rsidRDefault="00E34115" w:rsidP="00E34115">
      <w:pPr>
        <w:pStyle w:val="Heading2"/>
      </w:pPr>
      <w:bookmarkStart w:id="39" w:name="_Toc478430797"/>
      <w:r w:rsidRPr="009B0FD6">
        <w:t>References</w:t>
      </w:r>
      <w:bookmarkEnd w:id="39"/>
    </w:p>
    <w:p w14:paraId="6506B9A6" w14:textId="77777777" w:rsidR="00E34115" w:rsidRPr="009B0FD6" w:rsidRDefault="00E34115" w:rsidP="00E34115">
      <w:r w:rsidRPr="009B0FD6">
        <w:t>For more information, please see:</w:t>
      </w:r>
    </w:p>
    <w:p w14:paraId="3FED5093" w14:textId="44628B3E" w:rsidR="00F212DD" w:rsidRPr="009B0FD6" w:rsidRDefault="00F212DD" w:rsidP="009F4ACA">
      <w:pPr>
        <w:pStyle w:val="ListParagraph"/>
        <w:numPr>
          <w:ilvl w:val="0"/>
          <w:numId w:val="20"/>
        </w:numPr>
      </w:pPr>
      <w:r w:rsidRPr="009B0FD6">
        <w:rPr>
          <w:rFonts w:hint="eastAsia"/>
        </w:rPr>
        <w:t xml:space="preserve">OWASP Testing Guide 4.0: Session Management Testing </w:t>
      </w:r>
      <w:hyperlink r:id="rId25" w:history="1">
        <w:r w:rsidRPr="009B0FD6">
          <w:rPr>
            <w:rStyle w:val="Hyperlink"/>
            <w:rFonts w:hint="eastAsia"/>
          </w:rPr>
          <w:t>https://www.owasp.org/index.php/Testing_for_Session_Management</w:t>
        </w:r>
      </w:hyperlink>
      <w:r w:rsidRPr="009B0FD6">
        <w:t xml:space="preserve"> </w:t>
      </w:r>
      <w:r w:rsidRPr="009B0FD6">
        <w:rPr>
          <w:rFonts w:hint="eastAsia"/>
        </w:rPr>
        <w:t xml:space="preserve"> </w:t>
      </w:r>
    </w:p>
    <w:p w14:paraId="0E38F06C" w14:textId="13849CFF" w:rsidR="00F212DD" w:rsidRPr="009B0FD6" w:rsidRDefault="00F212DD" w:rsidP="009F4ACA">
      <w:pPr>
        <w:pStyle w:val="ListParagraph"/>
        <w:numPr>
          <w:ilvl w:val="0"/>
          <w:numId w:val="20"/>
        </w:numPr>
      </w:pPr>
      <w:r w:rsidRPr="009B0FD6">
        <w:rPr>
          <w:rFonts w:hint="eastAsia"/>
        </w:rPr>
        <w:t xml:space="preserve">OWASP Session Management Cheat Sheet: </w:t>
      </w:r>
      <w:hyperlink r:id="rId26" w:history="1">
        <w:r w:rsidRPr="009B0FD6">
          <w:rPr>
            <w:rStyle w:val="Hyperlink"/>
            <w:rFonts w:hint="eastAsia"/>
          </w:rPr>
          <w:t>https://www.owasp.org/index.php/Session_Management_Cheat_Sheet</w:t>
        </w:r>
      </w:hyperlink>
      <w:r w:rsidRPr="009B0FD6">
        <w:t xml:space="preserve"> </w:t>
      </w:r>
      <w:r w:rsidRPr="009B0FD6">
        <w:rPr>
          <w:rFonts w:hint="eastAsia"/>
        </w:rPr>
        <w:t xml:space="preserve"> </w:t>
      </w:r>
    </w:p>
    <w:p w14:paraId="4E014E29" w14:textId="77777777" w:rsidR="00DF702A" w:rsidRPr="009B0FD6" w:rsidRDefault="00DF702A" w:rsidP="00BD5F80">
      <w:pPr>
        <w:rPr>
          <w:rFonts w:asciiTheme="majorHAnsi" w:eastAsiaTheme="majorEastAsia" w:hAnsiTheme="majorHAnsi" w:cstheme="majorBidi"/>
          <w:color w:val="2E74B5" w:themeColor="accent1" w:themeShade="BF"/>
          <w:sz w:val="32"/>
          <w:szCs w:val="32"/>
        </w:rPr>
      </w:pPr>
      <w:r w:rsidRPr="009B0FD6">
        <w:br w:type="page"/>
      </w:r>
    </w:p>
    <w:p w14:paraId="232057CF" w14:textId="23834B9D" w:rsidR="00DF702A" w:rsidRPr="009B0FD6" w:rsidRDefault="00DF702A" w:rsidP="00BD5F80">
      <w:pPr>
        <w:pStyle w:val="Heading1"/>
      </w:pPr>
      <w:bookmarkStart w:id="40" w:name="_Toc478430798"/>
      <w:r w:rsidRPr="009B0FD6">
        <w:lastRenderedPageBreak/>
        <w:t xml:space="preserve">V4: Access </w:t>
      </w:r>
      <w:r w:rsidR="00F93E1B">
        <w:t>c</w:t>
      </w:r>
      <w:r w:rsidRPr="009B0FD6">
        <w:t xml:space="preserve">ontrol </w:t>
      </w:r>
      <w:r w:rsidR="00F93E1B">
        <w:t>v</w:t>
      </w:r>
      <w:r w:rsidRPr="009B0FD6">
        <w:t xml:space="preserve">erification </w:t>
      </w:r>
      <w:r w:rsidR="00F93E1B">
        <w:t>r</w:t>
      </w:r>
      <w:r w:rsidRPr="009B0FD6">
        <w:t>equirements</w:t>
      </w:r>
      <w:bookmarkEnd w:id="40"/>
    </w:p>
    <w:p w14:paraId="3FAE069F" w14:textId="77777777" w:rsidR="00702571" w:rsidRPr="009B0FD6" w:rsidRDefault="00702571" w:rsidP="00702571">
      <w:pPr>
        <w:pStyle w:val="Heading2"/>
      </w:pPr>
      <w:bookmarkStart w:id="41" w:name="_Toc478430799"/>
      <w:r w:rsidRPr="009B0FD6">
        <w:t>Control objective</w:t>
      </w:r>
      <w:bookmarkEnd w:id="41"/>
    </w:p>
    <w:p w14:paraId="2B7D77D7" w14:textId="77777777" w:rsidR="00F212DD" w:rsidRPr="009B0FD6" w:rsidRDefault="00F212DD" w:rsidP="00945FEB">
      <w:r w:rsidRPr="009B0FD6">
        <w:t>Authorization is the concept of allowing access to resources only to those permitted to use them. Ensure that a verified application satisfies the following high level requirements:</w:t>
      </w:r>
    </w:p>
    <w:p w14:paraId="076B2E61" w14:textId="77777777" w:rsidR="00F212DD" w:rsidRPr="009B0FD6" w:rsidRDefault="00F212DD" w:rsidP="009F4ACA">
      <w:pPr>
        <w:pStyle w:val="ListParagraph"/>
        <w:numPr>
          <w:ilvl w:val="0"/>
          <w:numId w:val="27"/>
        </w:numPr>
      </w:pPr>
      <w:r w:rsidRPr="009B0FD6">
        <w:t>Persons accessing resources holds valid credentials to do so.</w:t>
      </w:r>
    </w:p>
    <w:p w14:paraId="35DEE65A" w14:textId="77777777" w:rsidR="00F212DD" w:rsidRPr="009B0FD6" w:rsidRDefault="00F212DD" w:rsidP="009F4ACA">
      <w:pPr>
        <w:pStyle w:val="ListParagraph"/>
        <w:numPr>
          <w:ilvl w:val="0"/>
          <w:numId w:val="27"/>
        </w:numPr>
      </w:pPr>
      <w:r w:rsidRPr="009B0FD6">
        <w:t>Users are associated with a well-defined set of roles and privileges.</w:t>
      </w:r>
    </w:p>
    <w:p w14:paraId="1240CD25" w14:textId="5B861B1B" w:rsidR="00702571" w:rsidRPr="009B0FD6" w:rsidRDefault="00F212DD" w:rsidP="009F4ACA">
      <w:pPr>
        <w:pStyle w:val="ListParagraph"/>
        <w:numPr>
          <w:ilvl w:val="0"/>
          <w:numId w:val="27"/>
        </w:numPr>
      </w:pPr>
      <w:r w:rsidRPr="009B0FD6">
        <w:t>Role and permission metadata is protected from replay or tampering.</w:t>
      </w:r>
    </w:p>
    <w:p w14:paraId="3DFDDAFD" w14:textId="58EC51E9" w:rsidR="007F3D7A" w:rsidRPr="009B0FD6" w:rsidRDefault="00702571" w:rsidP="00580E86">
      <w:pPr>
        <w:pStyle w:val="Heading2"/>
      </w:pPr>
      <w:bookmarkStart w:id="42" w:name="_Toc478430800"/>
      <w:r w:rsidRPr="009B0FD6">
        <w:t>Requirements</w:t>
      </w:r>
      <w:bookmarkEnd w:id="42"/>
    </w:p>
    <w:tbl>
      <w:tblPr>
        <w:tblStyle w:val="GridTable5Dark-Accent3"/>
        <w:tblW w:w="5000" w:type="pct"/>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Look w:val="04A0" w:firstRow="1" w:lastRow="0" w:firstColumn="1" w:lastColumn="0" w:noHBand="0" w:noVBand="1"/>
      </w:tblPr>
      <w:tblGrid>
        <w:gridCol w:w="822"/>
        <w:gridCol w:w="4962"/>
        <w:gridCol w:w="807"/>
        <w:gridCol w:w="808"/>
        <w:gridCol w:w="807"/>
        <w:gridCol w:w="808"/>
      </w:tblGrid>
      <w:tr w:rsidR="003841E1" w:rsidRPr="009B0FD6" w14:paraId="420CBFDA" w14:textId="77777777" w:rsidTr="00186E89">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22" w:type="dxa"/>
            <w:tcBorders>
              <w:top w:val="none" w:sz="0" w:space="0" w:color="auto"/>
              <w:left w:val="none" w:sz="0" w:space="0" w:color="auto"/>
              <w:right w:val="none" w:sz="0" w:space="0" w:color="auto"/>
            </w:tcBorders>
            <w:vAlign w:val="center"/>
          </w:tcPr>
          <w:p w14:paraId="08689BA6" w14:textId="15E10D42" w:rsidR="00C801A4" w:rsidRPr="009B0FD6" w:rsidRDefault="001B1E6E" w:rsidP="003841E1">
            <w:pPr>
              <w:pStyle w:val="TableHeading"/>
              <w:rPr>
                <w:b/>
              </w:rPr>
            </w:pPr>
            <w:r w:rsidRPr="009B0FD6">
              <w:rPr>
                <w:b/>
              </w:rPr>
              <w:t>#</w:t>
            </w:r>
          </w:p>
        </w:tc>
        <w:tc>
          <w:tcPr>
            <w:tcW w:w="4962" w:type="dxa"/>
            <w:tcBorders>
              <w:top w:val="none" w:sz="0" w:space="0" w:color="auto"/>
              <w:left w:val="none" w:sz="0" w:space="0" w:color="auto"/>
              <w:right w:val="none" w:sz="0" w:space="0" w:color="auto"/>
            </w:tcBorders>
            <w:vAlign w:val="center"/>
          </w:tcPr>
          <w:p w14:paraId="3027D705" w14:textId="77777777" w:rsidR="00C801A4" w:rsidRPr="009B0FD6" w:rsidRDefault="00C801A4" w:rsidP="001C5B6E">
            <w:pPr>
              <w:pStyle w:val="TableHeading"/>
              <w:jc w:val="left"/>
              <w:cnfStyle w:val="100000000000" w:firstRow="1" w:lastRow="0" w:firstColumn="0" w:lastColumn="0" w:oddVBand="0" w:evenVBand="0" w:oddHBand="0" w:evenHBand="0" w:firstRowFirstColumn="0" w:firstRowLastColumn="0" w:lastRowFirstColumn="0" w:lastRowLastColumn="0"/>
              <w:rPr>
                <w:b/>
              </w:rPr>
            </w:pPr>
            <w:r w:rsidRPr="009B0FD6">
              <w:rPr>
                <w:b/>
              </w:rPr>
              <w:t>Description</w:t>
            </w:r>
          </w:p>
        </w:tc>
        <w:tc>
          <w:tcPr>
            <w:tcW w:w="807" w:type="dxa"/>
            <w:tcBorders>
              <w:top w:val="none" w:sz="0" w:space="0" w:color="auto"/>
              <w:left w:val="none" w:sz="0" w:space="0" w:color="auto"/>
              <w:right w:val="none" w:sz="0" w:space="0" w:color="auto"/>
            </w:tcBorders>
            <w:vAlign w:val="center"/>
          </w:tcPr>
          <w:p w14:paraId="037098A3" w14:textId="77777777" w:rsidR="00C801A4" w:rsidRPr="009B0FD6" w:rsidRDefault="00C801A4" w:rsidP="00186E89">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1</w:t>
            </w:r>
          </w:p>
        </w:tc>
        <w:tc>
          <w:tcPr>
            <w:tcW w:w="808" w:type="dxa"/>
            <w:tcBorders>
              <w:top w:val="none" w:sz="0" w:space="0" w:color="auto"/>
              <w:left w:val="none" w:sz="0" w:space="0" w:color="auto"/>
              <w:right w:val="none" w:sz="0" w:space="0" w:color="auto"/>
            </w:tcBorders>
            <w:vAlign w:val="center"/>
          </w:tcPr>
          <w:p w14:paraId="119C5313" w14:textId="77777777" w:rsidR="00C801A4" w:rsidRPr="009B0FD6" w:rsidRDefault="00C801A4" w:rsidP="00186E89">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2</w:t>
            </w:r>
          </w:p>
        </w:tc>
        <w:tc>
          <w:tcPr>
            <w:tcW w:w="807" w:type="dxa"/>
            <w:tcBorders>
              <w:top w:val="none" w:sz="0" w:space="0" w:color="auto"/>
              <w:left w:val="none" w:sz="0" w:space="0" w:color="auto"/>
              <w:right w:val="none" w:sz="0" w:space="0" w:color="auto"/>
            </w:tcBorders>
            <w:vAlign w:val="center"/>
          </w:tcPr>
          <w:p w14:paraId="352BB9AC" w14:textId="77777777" w:rsidR="00C801A4" w:rsidRPr="009B0FD6" w:rsidRDefault="00C801A4" w:rsidP="00186E89">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3</w:t>
            </w:r>
          </w:p>
        </w:tc>
        <w:tc>
          <w:tcPr>
            <w:tcW w:w="808" w:type="dxa"/>
            <w:tcBorders>
              <w:top w:val="none" w:sz="0" w:space="0" w:color="auto"/>
              <w:left w:val="none" w:sz="0" w:space="0" w:color="auto"/>
              <w:right w:val="none" w:sz="0" w:space="0" w:color="auto"/>
            </w:tcBorders>
            <w:vAlign w:val="center"/>
          </w:tcPr>
          <w:p w14:paraId="697ED70B" w14:textId="77777777" w:rsidR="00C801A4" w:rsidRPr="009B0FD6" w:rsidRDefault="00C801A4" w:rsidP="00186E89">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Since</w:t>
            </w:r>
          </w:p>
        </w:tc>
      </w:tr>
      <w:tr w:rsidR="00B32ADE" w:rsidRPr="009B0FD6" w14:paraId="78B43D8B" w14:textId="77777777" w:rsidTr="00186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61786D50" w14:textId="76256204" w:rsidR="00B32ADE" w:rsidRPr="009B0FD6" w:rsidRDefault="00B32ADE" w:rsidP="00B32ADE">
            <w:pPr>
              <w:pStyle w:val="TableHeading"/>
            </w:pPr>
            <w:r w:rsidRPr="009B0FD6">
              <w:rPr>
                <w:b/>
                <w:color w:val="FFFFFF"/>
                <w:sz w:val="20"/>
                <w:szCs w:val="20"/>
                <w:shd w:val="clear" w:color="auto" w:fill="A5A5A5"/>
              </w:rPr>
              <w:t>4.1</w:t>
            </w:r>
          </w:p>
        </w:tc>
        <w:tc>
          <w:tcPr>
            <w:tcW w:w="4962" w:type="dxa"/>
            <w:shd w:val="clear" w:color="auto" w:fill="auto"/>
            <w:vAlign w:val="center"/>
          </w:tcPr>
          <w:p w14:paraId="64067B97" w14:textId="132E32AF" w:rsidR="00B32ADE" w:rsidRPr="00186E89" w:rsidRDefault="00B32ADE" w:rsidP="00186E89">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t>Verify that the principle of least privilege exists - users should only be able to access functions, data files, URLs, controllers, services, and other resources, for which they possess specific authorization. This implies protection against spoofing and elevation of privilege.</w:t>
            </w:r>
          </w:p>
        </w:tc>
        <w:tc>
          <w:tcPr>
            <w:tcW w:w="807" w:type="dxa"/>
            <w:shd w:val="clear" w:color="auto" w:fill="FFC000"/>
            <w:vAlign w:val="center"/>
          </w:tcPr>
          <w:p w14:paraId="67C0456A" w14:textId="7EEE8E61"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8" w:type="dxa"/>
            <w:shd w:val="clear" w:color="auto" w:fill="92D050"/>
            <w:vAlign w:val="center"/>
          </w:tcPr>
          <w:p w14:paraId="5633F37C" w14:textId="44E5A061"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7" w:type="dxa"/>
            <w:shd w:val="clear" w:color="auto" w:fill="00B0F0"/>
            <w:vAlign w:val="center"/>
          </w:tcPr>
          <w:p w14:paraId="2210BF2E" w14:textId="64A260FD"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8" w:type="dxa"/>
            <w:shd w:val="clear" w:color="auto" w:fill="auto"/>
            <w:vAlign w:val="center"/>
          </w:tcPr>
          <w:p w14:paraId="77830719" w14:textId="19488335"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t>1.0</w:t>
            </w:r>
          </w:p>
        </w:tc>
      </w:tr>
      <w:tr w:rsidR="00B32ADE" w:rsidRPr="009B0FD6" w14:paraId="127F6492" w14:textId="77777777" w:rsidTr="00186E89">
        <w:trPr>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35A9FA41" w14:textId="0DDE446D" w:rsidR="00B32ADE" w:rsidRPr="009B0FD6" w:rsidRDefault="00B32ADE" w:rsidP="00B32ADE">
            <w:pPr>
              <w:pStyle w:val="TableHeading"/>
            </w:pPr>
            <w:r w:rsidRPr="009B0FD6">
              <w:rPr>
                <w:b/>
                <w:color w:val="FFFFFF"/>
                <w:sz w:val="20"/>
                <w:szCs w:val="20"/>
                <w:shd w:val="clear" w:color="auto" w:fill="A5A5A5"/>
              </w:rPr>
              <w:t>4.4</w:t>
            </w:r>
          </w:p>
        </w:tc>
        <w:tc>
          <w:tcPr>
            <w:tcW w:w="4962" w:type="dxa"/>
            <w:shd w:val="clear" w:color="auto" w:fill="auto"/>
            <w:vAlign w:val="center"/>
          </w:tcPr>
          <w:p w14:paraId="54F253B9" w14:textId="22F3B79B" w:rsidR="00B32ADE" w:rsidRPr="00186E89" w:rsidRDefault="00B32ADE" w:rsidP="00186E89">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t xml:space="preserve">Verify that access to sensitive records is protected, such that only authorized objects or data is accessible to each user (for example, protect against users tampering with a parameter to see or alter another user's account). </w:t>
            </w:r>
          </w:p>
        </w:tc>
        <w:tc>
          <w:tcPr>
            <w:tcW w:w="807" w:type="dxa"/>
            <w:shd w:val="clear" w:color="auto" w:fill="FFC000"/>
            <w:vAlign w:val="center"/>
          </w:tcPr>
          <w:p w14:paraId="6F82BE50" w14:textId="06B76A11"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8" w:type="dxa"/>
            <w:shd w:val="clear" w:color="auto" w:fill="92D050"/>
            <w:vAlign w:val="center"/>
          </w:tcPr>
          <w:p w14:paraId="05CC08AA" w14:textId="794DC9D4"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7" w:type="dxa"/>
            <w:shd w:val="clear" w:color="auto" w:fill="00B0F0"/>
            <w:vAlign w:val="center"/>
          </w:tcPr>
          <w:p w14:paraId="7F751023" w14:textId="0F5ECF93"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8" w:type="dxa"/>
            <w:shd w:val="clear" w:color="auto" w:fill="auto"/>
            <w:vAlign w:val="center"/>
          </w:tcPr>
          <w:p w14:paraId="48F8F943" w14:textId="4A66E646"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t>1.0</w:t>
            </w:r>
          </w:p>
        </w:tc>
      </w:tr>
      <w:tr w:rsidR="00B32ADE" w:rsidRPr="009B0FD6" w14:paraId="313C1C3C" w14:textId="77777777" w:rsidTr="00186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3C41F7BA" w14:textId="689CDF6C" w:rsidR="00B32ADE" w:rsidRPr="009B0FD6" w:rsidRDefault="00B32ADE" w:rsidP="00B32ADE">
            <w:pPr>
              <w:pStyle w:val="TableHeading"/>
            </w:pPr>
            <w:r w:rsidRPr="009B0FD6">
              <w:rPr>
                <w:b/>
                <w:color w:val="FFFFFF"/>
                <w:sz w:val="20"/>
                <w:szCs w:val="20"/>
                <w:shd w:val="clear" w:color="auto" w:fill="A5A5A5"/>
              </w:rPr>
              <w:t>4.5</w:t>
            </w:r>
          </w:p>
        </w:tc>
        <w:tc>
          <w:tcPr>
            <w:tcW w:w="4962" w:type="dxa"/>
            <w:shd w:val="clear" w:color="auto" w:fill="auto"/>
            <w:vAlign w:val="center"/>
          </w:tcPr>
          <w:p w14:paraId="49C9675F" w14:textId="653423D3" w:rsidR="00B32ADE" w:rsidRPr="00186E89" w:rsidRDefault="00B32ADE" w:rsidP="00186E89">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t>Verify that directory browsing is disabled unless deliberately desired. Additionally, applications should not allow discovery or disclosure of file or directory metadata, such as Thumbs.db, .DS_Store</w:t>
            </w:r>
            <w:proofErr w:type="gramStart"/>
            <w:r w:rsidRPr="00186E89">
              <w:rPr>
                <w:rFonts w:cstheme="minorHAnsi"/>
                <w:sz w:val="20"/>
                <w:szCs w:val="20"/>
              </w:rPr>
              <w:t>, .git</w:t>
            </w:r>
            <w:proofErr w:type="gramEnd"/>
            <w:r w:rsidRPr="00186E89">
              <w:rPr>
                <w:rFonts w:cstheme="minorHAnsi"/>
                <w:sz w:val="20"/>
                <w:szCs w:val="20"/>
              </w:rPr>
              <w:t xml:space="preserve"> or .svn folders.</w:t>
            </w:r>
          </w:p>
        </w:tc>
        <w:tc>
          <w:tcPr>
            <w:tcW w:w="807" w:type="dxa"/>
            <w:shd w:val="clear" w:color="auto" w:fill="FFC000"/>
            <w:vAlign w:val="center"/>
          </w:tcPr>
          <w:p w14:paraId="4E8F8852" w14:textId="3EC45E0F"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8" w:type="dxa"/>
            <w:shd w:val="clear" w:color="auto" w:fill="92D050"/>
            <w:vAlign w:val="center"/>
          </w:tcPr>
          <w:p w14:paraId="736D7F56" w14:textId="0FDDF711"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7" w:type="dxa"/>
            <w:shd w:val="clear" w:color="auto" w:fill="00B0F0"/>
            <w:vAlign w:val="center"/>
          </w:tcPr>
          <w:p w14:paraId="4ABB065F" w14:textId="1E69B0E6"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8" w:type="dxa"/>
            <w:shd w:val="clear" w:color="auto" w:fill="auto"/>
            <w:vAlign w:val="center"/>
          </w:tcPr>
          <w:p w14:paraId="03F0355E" w14:textId="39B87F2F"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t>1.0</w:t>
            </w:r>
          </w:p>
        </w:tc>
      </w:tr>
      <w:tr w:rsidR="00B32ADE" w:rsidRPr="009B0FD6" w14:paraId="1F14FD3E" w14:textId="77777777" w:rsidTr="00186E89">
        <w:trPr>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6A13EF67" w14:textId="75F3EFEF" w:rsidR="00B32ADE" w:rsidRPr="009B0FD6" w:rsidRDefault="00B32ADE" w:rsidP="00B32ADE">
            <w:pPr>
              <w:pStyle w:val="TableHeading"/>
            </w:pPr>
            <w:r w:rsidRPr="009B0FD6">
              <w:rPr>
                <w:b/>
                <w:color w:val="FFFFFF"/>
                <w:sz w:val="20"/>
                <w:szCs w:val="20"/>
                <w:shd w:val="clear" w:color="auto" w:fill="A5A5A5"/>
              </w:rPr>
              <w:t>4.8</w:t>
            </w:r>
          </w:p>
        </w:tc>
        <w:tc>
          <w:tcPr>
            <w:tcW w:w="4962" w:type="dxa"/>
            <w:shd w:val="clear" w:color="auto" w:fill="auto"/>
            <w:vAlign w:val="center"/>
          </w:tcPr>
          <w:p w14:paraId="19D438CF" w14:textId="2A489711" w:rsidR="00B32ADE" w:rsidRPr="00186E89" w:rsidRDefault="00B32ADE" w:rsidP="00186E89">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t>Verify that access controls fail securely.</w:t>
            </w:r>
          </w:p>
        </w:tc>
        <w:tc>
          <w:tcPr>
            <w:tcW w:w="807" w:type="dxa"/>
            <w:shd w:val="clear" w:color="auto" w:fill="FFC000"/>
            <w:vAlign w:val="center"/>
          </w:tcPr>
          <w:p w14:paraId="7D94105F" w14:textId="53D36600"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8" w:type="dxa"/>
            <w:shd w:val="clear" w:color="auto" w:fill="92D050"/>
            <w:vAlign w:val="center"/>
          </w:tcPr>
          <w:p w14:paraId="34450F0A" w14:textId="5334A1D7"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7" w:type="dxa"/>
            <w:shd w:val="clear" w:color="auto" w:fill="00B0F0"/>
            <w:vAlign w:val="center"/>
          </w:tcPr>
          <w:p w14:paraId="585EB64B" w14:textId="339A9249"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8" w:type="dxa"/>
            <w:shd w:val="clear" w:color="auto" w:fill="auto"/>
            <w:vAlign w:val="center"/>
          </w:tcPr>
          <w:p w14:paraId="448435E9" w14:textId="17E81EFC"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t>1.0</w:t>
            </w:r>
          </w:p>
        </w:tc>
      </w:tr>
      <w:tr w:rsidR="00B32ADE" w:rsidRPr="009B0FD6" w14:paraId="3122C549" w14:textId="77777777" w:rsidTr="00186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034405F3" w14:textId="3EF96B69" w:rsidR="00B32ADE" w:rsidRPr="009B0FD6" w:rsidRDefault="00B32ADE" w:rsidP="00B32ADE">
            <w:pPr>
              <w:pStyle w:val="TableHeading"/>
            </w:pPr>
            <w:r w:rsidRPr="009B0FD6">
              <w:rPr>
                <w:b/>
                <w:color w:val="FFFFFF"/>
                <w:sz w:val="20"/>
                <w:szCs w:val="20"/>
                <w:shd w:val="clear" w:color="auto" w:fill="A5A5A5"/>
              </w:rPr>
              <w:t>4.9</w:t>
            </w:r>
          </w:p>
        </w:tc>
        <w:tc>
          <w:tcPr>
            <w:tcW w:w="4962" w:type="dxa"/>
            <w:shd w:val="clear" w:color="auto" w:fill="auto"/>
            <w:vAlign w:val="center"/>
          </w:tcPr>
          <w:p w14:paraId="63A4E742" w14:textId="019A6806" w:rsidR="00B32ADE" w:rsidRPr="00186E89" w:rsidRDefault="00B32ADE" w:rsidP="00186E89">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t>Verify that the same access control rules implied by the presentation layer are enforced on the server side.</w:t>
            </w:r>
          </w:p>
        </w:tc>
        <w:tc>
          <w:tcPr>
            <w:tcW w:w="807" w:type="dxa"/>
            <w:shd w:val="clear" w:color="auto" w:fill="FFC000"/>
            <w:vAlign w:val="center"/>
          </w:tcPr>
          <w:p w14:paraId="4848C0B8" w14:textId="7859F630"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8" w:type="dxa"/>
            <w:shd w:val="clear" w:color="auto" w:fill="92D050"/>
            <w:vAlign w:val="center"/>
          </w:tcPr>
          <w:p w14:paraId="2A163959" w14:textId="62D665C6"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7" w:type="dxa"/>
            <w:shd w:val="clear" w:color="auto" w:fill="00B0F0"/>
            <w:vAlign w:val="center"/>
          </w:tcPr>
          <w:p w14:paraId="31A2D164" w14:textId="0A6324CA"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8" w:type="dxa"/>
            <w:shd w:val="clear" w:color="auto" w:fill="auto"/>
            <w:vAlign w:val="center"/>
          </w:tcPr>
          <w:p w14:paraId="4E47BCCC" w14:textId="5906E5C8"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t>1.0</w:t>
            </w:r>
          </w:p>
        </w:tc>
      </w:tr>
      <w:tr w:rsidR="00B32ADE" w:rsidRPr="009B0FD6" w14:paraId="2DF37DBA" w14:textId="77777777" w:rsidTr="00186E89">
        <w:trPr>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1DF75FEE" w14:textId="78AA09A3" w:rsidR="00B32ADE" w:rsidRPr="009B0FD6" w:rsidRDefault="00B32ADE" w:rsidP="00B32ADE">
            <w:pPr>
              <w:pStyle w:val="TableHeading"/>
            </w:pPr>
            <w:r w:rsidRPr="009B0FD6">
              <w:rPr>
                <w:b/>
                <w:color w:val="FFFFFF"/>
                <w:sz w:val="20"/>
                <w:szCs w:val="20"/>
                <w:shd w:val="clear" w:color="auto" w:fill="A5A5A5"/>
              </w:rPr>
              <w:t>4.10</w:t>
            </w:r>
          </w:p>
        </w:tc>
        <w:tc>
          <w:tcPr>
            <w:tcW w:w="4962" w:type="dxa"/>
            <w:shd w:val="clear" w:color="auto" w:fill="auto"/>
            <w:vAlign w:val="center"/>
          </w:tcPr>
          <w:p w14:paraId="36280235" w14:textId="2E40A635" w:rsidR="00B32ADE" w:rsidRPr="00186E89" w:rsidRDefault="00B32ADE" w:rsidP="00186E89">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t>Verify that all user and data attributes and policy information used by access controls cannot be manipulated by end users unless specifically authorized.</w:t>
            </w:r>
          </w:p>
        </w:tc>
        <w:tc>
          <w:tcPr>
            <w:tcW w:w="807" w:type="dxa"/>
            <w:shd w:val="clear" w:color="auto" w:fill="auto"/>
            <w:vAlign w:val="center"/>
          </w:tcPr>
          <w:p w14:paraId="37E96F71" w14:textId="73BE1E31"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808" w:type="dxa"/>
            <w:shd w:val="clear" w:color="auto" w:fill="92D050"/>
            <w:vAlign w:val="center"/>
          </w:tcPr>
          <w:p w14:paraId="116500C5" w14:textId="442F616A"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7" w:type="dxa"/>
            <w:shd w:val="clear" w:color="auto" w:fill="00B0F0"/>
            <w:vAlign w:val="center"/>
          </w:tcPr>
          <w:p w14:paraId="6ADB3A50" w14:textId="0E61787B"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8" w:type="dxa"/>
            <w:shd w:val="clear" w:color="auto" w:fill="auto"/>
            <w:vAlign w:val="center"/>
          </w:tcPr>
          <w:p w14:paraId="77590A77" w14:textId="416E3EA4"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t>1.0</w:t>
            </w:r>
          </w:p>
        </w:tc>
      </w:tr>
      <w:tr w:rsidR="00B32ADE" w:rsidRPr="009B0FD6" w14:paraId="68BF66F1" w14:textId="77777777" w:rsidTr="00186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712B2434" w14:textId="3D65EF5F" w:rsidR="00B32ADE" w:rsidRPr="009B0FD6" w:rsidRDefault="00B32ADE" w:rsidP="00B32ADE">
            <w:pPr>
              <w:pStyle w:val="TableHeading"/>
            </w:pPr>
            <w:r w:rsidRPr="009B0FD6">
              <w:rPr>
                <w:b/>
                <w:color w:val="FFFFFF"/>
                <w:sz w:val="20"/>
                <w:szCs w:val="20"/>
                <w:shd w:val="clear" w:color="auto" w:fill="A5A5A5"/>
              </w:rPr>
              <w:t>4.11</w:t>
            </w:r>
          </w:p>
        </w:tc>
        <w:tc>
          <w:tcPr>
            <w:tcW w:w="4962" w:type="dxa"/>
            <w:shd w:val="clear" w:color="auto" w:fill="auto"/>
            <w:vAlign w:val="center"/>
          </w:tcPr>
          <w:p w14:paraId="1F18E4B7" w14:textId="0A9CE888" w:rsidR="00B32ADE" w:rsidRPr="00186E89" w:rsidRDefault="00B32ADE" w:rsidP="00186E89">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t>Verify that there is a centralized mechanism (including libraries that call external authorization services) for protecting access to each type of protected resource.</w:t>
            </w:r>
          </w:p>
        </w:tc>
        <w:tc>
          <w:tcPr>
            <w:tcW w:w="807" w:type="dxa"/>
            <w:shd w:val="clear" w:color="auto" w:fill="auto"/>
            <w:vAlign w:val="center"/>
          </w:tcPr>
          <w:p w14:paraId="190B03D8" w14:textId="5F9940D9"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808" w:type="dxa"/>
            <w:shd w:val="clear" w:color="auto" w:fill="auto"/>
            <w:vAlign w:val="center"/>
          </w:tcPr>
          <w:p w14:paraId="569F3442" w14:textId="163834D9"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807" w:type="dxa"/>
            <w:shd w:val="clear" w:color="auto" w:fill="00B0F0"/>
            <w:vAlign w:val="center"/>
          </w:tcPr>
          <w:p w14:paraId="34A4AA0F" w14:textId="5AAA9E4B"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8" w:type="dxa"/>
            <w:shd w:val="clear" w:color="auto" w:fill="auto"/>
            <w:vAlign w:val="center"/>
          </w:tcPr>
          <w:p w14:paraId="2C1CD260" w14:textId="226EA9BE"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t>1.0</w:t>
            </w:r>
          </w:p>
        </w:tc>
      </w:tr>
      <w:tr w:rsidR="00B32ADE" w:rsidRPr="009B0FD6" w14:paraId="64C24C05" w14:textId="77777777" w:rsidTr="00186E89">
        <w:trPr>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11DD22FD" w14:textId="0A72A822" w:rsidR="00B32ADE" w:rsidRPr="009B0FD6" w:rsidRDefault="00B32ADE" w:rsidP="00B32ADE">
            <w:pPr>
              <w:pStyle w:val="TableHeading"/>
            </w:pPr>
            <w:r w:rsidRPr="009B0FD6">
              <w:rPr>
                <w:b/>
                <w:color w:val="FFFFFF"/>
                <w:sz w:val="20"/>
                <w:szCs w:val="20"/>
                <w:shd w:val="clear" w:color="auto" w:fill="A5A5A5"/>
              </w:rPr>
              <w:lastRenderedPageBreak/>
              <w:t>4.12</w:t>
            </w:r>
          </w:p>
        </w:tc>
        <w:tc>
          <w:tcPr>
            <w:tcW w:w="4962" w:type="dxa"/>
            <w:shd w:val="clear" w:color="auto" w:fill="auto"/>
            <w:vAlign w:val="center"/>
          </w:tcPr>
          <w:p w14:paraId="6B940BEA" w14:textId="6BA8C61D" w:rsidR="00B32ADE" w:rsidRPr="00186E89" w:rsidRDefault="00B32ADE" w:rsidP="00186E89">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t>Verify that all access control decisions can be logged and all failed decisions are logged.</w:t>
            </w:r>
          </w:p>
        </w:tc>
        <w:tc>
          <w:tcPr>
            <w:tcW w:w="807" w:type="dxa"/>
            <w:shd w:val="clear" w:color="auto" w:fill="auto"/>
            <w:vAlign w:val="center"/>
          </w:tcPr>
          <w:p w14:paraId="2999FF34" w14:textId="09F34EB3"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808" w:type="dxa"/>
            <w:shd w:val="clear" w:color="auto" w:fill="92D050"/>
            <w:vAlign w:val="center"/>
          </w:tcPr>
          <w:p w14:paraId="13E036A6" w14:textId="1DF9AC1D"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7" w:type="dxa"/>
            <w:shd w:val="clear" w:color="auto" w:fill="00B0F0"/>
            <w:vAlign w:val="center"/>
          </w:tcPr>
          <w:p w14:paraId="1B9D4018" w14:textId="0F0A4457"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8" w:type="dxa"/>
            <w:shd w:val="clear" w:color="auto" w:fill="auto"/>
            <w:vAlign w:val="center"/>
          </w:tcPr>
          <w:p w14:paraId="7AB09EA0" w14:textId="02288982"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t>2.0</w:t>
            </w:r>
          </w:p>
        </w:tc>
      </w:tr>
      <w:tr w:rsidR="00B32ADE" w:rsidRPr="009B0FD6" w14:paraId="43BD2E49" w14:textId="77777777" w:rsidTr="00186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0CEB4B3D" w14:textId="68300023" w:rsidR="00B32ADE" w:rsidRPr="009B0FD6" w:rsidRDefault="00B32ADE" w:rsidP="00B32ADE">
            <w:pPr>
              <w:pStyle w:val="TableHeading"/>
            </w:pPr>
            <w:r w:rsidRPr="009B0FD6">
              <w:rPr>
                <w:b/>
                <w:color w:val="FFFFFF"/>
                <w:sz w:val="20"/>
                <w:szCs w:val="20"/>
                <w:shd w:val="clear" w:color="auto" w:fill="A5A5A5"/>
              </w:rPr>
              <w:t>4.13</w:t>
            </w:r>
          </w:p>
        </w:tc>
        <w:tc>
          <w:tcPr>
            <w:tcW w:w="4962" w:type="dxa"/>
            <w:shd w:val="clear" w:color="auto" w:fill="auto"/>
            <w:vAlign w:val="center"/>
          </w:tcPr>
          <w:p w14:paraId="39B21A75" w14:textId="14823C9A" w:rsidR="00B32ADE" w:rsidRPr="00186E89" w:rsidRDefault="00B32ADE" w:rsidP="00186E89">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t xml:space="preserve">Verify that the application or framework uses strong random anti-CSRF tokens or has another transaction protection mechanism. </w:t>
            </w:r>
          </w:p>
        </w:tc>
        <w:tc>
          <w:tcPr>
            <w:tcW w:w="807" w:type="dxa"/>
            <w:shd w:val="clear" w:color="auto" w:fill="FFC000"/>
            <w:vAlign w:val="center"/>
          </w:tcPr>
          <w:p w14:paraId="00ADD64C" w14:textId="2894D211"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8" w:type="dxa"/>
            <w:shd w:val="clear" w:color="auto" w:fill="92D050"/>
            <w:vAlign w:val="center"/>
          </w:tcPr>
          <w:p w14:paraId="2802C248" w14:textId="1F2E6359"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7" w:type="dxa"/>
            <w:shd w:val="clear" w:color="auto" w:fill="00B0F0"/>
            <w:vAlign w:val="center"/>
          </w:tcPr>
          <w:p w14:paraId="0CE3FF21" w14:textId="650B80AD"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8" w:type="dxa"/>
            <w:shd w:val="clear" w:color="auto" w:fill="auto"/>
            <w:vAlign w:val="center"/>
          </w:tcPr>
          <w:p w14:paraId="21BF5218" w14:textId="47E4535D"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t>2.0</w:t>
            </w:r>
          </w:p>
        </w:tc>
      </w:tr>
      <w:tr w:rsidR="00B32ADE" w:rsidRPr="009B0FD6" w14:paraId="3D48F6D5" w14:textId="77777777" w:rsidTr="00186E89">
        <w:trPr>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4BA57442" w14:textId="1D5EF4BF" w:rsidR="00B32ADE" w:rsidRPr="009B0FD6" w:rsidRDefault="00B32ADE" w:rsidP="00B32ADE">
            <w:pPr>
              <w:pStyle w:val="TableHeading"/>
            </w:pPr>
            <w:r w:rsidRPr="009B0FD6">
              <w:rPr>
                <w:b/>
                <w:color w:val="FFFFFF"/>
                <w:sz w:val="20"/>
                <w:szCs w:val="20"/>
                <w:shd w:val="clear" w:color="auto" w:fill="A5A5A5"/>
              </w:rPr>
              <w:t>4.14</w:t>
            </w:r>
          </w:p>
        </w:tc>
        <w:tc>
          <w:tcPr>
            <w:tcW w:w="4962" w:type="dxa"/>
            <w:shd w:val="clear" w:color="auto" w:fill="auto"/>
            <w:vAlign w:val="center"/>
          </w:tcPr>
          <w:p w14:paraId="2569DFF2" w14:textId="5EE014AF" w:rsidR="00B32ADE" w:rsidRPr="00186E89" w:rsidRDefault="00B32ADE" w:rsidP="00186E89">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t>Verify the system can protect against aggregate or continuous access of secured functions, resources, or data. For example, consider the use of a resource governor to limit the number of edits per hour or to prevent the entire database from being scraped by an individual user.</w:t>
            </w:r>
          </w:p>
        </w:tc>
        <w:tc>
          <w:tcPr>
            <w:tcW w:w="807" w:type="dxa"/>
            <w:shd w:val="clear" w:color="auto" w:fill="auto"/>
            <w:vAlign w:val="center"/>
          </w:tcPr>
          <w:p w14:paraId="69C103D4" w14:textId="23BCBB8F"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808" w:type="dxa"/>
            <w:shd w:val="clear" w:color="auto" w:fill="92D050"/>
            <w:vAlign w:val="center"/>
          </w:tcPr>
          <w:p w14:paraId="2CBCCFB5" w14:textId="0551641A"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7" w:type="dxa"/>
            <w:shd w:val="clear" w:color="auto" w:fill="00B0F0"/>
            <w:vAlign w:val="center"/>
          </w:tcPr>
          <w:p w14:paraId="6279179C" w14:textId="12CB9EB1"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8" w:type="dxa"/>
            <w:shd w:val="clear" w:color="auto" w:fill="auto"/>
            <w:vAlign w:val="center"/>
          </w:tcPr>
          <w:p w14:paraId="5A8BB91A" w14:textId="1E35669F"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t>2.0</w:t>
            </w:r>
          </w:p>
        </w:tc>
      </w:tr>
      <w:tr w:rsidR="00B32ADE" w:rsidRPr="009B0FD6" w14:paraId="2198F7BC" w14:textId="77777777" w:rsidTr="00186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6A237BF9" w14:textId="01AE98FD" w:rsidR="00B32ADE" w:rsidRPr="009B0FD6" w:rsidRDefault="00B32ADE" w:rsidP="00B32ADE">
            <w:pPr>
              <w:pStyle w:val="TableHeading"/>
            </w:pPr>
            <w:r w:rsidRPr="009B0FD6">
              <w:rPr>
                <w:b/>
                <w:color w:val="FFFFFF"/>
                <w:sz w:val="20"/>
                <w:szCs w:val="20"/>
                <w:shd w:val="clear" w:color="auto" w:fill="A5A5A5"/>
              </w:rPr>
              <w:t>4.15</w:t>
            </w:r>
          </w:p>
        </w:tc>
        <w:tc>
          <w:tcPr>
            <w:tcW w:w="4962" w:type="dxa"/>
            <w:shd w:val="clear" w:color="auto" w:fill="auto"/>
            <w:vAlign w:val="center"/>
          </w:tcPr>
          <w:p w14:paraId="6E57DC5E" w14:textId="222FD05E" w:rsidR="00B32ADE" w:rsidRPr="00186E89" w:rsidRDefault="00B32ADE" w:rsidP="00186E89">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t>Verify the application has additional authorization (such as step up or adaptive authentication) for lower value systems, and / or segregation of duties for high value applications to enforce anti-fraud controls as per the risk of application and past fraud.</w:t>
            </w:r>
          </w:p>
        </w:tc>
        <w:tc>
          <w:tcPr>
            <w:tcW w:w="807" w:type="dxa"/>
            <w:shd w:val="clear" w:color="auto" w:fill="auto"/>
            <w:vAlign w:val="center"/>
          </w:tcPr>
          <w:p w14:paraId="3BADE4FB" w14:textId="1A7414EC"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808" w:type="dxa"/>
            <w:shd w:val="clear" w:color="auto" w:fill="92D050"/>
            <w:vAlign w:val="center"/>
          </w:tcPr>
          <w:p w14:paraId="19363B24" w14:textId="18187373"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7" w:type="dxa"/>
            <w:shd w:val="clear" w:color="auto" w:fill="00B0F0"/>
            <w:vAlign w:val="center"/>
          </w:tcPr>
          <w:p w14:paraId="50879245" w14:textId="42C162D4"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8" w:type="dxa"/>
            <w:shd w:val="clear" w:color="auto" w:fill="auto"/>
            <w:vAlign w:val="center"/>
          </w:tcPr>
          <w:p w14:paraId="7C0331C3" w14:textId="0AE43940" w:rsidR="00B32ADE" w:rsidRPr="00186E89"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186E89">
              <w:rPr>
                <w:rFonts w:cstheme="minorHAnsi"/>
                <w:sz w:val="20"/>
                <w:szCs w:val="20"/>
              </w:rPr>
              <w:t>3.0</w:t>
            </w:r>
          </w:p>
        </w:tc>
      </w:tr>
      <w:tr w:rsidR="00B32ADE" w:rsidRPr="009B0FD6" w14:paraId="31E3B5C8" w14:textId="77777777" w:rsidTr="00186E89">
        <w:trPr>
          <w:cantSplit/>
        </w:trPr>
        <w:tc>
          <w:tcPr>
            <w:cnfStyle w:val="001000000000" w:firstRow="0" w:lastRow="0" w:firstColumn="1" w:lastColumn="0" w:oddVBand="0" w:evenVBand="0" w:oddHBand="0" w:evenHBand="0" w:firstRowFirstColumn="0" w:firstRowLastColumn="0" w:lastRowFirstColumn="0" w:lastRowLastColumn="0"/>
            <w:tcW w:w="822" w:type="dxa"/>
            <w:tcBorders>
              <w:left w:val="none" w:sz="0" w:space="0" w:color="auto"/>
            </w:tcBorders>
            <w:vAlign w:val="center"/>
          </w:tcPr>
          <w:p w14:paraId="333221CC" w14:textId="7074F83B" w:rsidR="00B32ADE" w:rsidRPr="009B0FD6" w:rsidRDefault="00B32ADE" w:rsidP="00B32ADE">
            <w:pPr>
              <w:pStyle w:val="TableHeading"/>
            </w:pPr>
            <w:r w:rsidRPr="009B0FD6">
              <w:rPr>
                <w:b/>
                <w:color w:val="FFFFFF"/>
                <w:sz w:val="20"/>
                <w:szCs w:val="20"/>
                <w:shd w:val="clear" w:color="auto" w:fill="A5A5A5"/>
              </w:rPr>
              <w:t>4.16</w:t>
            </w:r>
          </w:p>
        </w:tc>
        <w:tc>
          <w:tcPr>
            <w:tcW w:w="4962" w:type="dxa"/>
            <w:shd w:val="clear" w:color="auto" w:fill="auto"/>
            <w:vAlign w:val="center"/>
          </w:tcPr>
          <w:p w14:paraId="25474F7A" w14:textId="5263E12D" w:rsidR="00B32ADE" w:rsidRPr="00186E89" w:rsidRDefault="00B32ADE" w:rsidP="00186E89">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t xml:space="preserve">Verify that the application correctly enforces context-sensitive authorisation so as to not allow unauthorised manipulation by means of parameter tampering. </w:t>
            </w:r>
          </w:p>
        </w:tc>
        <w:tc>
          <w:tcPr>
            <w:tcW w:w="807" w:type="dxa"/>
            <w:shd w:val="clear" w:color="auto" w:fill="FFC000"/>
            <w:vAlign w:val="center"/>
          </w:tcPr>
          <w:p w14:paraId="3BC0AFEC" w14:textId="2C6CC312"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8" w:type="dxa"/>
            <w:shd w:val="clear" w:color="auto" w:fill="92D050"/>
            <w:vAlign w:val="center"/>
          </w:tcPr>
          <w:p w14:paraId="6A29B7D7" w14:textId="660B32C2"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7" w:type="dxa"/>
            <w:shd w:val="clear" w:color="auto" w:fill="00B0F0"/>
            <w:vAlign w:val="center"/>
          </w:tcPr>
          <w:p w14:paraId="5D7E9B67" w14:textId="6471D8F9"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sym w:font="Wingdings" w:char="F0FC"/>
            </w:r>
          </w:p>
        </w:tc>
        <w:tc>
          <w:tcPr>
            <w:tcW w:w="808" w:type="dxa"/>
            <w:shd w:val="clear" w:color="auto" w:fill="auto"/>
            <w:vAlign w:val="center"/>
          </w:tcPr>
          <w:p w14:paraId="5D1CB8A0" w14:textId="2E8BC9F6" w:rsidR="00B32ADE" w:rsidRPr="00186E89"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86E89">
              <w:rPr>
                <w:rFonts w:cstheme="minorHAnsi"/>
                <w:sz w:val="20"/>
                <w:szCs w:val="20"/>
              </w:rPr>
              <w:t>3.0</w:t>
            </w:r>
          </w:p>
        </w:tc>
      </w:tr>
    </w:tbl>
    <w:p w14:paraId="0A042810" w14:textId="77777777" w:rsidR="00E34115" w:rsidRPr="009B0FD6" w:rsidRDefault="00E34115" w:rsidP="00E34115"/>
    <w:p w14:paraId="5C819D51" w14:textId="77777777" w:rsidR="00E34115" w:rsidRPr="009B0FD6" w:rsidRDefault="00E34115" w:rsidP="00E34115">
      <w:pPr>
        <w:pStyle w:val="Heading2"/>
      </w:pPr>
      <w:bookmarkStart w:id="43" w:name="_Toc478430801"/>
      <w:r w:rsidRPr="009B0FD6">
        <w:t>References</w:t>
      </w:r>
      <w:bookmarkEnd w:id="43"/>
    </w:p>
    <w:p w14:paraId="737D0C68" w14:textId="77777777" w:rsidR="00E34115" w:rsidRPr="009B0FD6" w:rsidRDefault="00E34115" w:rsidP="00E34115">
      <w:r w:rsidRPr="009B0FD6">
        <w:t>For more information, please see:</w:t>
      </w:r>
    </w:p>
    <w:p w14:paraId="20731CAD" w14:textId="6187A373" w:rsidR="00F212DD" w:rsidRPr="009B0FD6" w:rsidRDefault="00F212DD" w:rsidP="009F4ACA">
      <w:pPr>
        <w:pStyle w:val="ListParagraph"/>
        <w:numPr>
          <w:ilvl w:val="0"/>
          <w:numId w:val="19"/>
        </w:numPr>
      </w:pPr>
      <w:r w:rsidRPr="009B0FD6">
        <w:rPr>
          <w:rFonts w:hint="eastAsia"/>
        </w:rPr>
        <w:t xml:space="preserve">OWASP Testing Guide 4.0: Authorization </w:t>
      </w:r>
      <w:hyperlink r:id="rId27" w:history="1">
        <w:r w:rsidRPr="009B0FD6">
          <w:rPr>
            <w:rStyle w:val="Hyperlink"/>
            <w:rFonts w:hint="eastAsia"/>
          </w:rPr>
          <w:t>https://www.owasp.org/index.php/Testing_for_Authorization</w:t>
        </w:r>
      </w:hyperlink>
      <w:r w:rsidRPr="009B0FD6">
        <w:t xml:space="preserve"> </w:t>
      </w:r>
      <w:r w:rsidRPr="009B0FD6">
        <w:rPr>
          <w:rFonts w:hint="eastAsia"/>
        </w:rPr>
        <w:t xml:space="preserve"> </w:t>
      </w:r>
    </w:p>
    <w:p w14:paraId="7B1FEF89" w14:textId="2B965130" w:rsidR="00F212DD" w:rsidRPr="009B0FD6" w:rsidRDefault="00F212DD" w:rsidP="009F4ACA">
      <w:pPr>
        <w:pStyle w:val="ListParagraph"/>
        <w:numPr>
          <w:ilvl w:val="0"/>
          <w:numId w:val="19"/>
        </w:numPr>
      </w:pPr>
      <w:r w:rsidRPr="009B0FD6">
        <w:rPr>
          <w:rFonts w:hint="eastAsia"/>
        </w:rPr>
        <w:t xml:space="preserve">OWASP Cheat Sheet: Access Control </w:t>
      </w:r>
      <w:hyperlink r:id="rId28" w:history="1">
        <w:r w:rsidRPr="009B0FD6">
          <w:rPr>
            <w:rStyle w:val="Hyperlink"/>
            <w:rFonts w:hint="eastAsia"/>
          </w:rPr>
          <w:t>https://www.owasp.org/index.php/Access_Control_Cheat_Sheet</w:t>
        </w:r>
      </w:hyperlink>
      <w:r w:rsidRPr="009B0FD6">
        <w:t xml:space="preserve"> </w:t>
      </w:r>
      <w:r w:rsidRPr="009B0FD6">
        <w:rPr>
          <w:rFonts w:hint="eastAsia"/>
        </w:rPr>
        <w:t xml:space="preserve">  </w:t>
      </w:r>
    </w:p>
    <w:p w14:paraId="0BC6CCC0" w14:textId="77777777" w:rsidR="00F212DD" w:rsidRPr="009B0FD6" w:rsidRDefault="00F212DD" w:rsidP="00E34115"/>
    <w:p w14:paraId="5650D600" w14:textId="77777777" w:rsidR="00DF702A" w:rsidRPr="009B0FD6" w:rsidRDefault="00DF702A" w:rsidP="00BD5F80">
      <w:pPr>
        <w:rPr>
          <w:rFonts w:asciiTheme="majorHAnsi" w:eastAsiaTheme="majorEastAsia" w:hAnsiTheme="majorHAnsi" w:cstheme="majorBidi"/>
          <w:color w:val="2E74B5" w:themeColor="accent1" w:themeShade="BF"/>
          <w:sz w:val="32"/>
          <w:szCs w:val="32"/>
        </w:rPr>
      </w:pPr>
      <w:r w:rsidRPr="009B0FD6">
        <w:br w:type="page"/>
      </w:r>
    </w:p>
    <w:p w14:paraId="762E9B95" w14:textId="4C7B05B2" w:rsidR="00DF702A" w:rsidRPr="009B0FD6" w:rsidRDefault="00DF702A" w:rsidP="00BD5F80">
      <w:pPr>
        <w:pStyle w:val="Heading1"/>
      </w:pPr>
      <w:bookmarkStart w:id="44" w:name="_Toc478430802"/>
      <w:r w:rsidRPr="009B0FD6">
        <w:lastRenderedPageBreak/>
        <w:t xml:space="preserve">V5: Malicious </w:t>
      </w:r>
      <w:r w:rsidR="00C801A4" w:rsidRPr="009B0FD6">
        <w:t>i</w:t>
      </w:r>
      <w:r w:rsidRPr="009B0FD6">
        <w:t xml:space="preserve">nput </w:t>
      </w:r>
      <w:r w:rsidR="00C801A4" w:rsidRPr="009B0FD6">
        <w:t>h</w:t>
      </w:r>
      <w:r w:rsidRPr="009B0FD6">
        <w:t xml:space="preserve">andling </w:t>
      </w:r>
      <w:r w:rsidR="00C801A4" w:rsidRPr="009B0FD6">
        <w:t>v</w:t>
      </w:r>
      <w:r w:rsidRPr="009B0FD6">
        <w:t xml:space="preserve">erification </w:t>
      </w:r>
      <w:r w:rsidR="00C801A4" w:rsidRPr="009B0FD6">
        <w:t>r</w:t>
      </w:r>
      <w:r w:rsidRPr="009B0FD6">
        <w:t>equirements</w:t>
      </w:r>
      <w:bookmarkEnd w:id="44"/>
    </w:p>
    <w:p w14:paraId="2AF2BC7A" w14:textId="77777777" w:rsidR="00702571" w:rsidRPr="009B0FD6" w:rsidRDefault="00702571" w:rsidP="00702571">
      <w:pPr>
        <w:pStyle w:val="Heading2"/>
      </w:pPr>
      <w:bookmarkStart w:id="45" w:name="_Toc478430803"/>
      <w:r w:rsidRPr="009B0FD6">
        <w:t>Control objective</w:t>
      </w:r>
      <w:bookmarkEnd w:id="45"/>
    </w:p>
    <w:p w14:paraId="7C7E6D02" w14:textId="77777777" w:rsidR="00C9160A" w:rsidRPr="009B0FD6" w:rsidRDefault="00C9160A" w:rsidP="00945FEB">
      <w:r w:rsidRPr="009B0FD6">
        <w:t xml:space="preserve">The most common web application security weakness is the failure to properly validate input coming from the client or from the environment before using it. This weakness leads to almost all of the major vulnerabilities in web applications, such as cross site scripting, SQL injection, interpreter injection, locale/Unicode attacks, file system attacks, and buffer overflows. </w:t>
      </w:r>
    </w:p>
    <w:p w14:paraId="1928DA8B" w14:textId="77777777" w:rsidR="00C9160A" w:rsidRPr="009B0FD6" w:rsidRDefault="00C9160A" w:rsidP="00945FEB">
      <w:r w:rsidRPr="009B0FD6">
        <w:t>Ensure that a verified application satisfies the following high level requirements:</w:t>
      </w:r>
    </w:p>
    <w:p w14:paraId="4F54C0DD" w14:textId="5E6142EF" w:rsidR="00C9160A" w:rsidRPr="009B0FD6" w:rsidRDefault="00C9160A" w:rsidP="009F4ACA">
      <w:pPr>
        <w:pStyle w:val="ListParagraph"/>
        <w:numPr>
          <w:ilvl w:val="0"/>
          <w:numId w:val="28"/>
        </w:numPr>
      </w:pPr>
      <w:r w:rsidRPr="009B0FD6">
        <w:rPr>
          <w:rFonts w:hint="eastAsia"/>
        </w:rPr>
        <w:t xml:space="preserve">All input is validated to be correct and fit for the intended purpose. </w:t>
      </w:r>
    </w:p>
    <w:p w14:paraId="0177CB3C" w14:textId="5451A9FB" w:rsidR="00C9160A" w:rsidRPr="009B0FD6" w:rsidRDefault="00C9160A" w:rsidP="009F4ACA">
      <w:pPr>
        <w:pStyle w:val="ListParagraph"/>
        <w:numPr>
          <w:ilvl w:val="0"/>
          <w:numId w:val="28"/>
        </w:numPr>
      </w:pPr>
      <w:r w:rsidRPr="009B0FD6">
        <w:rPr>
          <w:rFonts w:hint="eastAsia"/>
        </w:rPr>
        <w:t>Data from an external entity or client should never be trusted and should be handled accordingly.</w:t>
      </w:r>
    </w:p>
    <w:p w14:paraId="2D51829B" w14:textId="4FBE8E20" w:rsidR="00C801A4" w:rsidRPr="009B0FD6" w:rsidRDefault="00702571" w:rsidP="00D9138A">
      <w:pPr>
        <w:pStyle w:val="Heading2"/>
      </w:pPr>
      <w:bookmarkStart w:id="46" w:name="_Toc478430804"/>
      <w:r w:rsidRPr="009B0FD6">
        <w:t>Requirements</w:t>
      </w:r>
      <w:bookmarkEnd w:id="46"/>
    </w:p>
    <w:tbl>
      <w:tblPr>
        <w:tblStyle w:val="GridTable5Dark-Accent3"/>
        <w:tblW w:w="5000" w:type="pct"/>
        <w:tblLayout w:type="fixed"/>
        <w:tblLook w:val="04A0" w:firstRow="1" w:lastRow="0" w:firstColumn="1" w:lastColumn="0" w:noHBand="0" w:noVBand="1"/>
      </w:tblPr>
      <w:tblGrid>
        <w:gridCol w:w="806"/>
        <w:gridCol w:w="5313"/>
        <w:gridCol w:w="722"/>
        <w:gridCol w:w="723"/>
        <w:gridCol w:w="723"/>
        <w:gridCol w:w="723"/>
      </w:tblGrid>
      <w:tr w:rsidR="00D9138A" w:rsidRPr="009B0FD6" w14:paraId="76BA3029" w14:textId="77777777" w:rsidTr="00186E89">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06" w:type="dxa"/>
            <w:vAlign w:val="center"/>
          </w:tcPr>
          <w:p w14:paraId="2B0C41A3" w14:textId="3BBB5008" w:rsidR="00C801A4" w:rsidRPr="009B0FD6" w:rsidRDefault="00D9138A" w:rsidP="008B1965">
            <w:pPr>
              <w:pStyle w:val="TableHeading"/>
            </w:pPr>
            <w:r w:rsidRPr="009B0FD6">
              <w:t>#</w:t>
            </w:r>
          </w:p>
        </w:tc>
        <w:tc>
          <w:tcPr>
            <w:tcW w:w="5313" w:type="dxa"/>
            <w:vAlign w:val="center"/>
          </w:tcPr>
          <w:p w14:paraId="103ECF14" w14:textId="77777777" w:rsidR="00C801A4" w:rsidRPr="009B0FD6" w:rsidRDefault="00C801A4" w:rsidP="008B1965">
            <w:pPr>
              <w:pStyle w:val="TableHeading"/>
              <w:jc w:val="left"/>
              <w:cnfStyle w:val="100000000000" w:firstRow="1" w:lastRow="0" w:firstColumn="0" w:lastColumn="0" w:oddVBand="0" w:evenVBand="0" w:oddHBand="0" w:evenHBand="0" w:firstRowFirstColumn="0" w:firstRowLastColumn="0" w:lastRowFirstColumn="0" w:lastRowLastColumn="0"/>
            </w:pPr>
            <w:r w:rsidRPr="009B0FD6">
              <w:t>Description</w:t>
            </w:r>
          </w:p>
        </w:tc>
        <w:tc>
          <w:tcPr>
            <w:tcW w:w="722" w:type="dxa"/>
            <w:vAlign w:val="center"/>
          </w:tcPr>
          <w:p w14:paraId="549AE2F8" w14:textId="77777777" w:rsidR="00C801A4" w:rsidRPr="009B0FD6" w:rsidRDefault="00C801A4" w:rsidP="00186E89">
            <w:pPr>
              <w:pStyle w:val="TableHeading"/>
              <w:cnfStyle w:val="100000000000" w:firstRow="1" w:lastRow="0" w:firstColumn="0" w:lastColumn="0" w:oddVBand="0" w:evenVBand="0" w:oddHBand="0" w:evenHBand="0" w:firstRowFirstColumn="0" w:firstRowLastColumn="0" w:lastRowFirstColumn="0" w:lastRowLastColumn="0"/>
            </w:pPr>
            <w:r w:rsidRPr="009B0FD6">
              <w:t>1</w:t>
            </w:r>
          </w:p>
        </w:tc>
        <w:tc>
          <w:tcPr>
            <w:tcW w:w="723" w:type="dxa"/>
            <w:vAlign w:val="center"/>
          </w:tcPr>
          <w:p w14:paraId="5502207B" w14:textId="77777777" w:rsidR="00C801A4" w:rsidRPr="009B0FD6" w:rsidRDefault="00C801A4" w:rsidP="00186E89">
            <w:pPr>
              <w:pStyle w:val="TableHeading"/>
              <w:cnfStyle w:val="100000000000" w:firstRow="1" w:lastRow="0" w:firstColumn="0" w:lastColumn="0" w:oddVBand="0" w:evenVBand="0" w:oddHBand="0" w:evenHBand="0" w:firstRowFirstColumn="0" w:firstRowLastColumn="0" w:lastRowFirstColumn="0" w:lastRowLastColumn="0"/>
            </w:pPr>
            <w:r w:rsidRPr="009B0FD6">
              <w:t>2</w:t>
            </w:r>
          </w:p>
        </w:tc>
        <w:tc>
          <w:tcPr>
            <w:tcW w:w="723" w:type="dxa"/>
            <w:vAlign w:val="center"/>
          </w:tcPr>
          <w:p w14:paraId="4DA4E719" w14:textId="77777777" w:rsidR="00C801A4" w:rsidRPr="009B0FD6" w:rsidRDefault="00C801A4" w:rsidP="00186E89">
            <w:pPr>
              <w:pStyle w:val="TableHeading"/>
              <w:cnfStyle w:val="100000000000" w:firstRow="1" w:lastRow="0" w:firstColumn="0" w:lastColumn="0" w:oddVBand="0" w:evenVBand="0" w:oddHBand="0" w:evenHBand="0" w:firstRowFirstColumn="0" w:firstRowLastColumn="0" w:lastRowFirstColumn="0" w:lastRowLastColumn="0"/>
            </w:pPr>
            <w:r w:rsidRPr="009B0FD6">
              <w:t>3</w:t>
            </w:r>
          </w:p>
        </w:tc>
        <w:tc>
          <w:tcPr>
            <w:tcW w:w="723" w:type="dxa"/>
            <w:vAlign w:val="center"/>
          </w:tcPr>
          <w:p w14:paraId="4A4290CF" w14:textId="77777777" w:rsidR="00C801A4" w:rsidRPr="009B0FD6" w:rsidRDefault="00C801A4" w:rsidP="00186E89">
            <w:pPr>
              <w:pStyle w:val="TableHeading"/>
              <w:cnfStyle w:val="100000000000" w:firstRow="1" w:lastRow="0" w:firstColumn="0" w:lastColumn="0" w:oddVBand="0" w:evenVBand="0" w:oddHBand="0" w:evenHBand="0" w:firstRowFirstColumn="0" w:firstRowLastColumn="0" w:lastRowFirstColumn="0" w:lastRowLastColumn="0"/>
            </w:pPr>
            <w:r w:rsidRPr="009B0FD6">
              <w:t>Since</w:t>
            </w:r>
          </w:p>
        </w:tc>
      </w:tr>
      <w:tr w:rsidR="00B32ADE" w:rsidRPr="009B0FD6" w14:paraId="70402A1F" w14:textId="77777777" w:rsidTr="00186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4F67E6D8" w14:textId="689743B6" w:rsidR="00B32ADE" w:rsidRPr="009B0FD6" w:rsidRDefault="00B32ADE" w:rsidP="00B32ADE">
            <w:pPr>
              <w:pStyle w:val="TableHeading"/>
            </w:pPr>
            <w:r w:rsidRPr="009B0FD6">
              <w:rPr>
                <w:b/>
                <w:color w:val="FFFFFF"/>
                <w:sz w:val="20"/>
                <w:szCs w:val="20"/>
                <w:shd w:val="clear" w:color="auto" w:fill="A5A5A5"/>
              </w:rPr>
              <w:t>5.1</w:t>
            </w:r>
          </w:p>
        </w:tc>
        <w:tc>
          <w:tcPr>
            <w:tcW w:w="5313" w:type="dxa"/>
            <w:shd w:val="clear" w:color="auto" w:fill="auto"/>
            <w:vAlign w:val="center"/>
          </w:tcPr>
          <w:p w14:paraId="600FCBED" w14:textId="0E0D7B75" w:rsidR="00B32ADE" w:rsidRPr="006E6ADB" w:rsidRDefault="00B32ADE" w:rsidP="006E6ADB">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Verify that the runtime environment is not susceptible to buffer overflows, or that security controls prevent buffer overflows.</w:t>
            </w:r>
          </w:p>
        </w:tc>
        <w:tc>
          <w:tcPr>
            <w:tcW w:w="722" w:type="dxa"/>
            <w:shd w:val="clear" w:color="auto" w:fill="FFC000"/>
            <w:vAlign w:val="center"/>
          </w:tcPr>
          <w:p w14:paraId="590F2CAC" w14:textId="4095A870"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92D050"/>
            <w:vAlign w:val="center"/>
          </w:tcPr>
          <w:p w14:paraId="363199B4" w14:textId="2F226A07"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00B0F0"/>
            <w:vAlign w:val="center"/>
          </w:tcPr>
          <w:p w14:paraId="27E2525A" w14:textId="5FFBBE2C"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auto"/>
            <w:vAlign w:val="center"/>
          </w:tcPr>
          <w:p w14:paraId="307E16DF" w14:textId="630179DB"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1.0</w:t>
            </w:r>
          </w:p>
        </w:tc>
      </w:tr>
      <w:tr w:rsidR="00B32ADE" w:rsidRPr="009B0FD6" w14:paraId="5C3074BF" w14:textId="77777777" w:rsidTr="00186E89">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7483C56F" w14:textId="4AACB048" w:rsidR="00B32ADE" w:rsidRPr="009B0FD6" w:rsidRDefault="00B32ADE" w:rsidP="00B32ADE">
            <w:pPr>
              <w:pStyle w:val="TableHeading"/>
            </w:pPr>
            <w:r w:rsidRPr="009B0FD6">
              <w:rPr>
                <w:b/>
                <w:color w:val="FFFFFF"/>
                <w:sz w:val="20"/>
                <w:szCs w:val="20"/>
                <w:shd w:val="clear" w:color="auto" w:fill="A5A5A5"/>
              </w:rPr>
              <w:t>5.3</w:t>
            </w:r>
          </w:p>
        </w:tc>
        <w:tc>
          <w:tcPr>
            <w:tcW w:w="5313" w:type="dxa"/>
            <w:shd w:val="clear" w:color="auto" w:fill="auto"/>
            <w:vAlign w:val="center"/>
          </w:tcPr>
          <w:p w14:paraId="7E3A303A" w14:textId="5DF39F4F" w:rsidR="00B32ADE" w:rsidRPr="006E6ADB" w:rsidRDefault="00B32ADE" w:rsidP="006E6ADB">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t>Verify that server side input validation failures result in request rejection and are logged.</w:t>
            </w:r>
          </w:p>
        </w:tc>
        <w:tc>
          <w:tcPr>
            <w:tcW w:w="722" w:type="dxa"/>
            <w:shd w:val="clear" w:color="auto" w:fill="FFC000"/>
            <w:vAlign w:val="center"/>
          </w:tcPr>
          <w:p w14:paraId="1959197C" w14:textId="623DF3F5"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92D050"/>
            <w:vAlign w:val="center"/>
          </w:tcPr>
          <w:p w14:paraId="0A3359A1" w14:textId="7E4E77E2"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00B0F0"/>
            <w:vAlign w:val="center"/>
          </w:tcPr>
          <w:p w14:paraId="6F023613" w14:textId="50F028CB"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auto"/>
            <w:vAlign w:val="center"/>
          </w:tcPr>
          <w:p w14:paraId="42E166C5" w14:textId="24FAC39A"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t>1.0</w:t>
            </w:r>
          </w:p>
        </w:tc>
      </w:tr>
      <w:tr w:rsidR="00B32ADE" w:rsidRPr="009B0FD6" w14:paraId="78A206BD" w14:textId="77777777" w:rsidTr="00186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689CE18B" w14:textId="432EB2F4" w:rsidR="00B32ADE" w:rsidRPr="009B0FD6" w:rsidRDefault="00B32ADE" w:rsidP="00B32ADE">
            <w:pPr>
              <w:pStyle w:val="TableHeading"/>
            </w:pPr>
            <w:r w:rsidRPr="009B0FD6">
              <w:rPr>
                <w:b/>
                <w:color w:val="FFFFFF"/>
                <w:sz w:val="20"/>
                <w:szCs w:val="20"/>
                <w:shd w:val="clear" w:color="auto" w:fill="A5A5A5"/>
              </w:rPr>
              <w:t>5.5</w:t>
            </w:r>
          </w:p>
        </w:tc>
        <w:tc>
          <w:tcPr>
            <w:tcW w:w="5313" w:type="dxa"/>
            <w:shd w:val="clear" w:color="auto" w:fill="auto"/>
            <w:vAlign w:val="center"/>
          </w:tcPr>
          <w:p w14:paraId="65857C1E" w14:textId="71940378" w:rsidR="00B32ADE" w:rsidRPr="006E6ADB" w:rsidRDefault="00B32ADE" w:rsidP="006E6ADB">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 xml:space="preserve">Verify that input validation routines are enforced on the server side. </w:t>
            </w:r>
          </w:p>
        </w:tc>
        <w:tc>
          <w:tcPr>
            <w:tcW w:w="722" w:type="dxa"/>
            <w:shd w:val="clear" w:color="auto" w:fill="FFC000"/>
            <w:vAlign w:val="center"/>
          </w:tcPr>
          <w:p w14:paraId="4CF776F2" w14:textId="08EBCDD8"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92D050"/>
            <w:vAlign w:val="center"/>
          </w:tcPr>
          <w:p w14:paraId="4C9AF8E8" w14:textId="53446E9A"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00B0F0"/>
            <w:vAlign w:val="center"/>
          </w:tcPr>
          <w:p w14:paraId="704BB1B2" w14:textId="19F410DD"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auto"/>
            <w:vAlign w:val="center"/>
          </w:tcPr>
          <w:p w14:paraId="22ECFC91" w14:textId="50FDF53E"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1.0</w:t>
            </w:r>
          </w:p>
        </w:tc>
      </w:tr>
      <w:tr w:rsidR="00B32ADE" w:rsidRPr="009B0FD6" w14:paraId="67A573BD" w14:textId="77777777" w:rsidTr="00186E89">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7AE9661C" w14:textId="39B63B64" w:rsidR="00B32ADE" w:rsidRPr="009B0FD6" w:rsidRDefault="00B32ADE" w:rsidP="00B32ADE">
            <w:pPr>
              <w:pStyle w:val="TableHeading"/>
            </w:pPr>
            <w:r w:rsidRPr="009B0FD6">
              <w:rPr>
                <w:b/>
                <w:color w:val="FFFFFF"/>
                <w:sz w:val="20"/>
                <w:szCs w:val="20"/>
                <w:shd w:val="clear" w:color="auto" w:fill="A5A5A5"/>
              </w:rPr>
              <w:t>5.6</w:t>
            </w:r>
          </w:p>
        </w:tc>
        <w:tc>
          <w:tcPr>
            <w:tcW w:w="5313" w:type="dxa"/>
            <w:shd w:val="clear" w:color="auto" w:fill="auto"/>
            <w:vAlign w:val="center"/>
          </w:tcPr>
          <w:p w14:paraId="66FF3E46" w14:textId="1F114C70" w:rsidR="00B32ADE" w:rsidRPr="006E6ADB" w:rsidRDefault="00B32ADE" w:rsidP="006E6ADB">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t>Verify that a single input validation control is used by the application for each type of data that is accepted.</w:t>
            </w:r>
          </w:p>
        </w:tc>
        <w:tc>
          <w:tcPr>
            <w:tcW w:w="722" w:type="dxa"/>
            <w:shd w:val="clear" w:color="auto" w:fill="auto"/>
            <w:vAlign w:val="center"/>
          </w:tcPr>
          <w:p w14:paraId="6904F83E" w14:textId="7DCA0068"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723" w:type="dxa"/>
            <w:shd w:val="clear" w:color="auto" w:fill="auto"/>
            <w:vAlign w:val="center"/>
          </w:tcPr>
          <w:p w14:paraId="7EB4432D" w14:textId="2A118938"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723" w:type="dxa"/>
            <w:shd w:val="clear" w:color="auto" w:fill="00B0F0"/>
            <w:vAlign w:val="center"/>
          </w:tcPr>
          <w:p w14:paraId="648221B0" w14:textId="48FA9F5D"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auto"/>
            <w:vAlign w:val="center"/>
          </w:tcPr>
          <w:p w14:paraId="6F533F04" w14:textId="3537BA08"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t>1.0</w:t>
            </w:r>
          </w:p>
        </w:tc>
      </w:tr>
      <w:tr w:rsidR="00B32ADE" w:rsidRPr="009B0FD6" w14:paraId="43B1DD56" w14:textId="77777777" w:rsidTr="00186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5155FA18" w14:textId="35E89142" w:rsidR="00B32ADE" w:rsidRPr="009B0FD6" w:rsidRDefault="00B32ADE" w:rsidP="00B32ADE">
            <w:pPr>
              <w:pStyle w:val="TableHeading"/>
            </w:pPr>
            <w:r w:rsidRPr="009B0FD6">
              <w:rPr>
                <w:b/>
                <w:color w:val="FFFFFF"/>
                <w:sz w:val="20"/>
                <w:szCs w:val="20"/>
                <w:shd w:val="clear" w:color="auto" w:fill="A5A5A5"/>
              </w:rPr>
              <w:t>5.10</w:t>
            </w:r>
          </w:p>
        </w:tc>
        <w:tc>
          <w:tcPr>
            <w:tcW w:w="5313" w:type="dxa"/>
            <w:shd w:val="clear" w:color="auto" w:fill="auto"/>
            <w:vAlign w:val="center"/>
          </w:tcPr>
          <w:p w14:paraId="6A683BCA" w14:textId="36196E57" w:rsidR="00B32ADE" w:rsidRPr="006E6ADB" w:rsidRDefault="00B32ADE" w:rsidP="006E6ADB">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 xml:space="preserve">Verify that all SQL queries, HQL, OSQL, NOSQL and stored procedures, calling of stored procedures are protected by the use of prepared statements or query parameterization, and thus not susceptible to SQL injection </w:t>
            </w:r>
          </w:p>
        </w:tc>
        <w:tc>
          <w:tcPr>
            <w:tcW w:w="722" w:type="dxa"/>
            <w:shd w:val="clear" w:color="auto" w:fill="FFC000"/>
            <w:vAlign w:val="center"/>
          </w:tcPr>
          <w:p w14:paraId="3BCAA2C1" w14:textId="6DAF32F1"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92D050"/>
            <w:vAlign w:val="center"/>
          </w:tcPr>
          <w:p w14:paraId="67D28EF1" w14:textId="0CA8085E"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00B0F0"/>
            <w:vAlign w:val="center"/>
          </w:tcPr>
          <w:p w14:paraId="13C2A2AC" w14:textId="6424792E"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auto"/>
            <w:vAlign w:val="center"/>
          </w:tcPr>
          <w:p w14:paraId="2CE76246" w14:textId="173624AC"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2.0</w:t>
            </w:r>
          </w:p>
        </w:tc>
      </w:tr>
      <w:tr w:rsidR="00B32ADE" w:rsidRPr="009B0FD6" w14:paraId="02339599" w14:textId="77777777" w:rsidTr="00186E89">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19851824" w14:textId="13299D19" w:rsidR="00B32ADE" w:rsidRPr="009B0FD6" w:rsidRDefault="00B32ADE" w:rsidP="00B32ADE">
            <w:pPr>
              <w:pStyle w:val="TableHeading"/>
            </w:pPr>
            <w:r w:rsidRPr="009B0FD6">
              <w:rPr>
                <w:b/>
                <w:color w:val="FFFFFF"/>
                <w:sz w:val="20"/>
                <w:szCs w:val="20"/>
                <w:shd w:val="clear" w:color="auto" w:fill="A5A5A5"/>
              </w:rPr>
              <w:t>5.11</w:t>
            </w:r>
          </w:p>
        </w:tc>
        <w:tc>
          <w:tcPr>
            <w:tcW w:w="5313" w:type="dxa"/>
            <w:shd w:val="clear" w:color="auto" w:fill="auto"/>
            <w:vAlign w:val="center"/>
          </w:tcPr>
          <w:p w14:paraId="21FBE623" w14:textId="3E7C8DEA" w:rsidR="00B32ADE" w:rsidRPr="006E6ADB" w:rsidRDefault="00B32ADE" w:rsidP="006E6ADB">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t xml:space="preserve">Verify that the application is not susceptible to LDAP Injection, or that security controls prevent LDAP Injection. </w:t>
            </w:r>
          </w:p>
        </w:tc>
        <w:tc>
          <w:tcPr>
            <w:tcW w:w="722" w:type="dxa"/>
            <w:shd w:val="clear" w:color="auto" w:fill="FFC000"/>
            <w:vAlign w:val="center"/>
          </w:tcPr>
          <w:p w14:paraId="57B88403" w14:textId="0B0F658E"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92D050"/>
            <w:vAlign w:val="center"/>
          </w:tcPr>
          <w:p w14:paraId="5CAD42E0" w14:textId="656C2333"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00B0F0"/>
            <w:vAlign w:val="center"/>
          </w:tcPr>
          <w:p w14:paraId="7DEB78C4" w14:textId="395C61A3"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auto"/>
            <w:vAlign w:val="center"/>
          </w:tcPr>
          <w:p w14:paraId="4D84FEE6" w14:textId="32F9D4D9"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t>2.0</w:t>
            </w:r>
          </w:p>
        </w:tc>
      </w:tr>
      <w:tr w:rsidR="00B32ADE" w:rsidRPr="009B0FD6" w14:paraId="3CCDD3D2" w14:textId="77777777" w:rsidTr="00186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0FFED278" w14:textId="35676479" w:rsidR="00B32ADE" w:rsidRPr="009B0FD6" w:rsidRDefault="00B32ADE" w:rsidP="00B32ADE">
            <w:pPr>
              <w:pStyle w:val="TableHeading"/>
            </w:pPr>
            <w:r w:rsidRPr="009B0FD6">
              <w:rPr>
                <w:b/>
                <w:color w:val="FFFFFF"/>
                <w:sz w:val="20"/>
                <w:szCs w:val="20"/>
                <w:shd w:val="clear" w:color="auto" w:fill="A5A5A5"/>
              </w:rPr>
              <w:lastRenderedPageBreak/>
              <w:t>5.12</w:t>
            </w:r>
          </w:p>
        </w:tc>
        <w:tc>
          <w:tcPr>
            <w:tcW w:w="5313" w:type="dxa"/>
            <w:shd w:val="clear" w:color="auto" w:fill="auto"/>
            <w:vAlign w:val="center"/>
          </w:tcPr>
          <w:p w14:paraId="3DDD0ECD" w14:textId="5A86460E" w:rsidR="00B32ADE" w:rsidRPr="006E6ADB" w:rsidRDefault="00B32ADE" w:rsidP="006E6ADB">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Verify that the application is not susceptible to OS Command Injection, or that security controls prevent OS Command Injection.</w:t>
            </w:r>
          </w:p>
        </w:tc>
        <w:tc>
          <w:tcPr>
            <w:tcW w:w="722" w:type="dxa"/>
            <w:shd w:val="clear" w:color="auto" w:fill="FFC000"/>
            <w:vAlign w:val="center"/>
          </w:tcPr>
          <w:p w14:paraId="648DAAB5" w14:textId="6B111F4F"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92D050"/>
            <w:vAlign w:val="center"/>
          </w:tcPr>
          <w:p w14:paraId="29DAD299" w14:textId="11470597"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00B0F0"/>
            <w:vAlign w:val="center"/>
          </w:tcPr>
          <w:p w14:paraId="4ACE0030" w14:textId="1DC72D8F"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auto"/>
            <w:vAlign w:val="center"/>
          </w:tcPr>
          <w:p w14:paraId="5BEA0BA6" w14:textId="33EC0A26"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2.0</w:t>
            </w:r>
          </w:p>
        </w:tc>
      </w:tr>
      <w:tr w:rsidR="00B32ADE" w:rsidRPr="009B0FD6" w14:paraId="344500CF" w14:textId="77777777" w:rsidTr="00186E89">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3F43E413" w14:textId="014E14EC" w:rsidR="00B32ADE" w:rsidRPr="009B0FD6" w:rsidRDefault="00B32ADE" w:rsidP="00B32ADE">
            <w:pPr>
              <w:pStyle w:val="TableHeading"/>
            </w:pPr>
            <w:r w:rsidRPr="009B0FD6">
              <w:rPr>
                <w:b/>
                <w:color w:val="FFFFFF"/>
                <w:sz w:val="20"/>
                <w:szCs w:val="20"/>
                <w:shd w:val="clear" w:color="auto" w:fill="A5A5A5"/>
              </w:rPr>
              <w:t>5.13</w:t>
            </w:r>
          </w:p>
        </w:tc>
        <w:tc>
          <w:tcPr>
            <w:tcW w:w="5313" w:type="dxa"/>
            <w:shd w:val="clear" w:color="auto" w:fill="auto"/>
            <w:vAlign w:val="center"/>
          </w:tcPr>
          <w:p w14:paraId="2A917D01" w14:textId="2B854F4B" w:rsidR="00B32ADE" w:rsidRPr="006E6ADB" w:rsidRDefault="00B32ADE" w:rsidP="006E6ADB">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t xml:space="preserve">Verify that the application is not susceptible to Remote File Inclusion (RFI) or Local File Inclusion (LFI) when content is used that is a path to a file. </w:t>
            </w:r>
          </w:p>
        </w:tc>
        <w:tc>
          <w:tcPr>
            <w:tcW w:w="722" w:type="dxa"/>
            <w:shd w:val="clear" w:color="auto" w:fill="FFC000"/>
            <w:vAlign w:val="center"/>
          </w:tcPr>
          <w:p w14:paraId="2A754982" w14:textId="73E0F79E"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92D050"/>
            <w:vAlign w:val="center"/>
          </w:tcPr>
          <w:p w14:paraId="7091D844" w14:textId="71989701"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00B0F0"/>
            <w:vAlign w:val="center"/>
          </w:tcPr>
          <w:p w14:paraId="262292F4" w14:textId="0C0C6AD8"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auto"/>
            <w:vAlign w:val="center"/>
          </w:tcPr>
          <w:p w14:paraId="176C6400" w14:textId="32CDA1DA"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t>3.0</w:t>
            </w:r>
          </w:p>
        </w:tc>
      </w:tr>
      <w:tr w:rsidR="00B32ADE" w:rsidRPr="009B0FD6" w14:paraId="31D52C4C" w14:textId="77777777" w:rsidTr="00186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07D428C1" w14:textId="15C6F184" w:rsidR="00B32ADE" w:rsidRPr="009B0FD6" w:rsidRDefault="00B32ADE" w:rsidP="00B32ADE">
            <w:pPr>
              <w:pStyle w:val="TableHeading"/>
            </w:pPr>
            <w:r w:rsidRPr="009B0FD6">
              <w:rPr>
                <w:b/>
                <w:color w:val="FFFFFF"/>
                <w:sz w:val="20"/>
                <w:szCs w:val="20"/>
                <w:shd w:val="clear" w:color="auto" w:fill="A5A5A5"/>
              </w:rPr>
              <w:t>5.14</w:t>
            </w:r>
          </w:p>
        </w:tc>
        <w:tc>
          <w:tcPr>
            <w:tcW w:w="5313" w:type="dxa"/>
            <w:shd w:val="clear" w:color="auto" w:fill="auto"/>
            <w:vAlign w:val="center"/>
          </w:tcPr>
          <w:p w14:paraId="712C1AB3" w14:textId="0C2C1176" w:rsidR="00B32ADE" w:rsidRPr="006E6ADB" w:rsidRDefault="00B32ADE" w:rsidP="006E6ADB">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 xml:space="preserve">Verify that the application is not susceptible to common XML attacks, such as XPath query tampering, XML External Entity attacks, and XML injection attacks. </w:t>
            </w:r>
          </w:p>
        </w:tc>
        <w:tc>
          <w:tcPr>
            <w:tcW w:w="722" w:type="dxa"/>
            <w:shd w:val="clear" w:color="auto" w:fill="FFC000"/>
            <w:vAlign w:val="center"/>
          </w:tcPr>
          <w:p w14:paraId="440933C5" w14:textId="41392F1D"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92D050"/>
            <w:vAlign w:val="center"/>
          </w:tcPr>
          <w:p w14:paraId="3013F864" w14:textId="623EBBC9"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00B0F0"/>
            <w:vAlign w:val="center"/>
          </w:tcPr>
          <w:p w14:paraId="092CD66B" w14:textId="638A2064"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auto"/>
            <w:vAlign w:val="center"/>
          </w:tcPr>
          <w:p w14:paraId="182A824B" w14:textId="7B20D280"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2.0</w:t>
            </w:r>
          </w:p>
        </w:tc>
      </w:tr>
      <w:tr w:rsidR="00B32ADE" w:rsidRPr="009B0FD6" w14:paraId="22C1A276" w14:textId="77777777" w:rsidTr="00186E89">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563CD080" w14:textId="35387901" w:rsidR="00B32ADE" w:rsidRPr="009B0FD6" w:rsidRDefault="00B32ADE" w:rsidP="00B32ADE">
            <w:pPr>
              <w:pStyle w:val="TableHeading"/>
            </w:pPr>
            <w:r w:rsidRPr="009B0FD6">
              <w:rPr>
                <w:b/>
                <w:color w:val="FFFFFF"/>
                <w:sz w:val="20"/>
                <w:szCs w:val="20"/>
                <w:shd w:val="clear" w:color="auto" w:fill="A5A5A5"/>
              </w:rPr>
              <w:t>5.15</w:t>
            </w:r>
          </w:p>
        </w:tc>
        <w:tc>
          <w:tcPr>
            <w:tcW w:w="5313" w:type="dxa"/>
            <w:shd w:val="clear" w:color="auto" w:fill="auto"/>
            <w:vAlign w:val="center"/>
          </w:tcPr>
          <w:p w14:paraId="7617AD64" w14:textId="4DC71A96" w:rsidR="00B32ADE" w:rsidRPr="006E6ADB" w:rsidRDefault="00B32ADE" w:rsidP="006E6ADB">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t>Verify that all string variables placed into HTML or other web client code is either properly contextually encoded manually, or utilize templates that automatically contextually encode to ensure the application is not susceptible to reflected, stored or DOM Cross-Site Scripting (XSS) attacks.</w:t>
            </w:r>
          </w:p>
        </w:tc>
        <w:tc>
          <w:tcPr>
            <w:tcW w:w="722" w:type="dxa"/>
            <w:shd w:val="clear" w:color="auto" w:fill="FFC000"/>
            <w:vAlign w:val="center"/>
          </w:tcPr>
          <w:p w14:paraId="0563CEF1" w14:textId="7B487217"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92D050"/>
            <w:vAlign w:val="center"/>
          </w:tcPr>
          <w:p w14:paraId="61069F88" w14:textId="55597887"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00B0F0"/>
            <w:vAlign w:val="center"/>
          </w:tcPr>
          <w:p w14:paraId="56231625" w14:textId="1A4E7B88"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E2EFD9" w:themeFill="accent6" w:themeFillTint="33"/>
            <w:vAlign w:val="center"/>
          </w:tcPr>
          <w:p w14:paraId="1B157F4E" w14:textId="2CBD0240"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t>3.1</w:t>
            </w:r>
          </w:p>
        </w:tc>
      </w:tr>
      <w:tr w:rsidR="00B32ADE" w:rsidRPr="009B0FD6" w14:paraId="63445BD4" w14:textId="77777777" w:rsidTr="00186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79825B83" w14:textId="1AA6555A" w:rsidR="00B32ADE" w:rsidRPr="009B0FD6" w:rsidRDefault="00B32ADE" w:rsidP="00B32ADE">
            <w:pPr>
              <w:pStyle w:val="TableHeading"/>
            </w:pPr>
            <w:r w:rsidRPr="009B0FD6">
              <w:rPr>
                <w:b/>
                <w:color w:val="FFFFFF"/>
                <w:sz w:val="20"/>
                <w:szCs w:val="20"/>
                <w:shd w:val="clear" w:color="auto" w:fill="A5A5A5"/>
              </w:rPr>
              <w:t>5.16</w:t>
            </w:r>
          </w:p>
        </w:tc>
        <w:tc>
          <w:tcPr>
            <w:tcW w:w="5313" w:type="dxa"/>
            <w:shd w:val="clear" w:color="auto" w:fill="auto"/>
            <w:vAlign w:val="center"/>
          </w:tcPr>
          <w:p w14:paraId="18FD97D8" w14:textId="0A6E16C6" w:rsidR="00B32ADE" w:rsidRPr="006E6ADB" w:rsidRDefault="00B32ADE" w:rsidP="006E6ADB">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Verify that if the application framework allows automatic mass parameter assignment (also called automatic variable binding) from the inbound request to a model, verify that security sensitive fields such as “accountBalance”, “role” or “password” are protected from malicious automatic binding.</w:t>
            </w:r>
          </w:p>
        </w:tc>
        <w:tc>
          <w:tcPr>
            <w:tcW w:w="722" w:type="dxa"/>
            <w:shd w:val="clear" w:color="auto" w:fill="auto"/>
            <w:vAlign w:val="center"/>
          </w:tcPr>
          <w:p w14:paraId="53B6F8A2" w14:textId="69E7A178"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723" w:type="dxa"/>
            <w:shd w:val="clear" w:color="auto" w:fill="92D050"/>
            <w:vAlign w:val="center"/>
          </w:tcPr>
          <w:p w14:paraId="2D6D3D6A" w14:textId="7BE79EE5"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00B0F0"/>
            <w:vAlign w:val="center"/>
          </w:tcPr>
          <w:p w14:paraId="52D9C7D3" w14:textId="402A9DA6"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E2EFD9" w:themeFill="accent6" w:themeFillTint="33"/>
            <w:vAlign w:val="center"/>
          </w:tcPr>
          <w:p w14:paraId="07D3CBF6" w14:textId="3BE20BEA"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3.1</w:t>
            </w:r>
          </w:p>
        </w:tc>
      </w:tr>
      <w:tr w:rsidR="00B32ADE" w:rsidRPr="009B0FD6" w14:paraId="01003591" w14:textId="77777777" w:rsidTr="00186E89">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5083CE73" w14:textId="7CAD77A6" w:rsidR="00B32ADE" w:rsidRPr="009B0FD6" w:rsidRDefault="00B32ADE" w:rsidP="00B32ADE">
            <w:pPr>
              <w:pStyle w:val="TableHeading"/>
            </w:pPr>
            <w:r w:rsidRPr="009B0FD6">
              <w:rPr>
                <w:b/>
                <w:color w:val="FFFFFF"/>
                <w:sz w:val="20"/>
                <w:szCs w:val="20"/>
                <w:shd w:val="clear" w:color="auto" w:fill="A5A5A5"/>
              </w:rPr>
              <w:t>5.17</w:t>
            </w:r>
          </w:p>
        </w:tc>
        <w:tc>
          <w:tcPr>
            <w:tcW w:w="5313" w:type="dxa"/>
            <w:shd w:val="clear" w:color="auto" w:fill="auto"/>
            <w:vAlign w:val="center"/>
          </w:tcPr>
          <w:p w14:paraId="6B93E3F9" w14:textId="25D41990" w:rsidR="00B32ADE" w:rsidRPr="006E6ADB" w:rsidRDefault="00B32ADE" w:rsidP="006E6ADB">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t>Verify that the application has defenses against HTTP parameter pollution attacks, particularly if the application framework makes no distinction about the source of request parameters (GET, POST, cookies, headers, environment, etc.)</w:t>
            </w:r>
          </w:p>
        </w:tc>
        <w:tc>
          <w:tcPr>
            <w:tcW w:w="722" w:type="dxa"/>
            <w:shd w:val="clear" w:color="auto" w:fill="auto"/>
            <w:vAlign w:val="center"/>
          </w:tcPr>
          <w:p w14:paraId="239DAB43" w14:textId="762A6ADB"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723" w:type="dxa"/>
            <w:shd w:val="clear" w:color="auto" w:fill="92D050"/>
            <w:vAlign w:val="center"/>
          </w:tcPr>
          <w:p w14:paraId="72C00114" w14:textId="2A2CE260"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00B0F0"/>
            <w:vAlign w:val="center"/>
          </w:tcPr>
          <w:p w14:paraId="4AF65101" w14:textId="0AC43F7F"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auto"/>
            <w:vAlign w:val="center"/>
          </w:tcPr>
          <w:p w14:paraId="668E6D33" w14:textId="257B99C3"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t>2.0</w:t>
            </w:r>
          </w:p>
        </w:tc>
      </w:tr>
      <w:tr w:rsidR="00B32ADE" w:rsidRPr="009B0FD6" w14:paraId="0502AE61" w14:textId="77777777" w:rsidTr="00186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0013AEB5" w14:textId="11C68285" w:rsidR="00B32ADE" w:rsidRPr="009B0FD6" w:rsidRDefault="00B32ADE" w:rsidP="00B32ADE">
            <w:pPr>
              <w:pStyle w:val="TableHeading"/>
            </w:pPr>
            <w:r w:rsidRPr="009B0FD6">
              <w:rPr>
                <w:b/>
                <w:color w:val="FFFFFF"/>
                <w:sz w:val="20"/>
                <w:szCs w:val="20"/>
                <w:shd w:val="clear" w:color="auto" w:fill="A5A5A5"/>
              </w:rPr>
              <w:t>5.18</w:t>
            </w:r>
          </w:p>
        </w:tc>
        <w:tc>
          <w:tcPr>
            <w:tcW w:w="5313" w:type="dxa"/>
            <w:shd w:val="clear" w:color="auto" w:fill="auto"/>
            <w:vAlign w:val="center"/>
          </w:tcPr>
          <w:p w14:paraId="0E21FD9F" w14:textId="0789D008" w:rsidR="00B32ADE" w:rsidRPr="006E6ADB" w:rsidRDefault="00B32ADE" w:rsidP="006E6ADB">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Verify that client side validation is used as a second line of defense, in addition to server side validation.</w:t>
            </w:r>
          </w:p>
        </w:tc>
        <w:tc>
          <w:tcPr>
            <w:tcW w:w="722" w:type="dxa"/>
            <w:shd w:val="clear" w:color="auto" w:fill="auto"/>
            <w:vAlign w:val="center"/>
          </w:tcPr>
          <w:p w14:paraId="490B6DA6" w14:textId="545253D6"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723" w:type="dxa"/>
            <w:shd w:val="clear" w:color="auto" w:fill="92D050"/>
            <w:vAlign w:val="center"/>
          </w:tcPr>
          <w:p w14:paraId="567A6572" w14:textId="5BCA8AA3"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00B0F0"/>
            <w:vAlign w:val="center"/>
          </w:tcPr>
          <w:p w14:paraId="30929C82" w14:textId="058F617C"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auto"/>
            <w:vAlign w:val="center"/>
          </w:tcPr>
          <w:p w14:paraId="038AF5C1" w14:textId="5618EEBB"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3.0</w:t>
            </w:r>
          </w:p>
        </w:tc>
      </w:tr>
      <w:tr w:rsidR="00B32ADE" w:rsidRPr="009B0FD6" w14:paraId="007A3CB9" w14:textId="77777777" w:rsidTr="00186E89">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52E87ABB" w14:textId="158B5780" w:rsidR="00B32ADE" w:rsidRPr="009B0FD6" w:rsidRDefault="00B32ADE" w:rsidP="00B32ADE">
            <w:pPr>
              <w:pStyle w:val="TableHeading"/>
            </w:pPr>
            <w:r w:rsidRPr="009B0FD6">
              <w:rPr>
                <w:b/>
                <w:color w:val="FFFFFF"/>
                <w:sz w:val="20"/>
                <w:szCs w:val="20"/>
                <w:shd w:val="clear" w:color="auto" w:fill="A5A5A5"/>
              </w:rPr>
              <w:t>5.19</w:t>
            </w:r>
          </w:p>
        </w:tc>
        <w:tc>
          <w:tcPr>
            <w:tcW w:w="5313" w:type="dxa"/>
            <w:shd w:val="clear" w:color="auto" w:fill="auto"/>
            <w:vAlign w:val="center"/>
          </w:tcPr>
          <w:p w14:paraId="3BB93A51" w14:textId="59BE5EE4" w:rsidR="00B32ADE" w:rsidRPr="006E6ADB" w:rsidRDefault="00B32ADE" w:rsidP="006E6ADB">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t>Verify that all input data is validated, not only HTML form fields but all sources of input such as REST calls, query parameters, HTTP headers, cookies, batch files, RSS feeds, etc; using positive validation (whitelisting), then lesser forms of validation such as grey listing (eliminating known bad strings), or rejecting bad inputs (blacklisting).</w:t>
            </w:r>
          </w:p>
        </w:tc>
        <w:tc>
          <w:tcPr>
            <w:tcW w:w="722" w:type="dxa"/>
            <w:shd w:val="clear" w:color="auto" w:fill="auto"/>
            <w:vAlign w:val="center"/>
          </w:tcPr>
          <w:p w14:paraId="4BFEFBDC" w14:textId="75671161"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723" w:type="dxa"/>
            <w:shd w:val="clear" w:color="auto" w:fill="92D050"/>
            <w:vAlign w:val="center"/>
          </w:tcPr>
          <w:p w14:paraId="1010F6E0" w14:textId="1028CE78"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00B0F0"/>
            <w:vAlign w:val="center"/>
          </w:tcPr>
          <w:p w14:paraId="75DB9B94" w14:textId="2FB4CA7E"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auto"/>
            <w:vAlign w:val="center"/>
          </w:tcPr>
          <w:p w14:paraId="04EC836A" w14:textId="0ACB58D6"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t>3.0</w:t>
            </w:r>
          </w:p>
        </w:tc>
      </w:tr>
      <w:tr w:rsidR="00B32ADE" w:rsidRPr="009B0FD6" w14:paraId="433030D9" w14:textId="77777777" w:rsidTr="00186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651E576B" w14:textId="361BC829" w:rsidR="00B32ADE" w:rsidRPr="009B0FD6" w:rsidRDefault="00B32ADE" w:rsidP="00B32ADE">
            <w:pPr>
              <w:pStyle w:val="TableHeading"/>
            </w:pPr>
            <w:r w:rsidRPr="009B0FD6">
              <w:rPr>
                <w:b/>
                <w:color w:val="FFFFFF"/>
                <w:sz w:val="20"/>
                <w:szCs w:val="20"/>
                <w:shd w:val="clear" w:color="auto" w:fill="A5A5A5"/>
              </w:rPr>
              <w:t>5.20</w:t>
            </w:r>
          </w:p>
        </w:tc>
        <w:tc>
          <w:tcPr>
            <w:tcW w:w="5313" w:type="dxa"/>
            <w:shd w:val="clear" w:color="auto" w:fill="auto"/>
            <w:vAlign w:val="center"/>
          </w:tcPr>
          <w:p w14:paraId="580C83B4" w14:textId="62DA8C22" w:rsidR="00B32ADE" w:rsidRPr="006E6ADB" w:rsidRDefault="00B32ADE" w:rsidP="006E6ADB">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 xml:space="preserve">Verify that structured data is strongly typed and validated against a defined schema including allowed characters, length and pattern (e.g. credit card numbers or telephone, or validating that two related fields are reasonable, such as validating suburbs and zip or post codes match). </w:t>
            </w:r>
          </w:p>
        </w:tc>
        <w:tc>
          <w:tcPr>
            <w:tcW w:w="722" w:type="dxa"/>
            <w:shd w:val="clear" w:color="auto" w:fill="auto"/>
            <w:vAlign w:val="center"/>
          </w:tcPr>
          <w:p w14:paraId="73257671" w14:textId="0E12B1E0"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723" w:type="dxa"/>
            <w:shd w:val="clear" w:color="auto" w:fill="92D050"/>
            <w:vAlign w:val="center"/>
          </w:tcPr>
          <w:p w14:paraId="7F3DB606" w14:textId="04D05AE8"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00B0F0"/>
            <w:vAlign w:val="center"/>
          </w:tcPr>
          <w:p w14:paraId="7D7CF073" w14:textId="4EDB2935"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auto"/>
            <w:vAlign w:val="center"/>
          </w:tcPr>
          <w:p w14:paraId="3D2157C0" w14:textId="40D62571"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3.0</w:t>
            </w:r>
          </w:p>
        </w:tc>
      </w:tr>
      <w:tr w:rsidR="00B32ADE" w:rsidRPr="009B0FD6" w14:paraId="0815E221" w14:textId="77777777" w:rsidTr="00186E89">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6C78360F" w14:textId="726729ED" w:rsidR="00B32ADE" w:rsidRPr="009B0FD6" w:rsidRDefault="00B32ADE" w:rsidP="00B32ADE">
            <w:pPr>
              <w:pStyle w:val="TableHeading"/>
            </w:pPr>
            <w:r w:rsidRPr="009B0FD6">
              <w:rPr>
                <w:b/>
                <w:color w:val="FFFFFF"/>
                <w:sz w:val="20"/>
                <w:szCs w:val="20"/>
                <w:shd w:val="clear" w:color="auto" w:fill="A5A5A5"/>
              </w:rPr>
              <w:lastRenderedPageBreak/>
              <w:t>5.21</w:t>
            </w:r>
          </w:p>
        </w:tc>
        <w:tc>
          <w:tcPr>
            <w:tcW w:w="5313" w:type="dxa"/>
            <w:shd w:val="clear" w:color="auto" w:fill="auto"/>
            <w:vAlign w:val="center"/>
          </w:tcPr>
          <w:p w14:paraId="5ABEC7C6" w14:textId="7AC06D0B" w:rsidR="00B32ADE" w:rsidRPr="006E6ADB" w:rsidRDefault="00B32ADE" w:rsidP="006E6ADB">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t xml:space="preserve">Verify that unstructured data is sanitized to enforce generic safety measures such as allowed characters and length, and characters potentially harmful in given context should be escaped (e.g. natural names with Unicode or apostrophes, such as </w:t>
            </w:r>
            <w:r w:rsidRPr="006E6ADB">
              <w:rPr>
                <w:rFonts w:cstheme="minorHAnsi"/>
                <w:sz w:val="20"/>
                <w:szCs w:val="20"/>
              </w:rPr>
              <w:t>ねこ</w:t>
            </w:r>
            <w:r w:rsidRPr="006E6ADB">
              <w:rPr>
                <w:rFonts w:cstheme="minorHAnsi"/>
                <w:sz w:val="20"/>
                <w:szCs w:val="20"/>
              </w:rPr>
              <w:t xml:space="preserve"> or O'Hara)</w:t>
            </w:r>
          </w:p>
        </w:tc>
        <w:tc>
          <w:tcPr>
            <w:tcW w:w="722" w:type="dxa"/>
            <w:shd w:val="clear" w:color="auto" w:fill="auto"/>
            <w:vAlign w:val="center"/>
          </w:tcPr>
          <w:p w14:paraId="6402D2B7" w14:textId="7E3E86C2"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723" w:type="dxa"/>
            <w:shd w:val="clear" w:color="auto" w:fill="92D050"/>
            <w:vAlign w:val="center"/>
          </w:tcPr>
          <w:p w14:paraId="5B5AA3E0" w14:textId="45771C08"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00B0F0"/>
            <w:vAlign w:val="center"/>
          </w:tcPr>
          <w:p w14:paraId="3F4DA9B5" w14:textId="575A4BE8"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auto"/>
            <w:vAlign w:val="center"/>
          </w:tcPr>
          <w:p w14:paraId="21745CB9" w14:textId="07DB6602"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t>3.0</w:t>
            </w:r>
          </w:p>
        </w:tc>
      </w:tr>
      <w:tr w:rsidR="00B32ADE" w:rsidRPr="009B0FD6" w14:paraId="00167AF8" w14:textId="77777777" w:rsidTr="00186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4A90B2F3" w14:textId="06E50C1C" w:rsidR="00B32ADE" w:rsidRPr="009B0FD6" w:rsidRDefault="00B32ADE" w:rsidP="00B32ADE">
            <w:pPr>
              <w:pStyle w:val="TableHeading"/>
            </w:pPr>
            <w:r w:rsidRPr="009B0FD6">
              <w:rPr>
                <w:b/>
                <w:color w:val="FFFFFF"/>
                <w:sz w:val="20"/>
                <w:szCs w:val="20"/>
                <w:shd w:val="clear" w:color="auto" w:fill="A5A5A5"/>
              </w:rPr>
              <w:t>5.22</w:t>
            </w:r>
          </w:p>
        </w:tc>
        <w:tc>
          <w:tcPr>
            <w:tcW w:w="5313" w:type="dxa"/>
            <w:shd w:val="clear" w:color="auto" w:fill="auto"/>
            <w:vAlign w:val="center"/>
          </w:tcPr>
          <w:p w14:paraId="2C2DFF80" w14:textId="6226B227" w:rsidR="00B32ADE" w:rsidRPr="006E6ADB" w:rsidRDefault="00B32ADE" w:rsidP="006E6ADB">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 xml:space="preserve">Verify that untrusted HTML from WYSIWYG editors or similar are properly sanitized with an HTML sanitizer and handle it appropriately according to the input validation task and encoding task. </w:t>
            </w:r>
          </w:p>
        </w:tc>
        <w:tc>
          <w:tcPr>
            <w:tcW w:w="722" w:type="dxa"/>
            <w:shd w:val="clear" w:color="auto" w:fill="FFC000"/>
            <w:vAlign w:val="center"/>
          </w:tcPr>
          <w:p w14:paraId="7BAFA890" w14:textId="38E87488"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92D050"/>
            <w:vAlign w:val="center"/>
          </w:tcPr>
          <w:p w14:paraId="1CE29F11" w14:textId="6159DEC9"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00B0F0"/>
            <w:vAlign w:val="center"/>
          </w:tcPr>
          <w:p w14:paraId="3CFD014E" w14:textId="40D682C7"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auto"/>
            <w:vAlign w:val="center"/>
          </w:tcPr>
          <w:p w14:paraId="5127D4AB" w14:textId="6600F9C3"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3.0</w:t>
            </w:r>
          </w:p>
        </w:tc>
      </w:tr>
      <w:tr w:rsidR="00B32ADE" w:rsidRPr="009B0FD6" w14:paraId="302E7331" w14:textId="77777777" w:rsidTr="00186E89">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79781D35" w14:textId="4E7AA726" w:rsidR="00B32ADE" w:rsidRPr="009B0FD6" w:rsidRDefault="00B32ADE" w:rsidP="00B32ADE">
            <w:pPr>
              <w:pStyle w:val="TableHeading"/>
            </w:pPr>
            <w:r w:rsidRPr="009B0FD6">
              <w:rPr>
                <w:b/>
                <w:color w:val="FFFFFF"/>
                <w:sz w:val="20"/>
                <w:szCs w:val="20"/>
                <w:shd w:val="clear" w:color="auto" w:fill="A5A5A5"/>
              </w:rPr>
              <w:t>5.23</w:t>
            </w:r>
          </w:p>
        </w:tc>
        <w:tc>
          <w:tcPr>
            <w:tcW w:w="5313" w:type="dxa"/>
            <w:shd w:val="clear" w:color="auto" w:fill="auto"/>
            <w:vAlign w:val="center"/>
          </w:tcPr>
          <w:p w14:paraId="10058566" w14:textId="6D8256B4" w:rsidR="00B32ADE" w:rsidRPr="006E6ADB" w:rsidRDefault="00B32ADE" w:rsidP="006E6ADB">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t>Verify that where an application uses auto-escaping templating AND auto-escaping is disabled, output should be manually contextually encoded or sanitized to prevent XSS.</w:t>
            </w:r>
          </w:p>
        </w:tc>
        <w:tc>
          <w:tcPr>
            <w:tcW w:w="722" w:type="dxa"/>
            <w:shd w:val="clear" w:color="auto" w:fill="auto"/>
            <w:vAlign w:val="center"/>
          </w:tcPr>
          <w:p w14:paraId="3EDB6702" w14:textId="2D5BBF22"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723" w:type="dxa"/>
            <w:shd w:val="clear" w:color="auto" w:fill="92D050"/>
            <w:vAlign w:val="center"/>
          </w:tcPr>
          <w:p w14:paraId="020B801D" w14:textId="4542ED44"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00B0F0"/>
            <w:vAlign w:val="center"/>
          </w:tcPr>
          <w:p w14:paraId="0E3E777C" w14:textId="1585E0BF"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E2EFD9" w:themeFill="accent6" w:themeFillTint="33"/>
            <w:vAlign w:val="center"/>
          </w:tcPr>
          <w:p w14:paraId="0D7A8434" w14:textId="063B6B9C"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t>3.1</w:t>
            </w:r>
          </w:p>
        </w:tc>
      </w:tr>
      <w:tr w:rsidR="00B32ADE" w:rsidRPr="009B0FD6" w14:paraId="1252EE4C" w14:textId="77777777" w:rsidTr="00186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0105F067" w14:textId="2E791DDF" w:rsidR="00B32ADE" w:rsidRPr="009B0FD6" w:rsidRDefault="00B32ADE" w:rsidP="00B32ADE">
            <w:pPr>
              <w:pStyle w:val="TableHeading"/>
            </w:pPr>
            <w:r w:rsidRPr="009B0FD6">
              <w:rPr>
                <w:b/>
                <w:color w:val="FFFFFF"/>
                <w:sz w:val="20"/>
                <w:szCs w:val="20"/>
                <w:shd w:val="clear" w:color="auto" w:fill="A5A5A5"/>
              </w:rPr>
              <w:t>5.24</w:t>
            </w:r>
          </w:p>
        </w:tc>
        <w:tc>
          <w:tcPr>
            <w:tcW w:w="5313" w:type="dxa"/>
            <w:shd w:val="clear" w:color="auto" w:fill="auto"/>
            <w:vAlign w:val="center"/>
          </w:tcPr>
          <w:p w14:paraId="5BE44B79" w14:textId="7F8EECD9" w:rsidR="00B32ADE" w:rsidRPr="006E6ADB" w:rsidRDefault="00B32ADE" w:rsidP="006E6ADB">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 xml:space="preserve">Verify that where data is transferred from one DOM context to another, the transfer uses safe JavaScript methods, such as using innerText </w:t>
            </w:r>
            <w:proofErr w:type="gramStart"/>
            <w:r w:rsidRPr="006E6ADB">
              <w:rPr>
                <w:rFonts w:cstheme="minorHAnsi"/>
                <w:sz w:val="20"/>
                <w:szCs w:val="20"/>
              </w:rPr>
              <w:t>or .</w:t>
            </w:r>
            <w:proofErr w:type="gramEnd"/>
            <w:r w:rsidRPr="006E6ADB">
              <w:rPr>
                <w:rFonts w:cstheme="minorHAnsi"/>
                <w:sz w:val="20"/>
                <w:szCs w:val="20"/>
              </w:rPr>
              <w:t>val.</w:t>
            </w:r>
          </w:p>
        </w:tc>
        <w:tc>
          <w:tcPr>
            <w:tcW w:w="722" w:type="dxa"/>
            <w:shd w:val="clear" w:color="auto" w:fill="auto"/>
            <w:vAlign w:val="center"/>
          </w:tcPr>
          <w:p w14:paraId="603059AB" w14:textId="33C05617"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723" w:type="dxa"/>
            <w:shd w:val="clear" w:color="auto" w:fill="92D050"/>
            <w:vAlign w:val="center"/>
          </w:tcPr>
          <w:p w14:paraId="39ECCBF7" w14:textId="7BD1D98B"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00B0F0"/>
            <w:vAlign w:val="center"/>
          </w:tcPr>
          <w:p w14:paraId="4C598A36" w14:textId="7B99BD20"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E2EFD9" w:themeFill="accent6" w:themeFillTint="33"/>
            <w:vAlign w:val="center"/>
          </w:tcPr>
          <w:p w14:paraId="22181E66" w14:textId="7BE899AF"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3.1</w:t>
            </w:r>
          </w:p>
        </w:tc>
      </w:tr>
      <w:tr w:rsidR="00B32ADE" w:rsidRPr="009B0FD6" w14:paraId="0341C77E" w14:textId="77777777" w:rsidTr="00186E89">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128C98C7" w14:textId="48D10FD7" w:rsidR="00B32ADE" w:rsidRPr="009B0FD6" w:rsidRDefault="00B32ADE" w:rsidP="00B32ADE">
            <w:pPr>
              <w:pStyle w:val="TableHeading"/>
            </w:pPr>
            <w:r w:rsidRPr="009B0FD6">
              <w:rPr>
                <w:b/>
                <w:color w:val="FFFFFF"/>
                <w:sz w:val="20"/>
                <w:szCs w:val="20"/>
                <w:shd w:val="clear" w:color="auto" w:fill="A5A5A5"/>
              </w:rPr>
              <w:t>5.25</w:t>
            </w:r>
          </w:p>
        </w:tc>
        <w:tc>
          <w:tcPr>
            <w:tcW w:w="5313" w:type="dxa"/>
            <w:shd w:val="clear" w:color="auto" w:fill="auto"/>
            <w:vAlign w:val="center"/>
          </w:tcPr>
          <w:p w14:paraId="36CDC27D" w14:textId="1759864C" w:rsidR="00B32ADE" w:rsidRPr="006E6ADB" w:rsidRDefault="00B32ADE" w:rsidP="006E6ADB">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t xml:space="preserve">Verify when parsing JSON in browsers, that JSON.parse is used to parse JSON on the client. Do not use </w:t>
            </w:r>
            <w:proofErr w:type="gramStart"/>
            <w:r w:rsidRPr="006E6ADB">
              <w:rPr>
                <w:rFonts w:cstheme="minorHAnsi"/>
                <w:sz w:val="20"/>
                <w:szCs w:val="20"/>
              </w:rPr>
              <w:t>eval(</w:t>
            </w:r>
            <w:proofErr w:type="gramEnd"/>
            <w:r w:rsidRPr="006E6ADB">
              <w:rPr>
                <w:rFonts w:cstheme="minorHAnsi"/>
                <w:sz w:val="20"/>
                <w:szCs w:val="20"/>
              </w:rPr>
              <w:t>) to parse JSON on the client.</w:t>
            </w:r>
          </w:p>
        </w:tc>
        <w:tc>
          <w:tcPr>
            <w:tcW w:w="722" w:type="dxa"/>
            <w:shd w:val="clear" w:color="auto" w:fill="auto"/>
            <w:vAlign w:val="center"/>
          </w:tcPr>
          <w:p w14:paraId="0EAB1818" w14:textId="74B388EB"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723" w:type="dxa"/>
            <w:shd w:val="clear" w:color="auto" w:fill="92D050"/>
            <w:vAlign w:val="center"/>
          </w:tcPr>
          <w:p w14:paraId="54C80CA9" w14:textId="07C54B12"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00B0F0"/>
            <w:vAlign w:val="center"/>
          </w:tcPr>
          <w:p w14:paraId="199A953A" w14:textId="251A8E25"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auto"/>
            <w:vAlign w:val="center"/>
          </w:tcPr>
          <w:p w14:paraId="5A5B7FC6" w14:textId="619D87FA" w:rsidR="00B32ADE" w:rsidRPr="006E6ADB" w:rsidRDefault="00B32ADE" w:rsidP="00186E89">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6E6ADB">
              <w:rPr>
                <w:rFonts w:cstheme="minorHAnsi"/>
                <w:sz w:val="20"/>
                <w:szCs w:val="20"/>
              </w:rPr>
              <w:t>3.0</w:t>
            </w:r>
          </w:p>
        </w:tc>
      </w:tr>
      <w:tr w:rsidR="00B32ADE" w:rsidRPr="009B0FD6" w14:paraId="7AE50951" w14:textId="77777777" w:rsidTr="00186E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0D8EEA38" w14:textId="73765B0F" w:rsidR="00B32ADE" w:rsidRPr="009B0FD6" w:rsidRDefault="00B32ADE" w:rsidP="00B32ADE">
            <w:pPr>
              <w:pStyle w:val="TableHeading"/>
            </w:pPr>
            <w:r w:rsidRPr="009B0FD6">
              <w:rPr>
                <w:b/>
                <w:color w:val="FFFFFF"/>
                <w:sz w:val="20"/>
                <w:szCs w:val="20"/>
                <w:shd w:val="clear" w:color="auto" w:fill="A5A5A5"/>
              </w:rPr>
              <w:t>5.26</w:t>
            </w:r>
          </w:p>
        </w:tc>
        <w:tc>
          <w:tcPr>
            <w:tcW w:w="5313" w:type="dxa"/>
            <w:shd w:val="clear" w:color="auto" w:fill="auto"/>
            <w:vAlign w:val="center"/>
          </w:tcPr>
          <w:p w14:paraId="3EBC17B9" w14:textId="1E90351A" w:rsidR="00B32ADE" w:rsidRPr="006E6ADB" w:rsidRDefault="00B32ADE" w:rsidP="006E6ADB">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Verify that authenticated data is cleared from client storage, such as the browser DOM, after the session is terminated.</w:t>
            </w:r>
          </w:p>
        </w:tc>
        <w:tc>
          <w:tcPr>
            <w:tcW w:w="722" w:type="dxa"/>
            <w:shd w:val="clear" w:color="auto" w:fill="auto"/>
            <w:vAlign w:val="center"/>
          </w:tcPr>
          <w:p w14:paraId="50E6F996" w14:textId="26989409"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723" w:type="dxa"/>
            <w:shd w:val="clear" w:color="auto" w:fill="92D050"/>
            <w:vAlign w:val="center"/>
          </w:tcPr>
          <w:p w14:paraId="4801C01D" w14:textId="7177ABF5"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00B0F0"/>
            <w:vAlign w:val="center"/>
          </w:tcPr>
          <w:p w14:paraId="06340376" w14:textId="57F88768"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723" w:type="dxa"/>
            <w:shd w:val="clear" w:color="auto" w:fill="auto"/>
            <w:vAlign w:val="center"/>
          </w:tcPr>
          <w:p w14:paraId="14758110" w14:textId="4BFC3B80" w:rsidR="00B32ADE" w:rsidRPr="006E6ADB" w:rsidRDefault="00B32ADE" w:rsidP="00186E89">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3.0</w:t>
            </w:r>
          </w:p>
        </w:tc>
      </w:tr>
    </w:tbl>
    <w:p w14:paraId="275F1F7F" w14:textId="77777777" w:rsidR="00E34115" w:rsidRPr="009B0FD6" w:rsidRDefault="00E34115" w:rsidP="00E34115"/>
    <w:p w14:paraId="074825E1" w14:textId="77777777" w:rsidR="00E34115" w:rsidRPr="009B0FD6" w:rsidRDefault="00E34115" w:rsidP="00E34115">
      <w:pPr>
        <w:pStyle w:val="Heading2"/>
      </w:pPr>
      <w:bookmarkStart w:id="47" w:name="_Toc478430805"/>
      <w:r w:rsidRPr="009B0FD6">
        <w:t>References</w:t>
      </w:r>
      <w:bookmarkEnd w:id="47"/>
    </w:p>
    <w:p w14:paraId="75E1DAF0" w14:textId="77777777" w:rsidR="00E34115" w:rsidRPr="009B0FD6" w:rsidRDefault="00E34115" w:rsidP="00C9160A">
      <w:r w:rsidRPr="009B0FD6">
        <w:t>For more information, please see:</w:t>
      </w:r>
    </w:p>
    <w:p w14:paraId="366145B2" w14:textId="40B5732F" w:rsidR="00C9160A" w:rsidRPr="009B0FD6" w:rsidRDefault="00C9160A" w:rsidP="009F4ACA">
      <w:pPr>
        <w:pStyle w:val="ListParagraph"/>
        <w:numPr>
          <w:ilvl w:val="0"/>
          <w:numId w:val="17"/>
        </w:numPr>
      </w:pPr>
      <w:r w:rsidRPr="009B0FD6">
        <w:rPr>
          <w:rFonts w:hint="eastAsia"/>
        </w:rPr>
        <w:t>OWASP Testing Guide 4.0: Input Validation Testing</w:t>
      </w:r>
      <w:r w:rsidRPr="009B0FD6">
        <w:br/>
      </w:r>
      <w:hyperlink r:id="rId29" w:history="1">
        <w:r w:rsidRPr="009B0FD6">
          <w:rPr>
            <w:rStyle w:val="Hyperlink"/>
            <w:rFonts w:hint="eastAsia"/>
          </w:rPr>
          <w:t>https://www.owasp.org/index.php/Testing_for_Input_Validation</w:t>
        </w:r>
      </w:hyperlink>
      <w:r w:rsidRPr="009B0FD6">
        <w:t xml:space="preserve"> </w:t>
      </w:r>
      <w:r w:rsidRPr="009B0FD6">
        <w:rPr>
          <w:rFonts w:hint="eastAsia"/>
        </w:rPr>
        <w:t xml:space="preserve"> </w:t>
      </w:r>
    </w:p>
    <w:p w14:paraId="4CBB8332" w14:textId="0C109643" w:rsidR="00C9160A" w:rsidRPr="009B0FD6" w:rsidRDefault="00C9160A" w:rsidP="009F4ACA">
      <w:pPr>
        <w:pStyle w:val="ListParagraph"/>
        <w:numPr>
          <w:ilvl w:val="0"/>
          <w:numId w:val="17"/>
        </w:numPr>
      </w:pPr>
      <w:r w:rsidRPr="009B0FD6">
        <w:rPr>
          <w:rFonts w:hint="eastAsia"/>
        </w:rPr>
        <w:t xml:space="preserve">OWASP Cheat Sheet: Input Validation      </w:t>
      </w:r>
      <w:hyperlink r:id="rId30" w:history="1">
        <w:r w:rsidRPr="009B0FD6">
          <w:rPr>
            <w:rStyle w:val="Hyperlink"/>
            <w:rFonts w:hint="eastAsia"/>
          </w:rPr>
          <w:t>https://www.owasp.org/index.php/Input_Validation_Cheat_Sheet</w:t>
        </w:r>
      </w:hyperlink>
      <w:r w:rsidRPr="009B0FD6">
        <w:t xml:space="preserve"> </w:t>
      </w:r>
    </w:p>
    <w:p w14:paraId="50A50495" w14:textId="7361470D" w:rsidR="00C9160A" w:rsidRPr="009B0FD6" w:rsidRDefault="00C9160A" w:rsidP="009F4ACA">
      <w:pPr>
        <w:pStyle w:val="ListParagraph"/>
        <w:numPr>
          <w:ilvl w:val="0"/>
          <w:numId w:val="17"/>
        </w:numPr>
      </w:pPr>
      <w:r w:rsidRPr="009B0FD6">
        <w:rPr>
          <w:rFonts w:hint="eastAsia"/>
        </w:rPr>
        <w:t xml:space="preserve">OWASP Testing Guide 4.0: Testing for HTTP Parameter Pollution </w:t>
      </w:r>
      <w:hyperlink r:id="rId31" w:history="1">
        <w:r w:rsidRPr="009B0FD6">
          <w:rPr>
            <w:rStyle w:val="Hyperlink"/>
            <w:rFonts w:hint="eastAsia"/>
          </w:rPr>
          <w:t>https://www.owasp.org/index.php/Testing_for_HTTP_Parameter_pollution_%28OTG-INPVAL-004%29</w:t>
        </w:r>
      </w:hyperlink>
      <w:r w:rsidRPr="009B0FD6">
        <w:t xml:space="preserve"> </w:t>
      </w:r>
      <w:r w:rsidRPr="009B0FD6">
        <w:rPr>
          <w:rFonts w:hint="eastAsia"/>
        </w:rPr>
        <w:t xml:space="preserve"> </w:t>
      </w:r>
    </w:p>
    <w:p w14:paraId="65ADA5CA" w14:textId="75EFBF32" w:rsidR="00C9160A" w:rsidRPr="009B0FD6" w:rsidRDefault="00C9160A" w:rsidP="009F4ACA">
      <w:pPr>
        <w:pStyle w:val="ListParagraph"/>
        <w:numPr>
          <w:ilvl w:val="0"/>
          <w:numId w:val="17"/>
        </w:numPr>
      </w:pPr>
      <w:r w:rsidRPr="009B0FD6">
        <w:rPr>
          <w:rFonts w:hint="eastAsia"/>
        </w:rPr>
        <w:lastRenderedPageBreak/>
        <w:t xml:space="preserve">OWASP LDAP Injection Cheat Sheet </w:t>
      </w:r>
      <w:hyperlink r:id="rId32" w:history="1">
        <w:r w:rsidRPr="009B0FD6">
          <w:rPr>
            <w:rStyle w:val="Hyperlink"/>
            <w:rFonts w:hint="eastAsia"/>
          </w:rPr>
          <w:t>https://www.owasp.org/index.php/LDAP_Injection_Prevention_Cheat_Sheet</w:t>
        </w:r>
      </w:hyperlink>
      <w:r w:rsidRPr="009B0FD6">
        <w:t xml:space="preserve"> </w:t>
      </w:r>
      <w:r w:rsidRPr="009B0FD6">
        <w:rPr>
          <w:rFonts w:hint="eastAsia"/>
        </w:rPr>
        <w:t xml:space="preserve">  </w:t>
      </w:r>
    </w:p>
    <w:p w14:paraId="51BE122B" w14:textId="0986DC93" w:rsidR="00C9160A" w:rsidRPr="009B0FD6" w:rsidRDefault="00C9160A" w:rsidP="009F4ACA">
      <w:pPr>
        <w:pStyle w:val="ListParagraph"/>
        <w:numPr>
          <w:ilvl w:val="0"/>
          <w:numId w:val="17"/>
        </w:numPr>
      </w:pPr>
      <w:r w:rsidRPr="009B0FD6">
        <w:rPr>
          <w:rFonts w:hint="eastAsia"/>
        </w:rPr>
        <w:t xml:space="preserve">OWASP Testing Guide 4.0: Client Side Testing </w:t>
      </w:r>
      <w:hyperlink r:id="rId33" w:history="1">
        <w:r w:rsidRPr="009B0FD6">
          <w:rPr>
            <w:rStyle w:val="Hyperlink"/>
            <w:rFonts w:hint="eastAsia"/>
          </w:rPr>
          <w:t>https://www.owasp.org/index.php/Client_Side_Testing</w:t>
        </w:r>
      </w:hyperlink>
      <w:r w:rsidRPr="009B0FD6">
        <w:t xml:space="preserve"> </w:t>
      </w:r>
      <w:r w:rsidRPr="009B0FD6">
        <w:rPr>
          <w:rFonts w:hint="eastAsia"/>
        </w:rPr>
        <w:t xml:space="preserve"> </w:t>
      </w:r>
    </w:p>
    <w:p w14:paraId="03CBE905" w14:textId="15C8AD2D" w:rsidR="00C9160A" w:rsidRPr="009B0FD6" w:rsidRDefault="00C9160A" w:rsidP="009F4ACA">
      <w:pPr>
        <w:pStyle w:val="ListParagraph"/>
        <w:numPr>
          <w:ilvl w:val="0"/>
          <w:numId w:val="17"/>
        </w:numPr>
      </w:pPr>
      <w:r w:rsidRPr="009B0FD6">
        <w:rPr>
          <w:rFonts w:hint="eastAsia"/>
        </w:rPr>
        <w:t xml:space="preserve">OWASP Cross Site Scripting Prevention Cheat Sheet </w:t>
      </w:r>
      <w:hyperlink r:id="rId34" w:history="1">
        <w:r w:rsidRPr="009B0FD6">
          <w:rPr>
            <w:rStyle w:val="Hyperlink"/>
            <w:rFonts w:hint="eastAsia"/>
          </w:rPr>
          <w:t>https://www.owasp.org/index.php/XSS_%28Cross_Site_Scripting%29_Prevention_Cheat_Sheet</w:t>
        </w:r>
      </w:hyperlink>
      <w:r w:rsidRPr="009B0FD6">
        <w:t xml:space="preserve"> </w:t>
      </w:r>
      <w:r w:rsidRPr="009B0FD6">
        <w:rPr>
          <w:rFonts w:hint="eastAsia"/>
        </w:rPr>
        <w:t xml:space="preserve"> </w:t>
      </w:r>
    </w:p>
    <w:p w14:paraId="4C4B39FC" w14:textId="4EA84C8C" w:rsidR="00C9160A" w:rsidRPr="009B0FD6" w:rsidRDefault="00C9160A" w:rsidP="009F4ACA">
      <w:pPr>
        <w:pStyle w:val="ListParagraph"/>
        <w:numPr>
          <w:ilvl w:val="0"/>
          <w:numId w:val="17"/>
        </w:numPr>
      </w:pPr>
      <w:r w:rsidRPr="009B0FD6">
        <w:rPr>
          <w:rFonts w:hint="eastAsia"/>
        </w:rPr>
        <w:t>OWASP Java Encoding Project</w:t>
      </w:r>
      <w:r w:rsidRPr="009B0FD6">
        <w:br/>
      </w:r>
      <w:hyperlink r:id="rId35" w:history="1">
        <w:r w:rsidRPr="009B0FD6">
          <w:rPr>
            <w:rStyle w:val="Hyperlink"/>
          </w:rPr>
          <w:t>https://www.owasp.org/index.php/OWASP_Java_Encoder_Project</w:t>
        </w:r>
      </w:hyperlink>
      <w:r w:rsidRPr="009B0FD6">
        <w:t xml:space="preserve">  </w:t>
      </w:r>
    </w:p>
    <w:p w14:paraId="7CFC5BD3" w14:textId="77777777" w:rsidR="00C9160A" w:rsidRPr="009B0FD6" w:rsidRDefault="00C9160A" w:rsidP="00C9160A">
      <w:r w:rsidRPr="009B0FD6">
        <w:t>For more information on auto-escaping, please see</w:t>
      </w:r>
    </w:p>
    <w:p w14:paraId="785BA157" w14:textId="298D6F5A" w:rsidR="00C9160A" w:rsidRPr="009B0FD6" w:rsidRDefault="00C9160A" w:rsidP="009F4ACA">
      <w:pPr>
        <w:pStyle w:val="ListParagraph"/>
        <w:numPr>
          <w:ilvl w:val="0"/>
          <w:numId w:val="18"/>
        </w:numPr>
      </w:pPr>
      <w:r w:rsidRPr="009B0FD6">
        <w:rPr>
          <w:rFonts w:hint="eastAsia"/>
        </w:rPr>
        <w:t xml:space="preserve">Reducing XSS by way of Automatic Context-Aware Escaping in Template Systems </w:t>
      </w:r>
      <w:hyperlink r:id="rId36" w:history="1">
        <w:r w:rsidRPr="009B0FD6">
          <w:rPr>
            <w:rStyle w:val="Hyperlink"/>
            <w:rFonts w:hint="eastAsia"/>
          </w:rPr>
          <w:t>http://googleonlinesecurity.blogspot.com/2009/03/reducing-xss-by-way-of-automatic.html</w:t>
        </w:r>
      </w:hyperlink>
      <w:r w:rsidRPr="009B0FD6">
        <w:t xml:space="preserve"> </w:t>
      </w:r>
      <w:r w:rsidRPr="009B0FD6">
        <w:rPr>
          <w:rFonts w:hint="eastAsia"/>
        </w:rPr>
        <w:t xml:space="preserve"> </w:t>
      </w:r>
    </w:p>
    <w:p w14:paraId="6E4971D3" w14:textId="31F59707" w:rsidR="00C9160A" w:rsidRPr="009B0FD6" w:rsidRDefault="00C9160A" w:rsidP="009F4ACA">
      <w:pPr>
        <w:pStyle w:val="ListParagraph"/>
        <w:numPr>
          <w:ilvl w:val="0"/>
          <w:numId w:val="18"/>
        </w:numPr>
      </w:pPr>
      <w:r w:rsidRPr="009B0FD6">
        <w:rPr>
          <w:rFonts w:hint="eastAsia"/>
        </w:rPr>
        <w:t xml:space="preserve">AngularJS Strict Contextual Escaping </w:t>
      </w:r>
      <w:hyperlink r:id="rId37" w:history="1">
        <w:r w:rsidRPr="009B0FD6">
          <w:rPr>
            <w:rStyle w:val="Hyperlink"/>
            <w:rFonts w:hint="eastAsia"/>
          </w:rPr>
          <w:t>https://docs.angularjs.org/api/ng/service/$sce</w:t>
        </w:r>
      </w:hyperlink>
      <w:r w:rsidRPr="009B0FD6">
        <w:t xml:space="preserve"> </w:t>
      </w:r>
      <w:r w:rsidRPr="009B0FD6">
        <w:rPr>
          <w:rFonts w:hint="eastAsia"/>
        </w:rPr>
        <w:t xml:space="preserve"> </w:t>
      </w:r>
    </w:p>
    <w:p w14:paraId="5D63B850" w14:textId="35AFBE63" w:rsidR="00457880" w:rsidRPr="009B0FD6" w:rsidRDefault="00597769" w:rsidP="009F4ACA">
      <w:pPr>
        <w:pStyle w:val="ListParagraph"/>
        <w:numPr>
          <w:ilvl w:val="0"/>
          <w:numId w:val="18"/>
        </w:numPr>
      </w:pPr>
      <w:hyperlink r:id="rId38" w:history="1">
        <w:r w:rsidR="00457880" w:rsidRPr="009B0FD6">
          <w:rPr>
            <w:rStyle w:val="Hyperlink"/>
          </w:rPr>
          <w:t>https://cwe.mitre.org/data/definitions/915.html</w:t>
        </w:r>
      </w:hyperlink>
      <w:r w:rsidR="00457880" w:rsidRPr="009B0FD6">
        <w:t xml:space="preserve"> </w:t>
      </w:r>
    </w:p>
    <w:p w14:paraId="09088048" w14:textId="7DC1A22B" w:rsidR="00737C79" w:rsidRPr="009B0FD6" w:rsidRDefault="00737C79" w:rsidP="00BD5F80">
      <w:pPr>
        <w:pStyle w:val="Heading1"/>
      </w:pPr>
      <w:bookmarkStart w:id="48" w:name="_Toc478430806"/>
      <w:r w:rsidRPr="009B0FD6">
        <w:lastRenderedPageBreak/>
        <w:t xml:space="preserve">V6: Output encoding </w:t>
      </w:r>
      <w:r w:rsidR="008C0ECE" w:rsidRPr="009B0FD6">
        <w:t>/ escaping</w:t>
      </w:r>
      <w:r w:rsidR="00F93E1B">
        <w:t xml:space="preserve"> verification requirements</w:t>
      </w:r>
      <w:bookmarkEnd w:id="48"/>
    </w:p>
    <w:p w14:paraId="262E0F51" w14:textId="46458F33" w:rsidR="00737C79" w:rsidRPr="009B0FD6" w:rsidRDefault="009D1F1E" w:rsidP="00737C79">
      <w:pPr>
        <w:rPr>
          <w:b/>
          <w:color w:val="FF0000"/>
        </w:rPr>
      </w:pPr>
      <w:r w:rsidRPr="009B0FD6">
        <w:rPr>
          <w:b/>
          <w:color w:val="FF0000"/>
        </w:rPr>
        <w:t>This section was incorporated into V5 in Application Security Verification Standard 2.0. ASVS requirement 5.16 addresses contextual output encoding to help prevent Cross Site Scripting</w:t>
      </w:r>
      <w:r w:rsidR="00737C79" w:rsidRPr="009B0FD6">
        <w:rPr>
          <w:b/>
          <w:color w:val="FF0000"/>
        </w:rPr>
        <w:t xml:space="preserve">. </w:t>
      </w:r>
    </w:p>
    <w:p w14:paraId="409469E7" w14:textId="77777777" w:rsidR="00737C79" w:rsidRPr="009B0FD6" w:rsidRDefault="00737C79" w:rsidP="00737C79"/>
    <w:p w14:paraId="6AD2D503" w14:textId="79D0D512" w:rsidR="00DF702A" w:rsidRPr="009B0FD6" w:rsidRDefault="00DF702A" w:rsidP="00BD5F80">
      <w:pPr>
        <w:pStyle w:val="Heading1"/>
      </w:pPr>
      <w:bookmarkStart w:id="49" w:name="_Toc478430807"/>
      <w:r w:rsidRPr="009B0FD6">
        <w:lastRenderedPageBreak/>
        <w:t xml:space="preserve">V7: Cryptography at </w:t>
      </w:r>
      <w:r w:rsidR="00C801A4" w:rsidRPr="009B0FD6">
        <w:t>r</w:t>
      </w:r>
      <w:r w:rsidRPr="009B0FD6">
        <w:t xml:space="preserve">est </w:t>
      </w:r>
      <w:r w:rsidR="00C801A4" w:rsidRPr="009B0FD6">
        <w:t>v</w:t>
      </w:r>
      <w:r w:rsidRPr="009B0FD6">
        <w:t xml:space="preserve">erification </w:t>
      </w:r>
      <w:r w:rsidR="00C801A4" w:rsidRPr="009B0FD6">
        <w:t>r</w:t>
      </w:r>
      <w:r w:rsidRPr="009B0FD6">
        <w:t>equirements</w:t>
      </w:r>
      <w:bookmarkEnd w:id="49"/>
    </w:p>
    <w:p w14:paraId="6BD3EE88" w14:textId="77777777" w:rsidR="00702571" w:rsidRPr="009B0FD6" w:rsidRDefault="00702571" w:rsidP="00702571">
      <w:pPr>
        <w:pStyle w:val="Heading2"/>
      </w:pPr>
      <w:bookmarkStart w:id="50" w:name="_Toc478430808"/>
      <w:r w:rsidRPr="009B0FD6">
        <w:t>Control objective</w:t>
      </w:r>
      <w:bookmarkEnd w:id="50"/>
    </w:p>
    <w:p w14:paraId="11AE6E14" w14:textId="77777777" w:rsidR="009D1F1E" w:rsidRPr="009B0FD6" w:rsidRDefault="009D1F1E" w:rsidP="00945FEB">
      <w:r w:rsidRPr="009B0FD6">
        <w:t>Ensure that a verified application satisfies the following high level requirements:</w:t>
      </w:r>
    </w:p>
    <w:p w14:paraId="6BC1A12C" w14:textId="77777777" w:rsidR="009D1F1E" w:rsidRPr="009B0FD6" w:rsidRDefault="009D1F1E" w:rsidP="009F4ACA">
      <w:pPr>
        <w:pStyle w:val="ListParagraph"/>
        <w:numPr>
          <w:ilvl w:val="0"/>
          <w:numId w:val="29"/>
        </w:numPr>
      </w:pPr>
      <w:r w:rsidRPr="009B0FD6">
        <w:t xml:space="preserve">That all cryptographic modules fail in a secure manner and that errors are handled correctly. </w:t>
      </w:r>
    </w:p>
    <w:p w14:paraId="7E50FFC1" w14:textId="77777777" w:rsidR="009D1F1E" w:rsidRPr="009B0FD6" w:rsidRDefault="009D1F1E" w:rsidP="009F4ACA">
      <w:pPr>
        <w:pStyle w:val="ListParagraph"/>
        <w:numPr>
          <w:ilvl w:val="0"/>
          <w:numId w:val="29"/>
        </w:numPr>
      </w:pPr>
      <w:r w:rsidRPr="009B0FD6">
        <w:t>That a suitable random number generator is used when randomness is required.</w:t>
      </w:r>
    </w:p>
    <w:p w14:paraId="0470892D" w14:textId="77777777" w:rsidR="009D1F1E" w:rsidRPr="009B0FD6" w:rsidRDefault="009D1F1E" w:rsidP="009F4ACA">
      <w:pPr>
        <w:pStyle w:val="ListParagraph"/>
        <w:numPr>
          <w:ilvl w:val="0"/>
          <w:numId w:val="29"/>
        </w:numPr>
      </w:pPr>
      <w:r w:rsidRPr="009B0FD6">
        <w:t>That access to keys is managed in a secure way.</w:t>
      </w:r>
    </w:p>
    <w:p w14:paraId="26A9540F" w14:textId="3CDA8302" w:rsidR="00C801A4" w:rsidRPr="009B0FD6" w:rsidRDefault="00702571" w:rsidP="000449EC">
      <w:pPr>
        <w:pStyle w:val="Heading2"/>
      </w:pPr>
      <w:bookmarkStart w:id="51" w:name="_Toc478430809"/>
      <w:r w:rsidRPr="009B0FD6">
        <w:t>Requirements</w:t>
      </w:r>
      <w:bookmarkEnd w:id="51"/>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C801A4" w:rsidRPr="009B0FD6" w14:paraId="1B0FB82C" w14:textId="77777777" w:rsidTr="00B4545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tcPr>
          <w:p w14:paraId="490A7846" w14:textId="752532C2" w:rsidR="00C801A4" w:rsidRPr="009B0FD6" w:rsidRDefault="008B1965" w:rsidP="0012539C">
            <w:pPr>
              <w:pStyle w:val="TableHeading"/>
              <w:rPr>
                <w:b/>
              </w:rPr>
            </w:pPr>
            <w:r w:rsidRPr="009B0FD6">
              <w:rPr>
                <w:b/>
              </w:rPr>
              <w:t>#</w:t>
            </w:r>
          </w:p>
        </w:tc>
        <w:tc>
          <w:tcPr>
            <w:tcW w:w="4363" w:type="dxa"/>
          </w:tcPr>
          <w:p w14:paraId="31B4F171" w14:textId="77777777" w:rsidR="00C801A4" w:rsidRPr="009B0FD6" w:rsidRDefault="00C801A4" w:rsidP="0012539C">
            <w:pPr>
              <w:pStyle w:val="TableHeading"/>
              <w:jc w:val="left"/>
              <w:cnfStyle w:val="100000000000" w:firstRow="1" w:lastRow="0" w:firstColumn="0" w:lastColumn="0" w:oddVBand="0" w:evenVBand="0" w:oddHBand="0" w:evenHBand="0" w:firstRowFirstColumn="0" w:firstRowLastColumn="0" w:lastRowFirstColumn="0" w:lastRowLastColumn="0"/>
              <w:rPr>
                <w:b/>
              </w:rPr>
            </w:pPr>
            <w:r w:rsidRPr="009B0FD6">
              <w:rPr>
                <w:b/>
              </w:rPr>
              <w:t>Description</w:t>
            </w:r>
          </w:p>
        </w:tc>
        <w:tc>
          <w:tcPr>
            <w:tcW w:w="866" w:type="dxa"/>
          </w:tcPr>
          <w:p w14:paraId="059F57FE" w14:textId="77777777" w:rsidR="00C801A4" w:rsidRPr="009B0FD6" w:rsidRDefault="00C801A4"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1</w:t>
            </w:r>
          </w:p>
        </w:tc>
        <w:tc>
          <w:tcPr>
            <w:tcW w:w="866" w:type="dxa"/>
          </w:tcPr>
          <w:p w14:paraId="4CFF59E1" w14:textId="77777777" w:rsidR="00C801A4" w:rsidRPr="009B0FD6" w:rsidRDefault="00C801A4"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2</w:t>
            </w:r>
          </w:p>
        </w:tc>
        <w:tc>
          <w:tcPr>
            <w:tcW w:w="866" w:type="dxa"/>
          </w:tcPr>
          <w:p w14:paraId="7B27E5D3" w14:textId="77777777" w:rsidR="00C801A4" w:rsidRPr="009B0FD6" w:rsidRDefault="00C801A4"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3</w:t>
            </w:r>
          </w:p>
        </w:tc>
        <w:tc>
          <w:tcPr>
            <w:tcW w:w="1139" w:type="dxa"/>
          </w:tcPr>
          <w:p w14:paraId="44A8CEBB" w14:textId="77777777" w:rsidR="00C801A4" w:rsidRPr="009B0FD6" w:rsidRDefault="00C801A4"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Since</w:t>
            </w:r>
          </w:p>
        </w:tc>
      </w:tr>
      <w:tr w:rsidR="00B32ADE" w:rsidRPr="009B0FD6" w14:paraId="6C17541F"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443F638" w14:textId="5CC18E70" w:rsidR="00B32ADE" w:rsidRPr="009B0FD6" w:rsidRDefault="00B32ADE" w:rsidP="00B32ADE">
            <w:pPr>
              <w:pStyle w:val="TableHeading"/>
              <w:rPr>
                <w:b/>
              </w:rPr>
            </w:pPr>
            <w:r w:rsidRPr="009B0FD6">
              <w:rPr>
                <w:b/>
                <w:color w:val="FFFFFF"/>
                <w:sz w:val="20"/>
                <w:szCs w:val="20"/>
                <w:shd w:val="clear" w:color="auto" w:fill="A5A5A5"/>
              </w:rPr>
              <w:t>7.2</w:t>
            </w:r>
          </w:p>
        </w:tc>
        <w:tc>
          <w:tcPr>
            <w:tcW w:w="4363" w:type="dxa"/>
            <w:shd w:val="clear" w:color="auto" w:fill="auto"/>
            <w:vAlign w:val="center"/>
          </w:tcPr>
          <w:p w14:paraId="5E49887A" w14:textId="110EBAA6"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 xml:space="preserve">Verify that all cryptographic modules fail securely, and errors are handled in a way that does not enable </w:t>
            </w:r>
            <w:r>
              <w:t>Padding</w:t>
            </w:r>
            <w:r w:rsidRPr="009B0FD6">
              <w:t xml:space="preserve"> </w:t>
            </w:r>
            <w:r>
              <w:t>Oracle</w:t>
            </w:r>
            <w:r w:rsidRPr="009B0FD6">
              <w:t>.</w:t>
            </w:r>
          </w:p>
        </w:tc>
        <w:tc>
          <w:tcPr>
            <w:tcW w:w="866" w:type="dxa"/>
            <w:shd w:val="clear" w:color="auto" w:fill="FFC000"/>
            <w:vAlign w:val="center"/>
          </w:tcPr>
          <w:p w14:paraId="46058AC2" w14:textId="2D61839D"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22679">
              <w:sym w:font="Wingdings" w:char="F0FC"/>
            </w:r>
          </w:p>
        </w:tc>
        <w:tc>
          <w:tcPr>
            <w:tcW w:w="866" w:type="dxa"/>
            <w:shd w:val="clear" w:color="auto" w:fill="92D050"/>
            <w:vAlign w:val="center"/>
          </w:tcPr>
          <w:p w14:paraId="5DA91788" w14:textId="2D379797"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22679">
              <w:sym w:font="Wingdings" w:char="F0FC"/>
            </w:r>
          </w:p>
        </w:tc>
        <w:tc>
          <w:tcPr>
            <w:tcW w:w="866" w:type="dxa"/>
            <w:shd w:val="clear" w:color="auto" w:fill="00B0F0"/>
            <w:vAlign w:val="center"/>
          </w:tcPr>
          <w:p w14:paraId="3AF89B31" w14:textId="0F1FFE26"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22679">
              <w:sym w:font="Wingdings" w:char="F0FC"/>
            </w:r>
          </w:p>
        </w:tc>
        <w:tc>
          <w:tcPr>
            <w:tcW w:w="1139" w:type="dxa"/>
            <w:shd w:val="clear" w:color="auto" w:fill="auto"/>
            <w:vAlign w:val="center"/>
          </w:tcPr>
          <w:p w14:paraId="6E667805" w14:textId="0EB6EECB"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B32ADE" w:rsidRPr="009B0FD6" w14:paraId="3FCFD3E1"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6031049" w14:textId="1AF3A243" w:rsidR="00B32ADE" w:rsidRPr="009B0FD6" w:rsidRDefault="00B32ADE" w:rsidP="00B32ADE">
            <w:pPr>
              <w:pStyle w:val="TableHeading"/>
              <w:rPr>
                <w:b/>
              </w:rPr>
            </w:pPr>
            <w:r w:rsidRPr="009B0FD6">
              <w:rPr>
                <w:b/>
                <w:color w:val="FFFFFF"/>
                <w:sz w:val="20"/>
                <w:szCs w:val="20"/>
                <w:shd w:val="clear" w:color="auto" w:fill="A5A5A5"/>
              </w:rPr>
              <w:t>7.6</w:t>
            </w:r>
          </w:p>
        </w:tc>
        <w:tc>
          <w:tcPr>
            <w:tcW w:w="4363" w:type="dxa"/>
            <w:shd w:val="clear" w:color="auto" w:fill="auto"/>
            <w:vAlign w:val="center"/>
          </w:tcPr>
          <w:p w14:paraId="4E94B76E" w14:textId="0FA4A6E1"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all random numbers, random file names, random GUIDs, and random strings are generated using the cryptographic module’s approved random number generator when these random values are intended to be not guessable by an attacker.</w:t>
            </w:r>
          </w:p>
        </w:tc>
        <w:tc>
          <w:tcPr>
            <w:tcW w:w="866" w:type="dxa"/>
            <w:shd w:val="clear" w:color="auto" w:fill="auto"/>
            <w:vAlign w:val="center"/>
          </w:tcPr>
          <w:p w14:paraId="3A4DDAEA" w14:textId="77A286AB"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57D428AF" w14:textId="6B6D6BB1"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122679">
              <w:sym w:font="Wingdings" w:char="F0FC"/>
            </w:r>
          </w:p>
        </w:tc>
        <w:tc>
          <w:tcPr>
            <w:tcW w:w="866" w:type="dxa"/>
            <w:shd w:val="clear" w:color="auto" w:fill="00B0F0"/>
            <w:vAlign w:val="center"/>
          </w:tcPr>
          <w:p w14:paraId="0129AE13" w14:textId="2EB04094"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122679">
              <w:sym w:font="Wingdings" w:char="F0FC"/>
            </w:r>
          </w:p>
        </w:tc>
        <w:tc>
          <w:tcPr>
            <w:tcW w:w="1139" w:type="dxa"/>
            <w:shd w:val="clear" w:color="auto" w:fill="auto"/>
            <w:vAlign w:val="center"/>
          </w:tcPr>
          <w:p w14:paraId="3707C2FA" w14:textId="3F2D7370"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1.0</w:t>
            </w:r>
          </w:p>
        </w:tc>
      </w:tr>
      <w:tr w:rsidR="00B32ADE" w:rsidRPr="009B0FD6" w14:paraId="3AFAA142"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30022A0" w14:textId="4DB2707F" w:rsidR="00B32ADE" w:rsidRPr="009B0FD6" w:rsidRDefault="00B32ADE" w:rsidP="00B32ADE">
            <w:pPr>
              <w:pStyle w:val="TableHeading"/>
              <w:rPr>
                <w:b/>
              </w:rPr>
            </w:pPr>
            <w:r w:rsidRPr="009B0FD6">
              <w:rPr>
                <w:b/>
                <w:color w:val="FFFFFF"/>
                <w:sz w:val="20"/>
                <w:szCs w:val="20"/>
                <w:shd w:val="clear" w:color="auto" w:fill="A5A5A5"/>
              </w:rPr>
              <w:t>7.7</w:t>
            </w:r>
          </w:p>
        </w:tc>
        <w:tc>
          <w:tcPr>
            <w:tcW w:w="4363" w:type="dxa"/>
            <w:shd w:val="clear" w:color="auto" w:fill="auto"/>
            <w:vAlign w:val="center"/>
          </w:tcPr>
          <w:p w14:paraId="573D1D54" w14:textId="519285B0"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cryptographic algorithms used by the application have been validated against FIPS 140-2 or an equivalent standard.</w:t>
            </w:r>
          </w:p>
        </w:tc>
        <w:tc>
          <w:tcPr>
            <w:tcW w:w="866" w:type="dxa"/>
            <w:shd w:val="clear" w:color="auto" w:fill="FFC000"/>
            <w:vAlign w:val="center"/>
          </w:tcPr>
          <w:p w14:paraId="5E9B0B1C" w14:textId="3ADE04DC"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22679">
              <w:sym w:font="Wingdings" w:char="F0FC"/>
            </w:r>
          </w:p>
        </w:tc>
        <w:tc>
          <w:tcPr>
            <w:tcW w:w="866" w:type="dxa"/>
            <w:shd w:val="clear" w:color="auto" w:fill="92D050"/>
            <w:vAlign w:val="center"/>
          </w:tcPr>
          <w:p w14:paraId="7D062B14" w14:textId="4B5382AD"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22679">
              <w:sym w:font="Wingdings" w:char="F0FC"/>
            </w:r>
          </w:p>
        </w:tc>
        <w:tc>
          <w:tcPr>
            <w:tcW w:w="866" w:type="dxa"/>
            <w:shd w:val="clear" w:color="auto" w:fill="00B0F0"/>
            <w:vAlign w:val="center"/>
          </w:tcPr>
          <w:p w14:paraId="70AF8C68" w14:textId="2CD56D2B"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22679">
              <w:sym w:font="Wingdings" w:char="F0FC"/>
            </w:r>
          </w:p>
        </w:tc>
        <w:tc>
          <w:tcPr>
            <w:tcW w:w="1139" w:type="dxa"/>
            <w:shd w:val="clear" w:color="auto" w:fill="auto"/>
            <w:vAlign w:val="center"/>
          </w:tcPr>
          <w:p w14:paraId="19AA7296" w14:textId="1EF1F928"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B32ADE" w:rsidRPr="009B0FD6" w14:paraId="48DEFF6B"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0D430FD" w14:textId="43F03EAF" w:rsidR="00B32ADE" w:rsidRPr="009B0FD6" w:rsidRDefault="00B32ADE" w:rsidP="00B32ADE">
            <w:pPr>
              <w:pStyle w:val="TableHeading"/>
              <w:rPr>
                <w:b/>
              </w:rPr>
            </w:pPr>
            <w:r w:rsidRPr="009B0FD6">
              <w:rPr>
                <w:b/>
                <w:color w:val="FFFFFF"/>
                <w:sz w:val="20"/>
                <w:szCs w:val="20"/>
                <w:shd w:val="clear" w:color="auto" w:fill="A5A5A5"/>
              </w:rPr>
              <w:t>7.8</w:t>
            </w:r>
          </w:p>
        </w:tc>
        <w:tc>
          <w:tcPr>
            <w:tcW w:w="4363" w:type="dxa"/>
            <w:shd w:val="clear" w:color="auto" w:fill="auto"/>
            <w:vAlign w:val="center"/>
          </w:tcPr>
          <w:p w14:paraId="376804C5" w14:textId="72A1A087"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cryptographic modules operate in their approved mode according to their published security policies.</w:t>
            </w:r>
          </w:p>
        </w:tc>
        <w:tc>
          <w:tcPr>
            <w:tcW w:w="866" w:type="dxa"/>
            <w:shd w:val="clear" w:color="auto" w:fill="auto"/>
            <w:vAlign w:val="center"/>
          </w:tcPr>
          <w:p w14:paraId="2C8BCF83" w14:textId="550859DD"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0AA4952E" w14:textId="61597C76"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66FBCF37" w14:textId="664B74AB"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122679">
              <w:sym w:font="Wingdings" w:char="F0FC"/>
            </w:r>
          </w:p>
        </w:tc>
        <w:tc>
          <w:tcPr>
            <w:tcW w:w="1139" w:type="dxa"/>
            <w:shd w:val="clear" w:color="auto" w:fill="auto"/>
            <w:vAlign w:val="center"/>
          </w:tcPr>
          <w:p w14:paraId="65495216" w14:textId="19308ECA"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1.0</w:t>
            </w:r>
          </w:p>
        </w:tc>
      </w:tr>
      <w:tr w:rsidR="00B32ADE" w:rsidRPr="009B0FD6" w14:paraId="142ACDE9"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6D5C5238" w14:textId="76E2ADCD" w:rsidR="00B32ADE" w:rsidRPr="009B0FD6" w:rsidRDefault="00B32ADE" w:rsidP="00B32ADE">
            <w:pPr>
              <w:pStyle w:val="TableHeading"/>
              <w:rPr>
                <w:b/>
              </w:rPr>
            </w:pPr>
            <w:r w:rsidRPr="009B0FD6">
              <w:rPr>
                <w:b/>
                <w:color w:val="FFFFFF"/>
                <w:sz w:val="20"/>
                <w:szCs w:val="20"/>
                <w:shd w:val="clear" w:color="auto" w:fill="A5A5A5"/>
              </w:rPr>
              <w:t>7.9</w:t>
            </w:r>
          </w:p>
        </w:tc>
        <w:tc>
          <w:tcPr>
            <w:tcW w:w="4363" w:type="dxa"/>
            <w:shd w:val="clear" w:color="auto" w:fill="auto"/>
            <w:vAlign w:val="center"/>
          </w:tcPr>
          <w:p w14:paraId="09CB331F" w14:textId="71328A2E"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there is an explicit policy for how cryptographic keys are managed (e.g., generated, distributed, revoked, and expired). Verify that this key lifecycle is properly enforced.</w:t>
            </w:r>
          </w:p>
        </w:tc>
        <w:tc>
          <w:tcPr>
            <w:tcW w:w="866" w:type="dxa"/>
            <w:shd w:val="clear" w:color="auto" w:fill="auto"/>
            <w:vAlign w:val="center"/>
          </w:tcPr>
          <w:p w14:paraId="5374DAA4" w14:textId="3C6C5F2F"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44F4B020" w14:textId="3768320E"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22679">
              <w:sym w:font="Wingdings" w:char="F0FC"/>
            </w:r>
          </w:p>
        </w:tc>
        <w:tc>
          <w:tcPr>
            <w:tcW w:w="866" w:type="dxa"/>
            <w:shd w:val="clear" w:color="auto" w:fill="00B0F0"/>
            <w:vAlign w:val="center"/>
          </w:tcPr>
          <w:p w14:paraId="7A15A0B3" w14:textId="409091B4"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22679">
              <w:sym w:font="Wingdings" w:char="F0FC"/>
            </w:r>
          </w:p>
        </w:tc>
        <w:tc>
          <w:tcPr>
            <w:tcW w:w="1139" w:type="dxa"/>
            <w:shd w:val="clear" w:color="auto" w:fill="auto"/>
            <w:vAlign w:val="center"/>
          </w:tcPr>
          <w:p w14:paraId="2AC2F481" w14:textId="600A3176"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B32ADE" w:rsidRPr="009B0FD6" w14:paraId="14FBEF38"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C0946BB" w14:textId="02187122" w:rsidR="00B32ADE" w:rsidRPr="009B0FD6" w:rsidRDefault="00B32ADE" w:rsidP="00B32ADE">
            <w:pPr>
              <w:pStyle w:val="TableHeading"/>
              <w:rPr>
                <w:b/>
              </w:rPr>
            </w:pPr>
            <w:r w:rsidRPr="009B0FD6">
              <w:rPr>
                <w:b/>
                <w:color w:val="FFFFFF"/>
                <w:sz w:val="20"/>
                <w:szCs w:val="20"/>
                <w:shd w:val="clear" w:color="auto" w:fill="A5A5A5"/>
              </w:rPr>
              <w:t>7.11</w:t>
            </w:r>
          </w:p>
        </w:tc>
        <w:tc>
          <w:tcPr>
            <w:tcW w:w="4363" w:type="dxa"/>
            <w:shd w:val="clear" w:color="auto" w:fill="auto"/>
            <w:vAlign w:val="center"/>
          </w:tcPr>
          <w:p w14:paraId="4AEB4109" w14:textId="6BD4FFDF"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 xml:space="preserve">Verify that all consumers of cryptographic services do not have direct access to key material. Isolate cryptographic processes, including master secrets and consider the use of a virtualized or physical hardware key vault (HSM). </w:t>
            </w:r>
          </w:p>
        </w:tc>
        <w:tc>
          <w:tcPr>
            <w:tcW w:w="866" w:type="dxa"/>
            <w:shd w:val="clear" w:color="auto" w:fill="auto"/>
            <w:vAlign w:val="center"/>
          </w:tcPr>
          <w:p w14:paraId="3E2ACC96" w14:textId="248C5722"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0AF779ED" w14:textId="6B8AC6EF"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530D2DFF" w14:textId="7BDBBB35"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122679">
              <w:sym w:font="Wingdings" w:char="F0FC"/>
            </w:r>
          </w:p>
        </w:tc>
        <w:tc>
          <w:tcPr>
            <w:tcW w:w="1139" w:type="dxa"/>
            <w:shd w:val="clear" w:color="auto" w:fill="auto"/>
            <w:vAlign w:val="center"/>
          </w:tcPr>
          <w:p w14:paraId="3BAA729E" w14:textId="65690AEA"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CB5725">
              <w:t>3.0.1</w:t>
            </w:r>
          </w:p>
        </w:tc>
      </w:tr>
      <w:tr w:rsidR="00B32ADE" w:rsidRPr="009B0FD6" w14:paraId="4AE86D5B"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014E653" w14:textId="27347BD2" w:rsidR="00B32ADE" w:rsidRPr="009B0FD6" w:rsidRDefault="00B32ADE" w:rsidP="00B32ADE">
            <w:pPr>
              <w:pStyle w:val="TableHeading"/>
              <w:rPr>
                <w:b/>
              </w:rPr>
            </w:pPr>
            <w:r w:rsidRPr="009B0FD6">
              <w:rPr>
                <w:b/>
                <w:color w:val="FFFFFF"/>
                <w:sz w:val="20"/>
                <w:szCs w:val="20"/>
                <w:shd w:val="clear" w:color="auto" w:fill="A5A5A5"/>
              </w:rPr>
              <w:lastRenderedPageBreak/>
              <w:t>7.12</w:t>
            </w:r>
          </w:p>
        </w:tc>
        <w:tc>
          <w:tcPr>
            <w:tcW w:w="4363" w:type="dxa"/>
            <w:shd w:val="clear" w:color="auto" w:fill="auto"/>
            <w:vAlign w:val="center"/>
          </w:tcPr>
          <w:p w14:paraId="5CD4D3B8" w14:textId="1354C5D0"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BF592F">
              <w:t>Verify that</w:t>
            </w:r>
            <w:r>
              <w:t xml:space="preserve"> sensitive and</w:t>
            </w:r>
            <w:r>
              <w:rPr>
                <w:i/>
              </w:rPr>
              <w:t xml:space="preserve"> </w:t>
            </w:r>
            <w:r w:rsidRPr="009B0FD6">
              <w:rPr>
                <w:i/>
              </w:rPr>
              <w:t>Personally Identifiable Information</w:t>
            </w:r>
            <w:r w:rsidRPr="009B0FD6">
              <w:t xml:space="preserve"> </w:t>
            </w:r>
            <w:r>
              <w:t xml:space="preserve">is </w:t>
            </w:r>
            <w:r w:rsidRPr="009B0FD6">
              <w:t>stored encrypted at rest</w:t>
            </w:r>
            <w:r>
              <w:t>,</w:t>
            </w:r>
            <w:r w:rsidRPr="009B0FD6">
              <w:t xml:space="preserve"> and </w:t>
            </w:r>
            <w:r>
              <w:t>in transit</w:t>
            </w:r>
            <w:r w:rsidRPr="009B0FD6">
              <w:t>.</w:t>
            </w:r>
          </w:p>
        </w:tc>
        <w:tc>
          <w:tcPr>
            <w:tcW w:w="866" w:type="dxa"/>
            <w:shd w:val="clear" w:color="auto" w:fill="auto"/>
            <w:vAlign w:val="center"/>
          </w:tcPr>
          <w:p w14:paraId="6BCB2451" w14:textId="0D4440A9"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6B3D1589" w14:textId="4F3D65D5"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22679">
              <w:sym w:font="Wingdings" w:char="F0FC"/>
            </w:r>
          </w:p>
        </w:tc>
        <w:tc>
          <w:tcPr>
            <w:tcW w:w="866" w:type="dxa"/>
            <w:shd w:val="clear" w:color="auto" w:fill="00B0F0"/>
            <w:vAlign w:val="center"/>
          </w:tcPr>
          <w:p w14:paraId="21700801" w14:textId="0B3CF872"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22679">
              <w:sym w:font="Wingdings" w:char="F0FC"/>
            </w:r>
          </w:p>
        </w:tc>
        <w:tc>
          <w:tcPr>
            <w:tcW w:w="1139" w:type="dxa"/>
            <w:shd w:val="clear" w:color="auto" w:fill="E2EFD9" w:themeFill="accent6" w:themeFillTint="33"/>
            <w:vAlign w:val="center"/>
          </w:tcPr>
          <w:p w14:paraId="61EFE31B" w14:textId="2E58D529"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Pr>
                <w:shd w:val="clear" w:color="auto" w:fill="E2EFD9"/>
              </w:rPr>
              <w:t>3.1</w:t>
            </w:r>
          </w:p>
        </w:tc>
      </w:tr>
      <w:tr w:rsidR="00B32ADE" w:rsidRPr="009B0FD6" w14:paraId="06AD0A38"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46D6207" w14:textId="488B6B79" w:rsidR="00B32ADE" w:rsidRPr="009B0FD6" w:rsidRDefault="00B32ADE" w:rsidP="00B32ADE">
            <w:pPr>
              <w:pStyle w:val="TableHeading"/>
              <w:rPr>
                <w:b/>
              </w:rPr>
            </w:pPr>
            <w:r w:rsidRPr="009B0FD6">
              <w:rPr>
                <w:b/>
                <w:color w:val="FFFFFF"/>
                <w:sz w:val="20"/>
                <w:szCs w:val="20"/>
                <w:shd w:val="clear" w:color="auto" w:fill="A5A5A5"/>
              </w:rPr>
              <w:t>7.13</w:t>
            </w:r>
          </w:p>
        </w:tc>
        <w:tc>
          <w:tcPr>
            <w:tcW w:w="4363" w:type="dxa"/>
            <w:shd w:val="clear" w:color="auto" w:fill="auto"/>
            <w:vAlign w:val="center"/>
          </w:tcPr>
          <w:p w14:paraId="13565B12" w14:textId="11E203A2"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 xml:space="preserve">Verify that sensitive passwords or key material maintained in memory is overwritten with zeros as soon as it </w:t>
            </w:r>
            <w:r>
              <w:t xml:space="preserve">is </w:t>
            </w:r>
            <w:r w:rsidRPr="009B0FD6">
              <w:t>no longer required, to mitigate memory dumping attacks.</w:t>
            </w:r>
          </w:p>
        </w:tc>
        <w:tc>
          <w:tcPr>
            <w:tcW w:w="866" w:type="dxa"/>
            <w:shd w:val="clear" w:color="auto" w:fill="auto"/>
            <w:vAlign w:val="center"/>
          </w:tcPr>
          <w:p w14:paraId="72F081AD" w14:textId="0E714FF1"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0FABB646" w14:textId="06C363DB"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122679">
              <w:sym w:font="Wingdings" w:char="F0FC"/>
            </w:r>
          </w:p>
        </w:tc>
        <w:tc>
          <w:tcPr>
            <w:tcW w:w="866" w:type="dxa"/>
            <w:shd w:val="clear" w:color="auto" w:fill="00B0F0"/>
            <w:vAlign w:val="center"/>
          </w:tcPr>
          <w:p w14:paraId="497C489C" w14:textId="3CBBD29D"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122679">
              <w:sym w:font="Wingdings" w:char="F0FC"/>
            </w:r>
          </w:p>
        </w:tc>
        <w:tc>
          <w:tcPr>
            <w:tcW w:w="1139" w:type="dxa"/>
            <w:shd w:val="clear" w:color="auto" w:fill="E2EFD9" w:themeFill="accent6" w:themeFillTint="33"/>
            <w:vAlign w:val="center"/>
          </w:tcPr>
          <w:p w14:paraId="3FFA76D1" w14:textId="35F13724"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Pr>
                <w:shd w:val="clear" w:color="auto" w:fill="E2EFD9"/>
              </w:rPr>
              <w:t>3.1</w:t>
            </w:r>
          </w:p>
        </w:tc>
      </w:tr>
      <w:tr w:rsidR="00B32ADE" w:rsidRPr="009B0FD6" w14:paraId="42C9EDEA"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76DB51A" w14:textId="0CB77966" w:rsidR="00B32ADE" w:rsidRPr="009B0FD6" w:rsidRDefault="00B32ADE" w:rsidP="00B32ADE">
            <w:pPr>
              <w:pStyle w:val="TableHeading"/>
              <w:rPr>
                <w:b/>
              </w:rPr>
            </w:pPr>
            <w:r w:rsidRPr="009B0FD6">
              <w:rPr>
                <w:b/>
                <w:color w:val="FFFFFF"/>
                <w:sz w:val="20"/>
                <w:szCs w:val="20"/>
                <w:shd w:val="clear" w:color="auto" w:fill="A5A5A5"/>
              </w:rPr>
              <w:t>7.14</w:t>
            </w:r>
          </w:p>
        </w:tc>
        <w:tc>
          <w:tcPr>
            <w:tcW w:w="4363" w:type="dxa"/>
            <w:shd w:val="clear" w:color="auto" w:fill="auto"/>
            <w:vAlign w:val="center"/>
          </w:tcPr>
          <w:p w14:paraId="06C9671D" w14:textId="75B8F978"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all keys and passwords are replaceable, and are generated or replaced at installation time.</w:t>
            </w:r>
          </w:p>
        </w:tc>
        <w:tc>
          <w:tcPr>
            <w:tcW w:w="866" w:type="dxa"/>
            <w:shd w:val="clear" w:color="auto" w:fill="auto"/>
            <w:vAlign w:val="center"/>
          </w:tcPr>
          <w:p w14:paraId="77856DA4" w14:textId="2C147B09"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54CC2FED" w14:textId="264E7F8B"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22679">
              <w:sym w:font="Wingdings" w:char="F0FC"/>
            </w:r>
          </w:p>
        </w:tc>
        <w:tc>
          <w:tcPr>
            <w:tcW w:w="866" w:type="dxa"/>
            <w:shd w:val="clear" w:color="auto" w:fill="00B0F0"/>
            <w:vAlign w:val="center"/>
          </w:tcPr>
          <w:p w14:paraId="385780F9" w14:textId="67352D61"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22679">
              <w:sym w:font="Wingdings" w:char="F0FC"/>
            </w:r>
          </w:p>
        </w:tc>
        <w:tc>
          <w:tcPr>
            <w:tcW w:w="1139" w:type="dxa"/>
            <w:shd w:val="clear" w:color="auto" w:fill="auto"/>
            <w:vAlign w:val="center"/>
          </w:tcPr>
          <w:p w14:paraId="0FFB9D30" w14:textId="702D68BF" w:rsidR="00B32ADE" w:rsidRPr="00CB5725"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CB5725">
              <w:t>3.0</w:t>
            </w:r>
          </w:p>
        </w:tc>
      </w:tr>
      <w:tr w:rsidR="00B32ADE" w:rsidRPr="009B0FD6" w14:paraId="70513DFA"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43B6532" w14:textId="191863D8" w:rsidR="00B32ADE" w:rsidRPr="009B0FD6" w:rsidRDefault="00B32ADE" w:rsidP="00B32ADE">
            <w:pPr>
              <w:pStyle w:val="TableHeading"/>
            </w:pPr>
            <w:r w:rsidRPr="009B0FD6">
              <w:rPr>
                <w:b/>
                <w:color w:val="FFFFFF"/>
                <w:sz w:val="20"/>
                <w:szCs w:val="20"/>
                <w:shd w:val="clear" w:color="auto" w:fill="A5A5A5"/>
              </w:rPr>
              <w:t>7.15</w:t>
            </w:r>
          </w:p>
        </w:tc>
        <w:tc>
          <w:tcPr>
            <w:tcW w:w="4363" w:type="dxa"/>
            <w:shd w:val="clear" w:color="auto" w:fill="auto"/>
            <w:vAlign w:val="center"/>
          </w:tcPr>
          <w:p w14:paraId="05A60F60" w14:textId="57BB2411"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random numbers are created with proper entropy even when the application is under heavy load, or that the application degrades gracefully in such circumstances.</w:t>
            </w:r>
          </w:p>
        </w:tc>
        <w:tc>
          <w:tcPr>
            <w:tcW w:w="866" w:type="dxa"/>
            <w:shd w:val="clear" w:color="auto" w:fill="auto"/>
            <w:vAlign w:val="center"/>
          </w:tcPr>
          <w:p w14:paraId="4EA8920B" w14:textId="063CE10C"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33F7845E" w14:textId="4F518A8B"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399DD1DB" w14:textId="6493E714"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122679">
              <w:sym w:font="Wingdings" w:char="F0FC"/>
            </w:r>
          </w:p>
        </w:tc>
        <w:tc>
          <w:tcPr>
            <w:tcW w:w="1139" w:type="dxa"/>
            <w:shd w:val="clear" w:color="auto" w:fill="auto"/>
            <w:vAlign w:val="center"/>
          </w:tcPr>
          <w:p w14:paraId="768891E0" w14:textId="2368F94E" w:rsidR="00B32ADE" w:rsidRPr="00CB5725"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CB5725">
              <w:t>3.0</w:t>
            </w:r>
          </w:p>
        </w:tc>
      </w:tr>
    </w:tbl>
    <w:p w14:paraId="6336610B" w14:textId="77777777" w:rsidR="00E34115" w:rsidRPr="009B0FD6" w:rsidRDefault="00E34115" w:rsidP="00E34115"/>
    <w:p w14:paraId="3835D291" w14:textId="77777777" w:rsidR="00E34115" w:rsidRPr="009B0FD6" w:rsidRDefault="00E34115" w:rsidP="00E34115">
      <w:pPr>
        <w:pStyle w:val="Heading2"/>
      </w:pPr>
      <w:bookmarkStart w:id="52" w:name="_Toc478430810"/>
      <w:r w:rsidRPr="009B0FD6">
        <w:t>References</w:t>
      </w:r>
      <w:bookmarkEnd w:id="52"/>
    </w:p>
    <w:p w14:paraId="03DBC9EA" w14:textId="77777777" w:rsidR="00E34115" w:rsidRPr="009B0FD6" w:rsidRDefault="00E34115" w:rsidP="00E34115">
      <w:r w:rsidRPr="009B0FD6">
        <w:t>For more information, please see:</w:t>
      </w:r>
    </w:p>
    <w:p w14:paraId="7159BF96" w14:textId="3227A373" w:rsidR="00436A36" w:rsidRPr="009B0FD6" w:rsidRDefault="00436A36" w:rsidP="009F4ACA">
      <w:pPr>
        <w:numPr>
          <w:ilvl w:val="0"/>
          <w:numId w:val="13"/>
        </w:numPr>
        <w:spacing w:before="200" w:after="0" w:line="276" w:lineRule="auto"/>
        <w:ind w:hanging="360"/>
        <w:contextualSpacing/>
      </w:pPr>
      <w:r w:rsidRPr="009B0FD6">
        <w:t xml:space="preserve">OWASP Testing Guide 4.0: Testing for weak Cryptography </w:t>
      </w:r>
      <w:hyperlink r:id="rId39">
        <w:r w:rsidRPr="009B0FD6">
          <w:rPr>
            <w:color w:val="1155CC"/>
            <w:u w:val="single"/>
          </w:rPr>
          <w:t>https://www.owasp.org/index.php/Testing_for_weak_Cryptography</w:t>
        </w:r>
      </w:hyperlink>
      <w:r w:rsidRPr="009B0FD6">
        <w:t xml:space="preserve"> </w:t>
      </w:r>
    </w:p>
    <w:p w14:paraId="1B17C379" w14:textId="35B63132" w:rsidR="00436A36" w:rsidRPr="009B0FD6" w:rsidRDefault="00436A36" w:rsidP="009F4ACA">
      <w:pPr>
        <w:numPr>
          <w:ilvl w:val="0"/>
          <w:numId w:val="13"/>
        </w:numPr>
        <w:spacing w:before="200" w:after="0" w:line="276" w:lineRule="auto"/>
        <w:ind w:hanging="360"/>
        <w:contextualSpacing/>
      </w:pPr>
      <w:r w:rsidRPr="009B0FD6">
        <w:t xml:space="preserve">OWASP Cheat Sheet: Cryptographic Storage </w:t>
      </w:r>
      <w:hyperlink r:id="rId40">
        <w:r w:rsidRPr="009B0FD6">
          <w:rPr>
            <w:color w:val="1155CC"/>
            <w:u w:val="single"/>
          </w:rPr>
          <w:t>https://www.owasp.org/index.php/Cryptographic_Storage_Cheat_Sheet</w:t>
        </w:r>
      </w:hyperlink>
      <w:r w:rsidRPr="009B0FD6">
        <w:t xml:space="preserve"> </w:t>
      </w:r>
    </w:p>
    <w:p w14:paraId="0D32CFC7" w14:textId="77777777" w:rsidR="00436A36" w:rsidRPr="009B0FD6" w:rsidRDefault="00436A36" w:rsidP="00E34115"/>
    <w:p w14:paraId="5B61E669" w14:textId="77777777" w:rsidR="00DF702A" w:rsidRPr="009B0FD6" w:rsidRDefault="00DF702A" w:rsidP="00BD5F80">
      <w:pPr>
        <w:rPr>
          <w:rFonts w:asciiTheme="majorHAnsi" w:eastAsiaTheme="majorEastAsia" w:hAnsiTheme="majorHAnsi" w:cstheme="majorBidi"/>
          <w:color w:val="2E74B5" w:themeColor="accent1" w:themeShade="BF"/>
          <w:sz w:val="32"/>
          <w:szCs w:val="32"/>
        </w:rPr>
      </w:pPr>
      <w:r w:rsidRPr="009B0FD6">
        <w:br w:type="page"/>
      </w:r>
    </w:p>
    <w:p w14:paraId="55D123E8" w14:textId="5CE6BCA8" w:rsidR="00DF702A" w:rsidRPr="009B0FD6" w:rsidRDefault="00DF702A" w:rsidP="00BD5F80">
      <w:pPr>
        <w:pStyle w:val="Heading1"/>
      </w:pPr>
      <w:bookmarkStart w:id="53" w:name="_Toc478430811"/>
      <w:r w:rsidRPr="009B0FD6">
        <w:lastRenderedPageBreak/>
        <w:t xml:space="preserve">V8: Error </w:t>
      </w:r>
      <w:r w:rsidR="00C801A4" w:rsidRPr="009B0FD6">
        <w:t>h</w:t>
      </w:r>
      <w:r w:rsidRPr="009B0FD6">
        <w:t xml:space="preserve">andling and </w:t>
      </w:r>
      <w:r w:rsidR="00C801A4" w:rsidRPr="009B0FD6">
        <w:t>l</w:t>
      </w:r>
      <w:r w:rsidRPr="009B0FD6">
        <w:t xml:space="preserve">ogging </w:t>
      </w:r>
      <w:r w:rsidR="00C801A4" w:rsidRPr="009B0FD6">
        <w:t>v</w:t>
      </w:r>
      <w:r w:rsidRPr="009B0FD6">
        <w:t xml:space="preserve">erification </w:t>
      </w:r>
      <w:r w:rsidR="00C801A4" w:rsidRPr="009B0FD6">
        <w:t>r</w:t>
      </w:r>
      <w:r w:rsidRPr="009B0FD6">
        <w:t>equirements</w:t>
      </w:r>
      <w:bookmarkEnd w:id="53"/>
    </w:p>
    <w:p w14:paraId="727A7AD9" w14:textId="77777777" w:rsidR="00702571" w:rsidRPr="009B0FD6" w:rsidRDefault="00702571" w:rsidP="00702571">
      <w:pPr>
        <w:pStyle w:val="Heading2"/>
      </w:pPr>
      <w:bookmarkStart w:id="54" w:name="_Toc478430812"/>
      <w:r w:rsidRPr="009B0FD6">
        <w:t>Control objective</w:t>
      </w:r>
      <w:bookmarkEnd w:id="54"/>
    </w:p>
    <w:p w14:paraId="6CC61826" w14:textId="77777777" w:rsidR="00E55B6F" w:rsidRPr="009B0FD6" w:rsidRDefault="00E55B6F" w:rsidP="00945FEB">
      <w:r w:rsidRPr="009B0FD6">
        <w:t xml:space="preserve">The primary objective of error handling and logging is to provide a useful reaction by the user, administrators, and incident response teams. The objective is not to create massive amounts of logs, but high quality logs, with more signal than discarded noise. </w:t>
      </w:r>
    </w:p>
    <w:p w14:paraId="069964B1" w14:textId="77777777" w:rsidR="00E55B6F" w:rsidRPr="009B0FD6" w:rsidRDefault="00E55B6F" w:rsidP="00945FEB">
      <w:r w:rsidRPr="009B0FD6">
        <w:t>High quality logs will often contain sensitive data, and must be protected as per local data privacy laws or directives. This should include:</w:t>
      </w:r>
    </w:p>
    <w:p w14:paraId="45B88995" w14:textId="77777777" w:rsidR="00E55B6F" w:rsidRPr="009B0FD6" w:rsidRDefault="00E55B6F" w:rsidP="009F4ACA">
      <w:pPr>
        <w:pStyle w:val="ListParagraph"/>
        <w:numPr>
          <w:ilvl w:val="0"/>
          <w:numId w:val="30"/>
        </w:numPr>
      </w:pPr>
      <w:r w:rsidRPr="009B0FD6">
        <w:t>Not collecting or logging sensitive information if not specifically required.</w:t>
      </w:r>
    </w:p>
    <w:p w14:paraId="5382E435" w14:textId="77777777" w:rsidR="00E55B6F" w:rsidRPr="009B0FD6" w:rsidRDefault="00E55B6F" w:rsidP="009F4ACA">
      <w:pPr>
        <w:pStyle w:val="ListParagraph"/>
        <w:numPr>
          <w:ilvl w:val="0"/>
          <w:numId w:val="30"/>
        </w:numPr>
      </w:pPr>
      <w:r w:rsidRPr="009B0FD6">
        <w:t>Ensuring all logged information is handled securely and protected as per its data classification.</w:t>
      </w:r>
    </w:p>
    <w:p w14:paraId="5F799F3E" w14:textId="77777777" w:rsidR="00E55B6F" w:rsidRPr="009B0FD6" w:rsidRDefault="00E55B6F" w:rsidP="009F4ACA">
      <w:pPr>
        <w:pStyle w:val="ListParagraph"/>
        <w:numPr>
          <w:ilvl w:val="0"/>
          <w:numId w:val="30"/>
        </w:numPr>
      </w:pPr>
      <w:r w:rsidRPr="009B0FD6">
        <w:t xml:space="preserve">Ensuring that logs are not forever, but have an absolute lifetime that is as short as possible. </w:t>
      </w:r>
    </w:p>
    <w:p w14:paraId="57DEED21" w14:textId="77777777" w:rsidR="00E55B6F" w:rsidRPr="009B0FD6" w:rsidRDefault="00E55B6F" w:rsidP="00945FEB">
      <w:r w:rsidRPr="009B0FD6">
        <w:t>If logs contain private or sensitive data, the definition of which varies from country to country, the logs become some of the most sensitive information held by the application and thus very attractive to attackers in their own right.</w:t>
      </w:r>
    </w:p>
    <w:p w14:paraId="734309F7" w14:textId="240D0670" w:rsidR="00C801A4" w:rsidRPr="009B0FD6" w:rsidRDefault="00702571" w:rsidP="00C85202">
      <w:pPr>
        <w:pStyle w:val="Heading2"/>
      </w:pPr>
      <w:bookmarkStart w:id="55" w:name="_Toc478430813"/>
      <w:r w:rsidRPr="009B0FD6">
        <w:t>Requirements</w:t>
      </w:r>
      <w:bookmarkEnd w:id="55"/>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EA7027" w:rsidRPr="009B0FD6" w14:paraId="4561B372" w14:textId="77777777" w:rsidTr="00A804A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87646DA" w14:textId="53CE0FF3" w:rsidR="00EA7027" w:rsidRPr="009B0FD6" w:rsidRDefault="00C85202" w:rsidP="00A804AA">
            <w:pPr>
              <w:pStyle w:val="TableHeading"/>
            </w:pPr>
            <w:r w:rsidRPr="009B0FD6">
              <w:t>#</w:t>
            </w:r>
          </w:p>
        </w:tc>
        <w:tc>
          <w:tcPr>
            <w:tcW w:w="4363" w:type="dxa"/>
            <w:vAlign w:val="center"/>
          </w:tcPr>
          <w:p w14:paraId="4C88ED57" w14:textId="77777777" w:rsidR="00EA7027" w:rsidRPr="009B0FD6" w:rsidRDefault="00EA7027" w:rsidP="00A804AA">
            <w:pPr>
              <w:pStyle w:val="TableHeading"/>
              <w:jc w:val="left"/>
              <w:cnfStyle w:val="100000000000" w:firstRow="1" w:lastRow="0" w:firstColumn="0" w:lastColumn="0" w:oddVBand="0" w:evenVBand="0" w:oddHBand="0" w:evenHBand="0" w:firstRowFirstColumn="0" w:firstRowLastColumn="0" w:lastRowFirstColumn="0" w:lastRowLastColumn="0"/>
            </w:pPr>
            <w:r w:rsidRPr="009B0FD6">
              <w:t>Description</w:t>
            </w:r>
          </w:p>
        </w:tc>
        <w:tc>
          <w:tcPr>
            <w:tcW w:w="866" w:type="dxa"/>
            <w:vAlign w:val="center"/>
          </w:tcPr>
          <w:p w14:paraId="3C05FBC5" w14:textId="77777777" w:rsidR="00EA7027" w:rsidRPr="009B0FD6" w:rsidRDefault="00EA7027" w:rsidP="00A804AA">
            <w:pPr>
              <w:pStyle w:val="TableHeading"/>
              <w:cnfStyle w:val="100000000000" w:firstRow="1" w:lastRow="0" w:firstColumn="0" w:lastColumn="0" w:oddVBand="0" w:evenVBand="0" w:oddHBand="0" w:evenHBand="0" w:firstRowFirstColumn="0" w:firstRowLastColumn="0" w:lastRowFirstColumn="0" w:lastRowLastColumn="0"/>
            </w:pPr>
            <w:r w:rsidRPr="009B0FD6">
              <w:t>1</w:t>
            </w:r>
          </w:p>
        </w:tc>
        <w:tc>
          <w:tcPr>
            <w:tcW w:w="866" w:type="dxa"/>
            <w:vAlign w:val="center"/>
          </w:tcPr>
          <w:p w14:paraId="4C989440" w14:textId="77777777" w:rsidR="00EA7027" w:rsidRPr="009B0FD6" w:rsidRDefault="00EA7027" w:rsidP="00A804AA">
            <w:pPr>
              <w:pStyle w:val="TableHeading"/>
              <w:cnfStyle w:val="100000000000" w:firstRow="1" w:lastRow="0" w:firstColumn="0" w:lastColumn="0" w:oddVBand="0" w:evenVBand="0" w:oddHBand="0" w:evenHBand="0" w:firstRowFirstColumn="0" w:firstRowLastColumn="0" w:lastRowFirstColumn="0" w:lastRowLastColumn="0"/>
            </w:pPr>
            <w:r w:rsidRPr="009B0FD6">
              <w:t>2</w:t>
            </w:r>
          </w:p>
        </w:tc>
        <w:tc>
          <w:tcPr>
            <w:tcW w:w="866" w:type="dxa"/>
            <w:vAlign w:val="center"/>
          </w:tcPr>
          <w:p w14:paraId="147C335E" w14:textId="77777777" w:rsidR="00EA7027" w:rsidRPr="009B0FD6" w:rsidRDefault="00EA7027" w:rsidP="00A804AA">
            <w:pPr>
              <w:pStyle w:val="TableHeading"/>
              <w:cnfStyle w:val="100000000000" w:firstRow="1" w:lastRow="0" w:firstColumn="0" w:lastColumn="0" w:oddVBand="0" w:evenVBand="0" w:oddHBand="0" w:evenHBand="0" w:firstRowFirstColumn="0" w:firstRowLastColumn="0" w:lastRowFirstColumn="0" w:lastRowLastColumn="0"/>
            </w:pPr>
            <w:r w:rsidRPr="009B0FD6">
              <w:t>3</w:t>
            </w:r>
          </w:p>
        </w:tc>
        <w:tc>
          <w:tcPr>
            <w:tcW w:w="1139" w:type="dxa"/>
            <w:vAlign w:val="center"/>
          </w:tcPr>
          <w:p w14:paraId="7BCB6800" w14:textId="77777777" w:rsidR="00EA7027" w:rsidRPr="009B0FD6" w:rsidRDefault="00EA7027" w:rsidP="00A804AA">
            <w:pPr>
              <w:pStyle w:val="TableHeading"/>
              <w:cnfStyle w:val="100000000000" w:firstRow="1" w:lastRow="0" w:firstColumn="0" w:lastColumn="0" w:oddVBand="0" w:evenVBand="0" w:oddHBand="0" w:evenHBand="0" w:firstRowFirstColumn="0" w:firstRowLastColumn="0" w:lastRowFirstColumn="0" w:lastRowLastColumn="0"/>
            </w:pPr>
            <w:r w:rsidRPr="009B0FD6">
              <w:t>Since</w:t>
            </w:r>
          </w:p>
        </w:tc>
      </w:tr>
      <w:tr w:rsidR="00B32ADE" w:rsidRPr="009B0FD6" w14:paraId="64A6A998"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F6AAADE" w14:textId="53D13562" w:rsidR="00B32ADE" w:rsidRPr="009B0FD6" w:rsidRDefault="00B32ADE" w:rsidP="00B32ADE">
            <w:pPr>
              <w:pStyle w:val="TableHeading"/>
            </w:pPr>
            <w:r w:rsidRPr="009B0FD6">
              <w:rPr>
                <w:b/>
                <w:color w:val="FFFFFF"/>
                <w:sz w:val="20"/>
                <w:szCs w:val="20"/>
                <w:shd w:val="clear" w:color="auto" w:fill="A5A5A5"/>
              </w:rPr>
              <w:t>8.1</w:t>
            </w:r>
          </w:p>
        </w:tc>
        <w:tc>
          <w:tcPr>
            <w:tcW w:w="4363" w:type="dxa"/>
            <w:shd w:val="clear" w:color="auto" w:fill="auto"/>
            <w:vAlign w:val="center"/>
          </w:tcPr>
          <w:p w14:paraId="5A29D22D" w14:textId="1BF9D42F"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the application does not output error messages or stack traces containing sensitive data that could assist an attacker, including session id, software/framework versions and personal information</w:t>
            </w:r>
          </w:p>
        </w:tc>
        <w:tc>
          <w:tcPr>
            <w:tcW w:w="866" w:type="dxa"/>
            <w:shd w:val="clear" w:color="auto" w:fill="FFC000"/>
            <w:vAlign w:val="center"/>
          </w:tcPr>
          <w:p w14:paraId="1170E5C9" w14:textId="312F4121"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92D050"/>
            <w:vAlign w:val="center"/>
          </w:tcPr>
          <w:p w14:paraId="332C16E7" w14:textId="1571D7F7"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00B0F0"/>
            <w:vAlign w:val="center"/>
          </w:tcPr>
          <w:p w14:paraId="3D776F50" w14:textId="670895A2"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29F63046" w14:textId="74036A11"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1.0</w:t>
            </w:r>
          </w:p>
        </w:tc>
      </w:tr>
      <w:tr w:rsidR="00B32ADE" w:rsidRPr="009B0FD6" w14:paraId="14A3BD90"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68C526F3" w14:textId="42091532" w:rsidR="00B32ADE" w:rsidRPr="009B0FD6" w:rsidRDefault="00B32ADE" w:rsidP="00B32ADE">
            <w:pPr>
              <w:pStyle w:val="TableHeading"/>
            </w:pPr>
            <w:r w:rsidRPr="009B0FD6">
              <w:rPr>
                <w:b/>
                <w:color w:val="FFFFFF"/>
                <w:sz w:val="20"/>
                <w:szCs w:val="20"/>
                <w:shd w:val="clear" w:color="auto" w:fill="A5A5A5"/>
              </w:rPr>
              <w:t>8.2</w:t>
            </w:r>
          </w:p>
        </w:tc>
        <w:tc>
          <w:tcPr>
            <w:tcW w:w="4363" w:type="dxa"/>
            <w:shd w:val="clear" w:color="auto" w:fill="auto"/>
            <w:vAlign w:val="center"/>
          </w:tcPr>
          <w:p w14:paraId="6E742658" w14:textId="717F054A" w:rsidR="00B32ADE" w:rsidRPr="006E6ADB" w:rsidRDefault="00B32ADE" w:rsidP="00B32ADE">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error handling logic in security controls denies access by default.</w:t>
            </w:r>
          </w:p>
        </w:tc>
        <w:tc>
          <w:tcPr>
            <w:tcW w:w="866" w:type="dxa"/>
            <w:shd w:val="clear" w:color="auto" w:fill="auto"/>
            <w:vAlign w:val="center"/>
          </w:tcPr>
          <w:p w14:paraId="78EFF7A6" w14:textId="5F5DD48E"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66" w:type="dxa"/>
            <w:shd w:val="clear" w:color="auto" w:fill="92D050"/>
            <w:vAlign w:val="center"/>
          </w:tcPr>
          <w:p w14:paraId="28FC9AE9" w14:textId="4711C2BF"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00B0F0"/>
            <w:vAlign w:val="center"/>
          </w:tcPr>
          <w:p w14:paraId="7DCF9D01" w14:textId="66D35367"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20C730B1" w14:textId="24ED019E"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1.0</w:t>
            </w:r>
          </w:p>
        </w:tc>
      </w:tr>
      <w:tr w:rsidR="00B32ADE" w:rsidRPr="009B0FD6" w14:paraId="3771972C"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68ABE6D2" w14:textId="3363CBD0" w:rsidR="00B32ADE" w:rsidRPr="009B0FD6" w:rsidRDefault="00B32ADE" w:rsidP="00B32ADE">
            <w:pPr>
              <w:pStyle w:val="TableHeading"/>
            </w:pPr>
            <w:r w:rsidRPr="009B0FD6">
              <w:rPr>
                <w:b/>
                <w:color w:val="FFFFFF"/>
                <w:sz w:val="20"/>
                <w:szCs w:val="20"/>
                <w:shd w:val="clear" w:color="auto" w:fill="A5A5A5"/>
              </w:rPr>
              <w:t>8.3</w:t>
            </w:r>
          </w:p>
        </w:tc>
        <w:tc>
          <w:tcPr>
            <w:tcW w:w="4363" w:type="dxa"/>
            <w:shd w:val="clear" w:color="auto" w:fill="auto"/>
            <w:vAlign w:val="center"/>
          </w:tcPr>
          <w:p w14:paraId="25C2F842" w14:textId="168EB3FF"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security logging controls provide the ability to log success and particularly failure events that are identified as security-relevant.</w:t>
            </w:r>
          </w:p>
        </w:tc>
        <w:tc>
          <w:tcPr>
            <w:tcW w:w="866" w:type="dxa"/>
            <w:shd w:val="clear" w:color="auto" w:fill="auto"/>
            <w:vAlign w:val="center"/>
          </w:tcPr>
          <w:p w14:paraId="43BABA04" w14:textId="2DB028F3"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66" w:type="dxa"/>
            <w:shd w:val="clear" w:color="auto" w:fill="92D050"/>
            <w:vAlign w:val="center"/>
          </w:tcPr>
          <w:p w14:paraId="6D7F1493" w14:textId="24D7D89D"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00B0F0"/>
            <w:vAlign w:val="center"/>
          </w:tcPr>
          <w:p w14:paraId="3F454589" w14:textId="576BA2DC"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5F89759B" w14:textId="3303ED5B"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1.0</w:t>
            </w:r>
          </w:p>
        </w:tc>
      </w:tr>
      <w:tr w:rsidR="00B32ADE" w:rsidRPr="009B0FD6" w14:paraId="06EF6073"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BC140FD" w14:textId="38B599B8" w:rsidR="00B32ADE" w:rsidRPr="009B0FD6" w:rsidRDefault="00B32ADE" w:rsidP="00B32ADE">
            <w:pPr>
              <w:pStyle w:val="TableHeading"/>
            </w:pPr>
            <w:r w:rsidRPr="009B0FD6">
              <w:rPr>
                <w:b/>
                <w:color w:val="FFFFFF"/>
                <w:sz w:val="20"/>
                <w:szCs w:val="20"/>
                <w:shd w:val="clear" w:color="auto" w:fill="A5A5A5"/>
              </w:rPr>
              <w:t>8.4</w:t>
            </w:r>
          </w:p>
        </w:tc>
        <w:tc>
          <w:tcPr>
            <w:tcW w:w="4363" w:type="dxa"/>
            <w:shd w:val="clear" w:color="auto" w:fill="auto"/>
            <w:vAlign w:val="center"/>
          </w:tcPr>
          <w:p w14:paraId="5FE6E0C2" w14:textId="476518CE" w:rsidR="00B32ADE" w:rsidRPr="006E6ADB" w:rsidRDefault="00B32ADE" w:rsidP="00B32ADE">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each log event includes necessary information that would allow for a detailed investigation of the timeline when an event happens.</w:t>
            </w:r>
          </w:p>
        </w:tc>
        <w:tc>
          <w:tcPr>
            <w:tcW w:w="866" w:type="dxa"/>
            <w:shd w:val="clear" w:color="auto" w:fill="auto"/>
            <w:vAlign w:val="center"/>
          </w:tcPr>
          <w:p w14:paraId="37494AD1" w14:textId="5A1FB231"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66" w:type="dxa"/>
            <w:shd w:val="clear" w:color="auto" w:fill="92D050"/>
            <w:vAlign w:val="center"/>
          </w:tcPr>
          <w:p w14:paraId="11C813B0" w14:textId="700965B4"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00B0F0"/>
            <w:vAlign w:val="center"/>
          </w:tcPr>
          <w:p w14:paraId="43A7FFA9" w14:textId="4078436F"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1F07BD21" w14:textId="0DAE214B"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1.0</w:t>
            </w:r>
          </w:p>
        </w:tc>
      </w:tr>
      <w:tr w:rsidR="00B32ADE" w:rsidRPr="009B0FD6" w14:paraId="6E003387"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853DDDE" w14:textId="6C3FF729" w:rsidR="00B32ADE" w:rsidRPr="009B0FD6" w:rsidRDefault="00B32ADE" w:rsidP="00B32ADE">
            <w:pPr>
              <w:pStyle w:val="TableHeading"/>
            </w:pPr>
            <w:r w:rsidRPr="009B0FD6">
              <w:rPr>
                <w:b/>
                <w:color w:val="FFFFFF"/>
                <w:sz w:val="20"/>
                <w:szCs w:val="20"/>
                <w:shd w:val="clear" w:color="auto" w:fill="A5A5A5"/>
              </w:rPr>
              <w:lastRenderedPageBreak/>
              <w:t>8.5</w:t>
            </w:r>
          </w:p>
        </w:tc>
        <w:tc>
          <w:tcPr>
            <w:tcW w:w="4363" w:type="dxa"/>
            <w:shd w:val="clear" w:color="auto" w:fill="auto"/>
            <w:vAlign w:val="center"/>
          </w:tcPr>
          <w:p w14:paraId="34734911" w14:textId="6CF9D395"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all events that include untrusted data will not execute as code in the intended log viewing software.</w:t>
            </w:r>
          </w:p>
        </w:tc>
        <w:tc>
          <w:tcPr>
            <w:tcW w:w="866" w:type="dxa"/>
            <w:shd w:val="clear" w:color="auto" w:fill="auto"/>
            <w:vAlign w:val="center"/>
          </w:tcPr>
          <w:p w14:paraId="45C6EC97" w14:textId="607BAF8C"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66" w:type="dxa"/>
            <w:shd w:val="clear" w:color="auto" w:fill="92D050"/>
            <w:vAlign w:val="center"/>
          </w:tcPr>
          <w:p w14:paraId="7B6F2768" w14:textId="0703A5BF"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00B0F0"/>
            <w:vAlign w:val="center"/>
          </w:tcPr>
          <w:p w14:paraId="7247B6B7" w14:textId="39BBA7F1"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44398716" w14:textId="202FE1D7"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1.0</w:t>
            </w:r>
          </w:p>
        </w:tc>
      </w:tr>
      <w:tr w:rsidR="00B32ADE" w:rsidRPr="009B0FD6" w14:paraId="2FD39EC2"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7AE5B226" w14:textId="67F7B218" w:rsidR="00B32ADE" w:rsidRPr="009B0FD6" w:rsidRDefault="00B32ADE" w:rsidP="00B32ADE">
            <w:pPr>
              <w:pStyle w:val="TableHeading"/>
            </w:pPr>
            <w:r w:rsidRPr="009B0FD6">
              <w:rPr>
                <w:b/>
                <w:color w:val="FFFFFF"/>
                <w:sz w:val="20"/>
                <w:szCs w:val="20"/>
                <w:shd w:val="clear" w:color="auto" w:fill="A5A5A5"/>
              </w:rPr>
              <w:t>8.6</w:t>
            </w:r>
          </w:p>
        </w:tc>
        <w:tc>
          <w:tcPr>
            <w:tcW w:w="4363" w:type="dxa"/>
            <w:shd w:val="clear" w:color="auto" w:fill="auto"/>
            <w:vAlign w:val="center"/>
          </w:tcPr>
          <w:p w14:paraId="58F04574" w14:textId="24783D61" w:rsidR="00B32ADE" w:rsidRPr="006E6ADB" w:rsidRDefault="00B32ADE" w:rsidP="00B32ADE">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security logs are protected from unauthorized access and modification.</w:t>
            </w:r>
          </w:p>
        </w:tc>
        <w:tc>
          <w:tcPr>
            <w:tcW w:w="866" w:type="dxa"/>
            <w:shd w:val="clear" w:color="auto" w:fill="auto"/>
            <w:vAlign w:val="center"/>
          </w:tcPr>
          <w:p w14:paraId="14A5517A" w14:textId="040A64C8"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66" w:type="dxa"/>
            <w:shd w:val="clear" w:color="auto" w:fill="92D050"/>
            <w:vAlign w:val="center"/>
          </w:tcPr>
          <w:p w14:paraId="25338319" w14:textId="4FC7705F"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00B0F0"/>
            <w:vAlign w:val="center"/>
          </w:tcPr>
          <w:p w14:paraId="44391E63" w14:textId="34457523"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5E4FA0AB" w14:textId="4543BB34"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1.0</w:t>
            </w:r>
          </w:p>
        </w:tc>
      </w:tr>
      <w:tr w:rsidR="00B32ADE" w:rsidRPr="009B0FD6" w14:paraId="37B9F3AA" w14:textId="77777777" w:rsidTr="00BF592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647E3BC3" w14:textId="5271A437" w:rsidR="00B32ADE" w:rsidRPr="009B0FD6" w:rsidRDefault="00B32ADE" w:rsidP="00B32ADE">
            <w:pPr>
              <w:pStyle w:val="TableHeading"/>
            </w:pPr>
            <w:r w:rsidRPr="009B0FD6">
              <w:rPr>
                <w:b/>
                <w:color w:val="FFFFFF"/>
                <w:sz w:val="20"/>
                <w:szCs w:val="20"/>
                <w:shd w:val="clear" w:color="auto" w:fill="A5A5A5"/>
              </w:rPr>
              <w:t>8.7</w:t>
            </w:r>
          </w:p>
        </w:tc>
        <w:tc>
          <w:tcPr>
            <w:tcW w:w="4363" w:type="dxa"/>
            <w:shd w:val="clear" w:color="auto" w:fill="auto"/>
            <w:vAlign w:val="center"/>
          </w:tcPr>
          <w:p w14:paraId="59C78606" w14:textId="0C7569B6"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the application does not log sensitive data as defined under local privacy laws or regulations, organizational sensitive data as defined by a risk assessment, or sensitive authentication data that could assist an attacker, including user’s session identifiers, passwords, hashes, or API tokens.</w:t>
            </w:r>
          </w:p>
        </w:tc>
        <w:tc>
          <w:tcPr>
            <w:tcW w:w="866" w:type="dxa"/>
            <w:shd w:val="clear" w:color="auto" w:fill="auto"/>
            <w:vAlign w:val="center"/>
          </w:tcPr>
          <w:p w14:paraId="566D7A61" w14:textId="1DC8F4BF"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66" w:type="dxa"/>
            <w:shd w:val="clear" w:color="auto" w:fill="92D050"/>
            <w:vAlign w:val="center"/>
          </w:tcPr>
          <w:p w14:paraId="40FCD226" w14:textId="6671B239"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00B0F0"/>
            <w:vAlign w:val="center"/>
          </w:tcPr>
          <w:p w14:paraId="3E16DFC2" w14:textId="3A3210A9"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0E92FB28" w14:textId="309A1C6B"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3.0</w:t>
            </w:r>
          </w:p>
        </w:tc>
      </w:tr>
      <w:tr w:rsidR="00B32ADE" w:rsidRPr="009B0FD6" w14:paraId="2E6C715D"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73C59B32" w14:textId="2340F66F" w:rsidR="00B32ADE" w:rsidRPr="009B0FD6" w:rsidRDefault="00B32ADE" w:rsidP="00B32ADE">
            <w:pPr>
              <w:pStyle w:val="TableHeading"/>
            </w:pPr>
            <w:r w:rsidRPr="009B0FD6">
              <w:rPr>
                <w:b/>
                <w:color w:val="FFFFFF"/>
                <w:sz w:val="20"/>
                <w:szCs w:val="20"/>
                <w:shd w:val="clear" w:color="auto" w:fill="A5A5A5"/>
              </w:rPr>
              <w:t>8.8</w:t>
            </w:r>
          </w:p>
        </w:tc>
        <w:tc>
          <w:tcPr>
            <w:tcW w:w="4363" w:type="dxa"/>
            <w:shd w:val="clear" w:color="auto" w:fill="auto"/>
            <w:vAlign w:val="center"/>
          </w:tcPr>
          <w:p w14:paraId="7EDFB037" w14:textId="0E3AD7B2" w:rsidR="00B32ADE" w:rsidRPr="006E6ADB" w:rsidRDefault="00B32ADE" w:rsidP="00B32ADE">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all non-printable symbols and field separators are properly encoded in log entries, to prevent log injection.</w:t>
            </w:r>
          </w:p>
        </w:tc>
        <w:tc>
          <w:tcPr>
            <w:tcW w:w="866" w:type="dxa"/>
            <w:shd w:val="clear" w:color="auto" w:fill="auto"/>
            <w:vAlign w:val="center"/>
          </w:tcPr>
          <w:p w14:paraId="66783347" w14:textId="30CDA138"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66" w:type="dxa"/>
            <w:shd w:val="clear" w:color="auto" w:fill="auto"/>
            <w:vAlign w:val="center"/>
          </w:tcPr>
          <w:p w14:paraId="2C540A07" w14:textId="3A56D8F2"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66" w:type="dxa"/>
            <w:shd w:val="clear" w:color="auto" w:fill="00B0F0"/>
            <w:vAlign w:val="center"/>
          </w:tcPr>
          <w:p w14:paraId="2F118337" w14:textId="373CD570"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4DE39232" w14:textId="555D3375"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2.0</w:t>
            </w:r>
          </w:p>
        </w:tc>
      </w:tr>
      <w:tr w:rsidR="00B32ADE" w:rsidRPr="009B0FD6" w14:paraId="601FFFB9" w14:textId="77777777" w:rsidTr="00A804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145D787" w14:textId="738BF7BB" w:rsidR="00B32ADE" w:rsidRPr="009B0FD6" w:rsidRDefault="00B32ADE" w:rsidP="00B32ADE">
            <w:pPr>
              <w:pStyle w:val="TableHeading"/>
            </w:pPr>
            <w:r w:rsidRPr="009B0FD6">
              <w:rPr>
                <w:b/>
                <w:color w:val="FFFFFF"/>
                <w:sz w:val="20"/>
                <w:szCs w:val="20"/>
                <w:shd w:val="clear" w:color="auto" w:fill="A5A5A5"/>
              </w:rPr>
              <w:t>8.9</w:t>
            </w:r>
          </w:p>
        </w:tc>
        <w:tc>
          <w:tcPr>
            <w:tcW w:w="4363" w:type="dxa"/>
            <w:shd w:val="clear" w:color="auto" w:fill="auto"/>
            <w:vAlign w:val="center"/>
          </w:tcPr>
          <w:p w14:paraId="3F6A083F" w14:textId="5BABA4D0"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log fields from trusted and untrusted sources are distinguishable in log entries.</w:t>
            </w:r>
          </w:p>
        </w:tc>
        <w:tc>
          <w:tcPr>
            <w:tcW w:w="866" w:type="dxa"/>
            <w:shd w:val="clear" w:color="auto" w:fill="auto"/>
            <w:vAlign w:val="center"/>
          </w:tcPr>
          <w:p w14:paraId="61CB272F" w14:textId="56E2E7AE"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66" w:type="dxa"/>
            <w:shd w:val="clear" w:color="auto" w:fill="auto"/>
            <w:vAlign w:val="center"/>
          </w:tcPr>
          <w:p w14:paraId="49AB2F28" w14:textId="5BAEAAFF"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66" w:type="dxa"/>
            <w:shd w:val="clear" w:color="auto" w:fill="00B0F0"/>
            <w:vAlign w:val="center"/>
          </w:tcPr>
          <w:p w14:paraId="473CFFC0" w14:textId="0E3FE05B"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0A2C4A03" w14:textId="116D8D8F"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2.0</w:t>
            </w:r>
          </w:p>
        </w:tc>
      </w:tr>
      <w:tr w:rsidR="00B32ADE" w:rsidRPr="009B0FD6" w14:paraId="49A85C20" w14:textId="77777777" w:rsidTr="00BF592F">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8019379" w14:textId="32DC5688" w:rsidR="00B32ADE" w:rsidRPr="009B0FD6" w:rsidRDefault="00B32ADE" w:rsidP="00B32ADE">
            <w:pPr>
              <w:pStyle w:val="TableHeading"/>
            </w:pPr>
            <w:r w:rsidRPr="009B0FD6">
              <w:rPr>
                <w:b/>
                <w:color w:val="FFFFFF"/>
                <w:sz w:val="20"/>
                <w:szCs w:val="20"/>
                <w:shd w:val="clear" w:color="auto" w:fill="A5A5A5"/>
              </w:rPr>
              <w:t>8.10</w:t>
            </w:r>
          </w:p>
        </w:tc>
        <w:tc>
          <w:tcPr>
            <w:tcW w:w="4363" w:type="dxa"/>
            <w:shd w:val="clear" w:color="auto" w:fill="auto"/>
            <w:vAlign w:val="center"/>
          </w:tcPr>
          <w:p w14:paraId="2F835B61" w14:textId="49F05FFF" w:rsidR="00B32ADE" w:rsidRPr="006E6ADB" w:rsidRDefault="00B32ADE" w:rsidP="00B32ADE">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an audit log or similar allows for non-repudiation of key transactions.</w:t>
            </w:r>
          </w:p>
        </w:tc>
        <w:tc>
          <w:tcPr>
            <w:tcW w:w="866" w:type="dxa"/>
            <w:shd w:val="clear" w:color="auto" w:fill="FFC000"/>
            <w:vAlign w:val="center"/>
          </w:tcPr>
          <w:p w14:paraId="5D556A95" w14:textId="53763899"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92D050"/>
            <w:vAlign w:val="center"/>
          </w:tcPr>
          <w:p w14:paraId="30E6C7DF" w14:textId="60F51FB1"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00B0F0"/>
            <w:vAlign w:val="center"/>
          </w:tcPr>
          <w:p w14:paraId="208E8583" w14:textId="561CEA82"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16A4C1B8" w14:textId="32103D80"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3.0</w:t>
            </w:r>
          </w:p>
        </w:tc>
      </w:tr>
      <w:tr w:rsidR="00B32ADE" w:rsidRPr="009B0FD6" w14:paraId="0085C885" w14:textId="77777777" w:rsidTr="00BF592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AE31EE0" w14:textId="341420DB" w:rsidR="00B32ADE" w:rsidRPr="009B0FD6" w:rsidRDefault="00B32ADE" w:rsidP="00B32ADE">
            <w:pPr>
              <w:pStyle w:val="TableHeading"/>
            </w:pPr>
            <w:r w:rsidRPr="009B0FD6">
              <w:rPr>
                <w:b/>
                <w:color w:val="FFFFFF"/>
                <w:sz w:val="20"/>
                <w:szCs w:val="20"/>
                <w:shd w:val="clear" w:color="auto" w:fill="A5A5A5"/>
              </w:rPr>
              <w:t>8.11</w:t>
            </w:r>
          </w:p>
        </w:tc>
        <w:tc>
          <w:tcPr>
            <w:tcW w:w="4363" w:type="dxa"/>
            <w:shd w:val="clear" w:color="auto" w:fill="auto"/>
            <w:vAlign w:val="center"/>
          </w:tcPr>
          <w:p w14:paraId="56245CC0" w14:textId="033D44BC"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security logs have some form of integrity checking or controls to prevent unauthorized modification.</w:t>
            </w:r>
          </w:p>
        </w:tc>
        <w:tc>
          <w:tcPr>
            <w:tcW w:w="866" w:type="dxa"/>
            <w:shd w:val="clear" w:color="auto" w:fill="auto"/>
            <w:vAlign w:val="center"/>
          </w:tcPr>
          <w:p w14:paraId="4C0728BC" w14:textId="75BB7486"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66" w:type="dxa"/>
            <w:shd w:val="clear" w:color="auto" w:fill="auto"/>
            <w:vAlign w:val="center"/>
          </w:tcPr>
          <w:p w14:paraId="49B29F38" w14:textId="5B0BFB7B"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66" w:type="dxa"/>
            <w:shd w:val="clear" w:color="auto" w:fill="00B0F0"/>
            <w:vAlign w:val="center"/>
          </w:tcPr>
          <w:p w14:paraId="649308E6" w14:textId="4F4C288D"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77C94C6C" w14:textId="0A3E3DB2"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3.0</w:t>
            </w:r>
          </w:p>
        </w:tc>
      </w:tr>
      <w:tr w:rsidR="00B32ADE" w:rsidRPr="009B0FD6" w14:paraId="5D445070" w14:textId="77777777" w:rsidTr="00A804AA">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6DDA1FC0" w14:textId="10D1998D" w:rsidR="00B32ADE" w:rsidRPr="009B0FD6" w:rsidRDefault="00B32ADE" w:rsidP="00B32ADE">
            <w:pPr>
              <w:pStyle w:val="TableHeading"/>
            </w:pPr>
            <w:r w:rsidRPr="009B0FD6">
              <w:rPr>
                <w:b/>
                <w:color w:val="FFFFFF"/>
                <w:sz w:val="20"/>
                <w:szCs w:val="20"/>
                <w:shd w:val="clear" w:color="auto" w:fill="A5A5A5"/>
              </w:rPr>
              <w:t>8.12</w:t>
            </w:r>
          </w:p>
        </w:tc>
        <w:tc>
          <w:tcPr>
            <w:tcW w:w="4363" w:type="dxa"/>
            <w:shd w:val="clear" w:color="auto" w:fill="auto"/>
            <w:vAlign w:val="center"/>
          </w:tcPr>
          <w:p w14:paraId="64010A90" w14:textId="7DAA1974" w:rsidR="00B32ADE" w:rsidRPr="006E6ADB" w:rsidRDefault="00B32ADE" w:rsidP="00B32ADE">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logs are stored on a different partition than the application is running with proper log rotation.</w:t>
            </w:r>
          </w:p>
        </w:tc>
        <w:tc>
          <w:tcPr>
            <w:tcW w:w="866" w:type="dxa"/>
            <w:shd w:val="clear" w:color="auto" w:fill="auto"/>
            <w:vAlign w:val="center"/>
          </w:tcPr>
          <w:p w14:paraId="16FF17A6" w14:textId="3D3CC79C"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66" w:type="dxa"/>
            <w:shd w:val="clear" w:color="auto" w:fill="auto"/>
            <w:vAlign w:val="center"/>
          </w:tcPr>
          <w:p w14:paraId="533AECE8" w14:textId="33722687"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66" w:type="dxa"/>
            <w:shd w:val="clear" w:color="auto" w:fill="00B0F0"/>
            <w:vAlign w:val="center"/>
          </w:tcPr>
          <w:p w14:paraId="169F6390" w14:textId="5897B07B"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E2EFD9" w:themeFill="accent6" w:themeFillTint="33"/>
            <w:vAlign w:val="center"/>
          </w:tcPr>
          <w:p w14:paraId="7BBB58A3" w14:textId="521EAAB5"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shd w:val="clear" w:color="auto" w:fill="E2EFD9"/>
              </w:rPr>
              <w:t>3.1</w:t>
            </w:r>
          </w:p>
        </w:tc>
      </w:tr>
      <w:tr w:rsidR="00B32ADE" w:rsidRPr="009B0FD6" w14:paraId="5E4D62FE" w14:textId="77777777" w:rsidTr="00BF592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41B6C5F6" w14:textId="59DB99FE" w:rsidR="00B32ADE" w:rsidRPr="009B0FD6" w:rsidRDefault="00B32ADE" w:rsidP="00B32ADE">
            <w:pPr>
              <w:pStyle w:val="TableHeading"/>
              <w:rPr>
                <w:color w:val="FFFFFF"/>
                <w:sz w:val="20"/>
                <w:szCs w:val="20"/>
                <w:shd w:val="clear" w:color="auto" w:fill="A5A5A5"/>
              </w:rPr>
            </w:pPr>
            <w:r w:rsidRPr="009B0FD6">
              <w:rPr>
                <w:color w:val="FFFFFF"/>
                <w:sz w:val="20"/>
                <w:szCs w:val="20"/>
                <w:shd w:val="clear" w:color="auto" w:fill="A5A5A5"/>
              </w:rPr>
              <w:t>8.13</w:t>
            </w:r>
          </w:p>
        </w:tc>
        <w:tc>
          <w:tcPr>
            <w:tcW w:w="4363" w:type="dxa"/>
            <w:shd w:val="clear" w:color="auto" w:fill="auto"/>
            <w:vAlign w:val="center"/>
          </w:tcPr>
          <w:p w14:paraId="1BD542AA" w14:textId="7647593D"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time sources are synchronized to the correct time and time zone.</w:t>
            </w:r>
          </w:p>
        </w:tc>
        <w:tc>
          <w:tcPr>
            <w:tcW w:w="866" w:type="dxa"/>
            <w:shd w:val="clear" w:color="auto" w:fill="FFC000"/>
            <w:vAlign w:val="center"/>
          </w:tcPr>
          <w:p w14:paraId="5F6B347F" w14:textId="7EF4BD8B"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92D050"/>
            <w:vAlign w:val="center"/>
          </w:tcPr>
          <w:p w14:paraId="2EC9C394" w14:textId="5CCECB72"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00B0F0"/>
            <w:vAlign w:val="center"/>
          </w:tcPr>
          <w:p w14:paraId="0D60DDA2" w14:textId="7698F9F4"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E2EFD9" w:themeFill="accent6" w:themeFillTint="33"/>
            <w:vAlign w:val="center"/>
          </w:tcPr>
          <w:p w14:paraId="582353A9" w14:textId="11D01A2A"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3.1</w:t>
            </w:r>
          </w:p>
        </w:tc>
      </w:tr>
    </w:tbl>
    <w:p w14:paraId="32E5D3AC" w14:textId="77777777" w:rsidR="00E34115" w:rsidRPr="009B0FD6" w:rsidRDefault="00E34115" w:rsidP="00E34115"/>
    <w:p w14:paraId="35F62BC0" w14:textId="77777777" w:rsidR="00E34115" w:rsidRPr="009B0FD6" w:rsidRDefault="00E34115" w:rsidP="00E34115">
      <w:pPr>
        <w:pStyle w:val="Heading2"/>
      </w:pPr>
      <w:bookmarkStart w:id="56" w:name="_Toc478430814"/>
      <w:r w:rsidRPr="009B0FD6">
        <w:t>References</w:t>
      </w:r>
      <w:bookmarkEnd w:id="56"/>
    </w:p>
    <w:p w14:paraId="3FF93C6B" w14:textId="77777777" w:rsidR="00E34115" w:rsidRPr="009B0FD6" w:rsidRDefault="00E34115" w:rsidP="00E34115">
      <w:r w:rsidRPr="009B0FD6">
        <w:t>For more information, please see:</w:t>
      </w:r>
    </w:p>
    <w:p w14:paraId="0039BB00" w14:textId="298A0A68" w:rsidR="004E3636" w:rsidRPr="009B0FD6" w:rsidRDefault="004E3636" w:rsidP="009F4ACA">
      <w:pPr>
        <w:numPr>
          <w:ilvl w:val="0"/>
          <w:numId w:val="13"/>
        </w:numPr>
        <w:spacing w:before="200" w:after="0" w:line="276" w:lineRule="auto"/>
        <w:ind w:hanging="360"/>
        <w:contextualSpacing/>
      </w:pPr>
      <w:r w:rsidRPr="009B0FD6">
        <w:t xml:space="preserve">OWASP Testing Guide 4.0 content: Testing for Error Handling </w:t>
      </w:r>
      <w:hyperlink r:id="rId41">
        <w:r w:rsidRPr="009B0FD6">
          <w:rPr>
            <w:color w:val="1155CC"/>
            <w:u w:val="single"/>
          </w:rPr>
          <w:t>https://www.owasp.org/index.php/Testing_for_Error_Handling</w:t>
        </w:r>
      </w:hyperlink>
      <w:r w:rsidRPr="009B0FD6">
        <w:t xml:space="preserve"> </w:t>
      </w:r>
    </w:p>
    <w:p w14:paraId="6DE247E2" w14:textId="77777777" w:rsidR="00C801A4" w:rsidRPr="009B0FD6" w:rsidRDefault="00C801A4" w:rsidP="00BD5F80"/>
    <w:p w14:paraId="75586FD7" w14:textId="77777777" w:rsidR="00DF702A" w:rsidRPr="009B0FD6" w:rsidRDefault="00DF702A" w:rsidP="00BD5F80">
      <w:pPr>
        <w:rPr>
          <w:rFonts w:asciiTheme="majorHAnsi" w:eastAsiaTheme="majorEastAsia" w:hAnsiTheme="majorHAnsi" w:cstheme="majorBidi"/>
          <w:color w:val="2E74B5" w:themeColor="accent1" w:themeShade="BF"/>
          <w:sz w:val="32"/>
          <w:szCs w:val="32"/>
        </w:rPr>
      </w:pPr>
      <w:r w:rsidRPr="009B0FD6">
        <w:br w:type="page"/>
      </w:r>
    </w:p>
    <w:p w14:paraId="5CC77F51" w14:textId="6641C1E6" w:rsidR="00DF702A" w:rsidRPr="009B0FD6" w:rsidRDefault="00DF702A" w:rsidP="00BD5F80">
      <w:pPr>
        <w:pStyle w:val="Heading1"/>
      </w:pPr>
      <w:bookmarkStart w:id="57" w:name="_Toc478430815"/>
      <w:r w:rsidRPr="009B0FD6">
        <w:lastRenderedPageBreak/>
        <w:t xml:space="preserve">V9: Data </w:t>
      </w:r>
      <w:r w:rsidR="00C801A4" w:rsidRPr="009B0FD6">
        <w:t>p</w:t>
      </w:r>
      <w:r w:rsidRPr="009B0FD6">
        <w:t xml:space="preserve">rotection </w:t>
      </w:r>
      <w:r w:rsidR="00C801A4" w:rsidRPr="009B0FD6">
        <w:t>v</w:t>
      </w:r>
      <w:r w:rsidRPr="009B0FD6">
        <w:t xml:space="preserve">erification </w:t>
      </w:r>
      <w:r w:rsidR="00C801A4" w:rsidRPr="009B0FD6">
        <w:t>r</w:t>
      </w:r>
      <w:r w:rsidRPr="009B0FD6">
        <w:t>equirements</w:t>
      </w:r>
      <w:bookmarkEnd w:id="57"/>
    </w:p>
    <w:p w14:paraId="1238DDB8" w14:textId="77777777" w:rsidR="00CC340C" w:rsidRPr="009B0FD6" w:rsidRDefault="00CC340C" w:rsidP="00CC340C">
      <w:pPr>
        <w:pStyle w:val="Heading2"/>
      </w:pPr>
      <w:bookmarkStart w:id="58" w:name="_Toc478430816"/>
      <w:r w:rsidRPr="009B0FD6">
        <w:t>Control objective</w:t>
      </w:r>
      <w:bookmarkEnd w:id="58"/>
    </w:p>
    <w:p w14:paraId="250641F5" w14:textId="77777777" w:rsidR="00D71B76" w:rsidRPr="009B0FD6" w:rsidRDefault="004E3636" w:rsidP="004E3636">
      <w:r w:rsidRPr="009B0FD6">
        <w:t xml:space="preserve">There are three key elements to sound data protection: Confidentiality, Integrity and Availability (CIA). This standard assumes that data protection is enforced on a trusted system, such as a server, which has been hardened and has sufficient protections. </w:t>
      </w:r>
    </w:p>
    <w:p w14:paraId="7D14D84F" w14:textId="483A6A09" w:rsidR="004E3636" w:rsidRPr="009B0FD6" w:rsidRDefault="00D71B76" w:rsidP="004E3636">
      <w:r w:rsidRPr="009B0FD6">
        <w:t>A</w:t>
      </w:r>
      <w:r w:rsidR="004E3636" w:rsidRPr="009B0FD6">
        <w:t>pplication</w:t>
      </w:r>
      <w:r w:rsidRPr="009B0FD6">
        <w:t xml:space="preserve">s have </w:t>
      </w:r>
      <w:r w:rsidR="004E3636" w:rsidRPr="009B0FD6">
        <w:t xml:space="preserve">to assume that all user devices are compromised in some way. Where an application </w:t>
      </w:r>
      <w:proofErr w:type="gramStart"/>
      <w:r w:rsidR="004E3636" w:rsidRPr="009B0FD6">
        <w:t>transmits</w:t>
      </w:r>
      <w:proofErr w:type="gramEnd"/>
      <w:r w:rsidR="004E3636" w:rsidRPr="009B0FD6">
        <w:t xml:space="preserve"> or stores sensitive information on insecure devices, such as shared computers, phones and tablets, the application is responsible for ensuring data stored on these devices is encrypted and cannot be easily illicitly obtained, altered or disclosed. </w:t>
      </w:r>
    </w:p>
    <w:p w14:paraId="23BB36ED" w14:textId="77777777" w:rsidR="004E3636" w:rsidRPr="009B0FD6" w:rsidRDefault="004E3636" w:rsidP="004E3636">
      <w:r w:rsidRPr="009B0FD6">
        <w:t>Ensure that a verified application satisfies the following high level data protection requirements:</w:t>
      </w:r>
    </w:p>
    <w:p w14:paraId="6036EF0C" w14:textId="77777777" w:rsidR="004E3636" w:rsidRPr="009B0FD6" w:rsidRDefault="004E3636" w:rsidP="009F4ACA">
      <w:pPr>
        <w:pStyle w:val="ListParagraph"/>
        <w:numPr>
          <w:ilvl w:val="0"/>
          <w:numId w:val="16"/>
        </w:numPr>
      </w:pPr>
      <w:r w:rsidRPr="009B0FD6">
        <w:rPr>
          <w:b/>
        </w:rPr>
        <w:t>Confidentiality</w:t>
      </w:r>
      <w:r w:rsidRPr="009B0FD6">
        <w:t>: Data should be protected from unauthorised observation or disclosure both in transit and when stored.</w:t>
      </w:r>
    </w:p>
    <w:p w14:paraId="367D8E1B" w14:textId="77777777" w:rsidR="004E3636" w:rsidRPr="009B0FD6" w:rsidRDefault="004E3636" w:rsidP="009F4ACA">
      <w:pPr>
        <w:pStyle w:val="ListParagraph"/>
        <w:numPr>
          <w:ilvl w:val="0"/>
          <w:numId w:val="16"/>
        </w:numPr>
      </w:pPr>
      <w:r w:rsidRPr="009B0FD6">
        <w:rPr>
          <w:b/>
        </w:rPr>
        <w:t>Integrity</w:t>
      </w:r>
      <w:r w:rsidRPr="009B0FD6">
        <w:t>: Data should be protected being maliciously created, altered or deleted by unauthorized attackers.</w:t>
      </w:r>
    </w:p>
    <w:p w14:paraId="5B9DC469" w14:textId="77777777" w:rsidR="004E3636" w:rsidRPr="009B0FD6" w:rsidRDefault="004E3636" w:rsidP="009F4ACA">
      <w:pPr>
        <w:pStyle w:val="ListParagraph"/>
        <w:numPr>
          <w:ilvl w:val="0"/>
          <w:numId w:val="16"/>
        </w:numPr>
      </w:pPr>
      <w:r w:rsidRPr="009B0FD6">
        <w:rPr>
          <w:b/>
        </w:rPr>
        <w:t>Availability</w:t>
      </w:r>
      <w:r w:rsidRPr="009B0FD6">
        <w:t>: Data should be available to authorized users as required</w:t>
      </w:r>
    </w:p>
    <w:p w14:paraId="21853C19" w14:textId="4E84DA2B" w:rsidR="00CC340C" w:rsidRPr="009B0FD6" w:rsidRDefault="00CC340C" w:rsidP="004E3636">
      <w:pPr>
        <w:pStyle w:val="Heading2"/>
      </w:pPr>
      <w:bookmarkStart w:id="59" w:name="_Toc478430817"/>
      <w:r w:rsidRPr="009B0FD6">
        <w:t>Requirements</w:t>
      </w:r>
      <w:bookmarkEnd w:id="59"/>
    </w:p>
    <w:tbl>
      <w:tblPr>
        <w:tblStyle w:val="GridTable5Dark-Accent3"/>
        <w:tblW w:w="5000" w:type="pct"/>
        <w:tblLook w:val="04A0" w:firstRow="1" w:lastRow="0" w:firstColumn="1" w:lastColumn="0" w:noHBand="0" w:noVBand="1"/>
      </w:tblPr>
      <w:tblGrid>
        <w:gridCol w:w="784"/>
        <w:gridCol w:w="4883"/>
        <w:gridCol w:w="835"/>
        <w:gridCol w:w="836"/>
        <w:gridCol w:w="836"/>
        <w:gridCol w:w="836"/>
      </w:tblGrid>
      <w:tr w:rsidR="00EA7027" w:rsidRPr="009B0FD6" w14:paraId="5D77F134" w14:textId="77777777" w:rsidTr="005A3FD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784" w:type="dxa"/>
            <w:vAlign w:val="center"/>
          </w:tcPr>
          <w:p w14:paraId="6C0B4D6E" w14:textId="2CD58AEF" w:rsidR="00EA7027" w:rsidRPr="009B0FD6" w:rsidRDefault="007C7C56" w:rsidP="00A96035">
            <w:pPr>
              <w:pStyle w:val="TableHeading"/>
            </w:pPr>
            <w:r w:rsidRPr="009B0FD6">
              <w:t>#</w:t>
            </w:r>
          </w:p>
        </w:tc>
        <w:tc>
          <w:tcPr>
            <w:tcW w:w="4883" w:type="dxa"/>
            <w:vAlign w:val="center"/>
          </w:tcPr>
          <w:p w14:paraId="08A65433" w14:textId="77777777" w:rsidR="00EA7027" w:rsidRPr="009B0FD6" w:rsidRDefault="00EA7027" w:rsidP="00A96035">
            <w:pPr>
              <w:pStyle w:val="TableHeading"/>
              <w:jc w:val="left"/>
              <w:cnfStyle w:val="100000000000" w:firstRow="1" w:lastRow="0" w:firstColumn="0" w:lastColumn="0" w:oddVBand="0" w:evenVBand="0" w:oddHBand="0" w:evenHBand="0" w:firstRowFirstColumn="0" w:firstRowLastColumn="0" w:lastRowFirstColumn="0" w:lastRowLastColumn="0"/>
            </w:pPr>
            <w:r w:rsidRPr="009B0FD6">
              <w:t>Description</w:t>
            </w:r>
          </w:p>
        </w:tc>
        <w:tc>
          <w:tcPr>
            <w:tcW w:w="835" w:type="dxa"/>
            <w:vAlign w:val="center"/>
          </w:tcPr>
          <w:p w14:paraId="6FF8D6E8" w14:textId="77777777" w:rsidR="00EA7027" w:rsidRPr="009B0FD6" w:rsidRDefault="00EA7027" w:rsidP="005A3FD0">
            <w:pPr>
              <w:pStyle w:val="TableHeading"/>
              <w:cnfStyle w:val="100000000000" w:firstRow="1" w:lastRow="0" w:firstColumn="0" w:lastColumn="0" w:oddVBand="0" w:evenVBand="0" w:oddHBand="0" w:evenHBand="0" w:firstRowFirstColumn="0" w:firstRowLastColumn="0" w:lastRowFirstColumn="0" w:lastRowLastColumn="0"/>
            </w:pPr>
            <w:r w:rsidRPr="009B0FD6">
              <w:t>1</w:t>
            </w:r>
          </w:p>
        </w:tc>
        <w:tc>
          <w:tcPr>
            <w:tcW w:w="836" w:type="dxa"/>
            <w:vAlign w:val="center"/>
          </w:tcPr>
          <w:p w14:paraId="38596CD5" w14:textId="77777777" w:rsidR="00EA7027" w:rsidRPr="009B0FD6" w:rsidRDefault="00EA7027" w:rsidP="005A3FD0">
            <w:pPr>
              <w:pStyle w:val="TableHeading"/>
              <w:cnfStyle w:val="100000000000" w:firstRow="1" w:lastRow="0" w:firstColumn="0" w:lastColumn="0" w:oddVBand="0" w:evenVBand="0" w:oddHBand="0" w:evenHBand="0" w:firstRowFirstColumn="0" w:firstRowLastColumn="0" w:lastRowFirstColumn="0" w:lastRowLastColumn="0"/>
            </w:pPr>
            <w:r w:rsidRPr="009B0FD6">
              <w:t>2</w:t>
            </w:r>
          </w:p>
        </w:tc>
        <w:tc>
          <w:tcPr>
            <w:tcW w:w="836" w:type="dxa"/>
            <w:vAlign w:val="center"/>
          </w:tcPr>
          <w:p w14:paraId="59B0E63E" w14:textId="77777777" w:rsidR="00EA7027" w:rsidRPr="009B0FD6" w:rsidRDefault="00EA7027" w:rsidP="005A3FD0">
            <w:pPr>
              <w:pStyle w:val="TableHeading"/>
              <w:cnfStyle w:val="100000000000" w:firstRow="1" w:lastRow="0" w:firstColumn="0" w:lastColumn="0" w:oddVBand="0" w:evenVBand="0" w:oddHBand="0" w:evenHBand="0" w:firstRowFirstColumn="0" w:firstRowLastColumn="0" w:lastRowFirstColumn="0" w:lastRowLastColumn="0"/>
            </w:pPr>
            <w:r w:rsidRPr="009B0FD6">
              <w:t>3</w:t>
            </w:r>
          </w:p>
        </w:tc>
        <w:tc>
          <w:tcPr>
            <w:tcW w:w="836" w:type="dxa"/>
            <w:vAlign w:val="center"/>
          </w:tcPr>
          <w:p w14:paraId="727DC192" w14:textId="77777777" w:rsidR="00EA7027" w:rsidRPr="009B0FD6" w:rsidRDefault="00EA7027" w:rsidP="005A3FD0">
            <w:pPr>
              <w:pStyle w:val="TableHeading"/>
              <w:cnfStyle w:val="100000000000" w:firstRow="1" w:lastRow="0" w:firstColumn="0" w:lastColumn="0" w:oddVBand="0" w:evenVBand="0" w:oddHBand="0" w:evenHBand="0" w:firstRowFirstColumn="0" w:firstRowLastColumn="0" w:lastRowFirstColumn="0" w:lastRowLastColumn="0"/>
            </w:pPr>
            <w:r w:rsidRPr="009B0FD6">
              <w:t>Since</w:t>
            </w:r>
          </w:p>
        </w:tc>
      </w:tr>
      <w:tr w:rsidR="00B32ADE" w:rsidRPr="009B0FD6" w14:paraId="231C415F"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04C5DF69" w14:textId="347DB460" w:rsidR="00B32ADE" w:rsidRPr="009B0FD6" w:rsidRDefault="00B32ADE" w:rsidP="00B32ADE">
            <w:pPr>
              <w:pStyle w:val="TableHeading"/>
            </w:pPr>
            <w:r w:rsidRPr="009B0FD6">
              <w:rPr>
                <w:b/>
                <w:color w:val="FFFFFF"/>
                <w:sz w:val="20"/>
                <w:szCs w:val="20"/>
                <w:shd w:val="clear" w:color="auto" w:fill="A5A5A5"/>
              </w:rPr>
              <w:t>9.1</w:t>
            </w:r>
          </w:p>
        </w:tc>
        <w:tc>
          <w:tcPr>
            <w:tcW w:w="4883" w:type="dxa"/>
            <w:shd w:val="clear" w:color="auto" w:fill="auto"/>
            <w:vAlign w:val="center"/>
          </w:tcPr>
          <w:p w14:paraId="3618843B" w14:textId="557D945A"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all forms containing sensitive information have disabled client side caching, including autocomplete features.</w:t>
            </w:r>
          </w:p>
        </w:tc>
        <w:tc>
          <w:tcPr>
            <w:tcW w:w="835" w:type="dxa"/>
            <w:shd w:val="clear" w:color="auto" w:fill="FFC000"/>
            <w:vAlign w:val="center"/>
          </w:tcPr>
          <w:p w14:paraId="6595910A" w14:textId="5FF7CB7F"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92D050"/>
            <w:vAlign w:val="center"/>
          </w:tcPr>
          <w:p w14:paraId="35EA2305" w14:textId="12654384"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00B0F0"/>
            <w:vAlign w:val="center"/>
          </w:tcPr>
          <w:p w14:paraId="724E505A" w14:textId="0626215F"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auto"/>
            <w:vAlign w:val="center"/>
          </w:tcPr>
          <w:p w14:paraId="416D8F38" w14:textId="4C435537"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1.0</w:t>
            </w:r>
          </w:p>
        </w:tc>
      </w:tr>
      <w:tr w:rsidR="00B32ADE" w:rsidRPr="009B0FD6" w14:paraId="62279EA6"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0E048DD1" w14:textId="4E2902DC" w:rsidR="00B32ADE" w:rsidRPr="009B0FD6" w:rsidRDefault="00B32ADE" w:rsidP="00B32ADE">
            <w:pPr>
              <w:pStyle w:val="TableHeading"/>
            </w:pPr>
            <w:r w:rsidRPr="009B0FD6">
              <w:rPr>
                <w:b/>
                <w:color w:val="FFFFFF"/>
                <w:sz w:val="20"/>
                <w:szCs w:val="20"/>
                <w:shd w:val="clear" w:color="auto" w:fill="A5A5A5"/>
              </w:rPr>
              <w:t>9.2</w:t>
            </w:r>
          </w:p>
        </w:tc>
        <w:tc>
          <w:tcPr>
            <w:tcW w:w="4883" w:type="dxa"/>
            <w:shd w:val="clear" w:color="auto" w:fill="auto"/>
            <w:vAlign w:val="center"/>
          </w:tcPr>
          <w:p w14:paraId="5FC13628" w14:textId="165F90A2" w:rsidR="00B32ADE" w:rsidRPr="006E6ADB" w:rsidRDefault="00B32ADE" w:rsidP="00B32ADE">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the list of sensitive data processed by the application is identified, and that there is an explicit policy for how access to this data must be controlled, encrypted and enforced under relevant data protection directives.</w:t>
            </w:r>
          </w:p>
        </w:tc>
        <w:tc>
          <w:tcPr>
            <w:tcW w:w="835" w:type="dxa"/>
            <w:shd w:val="clear" w:color="auto" w:fill="auto"/>
            <w:vAlign w:val="center"/>
          </w:tcPr>
          <w:p w14:paraId="12479552" w14:textId="1C232F86"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36" w:type="dxa"/>
            <w:shd w:val="clear" w:color="auto" w:fill="auto"/>
            <w:vAlign w:val="center"/>
          </w:tcPr>
          <w:p w14:paraId="5F3816C5" w14:textId="534F169C"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36" w:type="dxa"/>
            <w:shd w:val="clear" w:color="auto" w:fill="00B0F0"/>
            <w:vAlign w:val="center"/>
          </w:tcPr>
          <w:p w14:paraId="05CE7550" w14:textId="0B32E990"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auto"/>
            <w:vAlign w:val="center"/>
          </w:tcPr>
          <w:p w14:paraId="5C772732" w14:textId="066622E0"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1.0</w:t>
            </w:r>
          </w:p>
        </w:tc>
      </w:tr>
      <w:tr w:rsidR="00B32ADE" w:rsidRPr="009B0FD6" w14:paraId="73B37C1C"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24FE3F51" w14:textId="1754ABBE" w:rsidR="00B32ADE" w:rsidRPr="009B0FD6" w:rsidRDefault="00B32ADE" w:rsidP="00B32ADE">
            <w:pPr>
              <w:pStyle w:val="TableHeading"/>
            </w:pPr>
            <w:r w:rsidRPr="009B0FD6">
              <w:rPr>
                <w:b/>
                <w:color w:val="FFFFFF"/>
                <w:sz w:val="20"/>
                <w:szCs w:val="20"/>
                <w:shd w:val="clear" w:color="auto" w:fill="A5A5A5"/>
              </w:rPr>
              <w:t>9.3</w:t>
            </w:r>
          </w:p>
        </w:tc>
        <w:tc>
          <w:tcPr>
            <w:tcW w:w="4883" w:type="dxa"/>
            <w:shd w:val="clear" w:color="auto" w:fill="auto"/>
            <w:vAlign w:val="center"/>
          </w:tcPr>
          <w:p w14:paraId="48CFC750" w14:textId="264D4CA0"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all sensitive data is sent to the server in the HTTP message body or headers (i.e., URL parameters are never used to send sensitive data).</w:t>
            </w:r>
          </w:p>
        </w:tc>
        <w:tc>
          <w:tcPr>
            <w:tcW w:w="835" w:type="dxa"/>
            <w:shd w:val="clear" w:color="auto" w:fill="FFC000"/>
            <w:vAlign w:val="center"/>
          </w:tcPr>
          <w:p w14:paraId="661E2D70" w14:textId="35308448"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92D050"/>
            <w:vAlign w:val="center"/>
          </w:tcPr>
          <w:p w14:paraId="2EC218AD" w14:textId="4EB45156"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00B0F0"/>
            <w:vAlign w:val="center"/>
          </w:tcPr>
          <w:p w14:paraId="67396968" w14:textId="44B3D83A"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auto"/>
            <w:vAlign w:val="center"/>
          </w:tcPr>
          <w:p w14:paraId="208D9C57" w14:textId="123C10BC"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1.0</w:t>
            </w:r>
          </w:p>
        </w:tc>
      </w:tr>
      <w:tr w:rsidR="00B32ADE" w:rsidRPr="009B0FD6" w14:paraId="1622D99A" w14:textId="77777777" w:rsidTr="006453A9">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47AD3B74" w14:textId="255AC61A" w:rsidR="00B32ADE" w:rsidRPr="009B0FD6" w:rsidRDefault="00B32ADE" w:rsidP="00B32ADE">
            <w:pPr>
              <w:pStyle w:val="TableHeading"/>
            </w:pPr>
            <w:r w:rsidRPr="009B0FD6">
              <w:rPr>
                <w:b/>
                <w:color w:val="FFFFFF"/>
                <w:sz w:val="20"/>
                <w:szCs w:val="20"/>
                <w:shd w:val="clear" w:color="auto" w:fill="A5A5A5"/>
              </w:rPr>
              <w:t>9.4</w:t>
            </w:r>
          </w:p>
        </w:tc>
        <w:tc>
          <w:tcPr>
            <w:tcW w:w="4883" w:type="dxa"/>
            <w:shd w:val="clear" w:color="auto" w:fill="auto"/>
            <w:vAlign w:val="center"/>
          </w:tcPr>
          <w:p w14:paraId="5BCE9F97" w14:textId="56F950D8" w:rsidR="00B32ADE" w:rsidRPr="006E6ADB" w:rsidRDefault="00B32ADE" w:rsidP="00835D65">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 xml:space="preserve">Verify that the application sets </w:t>
            </w:r>
            <w:r w:rsidR="00835D65">
              <w:rPr>
                <w:rFonts w:cstheme="minorHAnsi"/>
              </w:rPr>
              <w:t xml:space="preserve">sufficient </w:t>
            </w:r>
            <w:r w:rsidRPr="006E6ADB">
              <w:rPr>
                <w:rFonts w:cstheme="minorHAnsi"/>
              </w:rPr>
              <w:t xml:space="preserve">anti-caching headers </w:t>
            </w:r>
            <w:r w:rsidR="00835D65">
              <w:rPr>
                <w:rFonts w:cstheme="minorHAnsi"/>
              </w:rPr>
              <w:t xml:space="preserve">such that any sensitive and personal information displayed by the application or entered by the user should not be cached on disk by mainstream modern browsers (e.g. visit </w:t>
            </w:r>
            <w:proofErr w:type="gramStart"/>
            <w:r w:rsidR="00835D65">
              <w:rPr>
                <w:rFonts w:cstheme="minorHAnsi"/>
              </w:rPr>
              <w:t>about:cache</w:t>
            </w:r>
            <w:proofErr w:type="gramEnd"/>
            <w:r w:rsidR="00835D65">
              <w:rPr>
                <w:rFonts w:cstheme="minorHAnsi"/>
              </w:rPr>
              <w:t xml:space="preserve"> to review disk cache). </w:t>
            </w:r>
          </w:p>
        </w:tc>
        <w:tc>
          <w:tcPr>
            <w:tcW w:w="835" w:type="dxa"/>
            <w:shd w:val="clear" w:color="auto" w:fill="FFC000"/>
            <w:vAlign w:val="center"/>
          </w:tcPr>
          <w:p w14:paraId="20CD4484" w14:textId="03030048"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92D050"/>
            <w:vAlign w:val="center"/>
          </w:tcPr>
          <w:p w14:paraId="7DCA3B90" w14:textId="2125AA4D"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00B0F0"/>
            <w:vAlign w:val="center"/>
          </w:tcPr>
          <w:p w14:paraId="525C0BAE" w14:textId="05CF2370"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E2EFD9" w:themeFill="accent6" w:themeFillTint="33"/>
            <w:vAlign w:val="center"/>
          </w:tcPr>
          <w:p w14:paraId="30390288" w14:textId="03AC85EC" w:rsidR="00B32ADE" w:rsidRPr="006E6ADB" w:rsidRDefault="00835D65"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3.1</w:t>
            </w:r>
          </w:p>
        </w:tc>
      </w:tr>
      <w:tr w:rsidR="00B32ADE" w:rsidRPr="009B0FD6" w14:paraId="6B70050D"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7362AE5C" w14:textId="4161CF1A" w:rsidR="00B32ADE" w:rsidRPr="009B0FD6" w:rsidRDefault="00B32ADE" w:rsidP="00B32ADE">
            <w:pPr>
              <w:pStyle w:val="TableHeading"/>
            </w:pPr>
            <w:r w:rsidRPr="009B0FD6">
              <w:rPr>
                <w:b/>
                <w:color w:val="FFFFFF"/>
                <w:sz w:val="20"/>
                <w:szCs w:val="20"/>
                <w:shd w:val="clear" w:color="auto" w:fill="A5A5A5"/>
              </w:rPr>
              <w:lastRenderedPageBreak/>
              <w:t>9.5</w:t>
            </w:r>
          </w:p>
        </w:tc>
        <w:tc>
          <w:tcPr>
            <w:tcW w:w="4883" w:type="dxa"/>
            <w:shd w:val="clear" w:color="auto" w:fill="auto"/>
            <w:vAlign w:val="center"/>
          </w:tcPr>
          <w:p w14:paraId="2BC7FCC7" w14:textId="6052F0A2"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on the server, all cached or temporary copies of sensitive data stored are protected from unauthorized access or purged/invalidated after the authorized user accesses the sensitive data.</w:t>
            </w:r>
          </w:p>
        </w:tc>
        <w:tc>
          <w:tcPr>
            <w:tcW w:w="835" w:type="dxa"/>
            <w:shd w:val="clear" w:color="auto" w:fill="auto"/>
            <w:vAlign w:val="center"/>
          </w:tcPr>
          <w:p w14:paraId="323933CA" w14:textId="59CA158C"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36" w:type="dxa"/>
            <w:shd w:val="clear" w:color="auto" w:fill="92D050"/>
            <w:vAlign w:val="center"/>
          </w:tcPr>
          <w:p w14:paraId="57848986" w14:textId="3A1C8D46"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00B0F0"/>
            <w:vAlign w:val="center"/>
          </w:tcPr>
          <w:p w14:paraId="129CBBEA" w14:textId="706B0FC1"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auto"/>
            <w:vAlign w:val="center"/>
          </w:tcPr>
          <w:p w14:paraId="21E1B882" w14:textId="5AB11A90"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1.0</w:t>
            </w:r>
          </w:p>
        </w:tc>
      </w:tr>
      <w:tr w:rsidR="00B32ADE" w:rsidRPr="009B0FD6" w14:paraId="7D720A44"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437EBBE8" w14:textId="5754F954" w:rsidR="00B32ADE" w:rsidRPr="009B0FD6" w:rsidRDefault="00B32ADE" w:rsidP="00B32ADE">
            <w:pPr>
              <w:pStyle w:val="TableHeading"/>
            </w:pPr>
            <w:r w:rsidRPr="009B0FD6">
              <w:rPr>
                <w:b/>
                <w:color w:val="FFFFFF"/>
                <w:sz w:val="20"/>
                <w:szCs w:val="20"/>
                <w:shd w:val="clear" w:color="auto" w:fill="A5A5A5"/>
              </w:rPr>
              <w:t>9.6</w:t>
            </w:r>
          </w:p>
        </w:tc>
        <w:tc>
          <w:tcPr>
            <w:tcW w:w="4883" w:type="dxa"/>
            <w:shd w:val="clear" w:color="auto" w:fill="auto"/>
            <w:vAlign w:val="center"/>
          </w:tcPr>
          <w:p w14:paraId="6FFB9A9B" w14:textId="71EDDE62" w:rsidR="00B32ADE" w:rsidRPr="006E6ADB" w:rsidRDefault="00B32ADE" w:rsidP="00B32ADE">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there is a method to remove each type of sensitive data from the application at the end of the required retention policy.</w:t>
            </w:r>
          </w:p>
        </w:tc>
        <w:tc>
          <w:tcPr>
            <w:tcW w:w="835" w:type="dxa"/>
            <w:shd w:val="clear" w:color="auto" w:fill="auto"/>
            <w:vAlign w:val="center"/>
          </w:tcPr>
          <w:p w14:paraId="226718A8" w14:textId="38A9771F"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36" w:type="dxa"/>
            <w:shd w:val="clear" w:color="auto" w:fill="auto"/>
            <w:vAlign w:val="center"/>
          </w:tcPr>
          <w:p w14:paraId="6829B1AE" w14:textId="68E364FF"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36" w:type="dxa"/>
            <w:shd w:val="clear" w:color="auto" w:fill="00B0F0"/>
            <w:vAlign w:val="center"/>
          </w:tcPr>
          <w:p w14:paraId="22925972" w14:textId="2D16AADF"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auto"/>
            <w:vAlign w:val="center"/>
          </w:tcPr>
          <w:p w14:paraId="637E4035" w14:textId="42425891"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1.0</w:t>
            </w:r>
          </w:p>
        </w:tc>
      </w:tr>
      <w:tr w:rsidR="00B32ADE" w:rsidRPr="009B0FD6" w14:paraId="4BE3CB6C"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1B00CAD1" w14:textId="064C8B65" w:rsidR="00B32ADE" w:rsidRPr="009B0FD6" w:rsidRDefault="00B32ADE" w:rsidP="00B32ADE">
            <w:pPr>
              <w:pStyle w:val="TableHeading"/>
            </w:pPr>
            <w:r w:rsidRPr="009B0FD6">
              <w:rPr>
                <w:b/>
                <w:color w:val="FFFFFF"/>
                <w:sz w:val="20"/>
                <w:szCs w:val="20"/>
                <w:shd w:val="clear" w:color="auto" w:fill="A5A5A5"/>
              </w:rPr>
              <w:t>9.7</w:t>
            </w:r>
          </w:p>
        </w:tc>
        <w:tc>
          <w:tcPr>
            <w:tcW w:w="4883" w:type="dxa"/>
            <w:shd w:val="clear" w:color="auto" w:fill="auto"/>
            <w:vAlign w:val="center"/>
          </w:tcPr>
          <w:p w14:paraId="08716E00" w14:textId="418C5791"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the application minimizes the number of parameters in a request, such as hidden fields, Ajax variables, cookies and header values.</w:t>
            </w:r>
          </w:p>
        </w:tc>
        <w:tc>
          <w:tcPr>
            <w:tcW w:w="835" w:type="dxa"/>
            <w:shd w:val="clear" w:color="auto" w:fill="auto"/>
            <w:vAlign w:val="center"/>
          </w:tcPr>
          <w:p w14:paraId="0295A0B7" w14:textId="584BC33E"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36" w:type="dxa"/>
            <w:shd w:val="clear" w:color="auto" w:fill="92D050"/>
            <w:vAlign w:val="center"/>
          </w:tcPr>
          <w:p w14:paraId="41432E20" w14:textId="1F52F4F4"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00B0F0"/>
            <w:vAlign w:val="center"/>
          </w:tcPr>
          <w:p w14:paraId="494D4A75" w14:textId="4D3CFA97"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auto"/>
            <w:vAlign w:val="center"/>
          </w:tcPr>
          <w:p w14:paraId="352E4A43" w14:textId="606F83ED"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2.0</w:t>
            </w:r>
          </w:p>
        </w:tc>
      </w:tr>
      <w:tr w:rsidR="00B32ADE" w:rsidRPr="009B0FD6" w14:paraId="62FE115E"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7CFFDB54" w14:textId="31250F9D" w:rsidR="00B32ADE" w:rsidRPr="009B0FD6" w:rsidRDefault="00B32ADE" w:rsidP="00B32ADE">
            <w:pPr>
              <w:pStyle w:val="TableHeading"/>
            </w:pPr>
            <w:r w:rsidRPr="009B0FD6">
              <w:rPr>
                <w:b/>
                <w:color w:val="FFFFFF"/>
                <w:sz w:val="20"/>
                <w:szCs w:val="20"/>
                <w:shd w:val="clear" w:color="auto" w:fill="A5A5A5"/>
              </w:rPr>
              <w:t>9.8</w:t>
            </w:r>
          </w:p>
        </w:tc>
        <w:tc>
          <w:tcPr>
            <w:tcW w:w="4883" w:type="dxa"/>
            <w:shd w:val="clear" w:color="auto" w:fill="auto"/>
            <w:vAlign w:val="center"/>
          </w:tcPr>
          <w:p w14:paraId="7E8E1155" w14:textId="75D4BED1" w:rsidR="00B32ADE" w:rsidRPr="006E6ADB" w:rsidRDefault="00B32ADE" w:rsidP="00B32ADE">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the application has the ability to detect and alert on abnormal numbers of requests for data harvesting for an example screen scraping.</w:t>
            </w:r>
          </w:p>
        </w:tc>
        <w:tc>
          <w:tcPr>
            <w:tcW w:w="835" w:type="dxa"/>
            <w:shd w:val="clear" w:color="auto" w:fill="auto"/>
            <w:vAlign w:val="center"/>
          </w:tcPr>
          <w:p w14:paraId="2B3BF8C5" w14:textId="10AC36A6"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36" w:type="dxa"/>
            <w:shd w:val="clear" w:color="auto" w:fill="auto"/>
            <w:vAlign w:val="center"/>
          </w:tcPr>
          <w:p w14:paraId="36C36007" w14:textId="6BCC1E1D"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36" w:type="dxa"/>
            <w:shd w:val="clear" w:color="auto" w:fill="00B0F0"/>
            <w:vAlign w:val="center"/>
          </w:tcPr>
          <w:p w14:paraId="0047CACF" w14:textId="68741309"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auto"/>
            <w:vAlign w:val="center"/>
          </w:tcPr>
          <w:p w14:paraId="5D3C07A4" w14:textId="63310C8C"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2.0</w:t>
            </w:r>
          </w:p>
        </w:tc>
      </w:tr>
      <w:tr w:rsidR="00B32ADE" w:rsidRPr="009B0FD6" w14:paraId="15755A54"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47ED35DD" w14:textId="6BBB35F1" w:rsidR="00B32ADE" w:rsidRPr="009B0FD6" w:rsidRDefault="00B32ADE" w:rsidP="00B32ADE">
            <w:pPr>
              <w:pStyle w:val="TableHeading"/>
            </w:pPr>
            <w:r w:rsidRPr="009B0FD6">
              <w:rPr>
                <w:b/>
                <w:color w:val="FFFFFF"/>
                <w:sz w:val="20"/>
                <w:szCs w:val="20"/>
                <w:shd w:val="clear" w:color="auto" w:fill="A5A5A5"/>
              </w:rPr>
              <w:t>9.9</w:t>
            </w:r>
          </w:p>
        </w:tc>
        <w:tc>
          <w:tcPr>
            <w:tcW w:w="4883" w:type="dxa"/>
            <w:shd w:val="clear" w:color="auto" w:fill="auto"/>
            <w:vAlign w:val="center"/>
          </w:tcPr>
          <w:p w14:paraId="72383CA5" w14:textId="6146FAFF"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data stored in client side storage (such as HTML5 local storage, session storage, IndexedDB, regular cookies or Flash cookies) does not contain sensitive data or PII.</w:t>
            </w:r>
          </w:p>
        </w:tc>
        <w:tc>
          <w:tcPr>
            <w:tcW w:w="835" w:type="dxa"/>
            <w:shd w:val="clear" w:color="auto" w:fill="FFC000"/>
            <w:vAlign w:val="center"/>
          </w:tcPr>
          <w:p w14:paraId="727B6C37" w14:textId="42AF15AB"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92D050"/>
            <w:vAlign w:val="center"/>
          </w:tcPr>
          <w:p w14:paraId="03F377F0" w14:textId="2D2B59ED"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00B0F0"/>
            <w:vAlign w:val="center"/>
          </w:tcPr>
          <w:p w14:paraId="2E4CF2B4" w14:textId="6FDDF459"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auto"/>
            <w:vAlign w:val="center"/>
          </w:tcPr>
          <w:p w14:paraId="5907A5ED" w14:textId="6C8C4C9B"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3.0.1</w:t>
            </w:r>
          </w:p>
        </w:tc>
      </w:tr>
      <w:tr w:rsidR="00B32ADE" w:rsidRPr="009B0FD6" w14:paraId="493A637B"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52170B33" w14:textId="6157C489" w:rsidR="00B32ADE" w:rsidRPr="009B0FD6" w:rsidRDefault="00B32ADE" w:rsidP="00B32ADE">
            <w:pPr>
              <w:pStyle w:val="TableHeading"/>
            </w:pPr>
            <w:r w:rsidRPr="009B0FD6">
              <w:rPr>
                <w:b/>
                <w:color w:val="FFFFFF"/>
                <w:sz w:val="20"/>
                <w:szCs w:val="20"/>
                <w:shd w:val="clear" w:color="auto" w:fill="A5A5A5"/>
              </w:rPr>
              <w:t>9.10</w:t>
            </w:r>
          </w:p>
        </w:tc>
        <w:tc>
          <w:tcPr>
            <w:tcW w:w="4883" w:type="dxa"/>
            <w:shd w:val="clear" w:color="auto" w:fill="auto"/>
            <w:vAlign w:val="center"/>
          </w:tcPr>
          <w:p w14:paraId="591596B1" w14:textId="7F1BB1B4" w:rsidR="00B32ADE" w:rsidRPr="006E6ADB" w:rsidRDefault="00B32ADE" w:rsidP="00B32ADE">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accessing sensitive data is logged, if the data is collected under relevant data protection directives or where logging of accesses is required.</w:t>
            </w:r>
          </w:p>
        </w:tc>
        <w:tc>
          <w:tcPr>
            <w:tcW w:w="835" w:type="dxa"/>
            <w:shd w:val="clear" w:color="auto" w:fill="auto"/>
            <w:vAlign w:val="center"/>
          </w:tcPr>
          <w:p w14:paraId="2C42E51C" w14:textId="6BB65C9C"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36" w:type="dxa"/>
            <w:shd w:val="clear" w:color="auto" w:fill="92D050"/>
            <w:vAlign w:val="center"/>
          </w:tcPr>
          <w:p w14:paraId="1D5C30BA" w14:textId="04FB9925"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00B0F0"/>
            <w:vAlign w:val="center"/>
          </w:tcPr>
          <w:p w14:paraId="74C602F8" w14:textId="1613C2AB"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auto"/>
            <w:vAlign w:val="center"/>
          </w:tcPr>
          <w:p w14:paraId="6B6CD529" w14:textId="52F9638E"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3.0</w:t>
            </w:r>
          </w:p>
        </w:tc>
      </w:tr>
      <w:tr w:rsidR="00B32ADE" w:rsidRPr="009B0FD6" w14:paraId="7D699222"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60073A93" w14:textId="446D1C52" w:rsidR="00B32ADE" w:rsidRPr="009B0FD6" w:rsidRDefault="00B32ADE" w:rsidP="00B32ADE">
            <w:pPr>
              <w:pStyle w:val="TableHeading"/>
            </w:pPr>
            <w:r w:rsidRPr="009B0FD6">
              <w:rPr>
                <w:b/>
                <w:color w:val="FFFFFF"/>
                <w:sz w:val="20"/>
                <w:szCs w:val="20"/>
                <w:shd w:val="clear" w:color="auto" w:fill="A5A5A5"/>
              </w:rPr>
              <w:t>9.11</w:t>
            </w:r>
          </w:p>
        </w:tc>
        <w:tc>
          <w:tcPr>
            <w:tcW w:w="4883" w:type="dxa"/>
            <w:shd w:val="clear" w:color="auto" w:fill="auto"/>
            <w:vAlign w:val="center"/>
          </w:tcPr>
          <w:p w14:paraId="105F11E4" w14:textId="4F452B86"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sensitive information maintained in memory is overwritten with zeros as soon as it is no longer required, to mitigate memory dumping attacks.</w:t>
            </w:r>
          </w:p>
        </w:tc>
        <w:tc>
          <w:tcPr>
            <w:tcW w:w="835" w:type="dxa"/>
            <w:shd w:val="clear" w:color="auto" w:fill="auto"/>
            <w:vAlign w:val="center"/>
          </w:tcPr>
          <w:p w14:paraId="2A3E0E4D" w14:textId="4E0BBEA3"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36" w:type="dxa"/>
            <w:shd w:val="clear" w:color="auto" w:fill="92D050"/>
            <w:vAlign w:val="center"/>
          </w:tcPr>
          <w:p w14:paraId="29B77BD6" w14:textId="754E3E02"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00B0F0"/>
            <w:vAlign w:val="center"/>
          </w:tcPr>
          <w:p w14:paraId="7F168EBD" w14:textId="514D61B2"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36" w:type="dxa"/>
            <w:shd w:val="clear" w:color="auto" w:fill="auto"/>
            <w:vAlign w:val="center"/>
          </w:tcPr>
          <w:p w14:paraId="1F6EEC3D" w14:textId="0BF85F48"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3.0.1</w:t>
            </w:r>
          </w:p>
        </w:tc>
      </w:tr>
    </w:tbl>
    <w:p w14:paraId="56DFD12A" w14:textId="77777777" w:rsidR="00E34115" w:rsidRPr="009B0FD6" w:rsidRDefault="00E34115" w:rsidP="00E34115"/>
    <w:p w14:paraId="60C73087" w14:textId="77777777" w:rsidR="00D71B76" w:rsidRPr="009B0FD6" w:rsidRDefault="00D71B76" w:rsidP="00E34115">
      <w:pPr>
        <w:pStyle w:val="Heading2"/>
        <w:sectPr w:rsidR="00D71B76" w:rsidRPr="009B0FD6" w:rsidSect="008A3549">
          <w:headerReference w:type="even" r:id="rId42"/>
          <w:headerReference w:type="default" r:id="rId43"/>
          <w:footerReference w:type="even" r:id="rId44"/>
          <w:footerReference w:type="default" r:id="rId45"/>
          <w:headerReference w:type="first" r:id="rId46"/>
          <w:pgSz w:w="11900" w:h="16840"/>
          <w:pgMar w:top="1440" w:right="1440" w:bottom="1440" w:left="1440" w:header="708" w:footer="708" w:gutter="0"/>
          <w:cols w:space="708"/>
          <w:titlePg/>
          <w:docGrid w:linePitch="360"/>
        </w:sectPr>
      </w:pPr>
    </w:p>
    <w:p w14:paraId="636828F3" w14:textId="763B6CBB" w:rsidR="00E34115" w:rsidRPr="009B0FD6" w:rsidRDefault="00E34115" w:rsidP="00E34115">
      <w:pPr>
        <w:pStyle w:val="Heading2"/>
      </w:pPr>
      <w:bookmarkStart w:id="60" w:name="_Toc478430818"/>
      <w:r w:rsidRPr="009B0FD6">
        <w:lastRenderedPageBreak/>
        <w:t>References</w:t>
      </w:r>
      <w:bookmarkEnd w:id="60"/>
    </w:p>
    <w:p w14:paraId="2DF7D350" w14:textId="77777777" w:rsidR="00E34115" w:rsidRPr="009B0FD6" w:rsidRDefault="00E34115" w:rsidP="00E34115">
      <w:r w:rsidRPr="009B0FD6">
        <w:t>For more information, please see:</w:t>
      </w:r>
    </w:p>
    <w:p w14:paraId="56269C1B" w14:textId="3A2DAB32" w:rsidR="00835D65" w:rsidRDefault="00835D65" w:rsidP="009F4ACA">
      <w:pPr>
        <w:numPr>
          <w:ilvl w:val="0"/>
          <w:numId w:val="13"/>
        </w:numPr>
        <w:spacing w:before="200" w:after="0" w:line="276" w:lineRule="auto"/>
        <w:ind w:hanging="360"/>
        <w:contextualSpacing/>
      </w:pPr>
      <w:r>
        <w:t xml:space="preserve">Consider using </w:t>
      </w:r>
      <w:hyperlink r:id="rId47" w:history="1">
        <w:r w:rsidRPr="00D53385">
          <w:rPr>
            <w:rStyle w:val="Hyperlink"/>
          </w:rPr>
          <w:t>https://securityheaders.io</w:t>
        </w:r>
      </w:hyperlink>
      <w:r>
        <w:t xml:space="preserve"> to check security and anti-caching headers</w:t>
      </w:r>
    </w:p>
    <w:p w14:paraId="050D68D8" w14:textId="2123B7BC" w:rsidR="00835D65" w:rsidRDefault="00835D65" w:rsidP="009F4ACA">
      <w:pPr>
        <w:numPr>
          <w:ilvl w:val="0"/>
          <w:numId w:val="13"/>
        </w:numPr>
        <w:spacing w:before="200" w:after="0" w:line="276" w:lineRule="auto"/>
        <w:ind w:hanging="360"/>
        <w:contextualSpacing/>
      </w:pPr>
      <w:r>
        <w:t xml:space="preserve">OWASP Secure Headers project </w:t>
      </w:r>
      <w:hyperlink r:id="rId48" w:history="1">
        <w:r w:rsidRPr="00D53385">
          <w:rPr>
            <w:rStyle w:val="Hyperlink"/>
          </w:rPr>
          <w:t>https://www.owasp.org/index.php/OWASP_Secure_Headers_Project</w:t>
        </w:r>
      </w:hyperlink>
      <w:r>
        <w:t xml:space="preserve"> </w:t>
      </w:r>
    </w:p>
    <w:p w14:paraId="1E33B37D" w14:textId="5509058C" w:rsidR="004E3636" w:rsidRPr="009B0FD6" w:rsidRDefault="004E3636" w:rsidP="009F4ACA">
      <w:pPr>
        <w:numPr>
          <w:ilvl w:val="0"/>
          <w:numId w:val="13"/>
        </w:numPr>
        <w:spacing w:before="200" w:after="0" w:line="276" w:lineRule="auto"/>
        <w:ind w:hanging="360"/>
        <w:contextualSpacing/>
      </w:pPr>
      <w:r w:rsidRPr="009B0FD6">
        <w:t xml:space="preserve">User Privacy Protection Cheat Sheet: </w:t>
      </w:r>
      <w:hyperlink r:id="rId49">
        <w:r w:rsidRPr="009B0FD6">
          <w:rPr>
            <w:color w:val="1155CC"/>
            <w:u w:val="single"/>
          </w:rPr>
          <w:t>https://www.owasp.org/index.php/User_Privacy_Protection_Cheat_Sheet</w:t>
        </w:r>
      </w:hyperlink>
    </w:p>
    <w:p w14:paraId="0F4BF245" w14:textId="77777777" w:rsidR="00DF702A" w:rsidRPr="009B0FD6" w:rsidRDefault="00DF702A" w:rsidP="00BD5F80">
      <w:pPr>
        <w:rPr>
          <w:rFonts w:asciiTheme="majorHAnsi" w:eastAsiaTheme="majorEastAsia" w:hAnsiTheme="majorHAnsi" w:cstheme="majorBidi"/>
          <w:color w:val="2E74B5" w:themeColor="accent1" w:themeShade="BF"/>
          <w:sz w:val="32"/>
          <w:szCs w:val="32"/>
        </w:rPr>
      </w:pPr>
      <w:r w:rsidRPr="009B0FD6">
        <w:br w:type="page"/>
      </w:r>
    </w:p>
    <w:p w14:paraId="6F99F5BD" w14:textId="19545CC5" w:rsidR="00DF702A" w:rsidRPr="009B0FD6" w:rsidRDefault="00DF702A" w:rsidP="00BD5F80">
      <w:pPr>
        <w:pStyle w:val="Heading1"/>
      </w:pPr>
      <w:bookmarkStart w:id="61" w:name="_Toc478430819"/>
      <w:r w:rsidRPr="009B0FD6">
        <w:lastRenderedPageBreak/>
        <w:t xml:space="preserve">V10: Communications </w:t>
      </w:r>
      <w:r w:rsidR="00C801A4" w:rsidRPr="009B0FD6">
        <w:t>s</w:t>
      </w:r>
      <w:r w:rsidRPr="009B0FD6">
        <w:t xml:space="preserve">ecurity </w:t>
      </w:r>
      <w:r w:rsidR="00C801A4" w:rsidRPr="009B0FD6">
        <w:t>v</w:t>
      </w:r>
      <w:r w:rsidRPr="009B0FD6">
        <w:t xml:space="preserve">erification </w:t>
      </w:r>
      <w:r w:rsidR="00C801A4" w:rsidRPr="009B0FD6">
        <w:t>r</w:t>
      </w:r>
      <w:r w:rsidRPr="009B0FD6">
        <w:t>equirements</w:t>
      </w:r>
      <w:bookmarkEnd w:id="61"/>
    </w:p>
    <w:p w14:paraId="2B1F4206" w14:textId="77777777" w:rsidR="00CC340C" w:rsidRPr="009B0FD6" w:rsidRDefault="00CC340C" w:rsidP="00CC340C">
      <w:pPr>
        <w:pStyle w:val="Heading2"/>
      </w:pPr>
      <w:bookmarkStart w:id="62" w:name="_Toc478430820"/>
      <w:r w:rsidRPr="009B0FD6">
        <w:t>Control objective</w:t>
      </w:r>
      <w:bookmarkEnd w:id="62"/>
    </w:p>
    <w:p w14:paraId="749A0AC3" w14:textId="77777777" w:rsidR="004E3636" w:rsidRPr="009B0FD6" w:rsidRDefault="004E3636" w:rsidP="004E3636">
      <w:r w:rsidRPr="009B0FD6">
        <w:t>Ensure that a verified application satisfies the following high level requirements:</w:t>
      </w:r>
    </w:p>
    <w:p w14:paraId="549BC024" w14:textId="6926D526" w:rsidR="004E3636" w:rsidRPr="009B0FD6" w:rsidRDefault="004E3636" w:rsidP="009F4ACA">
      <w:pPr>
        <w:pStyle w:val="ListParagraph"/>
        <w:numPr>
          <w:ilvl w:val="0"/>
          <w:numId w:val="15"/>
        </w:numPr>
      </w:pPr>
      <w:r w:rsidRPr="009B0FD6">
        <w:rPr>
          <w:rFonts w:hint="eastAsia"/>
        </w:rPr>
        <w:t>That TLS is used where sensitive data is transmitted</w:t>
      </w:r>
    </w:p>
    <w:p w14:paraId="76271518" w14:textId="10D816F1" w:rsidR="004E3636" w:rsidRPr="009B0FD6" w:rsidRDefault="004E3636" w:rsidP="009F4ACA">
      <w:pPr>
        <w:pStyle w:val="ListParagraph"/>
        <w:numPr>
          <w:ilvl w:val="0"/>
          <w:numId w:val="15"/>
        </w:numPr>
      </w:pPr>
      <w:r w:rsidRPr="009B0FD6">
        <w:rPr>
          <w:rFonts w:hint="eastAsia"/>
        </w:rPr>
        <w:t>That strong algorithms and ciphers are used at all times.</w:t>
      </w:r>
    </w:p>
    <w:p w14:paraId="22C6520C" w14:textId="77777777" w:rsidR="00CC340C" w:rsidRPr="009B0FD6" w:rsidRDefault="00CC340C" w:rsidP="00CC340C">
      <w:pPr>
        <w:pStyle w:val="Heading2"/>
      </w:pPr>
      <w:bookmarkStart w:id="63" w:name="_Toc478430821"/>
      <w:r w:rsidRPr="009B0FD6">
        <w:t>Requirements</w:t>
      </w:r>
      <w:bookmarkEnd w:id="63"/>
    </w:p>
    <w:tbl>
      <w:tblPr>
        <w:tblStyle w:val="GridTable5Dark-Accent3"/>
        <w:tblW w:w="5000" w:type="pct"/>
        <w:tblLook w:val="04A0" w:firstRow="1" w:lastRow="0" w:firstColumn="1" w:lastColumn="0" w:noHBand="0" w:noVBand="1"/>
      </w:tblPr>
      <w:tblGrid>
        <w:gridCol w:w="895"/>
        <w:gridCol w:w="5082"/>
        <w:gridCol w:w="669"/>
        <w:gridCol w:w="670"/>
        <w:gridCol w:w="670"/>
        <w:gridCol w:w="1024"/>
      </w:tblGrid>
      <w:tr w:rsidR="00EA7027" w:rsidRPr="009B0FD6" w14:paraId="0630A220" w14:textId="77777777" w:rsidTr="005A3FD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95" w:type="dxa"/>
            <w:vAlign w:val="center"/>
          </w:tcPr>
          <w:p w14:paraId="796D323B" w14:textId="09AFF0E7" w:rsidR="00EA7027" w:rsidRPr="009B0FD6" w:rsidRDefault="003C52FF" w:rsidP="001B1E6E">
            <w:pPr>
              <w:pStyle w:val="TableHeading"/>
              <w:rPr>
                <w:b/>
              </w:rPr>
            </w:pPr>
            <w:r w:rsidRPr="009B0FD6">
              <w:rPr>
                <w:b/>
              </w:rPr>
              <w:t>#</w:t>
            </w:r>
          </w:p>
        </w:tc>
        <w:tc>
          <w:tcPr>
            <w:tcW w:w="5082" w:type="dxa"/>
            <w:vAlign w:val="center"/>
          </w:tcPr>
          <w:p w14:paraId="6D2CE9CE" w14:textId="77777777" w:rsidR="00EA7027" w:rsidRPr="009B0FD6" w:rsidRDefault="00EA7027" w:rsidP="0006757A">
            <w:pPr>
              <w:pStyle w:val="TableHeading"/>
              <w:jc w:val="left"/>
              <w:cnfStyle w:val="100000000000" w:firstRow="1" w:lastRow="0" w:firstColumn="0" w:lastColumn="0" w:oddVBand="0" w:evenVBand="0" w:oddHBand="0" w:evenHBand="0" w:firstRowFirstColumn="0" w:firstRowLastColumn="0" w:lastRowFirstColumn="0" w:lastRowLastColumn="0"/>
              <w:rPr>
                <w:b/>
              </w:rPr>
            </w:pPr>
            <w:r w:rsidRPr="009B0FD6">
              <w:rPr>
                <w:b/>
              </w:rPr>
              <w:t>Description</w:t>
            </w:r>
          </w:p>
        </w:tc>
        <w:tc>
          <w:tcPr>
            <w:tcW w:w="669" w:type="dxa"/>
            <w:vAlign w:val="center"/>
          </w:tcPr>
          <w:p w14:paraId="6F128516" w14:textId="77777777" w:rsidR="00EA7027" w:rsidRPr="009B0FD6" w:rsidRDefault="00EA7027"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1</w:t>
            </w:r>
          </w:p>
        </w:tc>
        <w:tc>
          <w:tcPr>
            <w:tcW w:w="670" w:type="dxa"/>
            <w:vAlign w:val="center"/>
          </w:tcPr>
          <w:p w14:paraId="34888392" w14:textId="77777777" w:rsidR="00EA7027" w:rsidRPr="009B0FD6" w:rsidRDefault="00EA7027"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2</w:t>
            </w:r>
          </w:p>
        </w:tc>
        <w:tc>
          <w:tcPr>
            <w:tcW w:w="670" w:type="dxa"/>
            <w:vAlign w:val="center"/>
          </w:tcPr>
          <w:p w14:paraId="742C4523" w14:textId="77777777" w:rsidR="00EA7027" w:rsidRPr="009B0FD6" w:rsidRDefault="00EA7027"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3</w:t>
            </w:r>
          </w:p>
        </w:tc>
        <w:tc>
          <w:tcPr>
            <w:tcW w:w="1024" w:type="dxa"/>
            <w:vAlign w:val="center"/>
          </w:tcPr>
          <w:p w14:paraId="61654C65" w14:textId="77777777" w:rsidR="00EA7027" w:rsidRPr="009B0FD6" w:rsidRDefault="00EA7027"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Since</w:t>
            </w:r>
          </w:p>
        </w:tc>
      </w:tr>
      <w:tr w:rsidR="00B32ADE" w:rsidRPr="009B0FD6" w14:paraId="50948863"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01085815" w14:textId="5C3AA18A" w:rsidR="00B32ADE" w:rsidRPr="009B0FD6" w:rsidRDefault="00B32ADE" w:rsidP="00B32ADE">
            <w:pPr>
              <w:pStyle w:val="TableHeading"/>
            </w:pPr>
            <w:r w:rsidRPr="009B0FD6">
              <w:rPr>
                <w:b/>
                <w:color w:val="FFFFFF"/>
                <w:sz w:val="20"/>
                <w:szCs w:val="20"/>
                <w:shd w:val="clear" w:color="auto" w:fill="A5A5A5"/>
              </w:rPr>
              <w:t>10.1</w:t>
            </w:r>
          </w:p>
        </w:tc>
        <w:tc>
          <w:tcPr>
            <w:tcW w:w="5082" w:type="dxa"/>
            <w:shd w:val="clear" w:color="auto" w:fill="auto"/>
            <w:vAlign w:val="center"/>
          </w:tcPr>
          <w:p w14:paraId="3827CC03" w14:textId="37158CC9"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a path can be built from a trusted CA to each Transport Layer Security (TLS) server certificate, and that each server certificate is valid.</w:t>
            </w:r>
          </w:p>
        </w:tc>
        <w:tc>
          <w:tcPr>
            <w:tcW w:w="669" w:type="dxa"/>
            <w:shd w:val="clear" w:color="auto" w:fill="FFC000"/>
            <w:vAlign w:val="center"/>
          </w:tcPr>
          <w:p w14:paraId="69CA5346" w14:textId="343876E9"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670" w:type="dxa"/>
            <w:shd w:val="clear" w:color="auto" w:fill="92D050"/>
            <w:vAlign w:val="center"/>
          </w:tcPr>
          <w:p w14:paraId="11E994FA" w14:textId="3C16750A"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670" w:type="dxa"/>
            <w:shd w:val="clear" w:color="auto" w:fill="00B0F0"/>
            <w:vAlign w:val="center"/>
          </w:tcPr>
          <w:p w14:paraId="4904E78D" w14:textId="435583D2"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024" w:type="dxa"/>
            <w:shd w:val="clear" w:color="auto" w:fill="auto"/>
            <w:vAlign w:val="center"/>
          </w:tcPr>
          <w:p w14:paraId="5C33F6EB" w14:textId="2BC17811"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1.0</w:t>
            </w:r>
          </w:p>
        </w:tc>
      </w:tr>
      <w:tr w:rsidR="00B32ADE" w:rsidRPr="009B0FD6" w14:paraId="13EF1493"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95" w:type="dxa"/>
          </w:tcPr>
          <w:p w14:paraId="6D4110D5" w14:textId="50540186" w:rsidR="00B32ADE" w:rsidRPr="009B0FD6" w:rsidRDefault="00B32ADE" w:rsidP="00B32ADE">
            <w:pPr>
              <w:pStyle w:val="TableHeading"/>
            </w:pPr>
            <w:r w:rsidRPr="009B0FD6">
              <w:rPr>
                <w:b/>
                <w:color w:val="FFFFFF"/>
                <w:sz w:val="20"/>
                <w:szCs w:val="20"/>
                <w:shd w:val="clear" w:color="auto" w:fill="A5A5A5"/>
              </w:rPr>
              <w:t>10.3</w:t>
            </w:r>
          </w:p>
        </w:tc>
        <w:tc>
          <w:tcPr>
            <w:tcW w:w="5082" w:type="dxa"/>
            <w:shd w:val="clear" w:color="auto" w:fill="auto"/>
            <w:vAlign w:val="center"/>
          </w:tcPr>
          <w:p w14:paraId="742FB788" w14:textId="50C6DC34" w:rsidR="00B32ADE" w:rsidRPr="006E6ADB" w:rsidRDefault="00B32ADE" w:rsidP="00B32ADE">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TLS is used for all connections (including both external and backend connections) that are authenticated or that involve sensitive data or functions, and does not fall back to insecure or unencrypted protocols. Ensure the strongest alternative is the preferred algorithm.</w:t>
            </w:r>
          </w:p>
        </w:tc>
        <w:tc>
          <w:tcPr>
            <w:tcW w:w="669" w:type="dxa"/>
            <w:shd w:val="clear" w:color="auto" w:fill="FFC000"/>
            <w:vAlign w:val="center"/>
          </w:tcPr>
          <w:p w14:paraId="65A0DBDB" w14:textId="4C2C7EE8"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670" w:type="dxa"/>
            <w:shd w:val="clear" w:color="auto" w:fill="92D050"/>
            <w:vAlign w:val="center"/>
          </w:tcPr>
          <w:p w14:paraId="671F5FB6" w14:textId="1B40E025"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670" w:type="dxa"/>
            <w:shd w:val="clear" w:color="auto" w:fill="00B0F0"/>
            <w:vAlign w:val="center"/>
          </w:tcPr>
          <w:p w14:paraId="39A7AC53" w14:textId="4B54E71C"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024" w:type="dxa"/>
            <w:shd w:val="clear" w:color="auto" w:fill="auto"/>
            <w:vAlign w:val="center"/>
          </w:tcPr>
          <w:p w14:paraId="708AB282" w14:textId="5EEE054D"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3.0</w:t>
            </w:r>
          </w:p>
        </w:tc>
      </w:tr>
      <w:tr w:rsidR="00B32ADE" w:rsidRPr="009B0FD6" w14:paraId="1B7DB60B"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55F4FBE1" w14:textId="41CB5C14" w:rsidR="00B32ADE" w:rsidRPr="009B0FD6" w:rsidRDefault="00B32ADE" w:rsidP="00B32ADE">
            <w:pPr>
              <w:pStyle w:val="TableHeading"/>
            </w:pPr>
            <w:r w:rsidRPr="009B0FD6">
              <w:rPr>
                <w:b/>
                <w:color w:val="FFFFFF"/>
                <w:sz w:val="20"/>
                <w:szCs w:val="20"/>
                <w:shd w:val="clear" w:color="auto" w:fill="A5A5A5"/>
              </w:rPr>
              <w:t>10.4</w:t>
            </w:r>
          </w:p>
        </w:tc>
        <w:tc>
          <w:tcPr>
            <w:tcW w:w="5082" w:type="dxa"/>
            <w:shd w:val="clear" w:color="auto" w:fill="auto"/>
            <w:vAlign w:val="center"/>
          </w:tcPr>
          <w:p w14:paraId="326FD496" w14:textId="77FA97EB"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backend TLS connection failures are logged.</w:t>
            </w:r>
          </w:p>
        </w:tc>
        <w:tc>
          <w:tcPr>
            <w:tcW w:w="669" w:type="dxa"/>
            <w:shd w:val="clear" w:color="auto" w:fill="auto"/>
            <w:vAlign w:val="center"/>
          </w:tcPr>
          <w:p w14:paraId="073B3CE9" w14:textId="38D7512B"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670" w:type="dxa"/>
            <w:shd w:val="clear" w:color="auto" w:fill="auto"/>
            <w:vAlign w:val="center"/>
          </w:tcPr>
          <w:p w14:paraId="069C75E3" w14:textId="2998B7E1"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670" w:type="dxa"/>
            <w:shd w:val="clear" w:color="auto" w:fill="00B0F0"/>
            <w:vAlign w:val="center"/>
          </w:tcPr>
          <w:p w14:paraId="3B6344A1" w14:textId="238053AE"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024" w:type="dxa"/>
            <w:shd w:val="clear" w:color="auto" w:fill="auto"/>
            <w:vAlign w:val="center"/>
          </w:tcPr>
          <w:p w14:paraId="6A4CB30C" w14:textId="12635DAC"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1.0</w:t>
            </w:r>
          </w:p>
        </w:tc>
      </w:tr>
      <w:tr w:rsidR="00B32ADE" w:rsidRPr="009B0FD6" w14:paraId="416BD484"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95" w:type="dxa"/>
          </w:tcPr>
          <w:p w14:paraId="40BD7FF0" w14:textId="31984269" w:rsidR="00B32ADE" w:rsidRPr="009B0FD6" w:rsidRDefault="00B32ADE" w:rsidP="00B32ADE">
            <w:pPr>
              <w:pStyle w:val="TableHeading"/>
            </w:pPr>
            <w:r w:rsidRPr="009B0FD6">
              <w:rPr>
                <w:b/>
                <w:color w:val="FFFFFF"/>
                <w:sz w:val="20"/>
                <w:szCs w:val="20"/>
                <w:shd w:val="clear" w:color="auto" w:fill="A5A5A5"/>
              </w:rPr>
              <w:t>10.5</w:t>
            </w:r>
          </w:p>
        </w:tc>
        <w:tc>
          <w:tcPr>
            <w:tcW w:w="5082" w:type="dxa"/>
            <w:shd w:val="clear" w:color="auto" w:fill="auto"/>
            <w:vAlign w:val="center"/>
          </w:tcPr>
          <w:p w14:paraId="40E20004" w14:textId="63A31B30" w:rsidR="00B32ADE" w:rsidRPr="006E6ADB" w:rsidRDefault="00B32ADE" w:rsidP="00B32ADE">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certificate paths are built and verified for all client certificates using configured trust anchors and revocation information.</w:t>
            </w:r>
          </w:p>
        </w:tc>
        <w:tc>
          <w:tcPr>
            <w:tcW w:w="669" w:type="dxa"/>
            <w:shd w:val="clear" w:color="auto" w:fill="auto"/>
            <w:vAlign w:val="center"/>
          </w:tcPr>
          <w:p w14:paraId="39276D86" w14:textId="3751C247"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670" w:type="dxa"/>
            <w:shd w:val="clear" w:color="auto" w:fill="auto"/>
            <w:vAlign w:val="center"/>
          </w:tcPr>
          <w:p w14:paraId="38A17FE0" w14:textId="62D2F01A"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670" w:type="dxa"/>
            <w:shd w:val="clear" w:color="auto" w:fill="00B0F0"/>
            <w:vAlign w:val="center"/>
          </w:tcPr>
          <w:p w14:paraId="26B3982E" w14:textId="46B7276F"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024" w:type="dxa"/>
            <w:shd w:val="clear" w:color="auto" w:fill="auto"/>
            <w:vAlign w:val="center"/>
          </w:tcPr>
          <w:p w14:paraId="52E1F473" w14:textId="5F63CB4B"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1.0</w:t>
            </w:r>
          </w:p>
        </w:tc>
      </w:tr>
      <w:tr w:rsidR="00B32ADE" w:rsidRPr="009B0FD6" w14:paraId="595BB8B4"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60C4A5A4" w14:textId="39387323" w:rsidR="00B32ADE" w:rsidRPr="009B0FD6" w:rsidRDefault="00B32ADE" w:rsidP="00B32ADE">
            <w:pPr>
              <w:pStyle w:val="TableHeading"/>
            </w:pPr>
            <w:r w:rsidRPr="009B0FD6">
              <w:rPr>
                <w:b/>
                <w:color w:val="FFFFFF"/>
                <w:sz w:val="20"/>
                <w:szCs w:val="20"/>
                <w:shd w:val="clear" w:color="auto" w:fill="A5A5A5"/>
              </w:rPr>
              <w:t>10.6</w:t>
            </w:r>
          </w:p>
        </w:tc>
        <w:tc>
          <w:tcPr>
            <w:tcW w:w="5082" w:type="dxa"/>
            <w:shd w:val="clear" w:color="auto" w:fill="auto"/>
            <w:vAlign w:val="center"/>
          </w:tcPr>
          <w:p w14:paraId="73136EAC" w14:textId="0356F45B"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all connections to external systems that involve sensitive information or functions are authenticated.</w:t>
            </w:r>
          </w:p>
        </w:tc>
        <w:tc>
          <w:tcPr>
            <w:tcW w:w="669" w:type="dxa"/>
            <w:shd w:val="clear" w:color="auto" w:fill="auto"/>
            <w:vAlign w:val="center"/>
          </w:tcPr>
          <w:p w14:paraId="4B89C47B" w14:textId="5696E799"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670" w:type="dxa"/>
            <w:shd w:val="clear" w:color="auto" w:fill="92D050"/>
            <w:vAlign w:val="center"/>
          </w:tcPr>
          <w:p w14:paraId="7F43703B" w14:textId="68F57F34"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670" w:type="dxa"/>
            <w:shd w:val="clear" w:color="auto" w:fill="00B0F0"/>
            <w:vAlign w:val="center"/>
          </w:tcPr>
          <w:p w14:paraId="5935878F" w14:textId="2A769731"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024" w:type="dxa"/>
            <w:shd w:val="clear" w:color="auto" w:fill="auto"/>
            <w:vAlign w:val="center"/>
          </w:tcPr>
          <w:p w14:paraId="759E6A2A" w14:textId="385A7267"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1.0</w:t>
            </w:r>
          </w:p>
        </w:tc>
      </w:tr>
      <w:tr w:rsidR="00B32ADE" w:rsidRPr="009B0FD6" w14:paraId="6212D6B1"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95" w:type="dxa"/>
          </w:tcPr>
          <w:p w14:paraId="2EC9BD83" w14:textId="45A5DA02" w:rsidR="00B32ADE" w:rsidRPr="009B0FD6" w:rsidRDefault="00B32ADE" w:rsidP="00B32ADE">
            <w:pPr>
              <w:pStyle w:val="TableHeading"/>
            </w:pPr>
            <w:r w:rsidRPr="009B0FD6">
              <w:rPr>
                <w:b/>
                <w:color w:val="FFFFFF"/>
                <w:sz w:val="20"/>
                <w:szCs w:val="20"/>
                <w:shd w:val="clear" w:color="auto" w:fill="A5A5A5"/>
              </w:rPr>
              <w:t>10.8</w:t>
            </w:r>
          </w:p>
        </w:tc>
        <w:tc>
          <w:tcPr>
            <w:tcW w:w="5082" w:type="dxa"/>
            <w:shd w:val="clear" w:color="auto" w:fill="auto"/>
            <w:vAlign w:val="center"/>
          </w:tcPr>
          <w:p w14:paraId="0C78288E" w14:textId="39E8FA76" w:rsidR="00B32ADE" w:rsidRPr="006E6ADB" w:rsidRDefault="00B32ADE" w:rsidP="00B32ADE">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there is a single standard TLS implementation that is used by the application that is configured to operate in an approved mode of operation.</w:t>
            </w:r>
          </w:p>
        </w:tc>
        <w:tc>
          <w:tcPr>
            <w:tcW w:w="669" w:type="dxa"/>
            <w:shd w:val="clear" w:color="auto" w:fill="auto"/>
            <w:vAlign w:val="center"/>
          </w:tcPr>
          <w:p w14:paraId="78B87A84" w14:textId="763FAF32"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670" w:type="dxa"/>
            <w:shd w:val="clear" w:color="auto" w:fill="auto"/>
            <w:vAlign w:val="center"/>
          </w:tcPr>
          <w:p w14:paraId="58411D3A" w14:textId="6D11D167"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670" w:type="dxa"/>
            <w:shd w:val="clear" w:color="auto" w:fill="00B0F0"/>
            <w:vAlign w:val="center"/>
          </w:tcPr>
          <w:p w14:paraId="550B1CE6" w14:textId="7C6A577E"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024" w:type="dxa"/>
            <w:shd w:val="clear" w:color="auto" w:fill="auto"/>
            <w:vAlign w:val="center"/>
          </w:tcPr>
          <w:p w14:paraId="266093CD" w14:textId="3AF915CB"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1.0</w:t>
            </w:r>
          </w:p>
        </w:tc>
      </w:tr>
      <w:tr w:rsidR="00B32ADE" w:rsidRPr="009B0FD6" w14:paraId="42243E7F"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07C33F7D" w14:textId="06A965D5" w:rsidR="00B32ADE" w:rsidRPr="009B0FD6" w:rsidRDefault="00B32ADE" w:rsidP="00B32ADE">
            <w:pPr>
              <w:pStyle w:val="TableHeading"/>
            </w:pPr>
            <w:r w:rsidRPr="009B0FD6">
              <w:rPr>
                <w:b/>
                <w:color w:val="FFFFFF"/>
                <w:sz w:val="20"/>
                <w:szCs w:val="20"/>
                <w:shd w:val="clear" w:color="auto" w:fill="A5A5A5"/>
              </w:rPr>
              <w:t>10.10</w:t>
            </w:r>
          </w:p>
        </w:tc>
        <w:tc>
          <w:tcPr>
            <w:tcW w:w="5082" w:type="dxa"/>
            <w:shd w:val="clear" w:color="auto" w:fill="auto"/>
            <w:vAlign w:val="center"/>
          </w:tcPr>
          <w:p w14:paraId="68674333" w14:textId="118B8946"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 xml:space="preserve">Verify that TLS certificate public key pinning (HPKP) is implemented with production and backup public keys. For more information, please see the references below. </w:t>
            </w:r>
          </w:p>
        </w:tc>
        <w:tc>
          <w:tcPr>
            <w:tcW w:w="669" w:type="dxa"/>
            <w:shd w:val="clear" w:color="auto" w:fill="auto"/>
            <w:vAlign w:val="center"/>
          </w:tcPr>
          <w:p w14:paraId="5C89DC7C" w14:textId="04311079"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670" w:type="dxa"/>
            <w:shd w:val="clear" w:color="auto" w:fill="92D050"/>
            <w:vAlign w:val="center"/>
          </w:tcPr>
          <w:p w14:paraId="2FDC5C89" w14:textId="40AB3DF8"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670" w:type="dxa"/>
            <w:shd w:val="clear" w:color="auto" w:fill="00B0F0"/>
            <w:vAlign w:val="center"/>
          </w:tcPr>
          <w:p w14:paraId="33D6C54B" w14:textId="48D2B801"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024" w:type="dxa"/>
            <w:shd w:val="clear" w:color="auto" w:fill="auto"/>
            <w:vAlign w:val="center"/>
          </w:tcPr>
          <w:p w14:paraId="515B99B3" w14:textId="6632F9CB"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3.0.1</w:t>
            </w:r>
          </w:p>
        </w:tc>
      </w:tr>
      <w:tr w:rsidR="00B32ADE" w:rsidRPr="009B0FD6" w14:paraId="427BB114"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95" w:type="dxa"/>
          </w:tcPr>
          <w:p w14:paraId="037E5925" w14:textId="2BB44D75" w:rsidR="00B32ADE" w:rsidRPr="009B0FD6" w:rsidRDefault="00B32ADE" w:rsidP="00B32ADE">
            <w:pPr>
              <w:pStyle w:val="TableHeading"/>
            </w:pPr>
            <w:r w:rsidRPr="009B0FD6">
              <w:rPr>
                <w:b/>
                <w:color w:val="FFFFFF"/>
                <w:sz w:val="20"/>
                <w:szCs w:val="20"/>
                <w:shd w:val="clear" w:color="auto" w:fill="A5A5A5"/>
              </w:rPr>
              <w:t>10.11</w:t>
            </w:r>
          </w:p>
        </w:tc>
        <w:tc>
          <w:tcPr>
            <w:tcW w:w="5082" w:type="dxa"/>
            <w:shd w:val="clear" w:color="auto" w:fill="auto"/>
            <w:vAlign w:val="center"/>
          </w:tcPr>
          <w:p w14:paraId="212E8D1A" w14:textId="79A8FD8C" w:rsidR="00B32ADE" w:rsidRPr="006E6ADB" w:rsidRDefault="00B32ADE" w:rsidP="00B32ADE">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HTTP Strict Transport Security headers are included on all requests and for all subdomains, such as Strict-Transport-Security: max-age=15724800; includeSubdomains</w:t>
            </w:r>
          </w:p>
        </w:tc>
        <w:tc>
          <w:tcPr>
            <w:tcW w:w="669" w:type="dxa"/>
            <w:shd w:val="clear" w:color="auto" w:fill="FFC000"/>
            <w:vAlign w:val="center"/>
          </w:tcPr>
          <w:p w14:paraId="11E7DBD1" w14:textId="14B025BB"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670" w:type="dxa"/>
            <w:shd w:val="clear" w:color="auto" w:fill="92D050"/>
            <w:vAlign w:val="center"/>
          </w:tcPr>
          <w:p w14:paraId="06E88B57" w14:textId="1BD13AF3"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670" w:type="dxa"/>
            <w:shd w:val="clear" w:color="auto" w:fill="00B0F0"/>
            <w:vAlign w:val="center"/>
          </w:tcPr>
          <w:p w14:paraId="223634BE" w14:textId="61D08ED0"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024" w:type="dxa"/>
            <w:shd w:val="clear" w:color="auto" w:fill="auto"/>
            <w:vAlign w:val="center"/>
          </w:tcPr>
          <w:p w14:paraId="14920FFA" w14:textId="4C640D79"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3.0</w:t>
            </w:r>
          </w:p>
        </w:tc>
      </w:tr>
      <w:tr w:rsidR="00B32ADE" w:rsidRPr="009B0FD6" w14:paraId="2DC8DC57"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1E451C24" w14:textId="3F0C5A5F" w:rsidR="00B32ADE" w:rsidRPr="009B0FD6" w:rsidRDefault="00B32ADE" w:rsidP="00B32ADE">
            <w:pPr>
              <w:pStyle w:val="TableHeading"/>
            </w:pPr>
            <w:r w:rsidRPr="009B0FD6">
              <w:rPr>
                <w:b/>
                <w:color w:val="FFFFFF"/>
                <w:sz w:val="20"/>
                <w:szCs w:val="20"/>
                <w:shd w:val="clear" w:color="auto" w:fill="A5A5A5"/>
              </w:rPr>
              <w:t>10.12</w:t>
            </w:r>
          </w:p>
        </w:tc>
        <w:tc>
          <w:tcPr>
            <w:tcW w:w="5082" w:type="dxa"/>
            <w:shd w:val="clear" w:color="auto" w:fill="auto"/>
            <w:vAlign w:val="center"/>
          </w:tcPr>
          <w:p w14:paraId="5C555CAE" w14:textId="6313D812"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production website URL has been submitted to preloaded list of Strict Transport Security domains maintained by web browser vendors. Please see the references below.</w:t>
            </w:r>
          </w:p>
        </w:tc>
        <w:tc>
          <w:tcPr>
            <w:tcW w:w="669" w:type="dxa"/>
            <w:shd w:val="clear" w:color="auto" w:fill="auto"/>
            <w:vAlign w:val="center"/>
          </w:tcPr>
          <w:p w14:paraId="51D1639D" w14:textId="2995A259"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670" w:type="dxa"/>
            <w:shd w:val="clear" w:color="auto" w:fill="auto"/>
            <w:vAlign w:val="center"/>
          </w:tcPr>
          <w:p w14:paraId="68E76728" w14:textId="6422E41A"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670" w:type="dxa"/>
            <w:shd w:val="clear" w:color="auto" w:fill="00B0F0"/>
            <w:vAlign w:val="center"/>
          </w:tcPr>
          <w:p w14:paraId="106D63AB" w14:textId="3EFF7B74"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024" w:type="dxa"/>
            <w:shd w:val="clear" w:color="auto" w:fill="auto"/>
            <w:vAlign w:val="center"/>
          </w:tcPr>
          <w:p w14:paraId="4F954D72" w14:textId="191DD010"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3.0</w:t>
            </w:r>
          </w:p>
        </w:tc>
      </w:tr>
      <w:tr w:rsidR="00B32ADE" w:rsidRPr="009B0FD6" w14:paraId="05DDC2D7"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95" w:type="dxa"/>
          </w:tcPr>
          <w:p w14:paraId="0DB9CBDA" w14:textId="57F3B252" w:rsidR="00B32ADE" w:rsidRPr="009B0FD6" w:rsidRDefault="00B32ADE" w:rsidP="00B32ADE">
            <w:pPr>
              <w:pStyle w:val="TableHeading"/>
            </w:pPr>
            <w:r w:rsidRPr="009B0FD6">
              <w:rPr>
                <w:b/>
                <w:color w:val="FFFFFF"/>
                <w:sz w:val="20"/>
                <w:szCs w:val="20"/>
                <w:shd w:val="clear" w:color="auto" w:fill="A5A5A5"/>
              </w:rPr>
              <w:lastRenderedPageBreak/>
              <w:t>10.13</w:t>
            </w:r>
          </w:p>
        </w:tc>
        <w:tc>
          <w:tcPr>
            <w:tcW w:w="5082" w:type="dxa"/>
            <w:shd w:val="clear" w:color="auto" w:fill="auto"/>
            <w:vAlign w:val="center"/>
          </w:tcPr>
          <w:p w14:paraId="2BCE204C" w14:textId="4BEE5DFD" w:rsidR="00B32ADE" w:rsidRPr="006E6ADB" w:rsidRDefault="00B32ADE" w:rsidP="00B32ADE">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perfect forward secrecy is configured to mitigate passive attackers recording traffic.</w:t>
            </w:r>
          </w:p>
        </w:tc>
        <w:tc>
          <w:tcPr>
            <w:tcW w:w="669" w:type="dxa"/>
            <w:shd w:val="clear" w:color="auto" w:fill="FFC000"/>
            <w:vAlign w:val="center"/>
          </w:tcPr>
          <w:p w14:paraId="1DB9BCA2" w14:textId="1136561F"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670" w:type="dxa"/>
            <w:shd w:val="clear" w:color="auto" w:fill="92D050"/>
            <w:vAlign w:val="center"/>
          </w:tcPr>
          <w:p w14:paraId="79864F17" w14:textId="343911A4"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670" w:type="dxa"/>
            <w:shd w:val="clear" w:color="auto" w:fill="00B0F0"/>
            <w:vAlign w:val="center"/>
          </w:tcPr>
          <w:p w14:paraId="3095270F" w14:textId="4CE03F23"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024" w:type="dxa"/>
            <w:shd w:val="clear" w:color="auto" w:fill="E2EFD9" w:themeFill="accent6" w:themeFillTint="33"/>
            <w:vAlign w:val="center"/>
          </w:tcPr>
          <w:p w14:paraId="65082E1C" w14:textId="60A128A2"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3.1</w:t>
            </w:r>
          </w:p>
        </w:tc>
      </w:tr>
      <w:tr w:rsidR="00B32ADE" w:rsidRPr="009B0FD6" w14:paraId="7A2F52AC"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27885D57" w14:textId="2E9CD65C" w:rsidR="00B32ADE" w:rsidRPr="009B0FD6" w:rsidRDefault="00B32ADE" w:rsidP="00B32ADE">
            <w:pPr>
              <w:pStyle w:val="TableHeading"/>
            </w:pPr>
            <w:r w:rsidRPr="009B0FD6">
              <w:rPr>
                <w:b/>
                <w:color w:val="FFFFFF"/>
                <w:sz w:val="20"/>
                <w:szCs w:val="20"/>
                <w:shd w:val="clear" w:color="auto" w:fill="A5A5A5"/>
              </w:rPr>
              <w:t>10.14</w:t>
            </w:r>
          </w:p>
        </w:tc>
        <w:tc>
          <w:tcPr>
            <w:tcW w:w="5082" w:type="dxa"/>
            <w:shd w:val="clear" w:color="auto" w:fill="auto"/>
            <w:vAlign w:val="center"/>
          </w:tcPr>
          <w:p w14:paraId="3571A507" w14:textId="3D4CC020"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proper certification revocation, such as Online Certificate Status Protocol (OCSP) Stapling, is enabled and configured.</w:t>
            </w:r>
          </w:p>
        </w:tc>
        <w:tc>
          <w:tcPr>
            <w:tcW w:w="669" w:type="dxa"/>
            <w:shd w:val="clear" w:color="auto" w:fill="FFC000"/>
            <w:vAlign w:val="center"/>
          </w:tcPr>
          <w:p w14:paraId="63D4CFE3" w14:textId="5295F553"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670" w:type="dxa"/>
            <w:shd w:val="clear" w:color="auto" w:fill="92D050"/>
            <w:vAlign w:val="center"/>
          </w:tcPr>
          <w:p w14:paraId="76382934" w14:textId="561C799B"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670" w:type="dxa"/>
            <w:shd w:val="clear" w:color="auto" w:fill="00B0F0"/>
            <w:vAlign w:val="center"/>
          </w:tcPr>
          <w:p w14:paraId="6391A5C0" w14:textId="0D68D649"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024" w:type="dxa"/>
            <w:shd w:val="clear" w:color="auto" w:fill="auto"/>
            <w:vAlign w:val="center"/>
          </w:tcPr>
          <w:p w14:paraId="6590AC4F" w14:textId="76F19DEE"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3.0</w:t>
            </w:r>
          </w:p>
        </w:tc>
      </w:tr>
      <w:tr w:rsidR="00B32ADE" w:rsidRPr="009B0FD6" w14:paraId="541E7F7E"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895" w:type="dxa"/>
          </w:tcPr>
          <w:p w14:paraId="048399FB" w14:textId="51D859C4" w:rsidR="00B32ADE" w:rsidRPr="009B0FD6" w:rsidRDefault="00B32ADE" w:rsidP="00B32ADE">
            <w:pPr>
              <w:pStyle w:val="TableHeading"/>
            </w:pPr>
            <w:r w:rsidRPr="009B0FD6">
              <w:rPr>
                <w:b/>
                <w:color w:val="FFFFFF"/>
                <w:sz w:val="20"/>
                <w:szCs w:val="20"/>
                <w:shd w:val="clear" w:color="auto" w:fill="A5A5A5"/>
              </w:rPr>
              <w:t>10.15</w:t>
            </w:r>
          </w:p>
        </w:tc>
        <w:tc>
          <w:tcPr>
            <w:tcW w:w="5082" w:type="dxa"/>
            <w:shd w:val="clear" w:color="auto" w:fill="auto"/>
            <w:vAlign w:val="center"/>
          </w:tcPr>
          <w:p w14:paraId="47B6F1A6" w14:textId="6781795C" w:rsidR="00B32ADE" w:rsidRPr="006E6ADB" w:rsidRDefault="00B32ADE" w:rsidP="00B32ADE">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only strong algorithms, ciphers, and protocols are used, through all the certificate hierarchy, including root and intermediary certificates of your selected certifying authority.</w:t>
            </w:r>
          </w:p>
        </w:tc>
        <w:tc>
          <w:tcPr>
            <w:tcW w:w="669" w:type="dxa"/>
            <w:shd w:val="clear" w:color="auto" w:fill="FFC000"/>
            <w:vAlign w:val="center"/>
          </w:tcPr>
          <w:p w14:paraId="50614160" w14:textId="10579B99"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670" w:type="dxa"/>
            <w:shd w:val="clear" w:color="auto" w:fill="92D050"/>
            <w:vAlign w:val="center"/>
          </w:tcPr>
          <w:p w14:paraId="3E15D212" w14:textId="39E73336"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670" w:type="dxa"/>
            <w:shd w:val="clear" w:color="auto" w:fill="00B0F0"/>
            <w:vAlign w:val="center"/>
          </w:tcPr>
          <w:p w14:paraId="6628E057" w14:textId="0C9CA190"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024" w:type="dxa"/>
            <w:shd w:val="clear" w:color="auto" w:fill="auto"/>
            <w:vAlign w:val="center"/>
          </w:tcPr>
          <w:p w14:paraId="493367B6" w14:textId="39CA17FD"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3.0</w:t>
            </w:r>
          </w:p>
        </w:tc>
      </w:tr>
      <w:tr w:rsidR="00B32ADE" w:rsidRPr="009B0FD6" w14:paraId="0BC6E537"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310DDE77" w14:textId="73F8A5F1" w:rsidR="00B32ADE" w:rsidRPr="009B0FD6" w:rsidRDefault="00B32ADE" w:rsidP="00B32ADE">
            <w:pPr>
              <w:pStyle w:val="TableHeading"/>
            </w:pPr>
            <w:r w:rsidRPr="009B0FD6">
              <w:rPr>
                <w:b/>
                <w:color w:val="FFFFFF"/>
                <w:sz w:val="20"/>
                <w:szCs w:val="20"/>
                <w:shd w:val="clear" w:color="auto" w:fill="A5A5A5"/>
              </w:rPr>
              <w:t>10.16</w:t>
            </w:r>
          </w:p>
        </w:tc>
        <w:tc>
          <w:tcPr>
            <w:tcW w:w="5082" w:type="dxa"/>
            <w:shd w:val="clear" w:color="auto" w:fill="auto"/>
            <w:vAlign w:val="center"/>
          </w:tcPr>
          <w:p w14:paraId="7C1C3EF6" w14:textId="6D19A4EC"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the TLS settings are in line with current leading practice, particularly as common configurations, ciphers, and algorithms become insecure.</w:t>
            </w:r>
          </w:p>
        </w:tc>
        <w:tc>
          <w:tcPr>
            <w:tcW w:w="669" w:type="dxa"/>
            <w:shd w:val="clear" w:color="auto" w:fill="FFC000"/>
            <w:vAlign w:val="center"/>
          </w:tcPr>
          <w:p w14:paraId="62A86B5C" w14:textId="6AD5E1D2"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670" w:type="dxa"/>
            <w:shd w:val="clear" w:color="auto" w:fill="92D050"/>
            <w:vAlign w:val="center"/>
          </w:tcPr>
          <w:p w14:paraId="722B9C55" w14:textId="41211883"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670" w:type="dxa"/>
            <w:shd w:val="clear" w:color="auto" w:fill="00B0F0"/>
            <w:vAlign w:val="center"/>
          </w:tcPr>
          <w:p w14:paraId="0E196902" w14:textId="35457376"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024" w:type="dxa"/>
            <w:shd w:val="clear" w:color="auto" w:fill="auto"/>
            <w:vAlign w:val="center"/>
          </w:tcPr>
          <w:p w14:paraId="7FDE3C94" w14:textId="7513D146"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3.0</w:t>
            </w:r>
          </w:p>
        </w:tc>
      </w:tr>
    </w:tbl>
    <w:p w14:paraId="2F1DEB58" w14:textId="77777777" w:rsidR="00E34115" w:rsidRPr="009B0FD6" w:rsidRDefault="00E34115" w:rsidP="00E34115"/>
    <w:p w14:paraId="29DA5601" w14:textId="77777777" w:rsidR="00E34115" w:rsidRPr="009B0FD6" w:rsidRDefault="00E34115" w:rsidP="00E34115">
      <w:pPr>
        <w:pStyle w:val="Heading2"/>
      </w:pPr>
      <w:bookmarkStart w:id="64" w:name="_Toc478430822"/>
      <w:r w:rsidRPr="009B0FD6">
        <w:t>References</w:t>
      </w:r>
      <w:bookmarkEnd w:id="64"/>
    </w:p>
    <w:p w14:paraId="38221F55" w14:textId="77777777" w:rsidR="00E34115" w:rsidRPr="009B0FD6" w:rsidRDefault="00E34115" w:rsidP="00E34115">
      <w:r w:rsidRPr="009B0FD6">
        <w:t>For more information, please see:</w:t>
      </w:r>
    </w:p>
    <w:p w14:paraId="62A6FA03" w14:textId="25B7807A" w:rsidR="00424FB9" w:rsidRPr="009B0FD6" w:rsidRDefault="00424FB9" w:rsidP="009D1F1E">
      <w:pPr>
        <w:pStyle w:val="ListParagraph"/>
        <w:numPr>
          <w:ilvl w:val="0"/>
          <w:numId w:val="2"/>
        </w:numPr>
      </w:pPr>
      <w:r w:rsidRPr="009B0FD6">
        <w:rPr>
          <w:b/>
        </w:rPr>
        <w:t xml:space="preserve">OWASP – TLS Cheat Sheet. </w:t>
      </w:r>
      <w:hyperlink r:id="rId50" w:history="1">
        <w:r w:rsidRPr="009B0FD6">
          <w:rPr>
            <w:rStyle w:val="Hyperlink"/>
          </w:rPr>
          <w:t>https://www.owasp.org/index.php/Transport_Layer_Protection_Cheat_Sheet</w:t>
        </w:r>
      </w:hyperlink>
      <w:r w:rsidRPr="009B0FD6">
        <w:t xml:space="preserve"> </w:t>
      </w:r>
    </w:p>
    <w:p w14:paraId="6EA0967D" w14:textId="26954386" w:rsidR="00085FFB" w:rsidRPr="009B0FD6" w:rsidRDefault="00424FB9" w:rsidP="009D1F1E">
      <w:pPr>
        <w:pStyle w:val="ListParagraph"/>
        <w:numPr>
          <w:ilvl w:val="0"/>
          <w:numId w:val="2"/>
        </w:numPr>
      </w:pPr>
      <w:r w:rsidRPr="009B0FD6">
        <w:rPr>
          <w:b/>
        </w:rPr>
        <w:t>Notes on “A</w:t>
      </w:r>
      <w:r w:rsidR="00085FFB" w:rsidRPr="009B0FD6">
        <w:rPr>
          <w:b/>
        </w:rPr>
        <w:t>pproved modes of TLS</w:t>
      </w:r>
      <w:r w:rsidRPr="009B0FD6">
        <w:rPr>
          <w:b/>
        </w:rPr>
        <w:t>”</w:t>
      </w:r>
      <w:r w:rsidR="00085FFB" w:rsidRPr="009B0FD6">
        <w:t xml:space="preserve">. In the past, the ASVS referred to the US standard FIPS 140-2, but as a global standard, applying US standards this can be difficult, contradictory, or confusing to apply. A better method of achieving compliance with 10.8 would be to </w:t>
      </w:r>
      <w:r w:rsidR="00C2350A" w:rsidRPr="009B0FD6">
        <w:t>review guides such as (</w:t>
      </w:r>
      <w:hyperlink r:id="rId51" w:history="1">
        <w:r w:rsidR="00C2350A" w:rsidRPr="009B0FD6">
          <w:rPr>
            <w:rStyle w:val="Hyperlink"/>
          </w:rPr>
          <w:t>https://wiki.mozilla.org/Security/Server_Side_TLS)</w:t>
        </w:r>
      </w:hyperlink>
      <w:r w:rsidR="00C2350A" w:rsidRPr="009B0FD6">
        <w:t>, generate known good configurations (</w:t>
      </w:r>
      <w:hyperlink r:id="rId52" w:history="1">
        <w:r w:rsidR="00C2350A" w:rsidRPr="009B0FD6">
          <w:rPr>
            <w:rStyle w:val="Hyperlink"/>
          </w:rPr>
          <w:t>https://mozilla.github.io/server-side-tls/ssl-config-generator/</w:t>
        </w:r>
      </w:hyperlink>
      <w:r w:rsidR="00C2350A" w:rsidRPr="009B0FD6">
        <w:t xml:space="preserve">), and </w:t>
      </w:r>
      <w:r w:rsidR="00085FFB" w:rsidRPr="009B0FD6">
        <w:t>use known TLS evaluation tools, such as sslyze, various vulnerability scanners or trusted TLS online assessment services to obtain a desired level of security.</w:t>
      </w:r>
      <w:r w:rsidR="00401AC6" w:rsidRPr="009B0FD6">
        <w:t xml:space="preserve"> In general, we see non-compliance for this section being the use of outdated or insecure ciphers and algorithms, the lack of perfect forward secrecy, outdated or insecure SSL protocols, </w:t>
      </w:r>
      <w:r w:rsidR="00653FC6" w:rsidRPr="009B0FD6">
        <w:t xml:space="preserve">weak preferred ciphers, </w:t>
      </w:r>
      <w:r w:rsidR="00401AC6" w:rsidRPr="009B0FD6">
        <w:t xml:space="preserve">and so on. </w:t>
      </w:r>
    </w:p>
    <w:p w14:paraId="2097EB38" w14:textId="501FFE83" w:rsidR="00647177" w:rsidRPr="009B0FD6" w:rsidRDefault="00647177" w:rsidP="009D1F1E">
      <w:pPr>
        <w:pStyle w:val="ListParagraph"/>
        <w:numPr>
          <w:ilvl w:val="0"/>
          <w:numId w:val="2"/>
        </w:numPr>
      </w:pPr>
      <w:r w:rsidRPr="009B0FD6">
        <w:rPr>
          <w:b/>
        </w:rPr>
        <w:t>Certificate pinning</w:t>
      </w:r>
      <w:r w:rsidRPr="009B0FD6">
        <w:t xml:space="preserve">. For more information please review </w:t>
      </w:r>
      <w:hyperlink r:id="rId53" w:history="1">
        <w:r w:rsidRPr="009B0FD6">
          <w:rPr>
            <w:rStyle w:val="Hyperlink"/>
          </w:rPr>
          <w:t>https://tools.ietf.org/html/rfc7469</w:t>
        </w:r>
      </w:hyperlink>
      <w:r w:rsidRPr="009B0FD6">
        <w:t xml:space="preserve">. The rationale behind certificate pinning for </w:t>
      </w:r>
      <w:r w:rsidRPr="009B0FD6">
        <w:lastRenderedPageBreak/>
        <w:t xml:space="preserve">production and backup keys is business continuity - see </w:t>
      </w:r>
      <w:hyperlink r:id="rId54" w:history="1">
        <w:r w:rsidRPr="009B0FD6">
          <w:rPr>
            <w:rStyle w:val="Hyperlink"/>
          </w:rPr>
          <w:t>https://noncombatant.org/2015/05/01/about-http-public-key-pinning/</w:t>
        </w:r>
      </w:hyperlink>
      <w:r w:rsidRPr="009B0FD6">
        <w:t xml:space="preserve"> </w:t>
      </w:r>
    </w:p>
    <w:p w14:paraId="3022AEF5" w14:textId="7673B9C8" w:rsidR="000D7615" w:rsidRPr="009B0FD6" w:rsidRDefault="000D7615" w:rsidP="000D7615">
      <w:pPr>
        <w:pStyle w:val="ListParagraph"/>
        <w:numPr>
          <w:ilvl w:val="0"/>
          <w:numId w:val="2"/>
        </w:numPr>
      </w:pPr>
      <w:r w:rsidRPr="009B0FD6">
        <w:t>OWASP Certificate Pinning Cheat Sheet</w:t>
      </w:r>
      <w:r w:rsidRPr="009B0FD6">
        <w:br/>
      </w:r>
      <w:hyperlink r:id="rId55" w:history="1">
        <w:r w:rsidRPr="009B0FD6">
          <w:rPr>
            <w:rStyle w:val="Hyperlink"/>
          </w:rPr>
          <w:t>https://www.owasp.org/index.php/Pinning_Cheat_Sheet</w:t>
        </w:r>
      </w:hyperlink>
      <w:r w:rsidRPr="009B0FD6">
        <w:t xml:space="preserve"> </w:t>
      </w:r>
    </w:p>
    <w:p w14:paraId="6A0C57E8" w14:textId="50AB37D3" w:rsidR="000D7615" w:rsidRPr="009B0FD6" w:rsidRDefault="000D7615" w:rsidP="000D7615">
      <w:pPr>
        <w:pStyle w:val="ListParagraph"/>
        <w:numPr>
          <w:ilvl w:val="0"/>
          <w:numId w:val="2"/>
        </w:numPr>
      </w:pPr>
      <w:r w:rsidRPr="009B0FD6">
        <w:t>OWASP Certificate and Public Key Pinning</w:t>
      </w:r>
      <w:r w:rsidRPr="009B0FD6">
        <w:br/>
      </w:r>
      <w:hyperlink r:id="rId56" w:history="1">
        <w:r w:rsidRPr="009B0FD6">
          <w:rPr>
            <w:rStyle w:val="Hyperlink"/>
          </w:rPr>
          <w:t>https://www.owasp.org/index.php/Certificate_and_Public_Key_Pinning</w:t>
        </w:r>
      </w:hyperlink>
      <w:r w:rsidRPr="009B0FD6">
        <w:t xml:space="preserve"> </w:t>
      </w:r>
    </w:p>
    <w:p w14:paraId="2A8A3E83" w14:textId="53897164" w:rsidR="000D7615" w:rsidRPr="009B0FD6" w:rsidRDefault="000D7615" w:rsidP="009D1F1E">
      <w:pPr>
        <w:pStyle w:val="ListParagraph"/>
        <w:numPr>
          <w:ilvl w:val="0"/>
          <w:numId w:val="2"/>
        </w:numPr>
      </w:pPr>
      <w:r w:rsidRPr="009B0FD6">
        <w:t xml:space="preserve">Time of first use (TOFU) Pinning </w:t>
      </w:r>
      <w:r w:rsidRPr="009B0FD6">
        <w:br/>
      </w:r>
      <w:hyperlink r:id="rId57" w:history="1">
        <w:r w:rsidRPr="009B0FD6">
          <w:rPr>
            <w:rStyle w:val="Hyperlink"/>
          </w:rPr>
          <w:t>https://developer.mozilla.org/en/docs/Web/Security/Public_Key_Pinning</w:t>
        </w:r>
      </w:hyperlink>
    </w:p>
    <w:p w14:paraId="3BBAD5FC" w14:textId="5ACFFE11" w:rsidR="003C52FF" w:rsidRPr="009B0FD6" w:rsidRDefault="003657C8" w:rsidP="009D1F1E">
      <w:pPr>
        <w:pStyle w:val="ListParagraph"/>
        <w:numPr>
          <w:ilvl w:val="0"/>
          <w:numId w:val="2"/>
        </w:numPr>
      </w:pPr>
      <w:r w:rsidRPr="009B0FD6">
        <w:rPr>
          <w:b/>
        </w:rPr>
        <w:t>Pre-loading HTTP Strict Transport Security</w:t>
      </w:r>
      <w:r w:rsidRPr="009B0FD6">
        <w:rPr>
          <w:b/>
        </w:rPr>
        <w:br/>
      </w:r>
      <w:hyperlink r:id="rId58" w:history="1">
        <w:r w:rsidRPr="009B0FD6">
          <w:rPr>
            <w:rStyle w:val="Hyperlink"/>
          </w:rPr>
          <w:t>https://www.chromium.org/hsts</w:t>
        </w:r>
      </w:hyperlink>
      <w:r w:rsidRPr="009B0FD6">
        <w:t xml:space="preserve"> </w:t>
      </w:r>
    </w:p>
    <w:p w14:paraId="2E5BCB6A" w14:textId="77777777" w:rsidR="00DF702A" w:rsidRPr="009B0FD6" w:rsidRDefault="00DF702A" w:rsidP="00BD5F80">
      <w:pPr>
        <w:rPr>
          <w:rFonts w:asciiTheme="majorHAnsi" w:eastAsiaTheme="majorEastAsia" w:hAnsiTheme="majorHAnsi" w:cstheme="majorBidi"/>
          <w:color w:val="2E74B5" w:themeColor="accent1" w:themeShade="BF"/>
          <w:sz w:val="32"/>
          <w:szCs w:val="32"/>
        </w:rPr>
      </w:pPr>
      <w:r w:rsidRPr="009B0FD6">
        <w:br w:type="page"/>
      </w:r>
    </w:p>
    <w:p w14:paraId="12975D4E" w14:textId="0B0EECBE" w:rsidR="00DF702A" w:rsidRPr="009B0FD6" w:rsidRDefault="00DF702A" w:rsidP="00BD5F80">
      <w:pPr>
        <w:pStyle w:val="Heading1"/>
      </w:pPr>
      <w:bookmarkStart w:id="65" w:name="_Toc478430823"/>
      <w:r w:rsidRPr="009B0FD6">
        <w:lastRenderedPageBreak/>
        <w:t xml:space="preserve">V11: </w:t>
      </w:r>
      <w:r w:rsidR="005D41AB" w:rsidRPr="009B0FD6">
        <w:t>HTTP s</w:t>
      </w:r>
      <w:r w:rsidRPr="009B0FD6">
        <w:t xml:space="preserve">ecurity </w:t>
      </w:r>
      <w:r w:rsidR="00C801A4" w:rsidRPr="009B0FD6">
        <w:t>configuration v</w:t>
      </w:r>
      <w:r w:rsidRPr="009B0FD6">
        <w:t xml:space="preserve">erification </w:t>
      </w:r>
      <w:r w:rsidR="00C801A4" w:rsidRPr="009B0FD6">
        <w:t>r</w:t>
      </w:r>
      <w:r w:rsidRPr="009B0FD6">
        <w:t>equirements</w:t>
      </w:r>
      <w:bookmarkEnd w:id="65"/>
    </w:p>
    <w:p w14:paraId="7423E38F" w14:textId="77777777" w:rsidR="00CC340C" w:rsidRPr="009B0FD6" w:rsidRDefault="00CC340C" w:rsidP="00CC340C">
      <w:pPr>
        <w:pStyle w:val="Heading2"/>
      </w:pPr>
      <w:bookmarkStart w:id="66" w:name="_Toc478430824"/>
      <w:r w:rsidRPr="009B0FD6">
        <w:t>Control objective</w:t>
      </w:r>
      <w:bookmarkEnd w:id="66"/>
    </w:p>
    <w:p w14:paraId="264C761A" w14:textId="77777777" w:rsidR="00364297" w:rsidRPr="009B0FD6" w:rsidRDefault="00364297" w:rsidP="00364297">
      <w:r w:rsidRPr="009B0FD6">
        <w:t>Ensure that a verified application satisfies the following high level requirements:</w:t>
      </w:r>
    </w:p>
    <w:p w14:paraId="5E5B8CE0" w14:textId="78AD4B6D" w:rsidR="00364297" w:rsidRPr="009B0FD6" w:rsidRDefault="00364297" w:rsidP="009F4ACA">
      <w:pPr>
        <w:pStyle w:val="ListParagraph"/>
        <w:numPr>
          <w:ilvl w:val="0"/>
          <w:numId w:val="14"/>
        </w:numPr>
      </w:pPr>
      <w:r w:rsidRPr="009B0FD6">
        <w:rPr>
          <w:rFonts w:hint="eastAsia"/>
        </w:rPr>
        <w:t xml:space="preserve">The application server is suitably hardened from a default configuration </w:t>
      </w:r>
    </w:p>
    <w:p w14:paraId="79384783" w14:textId="66F7C0CC" w:rsidR="00364297" w:rsidRPr="009B0FD6" w:rsidRDefault="00364297" w:rsidP="009F4ACA">
      <w:pPr>
        <w:pStyle w:val="ListParagraph"/>
        <w:numPr>
          <w:ilvl w:val="0"/>
          <w:numId w:val="14"/>
        </w:numPr>
      </w:pPr>
      <w:r w:rsidRPr="009B0FD6">
        <w:rPr>
          <w:rFonts w:hint="eastAsia"/>
        </w:rPr>
        <w:t>HTTP responses contain a safe character set in the content type header.</w:t>
      </w:r>
    </w:p>
    <w:p w14:paraId="1AB628A5" w14:textId="77777777" w:rsidR="00CC340C" w:rsidRPr="009B0FD6" w:rsidRDefault="00CC340C" w:rsidP="00CC340C">
      <w:pPr>
        <w:pStyle w:val="Heading2"/>
      </w:pPr>
      <w:bookmarkStart w:id="67" w:name="_Toc478430825"/>
      <w:r w:rsidRPr="009B0FD6">
        <w:t>Requirements</w:t>
      </w:r>
      <w:bookmarkEnd w:id="67"/>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3C52FF" w:rsidRPr="009B0FD6" w14:paraId="098B2BA7" w14:textId="77777777" w:rsidTr="00A804A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432807DA" w14:textId="77777777" w:rsidR="003C52FF" w:rsidRPr="009B0FD6" w:rsidRDefault="003C52FF" w:rsidP="00A804AA">
            <w:pPr>
              <w:pStyle w:val="TableHeading"/>
              <w:rPr>
                <w:b/>
              </w:rPr>
            </w:pPr>
            <w:r w:rsidRPr="009B0FD6">
              <w:rPr>
                <w:b/>
              </w:rPr>
              <w:t>#</w:t>
            </w:r>
          </w:p>
        </w:tc>
        <w:tc>
          <w:tcPr>
            <w:tcW w:w="4363" w:type="dxa"/>
            <w:vAlign w:val="center"/>
          </w:tcPr>
          <w:p w14:paraId="71C1FD86" w14:textId="77777777" w:rsidR="003C52FF" w:rsidRPr="009B0FD6" w:rsidRDefault="003C52FF" w:rsidP="00A804AA">
            <w:pPr>
              <w:pStyle w:val="TableHeading"/>
              <w:jc w:val="left"/>
              <w:cnfStyle w:val="100000000000" w:firstRow="1" w:lastRow="0" w:firstColumn="0" w:lastColumn="0" w:oddVBand="0" w:evenVBand="0" w:oddHBand="0" w:evenHBand="0" w:firstRowFirstColumn="0" w:firstRowLastColumn="0" w:lastRowFirstColumn="0" w:lastRowLastColumn="0"/>
              <w:rPr>
                <w:b/>
              </w:rPr>
            </w:pPr>
            <w:r w:rsidRPr="009B0FD6">
              <w:rPr>
                <w:b/>
              </w:rPr>
              <w:t>Description</w:t>
            </w:r>
          </w:p>
        </w:tc>
        <w:tc>
          <w:tcPr>
            <w:tcW w:w="866" w:type="dxa"/>
            <w:vAlign w:val="center"/>
          </w:tcPr>
          <w:p w14:paraId="3A27FAE3" w14:textId="77777777" w:rsidR="003C52FF" w:rsidRPr="009B0FD6" w:rsidRDefault="003C52FF" w:rsidP="00A804AA">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1</w:t>
            </w:r>
          </w:p>
        </w:tc>
        <w:tc>
          <w:tcPr>
            <w:tcW w:w="866" w:type="dxa"/>
            <w:vAlign w:val="center"/>
          </w:tcPr>
          <w:p w14:paraId="2AD09E06" w14:textId="77777777" w:rsidR="003C52FF" w:rsidRPr="009B0FD6" w:rsidRDefault="003C52FF" w:rsidP="00A804AA">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2</w:t>
            </w:r>
          </w:p>
        </w:tc>
        <w:tc>
          <w:tcPr>
            <w:tcW w:w="866" w:type="dxa"/>
            <w:vAlign w:val="center"/>
          </w:tcPr>
          <w:p w14:paraId="204B1191" w14:textId="77777777" w:rsidR="003C52FF" w:rsidRPr="009B0FD6" w:rsidRDefault="003C52FF" w:rsidP="00A804AA">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3</w:t>
            </w:r>
          </w:p>
        </w:tc>
        <w:tc>
          <w:tcPr>
            <w:tcW w:w="1139" w:type="dxa"/>
            <w:vAlign w:val="center"/>
          </w:tcPr>
          <w:p w14:paraId="7AEDA2CA" w14:textId="77777777" w:rsidR="003C52FF" w:rsidRPr="009B0FD6" w:rsidRDefault="003C52FF" w:rsidP="00A804AA">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Since</w:t>
            </w:r>
          </w:p>
        </w:tc>
      </w:tr>
      <w:tr w:rsidR="00B32ADE" w:rsidRPr="009B0FD6" w14:paraId="1BBF0FBE"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F9C6471" w14:textId="7B246CEA" w:rsidR="00B32ADE" w:rsidRPr="009B0FD6" w:rsidRDefault="00B32ADE" w:rsidP="00B32ADE">
            <w:pPr>
              <w:pStyle w:val="TableHeading"/>
            </w:pPr>
            <w:r w:rsidRPr="009B0FD6">
              <w:rPr>
                <w:b/>
                <w:color w:val="FFFFFF"/>
                <w:sz w:val="20"/>
                <w:szCs w:val="20"/>
                <w:shd w:val="clear" w:color="auto" w:fill="A5A5A5"/>
              </w:rPr>
              <w:t>11.1</w:t>
            </w:r>
          </w:p>
        </w:tc>
        <w:tc>
          <w:tcPr>
            <w:tcW w:w="4363" w:type="dxa"/>
            <w:shd w:val="clear" w:color="auto" w:fill="auto"/>
            <w:vAlign w:val="center"/>
          </w:tcPr>
          <w:p w14:paraId="6DC6207C" w14:textId="69002622"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the application accepts only a defined set of required HTTP request methods, such as GET and POST are accepted, and unused methods (e.g. TRACE, PUT, and DELETE) are explicitly blocked.</w:t>
            </w:r>
          </w:p>
        </w:tc>
        <w:tc>
          <w:tcPr>
            <w:tcW w:w="866" w:type="dxa"/>
            <w:shd w:val="clear" w:color="auto" w:fill="FFC000"/>
            <w:vAlign w:val="center"/>
          </w:tcPr>
          <w:p w14:paraId="64D9224A" w14:textId="0DA0920E"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54C37">
              <w:sym w:font="Wingdings" w:char="F0FC"/>
            </w:r>
          </w:p>
        </w:tc>
        <w:tc>
          <w:tcPr>
            <w:tcW w:w="866" w:type="dxa"/>
            <w:shd w:val="clear" w:color="auto" w:fill="92D050"/>
            <w:vAlign w:val="center"/>
          </w:tcPr>
          <w:p w14:paraId="79056ACA" w14:textId="58FFA803"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54C37">
              <w:sym w:font="Wingdings" w:char="F0FC"/>
            </w:r>
          </w:p>
        </w:tc>
        <w:tc>
          <w:tcPr>
            <w:tcW w:w="866" w:type="dxa"/>
            <w:shd w:val="clear" w:color="auto" w:fill="00B0F0"/>
            <w:vAlign w:val="center"/>
          </w:tcPr>
          <w:p w14:paraId="5FDEB587" w14:textId="4F30B243"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54C37">
              <w:sym w:font="Wingdings" w:char="F0FC"/>
            </w:r>
          </w:p>
        </w:tc>
        <w:tc>
          <w:tcPr>
            <w:tcW w:w="1139" w:type="dxa"/>
            <w:shd w:val="clear" w:color="auto" w:fill="auto"/>
            <w:vAlign w:val="center"/>
          </w:tcPr>
          <w:p w14:paraId="7DE6D67A" w14:textId="67115E62"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1.0</w:t>
            </w:r>
          </w:p>
        </w:tc>
      </w:tr>
      <w:tr w:rsidR="00B32ADE" w:rsidRPr="009B0FD6" w14:paraId="16F4CF7C"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B165A58" w14:textId="3F7336A8" w:rsidR="00B32ADE" w:rsidRPr="009B0FD6" w:rsidRDefault="00B32ADE" w:rsidP="00B32ADE">
            <w:pPr>
              <w:pStyle w:val="TableHeading"/>
            </w:pPr>
            <w:r w:rsidRPr="009B0FD6">
              <w:rPr>
                <w:b/>
                <w:color w:val="FFFFFF"/>
                <w:sz w:val="20"/>
                <w:szCs w:val="20"/>
                <w:shd w:val="clear" w:color="auto" w:fill="A5A5A5"/>
              </w:rPr>
              <w:t>11.2</w:t>
            </w:r>
          </w:p>
        </w:tc>
        <w:tc>
          <w:tcPr>
            <w:tcW w:w="4363" w:type="dxa"/>
            <w:shd w:val="clear" w:color="auto" w:fill="auto"/>
            <w:vAlign w:val="center"/>
          </w:tcPr>
          <w:p w14:paraId="6394B00B" w14:textId="45C3D53F"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every HTTP response contains a content type header specifying a safe character set (e.g., UTF-8, ISO 8859-1).</w:t>
            </w:r>
          </w:p>
        </w:tc>
        <w:tc>
          <w:tcPr>
            <w:tcW w:w="866" w:type="dxa"/>
            <w:shd w:val="clear" w:color="auto" w:fill="FFC000"/>
            <w:vAlign w:val="center"/>
          </w:tcPr>
          <w:p w14:paraId="5A327A2D" w14:textId="4F2B5E09"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054C37">
              <w:sym w:font="Wingdings" w:char="F0FC"/>
            </w:r>
          </w:p>
        </w:tc>
        <w:tc>
          <w:tcPr>
            <w:tcW w:w="866" w:type="dxa"/>
            <w:shd w:val="clear" w:color="auto" w:fill="92D050"/>
            <w:vAlign w:val="center"/>
          </w:tcPr>
          <w:p w14:paraId="5D85E491" w14:textId="60777B7A"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054C37">
              <w:sym w:font="Wingdings" w:char="F0FC"/>
            </w:r>
          </w:p>
        </w:tc>
        <w:tc>
          <w:tcPr>
            <w:tcW w:w="866" w:type="dxa"/>
            <w:shd w:val="clear" w:color="auto" w:fill="00B0F0"/>
            <w:vAlign w:val="center"/>
          </w:tcPr>
          <w:p w14:paraId="749E6ECE" w14:textId="4A8B6239"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054C37">
              <w:sym w:font="Wingdings" w:char="F0FC"/>
            </w:r>
          </w:p>
        </w:tc>
        <w:tc>
          <w:tcPr>
            <w:tcW w:w="1139" w:type="dxa"/>
            <w:shd w:val="clear" w:color="auto" w:fill="auto"/>
            <w:vAlign w:val="center"/>
          </w:tcPr>
          <w:p w14:paraId="7D0DD6C2" w14:textId="6C4441E9"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1.0</w:t>
            </w:r>
          </w:p>
        </w:tc>
      </w:tr>
      <w:tr w:rsidR="00B32ADE" w:rsidRPr="009B0FD6" w14:paraId="4784EF37"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48C87707" w14:textId="4204A95E" w:rsidR="00B32ADE" w:rsidRPr="009B0FD6" w:rsidRDefault="00B32ADE" w:rsidP="00B32ADE">
            <w:pPr>
              <w:pStyle w:val="TableHeading"/>
            </w:pPr>
            <w:r w:rsidRPr="009B0FD6">
              <w:rPr>
                <w:b/>
                <w:color w:val="FFFFFF"/>
                <w:sz w:val="20"/>
                <w:szCs w:val="20"/>
                <w:shd w:val="clear" w:color="auto" w:fill="A5A5A5"/>
              </w:rPr>
              <w:t>11.3</w:t>
            </w:r>
          </w:p>
        </w:tc>
        <w:tc>
          <w:tcPr>
            <w:tcW w:w="4363" w:type="dxa"/>
            <w:shd w:val="clear" w:color="auto" w:fill="auto"/>
            <w:vAlign w:val="center"/>
          </w:tcPr>
          <w:p w14:paraId="4D8B1D1C" w14:textId="0F651A8D"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HTTP headers added by a trusted proxy or SSO devices, such as a bearer token, are authenticated by the application.</w:t>
            </w:r>
          </w:p>
        </w:tc>
        <w:tc>
          <w:tcPr>
            <w:tcW w:w="866" w:type="dxa"/>
            <w:shd w:val="clear" w:color="auto" w:fill="auto"/>
            <w:vAlign w:val="center"/>
          </w:tcPr>
          <w:p w14:paraId="6CE8A5A4" w14:textId="25334E59"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3427890D" w14:textId="4DBF1B8C"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54C37">
              <w:sym w:font="Wingdings" w:char="F0FC"/>
            </w:r>
          </w:p>
        </w:tc>
        <w:tc>
          <w:tcPr>
            <w:tcW w:w="866" w:type="dxa"/>
            <w:shd w:val="clear" w:color="auto" w:fill="00B0F0"/>
            <w:vAlign w:val="center"/>
          </w:tcPr>
          <w:p w14:paraId="6BC196F4" w14:textId="2B5B149A"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54C37">
              <w:sym w:font="Wingdings" w:char="F0FC"/>
            </w:r>
          </w:p>
        </w:tc>
        <w:tc>
          <w:tcPr>
            <w:tcW w:w="1139" w:type="dxa"/>
            <w:shd w:val="clear" w:color="auto" w:fill="auto"/>
            <w:vAlign w:val="center"/>
          </w:tcPr>
          <w:p w14:paraId="7CC909AB" w14:textId="49B7A138"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2.0</w:t>
            </w:r>
          </w:p>
        </w:tc>
      </w:tr>
      <w:tr w:rsidR="00B32ADE" w:rsidRPr="009B0FD6" w14:paraId="5C9AEDB3"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1AAB772" w14:textId="47E248ED" w:rsidR="00B32ADE" w:rsidRPr="009B0FD6" w:rsidRDefault="00B32ADE" w:rsidP="00B32ADE">
            <w:pPr>
              <w:pStyle w:val="TableHeading"/>
            </w:pPr>
            <w:r w:rsidRPr="009B0FD6">
              <w:rPr>
                <w:b/>
                <w:color w:val="FFFFFF"/>
                <w:sz w:val="20"/>
                <w:szCs w:val="20"/>
                <w:shd w:val="clear" w:color="auto" w:fill="A5A5A5"/>
              </w:rPr>
              <w:t>11.4</w:t>
            </w:r>
          </w:p>
        </w:tc>
        <w:tc>
          <w:tcPr>
            <w:tcW w:w="4363" w:type="dxa"/>
            <w:shd w:val="clear" w:color="auto" w:fill="auto"/>
            <w:vAlign w:val="center"/>
          </w:tcPr>
          <w:p w14:paraId="5D4C41CA" w14:textId="112E6CDE"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a suitable X-FRAME-OPTIONS header is in use for sites where content should not be viewed in a 3rd-party X-Frame.</w:t>
            </w:r>
          </w:p>
        </w:tc>
        <w:tc>
          <w:tcPr>
            <w:tcW w:w="866" w:type="dxa"/>
            <w:shd w:val="clear" w:color="auto" w:fill="auto"/>
            <w:vAlign w:val="center"/>
          </w:tcPr>
          <w:p w14:paraId="5184D71F" w14:textId="13CA76D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703D99F3" w14:textId="44C7C5F9"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054C37">
              <w:sym w:font="Wingdings" w:char="F0FC"/>
            </w:r>
          </w:p>
        </w:tc>
        <w:tc>
          <w:tcPr>
            <w:tcW w:w="866" w:type="dxa"/>
            <w:shd w:val="clear" w:color="auto" w:fill="00B0F0"/>
            <w:vAlign w:val="center"/>
          </w:tcPr>
          <w:p w14:paraId="0647E961" w14:textId="7EFD9116"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054C37">
              <w:sym w:font="Wingdings" w:char="F0FC"/>
            </w:r>
          </w:p>
        </w:tc>
        <w:tc>
          <w:tcPr>
            <w:tcW w:w="1139" w:type="dxa"/>
            <w:shd w:val="clear" w:color="auto" w:fill="auto"/>
            <w:vAlign w:val="center"/>
          </w:tcPr>
          <w:p w14:paraId="0FD0E983" w14:textId="25FA0A56"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3.0.1</w:t>
            </w:r>
          </w:p>
        </w:tc>
      </w:tr>
      <w:tr w:rsidR="00B32ADE" w:rsidRPr="009B0FD6" w14:paraId="285F62A9"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E9DE530" w14:textId="4F147467" w:rsidR="00B32ADE" w:rsidRPr="009B0FD6" w:rsidRDefault="00B32ADE" w:rsidP="00B32ADE">
            <w:pPr>
              <w:pStyle w:val="TableHeading"/>
            </w:pPr>
            <w:r w:rsidRPr="009B0FD6">
              <w:rPr>
                <w:b/>
                <w:color w:val="FFFFFF"/>
                <w:sz w:val="20"/>
                <w:szCs w:val="20"/>
                <w:shd w:val="clear" w:color="auto" w:fill="A5A5A5"/>
              </w:rPr>
              <w:t>11.5</w:t>
            </w:r>
          </w:p>
        </w:tc>
        <w:tc>
          <w:tcPr>
            <w:tcW w:w="4363" w:type="dxa"/>
            <w:shd w:val="clear" w:color="auto" w:fill="auto"/>
            <w:vAlign w:val="center"/>
          </w:tcPr>
          <w:p w14:paraId="4A6E3143" w14:textId="744D4D88"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the HTTP headers or any part of the HTTP response do not expose detailed version information of system components.</w:t>
            </w:r>
          </w:p>
        </w:tc>
        <w:tc>
          <w:tcPr>
            <w:tcW w:w="866" w:type="dxa"/>
            <w:shd w:val="clear" w:color="auto" w:fill="FFC000"/>
            <w:vAlign w:val="center"/>
          </w:tcPr>
          <w:p w14:paraId="0064B47B" w14:textId="09D75E04"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54C37">
              <w:sym w:font="Wingdings" w:char="F0FC"/>
            </w:r>
          </w:p>
        </w:tc>
        <w:tc>
          <w:tcPr>
            <w:tcW w:w="866" w:type="dxa"/>
            <w:shd w:val="clear" w:color="auto" w:fill="92D050"/>
            <w:vAlign w:val="center"/>
          </w:tcPr>
          <w:p w14:paraId="326C7DB2" w14:textId="6681E829"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54C37">
              <w:sym w:font="Wingdings" w:char="F0FC"/>
            </w:r>
          </w:p>
        </w:tc>
        <w:tc>
          <w:tcPr>
            <w:tcW w:w="866" w:type="dxa"/>
            <w:shd w:val="clear" w:color="auto" w:fill="00B0F0"/>
            <w:vAlign w:val="center"/>
          </w:tcPr>
          <w:p w14:paraId="071ED32F" w14:textId="74013E2F"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54C37">
              <w:sym w:font="Wingdings" w:char="F0FC"/>
            </w:r>
          </w:p>
        </w:tc>
        <w:tc>
          <w:tcPr>
            <w:tcW w:w="1139" w:type="dxa"/>
            <w:shd w:val="clear" w:color="auto" w:fill="auto"/>
            <w:vAlign w:val="center"/>
          </w:tcPr>
          <w:p w14:paraId="449878CE" w14:textId="6573891A"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2.0</w:t>
            </w:r>
          </w:p>
        </w:tc>
      </w:tr>
      <w:tr w:rsidR="00B32ADE" w:rsidRPr="009B0FD6" w14:paraId="5E45845E"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1D9E1D4" w14:textId="5EC2781F" w:rsidR="00B32ADE" w:rsidRPr="009B0FD6" w:rsidRDefault="00B32ADE" w:rsidP="00B32ADE">
            <w:pPr>
              <w:pStyle w:val="TableHeading"/>
            </w:pPr>
            <w:r w:rsidRPr="009B0FD6">
              <w:rPr>
                <w:b/>
                <w:color w:val="FFFFFF"/>
                <w:sz w:val="20"/>
                <w:szCs w:val="20"/>
                <w:shd w:val="clear" w:color="auto" w:fill="A5A5A5"/>
              </w:rPr>
              <w:t>11.6</w:t>
            </w:r>
          </w:p>
        </w:tc>
        <w:tc>
          <w:tcPr>
            <w:tcW w:w="4363" w:type="dxa"/>
            <w:shd w:val="clear" w:color="auto" w:fill="auto"/>
            <w:vAlign w:val="center"/>
          </w:tcPr>
          <w:p w14:paraId="2EB95B7B" w14:textId="54A45463"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all API responses contain X-Content-Type-Options: nosniff and Content-Disposition: attachment; filename="</w:t>
            </w:r>
            <w:proofErr w:type="gramStart"/>
            <w:r w:rsidRPr="009B0FD6">
              <w:t>api.json</w:t>
            </w:r>
            <w:proofErr w:type="gramEnd"/>
            <w:r w:rsidRPr="009B0FD6">
              <w:t>" (or other appropriate filename for the content type).</w:t>
            </w:r>
          </w:p>
        </w:tc>
        <w:tc>
          <w:tcPr>
            <w:tcW w:w="866" w:type="dxa"/>
            <w:shd w:val="clear" w:color="auto" w:fill="FFC000"/>
            <w:vAlign w:val="center"/>
          </w:tcPr>
          <w:p w14:paraId="17F752E1" w14:textId="474449AE"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054C37">
              <w:sym w:font="Wingdings" w:char="F0FC"/>
            </w:r>
          </w:p>
        </w:tc>
        <w:tc>
          <w:tcPr>
            <w:tcW w:w="866" w:type="dxa"/>
            <w:shd w:val="clear" w:color="auto" w:fill="92D050"/>
            <w:vAlign w:val="center"/>
          </w:tcPr>
          <w:p w14:paraId="06334960" w14:textId="4040DE00"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054C37">
              <w:sym w:font="Wingdings" w:char="F0FC"/>
            </w:r>
          </w:p>
        </w:tc>
        <w:tc>
          <w:tcPr>
            <w:tcW w:w="866" w:type="dxa"/>
            <w:shd w:val="clear" w:color="auto" w:fill="00B0F0"/>
            <w:vAlign w:val="center"/>
          </w:tcPr>
          <w:p w14:paraId="78928DDC" w14:textId="2A5CDE2A"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054C37">
              <w:sym w:font="Wingdings" w:char="F0FC"/>
            </w:r>
          </w:p>
        </w:tc>
        <w:tc>
          <w:tcPr>
            <w:tcW w:w="1139" w:type="dxa"/>
            <w:shd w:val="clear" w:color="auto" w:fill="auto"/>
            <w:vAlign w:val="center"/>
          </w:tcPr>
          <w:p w14:paraId="295934A6" w14:textId="17BE8A7C"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B32ADE" w:rsidRPr="009B0FD6" w14:paraId="2ADD41A6"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95748F5" w14:textId="65871BE5" w:rsidR="00B32ADE" w:rsidRPr="009B0FD6" w:rsidRDefault="00B32ADE" w:rsidP="00B32ADE">
            <w:pPr>
              <w:pStyle w:val="TableHeading"/>
            </w:pPr>
            <w:r w:rsidRPr="009B0FD6">
              <w:rPr>
                <w:b/>
                <w:color w:val="FFFFFF"/>
                <w:sz w:val="20"/>
                <w:szCs w:val="20"/>
                <w:shd w:val="clear" w:color="auto" w:fill="A5A5A5"/>
              </w:rPr>
              <w:t>11.7</w:t>
            </w:r>
          </w:p>
        </w:tc>
        <w:tc>
          <w:tcPr>
            <w:tcW w:w="4363" w:type="dxa"/>
            <w:shd w:val="clear" w:color="auto" w:fill="auto"/>
            <w:vAlign w:val="center"/>
          </w:tcPr>
          <w:p w14:paraId="44969B79" w14:textId="013DCE94"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 xml:space="preserve">Verify that a content security policy (CSPv2) is in place that helps mitigate common DOM, XSS, JSON, and JavaScript injection vulnerabilities. </w:t>
            </w:r>
          </w:p>
        </w:tc>
        <w:tc>
          <w:tcPr>
            <w:tcW w:w="866" w:type="dxa"/>
            <w:shd w:val="clear" w:color="auto" w:fill="FFC000"/>
            <w:vAlign w:val="center"/>
          </w:tcPr>
          <w:p w14:paraId="60D73AD6" w14:textId="16EE56DC"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54C37">
              <w:sym w:font="Wingdings" w:char="F0FC"/>
            </w:r>
          </w:p>
        </w:tc>
        <w:tc>
          <w:tcPr>
            <w:tcW w:w="866" w:type="dxa"/>
            <w:shd w:val="clear" w:color="auto" w:fill="92D050"/>
            <w:vAlign w:val="center"/>
          </w:tcPr>
          <w:p w14:paraId="3BF90154" w14:textId="521B532C"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54C37">
              <w:sym w:font="Wingdings" w:char="F0FC"/>
            </w:r>
          </w:p>
        </w:tc>
        <w:tc>
          <w:tcPr>
            <w:tcW w:w="866" w:type="dxa"/>
            <w:shd w:val="clear" w:color="auto" w:fill="00B0F0"/>
            <w:vAlign w:val="center"/>
          </w:tcPr>
          <w:p w14:paraId="5AB4C855" w14:textId="38EC8273"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054C37">
              <w:sym w:font="Wingdings" w:char="F0FC"/>
            </w:r>
          </w:p>
        </w:tc>
        <w:tc>
          <w:tcPr>
            <w:tcW w:w="1139" w:type="dxa"/>
            <w:shd w:val="clear" w:color="auto" w:fill="auto"/>
            <w:vAlign w:val="center"/>
          </w:tcPr>
          <w:p w14:paraId="64765665" w14:textId="0A2F772A"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3.0.1</w:t>
            </w:r>
          </w:p>
        </w:tc>
      </w:tr>
      <w:tr w:rsidR="00B32ADE" w:rsidRPr="009B0FD6" w14:paraId="33E33F5C"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BF3EF9A" w14:textId="0B4609D8" w:rsidR="00B32ADE" w:rsidRPr="009B0FD6" w:rsidRDefault="00B32ADE" w:rsidP="00B32ADE">
            <w:pPr>
              <w:pStyle w:val="TableHeading"/>
            </w:pPr>
            <w:r w:rsidRPr="009B0FD6">
              <w:rPr>
                <w:b/>
                <w:color w:val="FFFFFF"/>
                <w:sz w:val="20"/>
                <w:szCs w:val="20"/>
                <w:shd w:val="clear" w:color="auto" w:fill="A5A5A5"/>
              </w:rPr>
              <w:t>11.8</w:t>
            </w:r>
          </w:p>
        </w:tc>
        <w:tc>
          <w:tcPr>
            <w:tcW w:w="4363" w:type="dxa"/>
            <w:shd w:val="clear" w:color="auto" w:fill="auto"/>
            <w:vAlign w:val="center"/>
          </w:tcPr>
          <w:p w14:paraId="483BBE89" w14:textId="6B78198C"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the X-XSS-Protection: 1; mode=block header is in place to enable browser reflected XSS filters.</w:t>
            </w:r>
          </w:p>
        </w:tc>
        <w:tc>
          <w:tcPr>
            <w:tcW w:w="866" w:type="dxa"/>
            <w:shd w:val="clear" w:color="auto" w:fill="FFC000"/>
            <w:vAlign w:val="center"/>
          </w:tcPr>
          <w:p w14:paraId="37097492" w14:textId="6538A2C1"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054C37">
              <w:sym w:font="Wingdings" w:char="F0FC"/>
            </w:r>
          </w:p>
        </w:tc>
        <w:tc>
          <w:tcPr>
            <w:tcW w:w="866" w:type="dxa"/>
            <w:shd w:val="clear" w:color="auto" w:fill="92D050"/>
            <w:vAlign w:val="center"/>
          </w:tcPr>
          <w:p w14:paraId="00C9E6F9" w14:textId="631FBAF2"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054C37">
              <w:sym w:font="Wingdings" w:char="F0FC"/>
            </w:r>
          </w:p>
        </w:tc>
        <w:tc>
          <w:tcPr>
            <w:tcW w:w="866" w:type="dxa"/>
            <w:shd w:val="clear" w:color="auto" w:fill="00B0F0"/>
            <w:vAlign w:val="center"/>
          </w:tcPr>
          <w:p w14:paraId="5CAEA171" w14:textId="386BEB9B"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054C37">
              <w:sym w:font="Wingdings" w:char="F0FC"/>
            </w:r>
          </w:p>
        </w:tc>
        <w:tc>
          <w:tcPr>
            <w:tcW w:w="1139" w:type="dxa"/>
            <w:shd w:val="clear" w:color="auto" w:fill="auto"/>
            <w:vAlign w:val="center"/>
          </w:tcPr>
          <w:p w14:paraId="327454BA" w14:textId="23667641"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bl>
    <w:p w14:paraId="4CE996C0" w14:textId="77777777" w:rsidR="005F0F5A" w:rsidRPr="009B0FD6" w:rsidRDefault="005F0F5A" w:rsidP="005F0F5A"/>
    <w:p w14:paraId="385D7AE7" w14:textId="77777777" w:rsidR="00E34115" w:rsidRPr="009B0FD6" w:rsidRDefault="00E34115" w:rsidP="00E34115"/>
    <w:p w14:paraId="7540AEB4" w14:textId="77777777" w:rsidR="00E34115" w:rsidRPr="009B0FD6" w:rsidRDefault="00E34115" w:rsidP="00E34115">
      <w:pPr>
        <w:pStyle w:val="Heading2"/>
      </w:pPr>
      <w:bookmarkStart w:id="68" w:name="_Toc478430826"/>
      <w:r w:rsidRPr="009B0FD6">
        <w:t>References</w:t>
      </w:r>
      <w:bookmarkEnd w:id="68"/>
    </w:p>
    <w:p w14:paraId="4D7B37D6" w14:textId="77777777" w:rsidR="00E34115" w:rsidRPr="009B0FD6" w:rsidRDefault="00E34115" w:rsidP="00E34115">
      <w:r w:rsidRPr="009B0FD6">
        <w:t>For more information, please see:</w:t>
      </w:r>
    </w:p>
    <w:p w14:paraId="288A4F3F" w14:textId="7852ABDD" w:rsidR="00B65D84" w:rsidRPr="009B0FD6" w:rsidRDefault="00B65D84" w:rsidP="009D1F1E">
      <w:pPr>
        <w:numPr>
          <w:ilvl w:val="0"/>
          <w:numId w:val="3"/>
        </w:numPr>
        <w:spacing w:before="200" w:after="0" w:line="276" w:lineRule="auto"/>
        <w:contextualSpacing/>
      </w:pPr>
      <w:r w:rsidRPr="009B0FD6">
        <w:t xml:space="preserve">OWASP Testing Guide 4.0: Testing for HTTP Verb Tampering </w:t>
      </w:r>
      <w:hyperlink r:id="rId59">
        <w:r w:rsidRPr="009B0FD6">
          <w:rPr>
            <w:color w:val="1155CC"/>
            <w:u w:val="single"/>
          </w:rPr>
          <w:t>https://www.owasp.org/index.php/Testing_for_HTTP_Verb_Tampering_%28OTG-INPVAL-003%29</w:t>
        </w:r>
      </w:hyperlink>
      <w:r w:rsidRPr="009B0FD6">
        <w:t xml:space="preserve"> </w:t>
      </w:r>
    </w:p>
    <w:p w14:paraId="2CCB8644" w14:textId="16982763" w:rsidR="003C52FF" w:rsidRPr="009B0FD6" w:rsidRDefault="0074381E" w:rsidP="009D1F1E">
      <w:pPr>
        <w:pStyle w:val="ListParagraph"/>
        <w:numPr>
          <w:ilvl w:val="0"/>
          <w:numId w:val="3"/>
        </w:numPr>
      </w:pPr>
      <w:r w:rsidRPr="009B0FD6">
        <w:t xml:space="preserve">Adding Content-Disposition to API responses helps prevent many attacks based on misunderstanding on the MIME type between client and server, and the "filename" option specifically helps prevent Reflected File Download attacks. </w:t>
      </w:r>
      <w:r w:rsidRPr="009B0FD6">
        <w:br/>
      </w:r>
      <w:hyperlink r:id="rId60" w:history="1">
        <w:r w:rsidR="005F0F5A" w:rsidRPr="009B0FD6">
          <w:rPr>
            <w:rStyle w:val="Hyperlink"/>
          </w:rPr>
          <w:t>https://www.blackhat.com/docs/eu-14/materials/eu-14-Hafif-Reflected-File-Download-A-New-Web-Attack-Vector.pdf</w:t>
        </w:r>
      </w:hyperlink>
      <w:r w:rsidR="005F0F5A" w:rsidRPr="009B0FD6">
        <w:t xml:space="preserve"> </w:t>
      </w:r>
    </w:p>
    <w:p w14:paraId="3233FD01" w14:textId="3547080E" w:rsidR="006B6F3E" w:rsidRDefault="00597769" w:rsidP="009D1F1E">
      <w:pPr>
        <w:pStyle w:val="ListParagraph"/>
        <w:numPr>
          <w:ilvl w:val="0"/>
          <w:numId w:val="3"/>
        </w:numPr>
      </w:pPr>
      <w:hyperlink r:id="rId61" w:history="1">
        <w:r w:rsidR="006B6F3E" w:rsidRPr="009B0FD6">
          <w:rPr>
            <w:rStyle w:val="Hyperlink"/>
          </w:rPr>
          <w:t>https://www.owasp.org/index.php?title=Content_Security_Policy_Cheat_Sheet&amp;setlang=en</w:t>
        </w:r>
      </w:hyperlink>
      <w:r w:rsidR="006B6F3E" w:rsidRPr="009B0FD6">
        <w:t xml:space="preserve"> </w:t>
      </w:r>
    </w:p>
    <w:p w14:paraId="010CCC3E" w14:textId="4C5B9B0D" w:rsidR="006453A9" w:rsidRDefault="006453A9" w:rsidP="006453A9">
      <w:pPr>
        <w:pStyle w:val="ListParagraph"/>
        <w:numPr>
          <w:ilvl w:val="0"/>
          <w:numId w:val="3"/>
        </w:numPr>
      </w:pPr>
      <w:r>
        <w:t>OWASP User Privacy Protection Cheat Sheet</w:t>
      </w:r>
      <w:r>
        <w:br/>
      </w:r>
      <w:hyperlink r:id="rId62" w:history="1">
        <w:r w:rsidRPr="00D53385">
          <w:rPr>
            <w:rStyle w:val="Hyperlink"/>
          </w:rPr>
          <w:t>https://www.owasp.org/index.php/User_Privacy_Protection_Cheat_Sheet</w:t>
        </w:r>
      </w:hyperlink>
      <w:r>
        <w:t xml:space="preserve"> </w:t>
      </w:r>
    </w:p>
    <w:p w14:paraId="1027F95C" w14:textId="77777777" w:rsidR="00835D65" w:rsidRDefault="00835D65" w:rsidP="006453A9">
      <w:pPr>
        <w:pStyle w:val="ListParagraph"/>
        <w:numPr>
          <w:ilvl w:val="0"/>
          <w:numId w:val="3"/>
        </w:numPr>
      </w:pPr>
      <w:r>
        <w:t xml:space="preserve">Consider using </w:t>
      </w:r>
      <w:hyperlink r:id="rId63" w:history="1">
        <w:r w:rsidRPr="00D53385">
          <w:rPr>
            <w:rStyle w:val="Hyperlink"/>
          </w:rPr>
          <w:t>https://securityheaders.io</w:t>
        </w:r>
      </w:hyperlink>
      <w:r>
        <w:t xml:space="preserve"> to check security and anti-caching headers</w:t>
      </w:r>
    </w:p>
    <w:p w14:paraId="6895F2A5" w14:textId="77777777" w:rsidR="00835D65" w:rsidRDefault="00835D65" w:rsidP="006453A9">
      <w:pPr>
        <w:pStyle w:val="ListParagraph"/>
        <w:numPr>
          <w:ilvl w:val="0"/>
          <w:numId w:val="3"/>
        </w:numPr>
        <w:spacing w:before="200" w:after="0" w:line="276" w:lineRule="auto"/>
      </w:pPr>
      <w:r>
        <w:t xml:space="preserve">OWASP Secure Headers project </w:t>
      </w:r>
      <w:hyperlink r:id="rId64" w:history="1">
        <w:r w:rsidRPr="00D53385">
          <w:rPr>
            <w:rStyle w:val="Hyperlink"/>
          </w:rPr>
          <w:t>https://www.owasp.org/index.php/OWASP_Secure_Headers_Project</w:t>
        </w:r>
      </w:hyperlink>
      <w:r>
        <w:t xml:space="preserve"> </w:t>
      </w:r>
    </w:p>
    <w:p w14:paraId="0DE51438" w14:textId="77777777" w:rsidR="00835D65" w:rsidRPr="009B0FD6" w:rsidRDefault="00835D65" w:rsidP="00835D65">
      <w:pPr>
        <w:pStyle w:val="ListParagraph"/>
        <w:numPr>
          <w:ilvl w:val="0"/>
          <w:numId w:val="0"/>
        </w:numPr>
        <w:ind w:left="720"/>
      </w:pPr>
    </w:p>
    <w:p w14:paraId="1F117600" w14:textId="5911864A" w:rsidR="008C0ECE" w:rsidRPr="009B0FD6" w:rsidRDefault="008C0ECE" w:rsidP="00BD5F80">
      <w:pPr>
        <w:pStyle w:val="Heading1"/>
      </w:pPr>
      <w:bookmarkStart w:id="69" w:name="_Toc478430827"/>
      <w:r w:rsidRPr="009B0FD6">
        <w:lastRenderedPageBreak/>
        <w:t>V12: Security configuration verification requirements</w:t>
      </w:r>
      <w:bookmarkEnd w:id="69"/>
    </w:p>
    <w:p w14:paraId="5C472D0E" w14:textId="3BFBA561" w:rsidR="008C0ECE" w:rsidRPr="009B0FD6" w:rsidRDefault="008C0ECE" w:rsidP="008C0ECE">
      <w:pPr>
        <w:rPr>
          <w:b/>
          <w:color w:val="FF0000"/>
        </w:rPr>
      </w:pPr>
      <w:r w:rsidRPr="009B0FD6">
        <w:rPr>
          <w:b/>
          <w:color w:val="FF0000"/>
        </w:rPr>
        <w:t xml:space="preserve">This section was incorporated into V11 in Application Security Verification Standard 2.0. </w:t>
      </w:r>
    </w:p>
    <w:p w14:paraId="42A89965" w14:textId="77777777" w:rsidR="008C0ECE" w:rsidRPr="009B0FD6" w:rsidRDefault="008C0ECE" w:rsidP="008C0ECE"/>
    <w:p w14:paraId="568A0935" w14:textId="4336E454" w:rsidR="00DF702A" w:rsidRPr="009B0FD6" w:rsidRDefault="00DF702A" w:rsidP="00BD5F80">
      <w:pPr>
        <w:pStyle w:val="Heading1"/>
      </w:pPr>
      <w:bookmarkStart w:id="70" w:name="_Toc478430828"/>
      <w:r w:rsidRPr="009B0FD6">
        <w:lastRenderedPageBreak/>
        <w:t xml:space="preserve">V13: Malicious </w:t>
      </w:r>
      <w:r w:rsidR="00C801A4" w:rsidRPr="009B0FD6">
        <w:t>c</w:t>
      </w:r>
      <w:r w:rsidRPr="009B0FD6">
        <w:t xml:space="preserve">ontrols </w:t>
      </w:r>
      <w:r w:rsidR="00C801A4" w:rsidRPr="009B0FD6">
        <w:t>v</w:t>
      </w:r>
      <w:r w:rsidRPr="009B0FD6">
        <w:t xml:space="preserve">erification </w:t>
      </w:r>
      <w:r w:rsidR="00C801A4" w:rsidRPr="009B0FD6">
        <w:t>r</w:t>
      </w:r>
      <w:r w:rsidRPr="009B0FD6">
        <w:t>equirements</w:t>
      </w:r>
      <w:bookmarkEnd w:id="70"/>
    </w:p>
    <w:p w14:paraId="10B31D6D" w14:textId="77777777" w:rsidR="00CC340C" w:rsidRPr="009B0FD6" w:rsidRDefault="00CC340C" w:rsidP="00CC340C">
      <w:pPr>
        <w:pStyle w:val="Heading2"/>
      </w:pPr>
      <w:bookmarkStart w:id="71" w:name="_Toc478430829"/>
      <w:r w:rsidRPr="009B0FD6">
        <w:t>Control objective</w:t>
      </w:r>
      <w:bookmarkEnd w:id="71"/>
    </w:p>
    <w:p w14:paraId="6A1D0A46" w14:textId="2F1E21DA" w:rsidR="001474EB" w:rsidRPr="009B0FD6" w:rsidRDefault="001474EB" w:rsidP="00FD7CB3">
      <w:r w:rsidRPr="009B0FD6">
        <w:t>Ensure that a verified application satisfies the following high level requirement</w:t>
      </w:r>
      <w:r w:rsidR="00FD7CB3" w:rsidRPr="009B0FD6">
        <w:t>s</w:t>
      </w:r>
      <w:r w:rsidRPr="009B0FD6">
        <w:t>:</w:t>
      </w:r>
    </w:p>
    <w:p w14:paraId="7720004F" w14:textId="541119F8" w:rsidR="001474EB" w:rsidRPr="009B0FD6" w:rsidRDefault="00FD7CB3" w:rsidP="009F4ACA">
      <w:pPr>
        <w:pStyle w:val="ListParagraph"/>
        <w:numPr>
          <w:ilvl w:val="0"/>
          <w:numId w:val="31"/>
        </w:numPr>
      </w:pPr>
      <w:r w:rsidRPr="009B0FD6">
        <w:t>M</w:t>
      </w:r>
      <w:r w:rsidR="001474EB" w:rsidRPr="009B0FD6">
        <w:rPr>
          <w:rFonts w:hint="eastAsia"/>
        </w:rPr>
        <w:t>alicious activity is handled securely and properly as to not affect the rest of the application.</w:t>
      </w:r>
    </w:p>
    <w:p w14:paraId="10068107" w14:textId="22DCB56A" w:rsidR="00FD7CB3" w:rsidRPr="009B0FD6" w:rsidRDefault="00FD7CB3" w:rsidP="009F4ACA">
      <w:pPr>
        <w:pStyle w:val="ListParagraph"/>
        <w:numPr>
          <w:ilvl w:val="0"/>
          <w:numId w:val="31"/>
        </w:numPr>
      </w:pPr>
      <w:r w:rsidRPr="009B0FD6">
        <w:t>Do not have time bombs or other time based attacks built into them</w:t>
      </w:r>
    </w:p>
    <w:p w14:paraId="68FE04DC" w14:textId="082878C8" w:rsidR="00FD7CB3" w:rsidRPr="009B0FD6" w:rsidRDefault="00FD7CB3" w:rsidP="009F4ACA">
      <w:pPr>
        <w:pStyle w:val="ListParagraph"/>
        <w:numPr>
          <w:ilvl w:val="0"/>
          <w:numId w:val="31"/>
        </w:numPr>
      </w:pPr>
      <w:r w:rsidRPr="009B0FD6">
        <w:t>do not “phone home” to malicious or unauthorized destinations</w:t>
      </w:r>
    </w:p>
    <w:p w14:paraId="423FC36E" w14:textId="216CC199" w:rsidR="00FD7CB3" w:rsidRPr="009B0FD6" w:rsidRDefault="00FD7CB3" w:rsidP="009F4ACA">
      <w:pPr>
        <w:pStyle w:val="ListParagraph"/>
        <w:numPr>
          <w:ilvl w:val="0"/>
          <w:numId w:val="31"/>
        </w:numPr>
      </w:pPr>
      <w:r w:rsidRPr="009B0FD6">
        <w:t xml:space="preserve">Applications do not have back doors, Easter eggs, salami attacks, or logic flaws that can be controlled by an attacker </w:t>
      </w:r>
    </w:p>
    <w:p w14:paraId="32056B1C" w14:textId="7460CB3F" w:rsidR="00FD7CB3" w:rsidRPr="009B0FD6" w:rsidRDefault="00FD7CB3" w:rsidP="00FD7CB3">
      <w:r w:rsidRPr="009B0FD6">
        <w:t xml:space="preserve">Malicious code is extremely rare, and is difficult to detect. Manual line by line code review can assist looking for logic bombs, but even the most experienced code reviewer will struggle to find malicious code even if they know it exists. </w:t>
      </w:r>
      <w:r w:rsidR="001E4A19" w:rsidRPr="009B0FD6">
        <w:t>This section is not possible to complete without access to source code, including</w:t>
      </w:r>
      <w:r w:rsidR="005B1016" w:rsidRPr="009B0FD6">
        <w:t xml:space="preserve"> as many </w:t>
      </w:r>
      <w:proofErr w:type="gramStart"/>
      <w:r w:rsidR="005B1016" w:rsidRPr="009B0FD6">
        <w:t>third party</w:t>
      </w:r>
      <w:proofErr w:type="gramEnd"/>
      <w:r w:rsidR="005B1016" w:rsidRPr="009B0FD6">
        <w:t xml:space="preserve"> libraries as possible.</w:t>
      </w:r>
    </w:p>
    <w:p w14:paraId="417263C3" w14:textId="77777777" w:rsidR="00CC340C" w:rsidRPr="009B0FD6" w:rsidRDefault="00CC340C" w:rsidP="00CC340C">
      <w:pPr>
        <w:pStyle w:val="Heading2"/>
      </w:pPr>
      <w:bookmarkStart w:id="72" w:name="_Toc478430830"/>
      <w:r w:rsidRPr="009B0FD6">
        <w:t>Requirements</w:t>
      </w:r>
      <w:bookmarkEnd w:id="72"/>
    </w:p>
    <w:tbl>
      <w:tblPr>
        <w:tblStyle w:val="GridTable5Dark-Accent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1"/>
        <w:gridCol w:w="4368"/>
        <w:gridCol w:w="867"/>
        <w:gridCol w:w="867"/>
        <w:gridCol w:w="867"/>
        <w:gridCol w:w="1140"/>
      </w:tblGrid>
      <w:tr w:rsidR="003C52FF" w:rsidRPr="009B0FD6" w14:paraId="3F46BDA3" w14:textId="77777777" w:rsidTr="005A3FD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1" w:type="dxa"/>
            <w:tcBorders>
              <w:top w:val="none" w:sz="0" w:space="0" w:color="auto"/>
              <w:left w:val="none" w:sz="0" w:space="0" w:color="auto"/>
              <w:right w:val="none" w:sz="0" w:space="0" w:color="auto"/>
            </w:tcBorders>
            <w:vAlign w:val="center"/>
          </w:tcPr>
          <w:p w14:paraId="061E2DCD" w14:textId="77777777" w:rsidR="003C52FF" w:rsidRPr="009B0FD6" w:rsidRDefault="003C52FF" w:rsidP="00AC463C">
            <w:pPr>
              <w:pStyle w:val="TableHeading"/>
            </w:pPr>
            <w:r w:rsidRPr="009B0FD6">
              <w:t>#</w:t>
            </w:r>
          </w:p>
        </w:tc>
        <w:tc>
          <w:tcPr>
            <w:tcW w:w="4368" w:type="dxa"/>
            <w:tcBorders>
              <w:top w:val="none" w:sz="0" w:space="0" w:color="auto"/>
              <w:left w:val="none" w:sz="0" w:space="0" w:color="auto"/>
              <w:right w:val="none" w:sz="0" w:space="0" w:color="auto"/>
            </w:tcBorders>
            <w:vAlign w:val="center"/>
          </w:tcPr>
          <w:p w14:paraId="4ECFCAB8" w14:textId="77777777" w:rsidR="003C52FF" w:rsidRPr="009B0FD6" w:rsidRDefault="003C52FF" w:rsidP="00AC463C">
            <w:pPr>
              <w:pStyle w:val="TableHeading"/>
              <w:jc w:val="left"/>
              <w:cnfStyle w:val="100000000000" w:firstRow="1" w:lastRow="0" w:firstColumn="0" w:lastColumn="0" w:oddVBand="0" w:evenVBand="0" w:oddHBand="0" w:evenHBand="0" w:firstRowFirstColumn="0" w:firstRowLastColumn="0" w:lastRowFirstColumn="0" w:lastRowLastColumn="0"/>
            </w:pPr>
            <w:r w:rsidRPr="009B0FD6">
              <w:t>Description</w:t>
            </w:r>
          </w:p>
        </w:tc>
        <w:tc>
          <w:tcPr>
            <w:tcW w:w="867" w:type="dxa"/>
            <w:tcBorders>
              <w:top w:val="none" w:sz="0" w:space="0" w:color="auto"/>
              <w:left w:val="none" w:sz="0" w:space="0" w:color="auto"/>
              <w:right w:val="none" w:sz="0" w:space="0" w:color="auto"/>
            </w:tcBorders>
            <w:vAlign w:val="center"/>
          </w:tcPr>
          <w:p w14:paraId="14A0C5FE" w14:textId="77777777" w:rsidR="003C52FF" w:rsidRPr="009B0FD6" w:rsidRDefault="003C52FF" w:rsidP="005A3FD0">
            <w:pPr>
              <w:pStyle w:val="TableHeading"/>
              <w:cnfStyle w:val="100000000000" w:firstRow="1" w:lastRow="0" w:firstColumn="0" w:lastColumn="0" w:oddVBand="0" w:evenVBand="0" w:oddHBand="0" w:evenHBand="0" w:firstRowFirstColumn="0" w:firstRowLastColumn="0" w:lastRowFirstColumn="0" w:lastRowLastColumn="0"/>
            </w:pPr>
            <w:r w:rsidRPr="009B0FD6">
              <w:t>1</w:t>
            </w:r>
          </w:p>
        </w:tc>
        <w:tc>
          <w:tcPr>
            <w:tcW w:w="867" w:type="dxa"/>
            <w:tcBorders>
              <w:top w:val="none" w:sz="0" w:space="0" w:color="auto"/>
              <w:left w:val="none" w:sz="0" w:space="0" w:color="auto"/>
              <w:right w:val="none" w:sz="0" w:space="0" w:color="auto"/>
            </w:tcBorders>
            <w:vAlign w:val="center"/>
          </w:tcPr>
          <w:p w14:paraId="76D8703F" w14:textId="77777777" w:rsidR="003C52FF" w:rsidRPr="009B0FD6" w:rsidRDefault="003C52FF" w:rsidP="005A3FD0">
            <w:pPr>
              <w:pStyle w:val="TableHeading"/>
              <w:cnfStyle w:val="100000000000" w:firstRow="1" w:lastRow="0" w:firstColumn="0" w:lastColumn="0" w:oddVBand="0" w:evenVBand="0" w:oddHBand="0" w:evenHBand="0" w:firstRowFirstColumn="0" w:firstRowLastColumn="0" w:lastRowFirstColumn="0" w:lastRowLastColumn="0"/>
            </w:pPr>
            <w:r w:rsidRPr="009B0FD6">
              <w:t>2</w:t>
            </w:r>
          </w:p>
        </w:tc>
        <w:tc>
          <w:tcPr>
            <w:tcW w:w="867" w:type="dxa"/>
            <w:tcBorders>
              <w:top w:val="none" w:sz="0" w:space="0" w:color="auto"/>
              <w:left w:val="none" w:sz="0" w:space="0" w:color="auto"/>
              <w:right w:val="none" w:sz="0" w:space="0" w:color="auto"/>
            </w:tcBorders>
            <w:vAlign w:val="center"/>
          </w:tcPr>
          <w:p w14:paraId="68570BF5" w14:textId="77777777" w:rsidR="003C52FF" w:rsidRPr="009B0FD6" w:rsidRDefault="003C52FF" w:rsidP="005A3FD0">
            <w:pPr>
              <w:pStyle w:val="TableHeading"/>
              <w:cnfStyle w:val="100000000000" w:firstRow="1" w:lastRow="0" w:firstColumn="0" w:lastColumn="0" w:oddVBand="0" w:evenVBand="0" w:oddHBand="0" w:evenHBand="0" w:firstRowFirstColumn="0" w:firstRowLastColumn="0" w:lastRowFirstColumn="0" w:lastRowLastColumn="0"/>
            </w:pPr>
            <w:r w:rsidRPr="009B0FD6">
              <w:t>3</w:t>
            </w:r>
          </w:p>
        </w:tc>
        <w:tc>
          <w:tcPr>
            <w:tcW w:w="1140" w:type="dxa"/>
            <w:tcBorders>
              <w:top w:val="none" w:sz="0" w:space="0" w:color="auto"/>
              <w:left w:val="none" w:sz="0" w:space="0" w:color="auto"/>
              <w:right w:val="none" w:sz="0" w:space="0" w:color="auto"/>
            </w:tcBorders>
            <w:vAlign w:val="center"/>
          </w:tcPr>
          <w:p w14:paraId="6E72A592" w14:textId="77777777" w:rsidR="003C52FF" w:rsidRPr="009B0FD6" w:rsidRDefault="003C52FF" w:rsidP="005A3FD0">
            <w:pPr>
              <w:pStyle w:val="TableHeading"/>
              <w:cnfStyle w:val="100000000000" w:firstRow="1" w:lastRow="0" w:firstColumn="0" w:lastColumn="0" w:oddVBand="0" w:evenVBand="0" w:oddHBand="0" w:evenHBand="0" w:firstRowFirstColumn="0" w:firstRowLastColumn="0" w:lastRowFirstColumn="0" w:lastRowLastColumn="0"/>
            </w:pPr>
            <w:r w:rsidRPr="009B0FD6">
              <w:t>Since</w:t>
            </w:r>
          </w:p>
        </w:tc>
      </w:tr>
      <w:tr w:rsidR="00B32ADE" w:rsidRPr="009B0FD6" w14:paraId="50C9CCA3"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tcBorders>
            <w:vAlign w:val="center"/>
          </w:tcPr>
          <w:p w14:paraId="17E5E9C3" w14:textId="701BD110" w:rsidR="00B32ADE" w:rsidRPr="009B0FD6" w:rsidRDefault="00B32ADE" w:rsidP="00B32ADE">
            <w:pPr>
              <w:pStyle w:val="TableHeading"/>
            </w:pPr>
            <w:r w:rsidRPr="009B0FD6">
              <w:rPr>
                <w:b/>
                <w:color w:val="FFFFFF"/>
                <w:sz w:val="20"/>
                <w:szCs w:val="20"/>
                <w:shd w:val="clear" w:color="auto" w:fill="A5A5A5"/>
              </w:rPr>
              <w:t>13.1</w:t>
            </w:r>
          </w:p>
        </w:tc>
        <w:tc>
          <w:tcPr>
            <w:tcW w:w="4368" w:type="dxa"/>
            <w:shd w:val="clear" w:color="auto" w:fill="auto"/>
            <w:vAlign w:val="center"/>
          </w:tcPr>
          <w:p w14:paraId="6A45A59E" w14:textId="08970A1A"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all malicious activity is adequately sandboxed, containerized or isolated to delay and deter attackers from attacking other applications.</w:t>
            </w:r>
          </w:p>
        </w:tc>
        <w:tc>
          <w:tcPr>
            <w:tcW w:w="867" w:type="dxa"/>
            <w:shd w:val="clear" w:color="auto" w:fill="auto"/>
            <w:vAlign w:val="center"/>
          </w:tcPr>
          <w:p w14:paraId="0CEF9F0E" w14:textId="67F05850"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auto"/>
            <w:vAlign w:val="center"/>
          </w:tcPr>
          <w:p w14:paraId="5FB58AD7" w14:textId="495BF5C5"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00B0F0"/>
            <w:vAlign w:val="center"/>
          </w:tcPr>
          <w:p w14:paraId="529C4122" w14:textId="48343EB8"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C71E55">
              <w:sym w:font="Wingdings" w:char="F0FC"/>
            </w:r>
          </w:p>
        </w:tc>
        <w:tc>
          <w:tcPr>
            <w:tcW w:w="1140" w:type="dxa"/>
            <w:shd w:val="clear" w:color="auto" w:fill="auto"/>
            <w:vAlign w:val="center"/>
          </w:tcPr>
          <w:p w14:paraId="4F7B85D3" w14:textId="5B5595FE"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2.0</w:t>
            </w:r>
          </w:p>
        </w:tc>
      </w:tr>
      <w:tr w:rsidR="00B32ADE" w:rsidRPr="009B0FD6" w14:paraId="7D3DF582"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tcBorders>
            <w:vAlign w:val="center"/>
          </w:tcPr>
          <w:p w14:paraId="68BC7303" w14:textId="763039FD" w:rsidR="00B32ADE" w:rsidRPr="009B0FD6" w:rsidRDefault="00B32ADE" w:rsidP="00B32ADE">
            <w:pPr>
              <w:pStyle w:val="TableHeading"/>
            </w:pPr>
            <w:r w:rsidRPr="009B0FD6">
              <w:rPr>
                <w:b/>
                <w:color w:val="FFFFFF"/>
                <w:sz w:val="20"/>
                <w:szCs w:val="20"/>
                <w:shd w:val="clear" w:color="auto" w:fill="A5A5A5"/>
              </w:rPr>
              <w:t>13.2</w:t>
            </w:r>
          </w:p>
        </w:tc>
        <w:tc>
          <w:tcPr>
            <w:tcW w:w="4368" w:type="dxa"/>
            <w:shd w:val="clear" w:color="auto" w:fill="auto"/>
            <w:vAlign w:val="center"/>
          </w:tcPr>
          <w:p w14:paraId="20952637" w14:textId="48762BA9"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 xml:space="preserve">Verify that the application source code, and as many </w:t>
            </w:r>
            <w:proofErr w:type="gramStart"/>
            <w:r w:rsidRPr="009B0FD6">
              <w:t>third party</w:t>
            </w:r>
            <w:proofErr w:type="gramEnd"/>
            <w:r w:rsidRPr="009B0FD6">
              <w:t xml:space="preserve"> libraries as possible, does not contain back doors, Easter eggs, and logic flaws in authentication, access control, input validation, and the business logic of high value transactions. </w:t>
            </w:r>
          </w:p>
        </w:tc>
        <w:tc>
          <w:tcPr>
            <w:tcW w:w="867" w:type="dxa"/>
            <w:shd w:val="clear" w:color="auto" w:fill="auto"/>
            <w:vAlign w:val="center"/>
          </w:tcPr>
          <w:p w14:paraId="14E7C395" w14:textId="58A05A56"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shd w:val="clear" w:color="auto" w:fill="auto"/>
            <w:vAlign w:val="center"/>
          </w:tcPr>
          <w:p w14:paraId="1A46D611" w14:textId="0A78D56D"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shd w:val="clear" w:color="auto" w:fill="00B0F0"/>
            <w:vAlign w:val="center"/>
          </w:tcPr>
          <w:p w14:paraId="2A8F00BA" w14:textId="7EA5E9DD"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C71E55">
              <w:sym w:font="Wingdings" w:char="F0FC"/>
            </w:r>
          </w:p>
        </w:tc>
        <w:tc>
          <w:tcPr>
            <w:tcW w:w="1140" w:type="dxa"/>
            <w:shd w:val="clear" w:color="auto" w:fill="auto"/>
            <w:vAlign w:val="center"/>
          </w:tcPr>
          <w:p w14:paraId="4B1B9C09" w14:textId="3DE164BF"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32ADE">
              <w:t>3.0.1</w:t>
            </w:r>
          </w:p>
        </w:tc>
      </w:tr>
    </w:tbl>
    <w:p w14:paraId="28F2F998" w14:textId="77777777" w:rsidR="00E34115" w:rsidRPr="009B0FD6" w:rsidRDefault="00E34115" w:rsidP="00E34115"/>
    <w:p w14:paraId="0C5DF997" w14:textId="77777777" w:rsidR="00E34115" w:rsidRPr="009B0FD6" w:rsidRDefault="00E34115" w:rsidP="00E34115">
      <w:pPr>
        <w:pStyle w:val="Heading2"/>
      </w:pPr>
      <w:bookmarkStart w:id="73" w:name="_Toc478430831"/>
      <w:r w:rsidRPr="009B0FD6">
        <w:t>References</w:t>
      </w:r>
      <w:bookmarkEnd w:id="73"/>
    </w:p>
    <w:p w14:paraId="0C3CC045" w14:textId="77777777" w:rsidR="00E34115" w:rsidRPr="009B0FD6" w:rsidRDefault="00E34115" w:rsidP="00E34115">
      <w:r w:rsidRPr="009B0FD6">
        <w:t>For more information, please see:</w:t>
      </w:r>
    </w:p>
    <w:p w14:paraId="586D258E" w14:textId="36E11746" w:rsidR="00FD7CB3" w:rsidRPr="009B0FD6" w:rsidRDefault="00597769" w:rsidP="009F4ACA">
      <w:pPr>
        <w:pStyle w:val="ListParagraph"/>
        <w:numPr>
          <w:ilvl w:val="0"/>
          <w:numId w:val="32"/>
        </w:numPr>
      </w:pPr>
      <w:hyperlink r:id="rId65" w:history="1">
        <w:r w:rsidR="00FD7CB3" w:rsidRPr="009B0FD6">
          <w:rPr>
            <w:rStyle w:val="Hyperlink"/>
          </w:rPr>
          <w:t>http://www.dwheeler.com/essays/apple-goto-fail.html</w:t>
        </w:r>
      </w:hyperlink>
      <w:r w:rsidR="00FD7CB3" w:rsidRPr="009B0FD6">
        <w:t xml:space="preserve"> </w:t>
      </w:r>
    </w:p>
    <w:p w14:paraId="337160A2" w14:textId="728D11DB" w:rsidR="003C52FF" w:rsidRPr="009B0FD6" w:rsidRDefault="003C52FF" w:rsidP="003C52FF"/>
    <w:p w14:paraId="40045BF2" w14:textId="0EBB6549" w:rsidR="008C0ECE" w:rsidRPr="009B0FD6" w:rsidRDefault="008C0ECE" w:rsidP="00BD5F80">
      <w:pPr>
        <w:pStyle w:val="Heading1"/>
      </w:pPr>
      <w:bookmarkStart w:id="74" w:name="_Toc478430832"/>
      <w:r w:rsidRPr="009B0FD6">
        <w:lastRenderedPageBreak/>
        <w:t>V14: Internal security verification requirements</w:t>
      </w:r>
      <w:bookmarkEnd w:id="74"/>
    </w:p>
    <w:p w14:paraId="29CC5CB7" w14:textId="3B4AFD6E" w:rsidR="008C0ECE" w:rsidRPr="009B0FD6" w:rsidRDefault="008C0ECE" w:rsidP="008C0ECE">
      <w:pPr>
        <w:rPr>
          <w:b/>
          <w:color w:val="FF0000"/>
        </w:rPr>
      </w:pPr>
      <w:r w:rsidRPr="009B0FD6">
        <w:rPr>
          <w:b/>
          <w:color w:val="FF0000"/>
        </w:rPr>
        <w:t xml:space="preserve">This section was incorporated into V13 in Application Security Verification Standard 2.0. </w:t>
      </w:r>
    </w:p>
    <w:p w14:paraId="200D940D" w14:textId="77777777" w:rsidR="008C0ECE" w:rsidRPr="009B0FD6" w:rsidRDefault="008C0ECE" w:rsidP="008C0ECE"/>
    <w:p w14:paraId="6E3D5C09" w14:textId="0403F800" w:rsidR="00DF702A" w:rsidRPr="009B0FD6" w:rsidRDefault="00DF702A" w:rsidP="00BD5F80">
      <w:pPr>
        <w:pStyle w:val="Heading1"/>
      </w:pPr>
      <w:bookmarkStart w:id="75" w:name="_Toc478430833"/>
      <w:r w:rsidRPr="009B0FD6">
        <w:lastRenderedPageBreak/>
        <w:t xml:space="preserve">V15: Business </w:t>
      </w:r>
      <w:r w:rsidR="00C801A4" w:rsidRPr="009B0FD6">
        <w:t>l</w:t>
      </w:r>
      <w:r w:rsidRPr="009B0FD6">
        <w:t xml:space="preserve">ogic </w:t>
      </w:r>
      <w:r w:rsidR="00C801A4" w:rsidRPr="009B0FD6">
        <w:t>v</w:t>
      </w:r>
      <w:r w:rsidRPr="009B0FD6">
        <w:t xml:space="preserve">erification </w:t>
      </w:r>
      <w:r w:rsidR="00C801A4" w:rsidRPr="009B0FD6">
        <w:t>r</w:t>
      </w:r>
      <w:r w:rsidRPr="009B0FD6">
        <w:t>equirements</w:t>
      </w:r>
      <w:bookmarkEnd w:id="75"/>
    </w:p>
    <w:p w14:paraId="1E53EAF9" w14:textId="77777777" w:rsidR="00CC340C" w:rsidRPr="009B0FD6" w:rsidRDefault="00CC340C" w:rsidP="00CC340C">
      <w:pPr>
        <w:pStyle w:val="Heading2"/>
      </w:pPr>
      <w:bookmarkStart w:id="76" w:name="_Toc478430834"/>
      <w:r w:rsidRPr="009B0FD6">
        <w:t>Control objective</w:t>
      </w:r>
      <w:bookmarkEnd w:id="76"/>
    </w:p>
    <w:p w14:paraId="66D5CE4C" w14:textId="77777777" w:rsidR="0046745D" w:rsidRPr="009B0FD6" w:rsidRDefault="0046745D" w:rsidP="00FE6DFD">
      <w:r w:rsidRPr="009B0FD6">
        <w:t>Ensure that a verified application satisfies the following high level requirements:</w:t>
      </w:r>
    </w:p>
    <w:p w14:paraId="335820DD" w14:textId="258D14EE" w:rsidR="0046745D" w:rsidRPr="009B0FD6" w:rsidRDefault="0046745D" w:rsidP="009F4ACA">
      <w:pPr>
        <w:pStyle w:val="ListParagraph"/>
        <w:numPr>
          <w:ilvl w:val="0"/>
          <w:numId w:val="12"/>
        </w:numPr>
      </w:pPr>
      <w:r w:rsidRPr="009B0FD6">
        <w:rPr>
          <w:rFonts w:hint="eastAsia"/>
        </w:rPr>
        <w:t>The business logic flow is sequential and in order</w:t>
      </w:r>
    </w:p>
    <w:p w14:paraId="41C7B58F" w14:textId="0F41F6B0" w:rsidR="0046745D" w:rsidRPr="009B0FD6" w:rsidRDefault="0046745D" w:rsidP="009F4ACA">
      <w:pPr>
        <w:pStyle w:val="ListParagraph"/>
        <w:numPr>
          <w:ilvl w:val="0"/>
          <w:numId w:val="12"/>
        </w:numPr>
      </w:pPr>
      <w:r w:rsidRPr="009B0FD6">
        <w:t xml:space="preserve">Business logic includes limits to detect and prevent automated attacks, such as continuous small funds transfers, or adding a million friends one at a time, and so on. </w:t>
      </w:r>
    </w:p>
    <w:p w14:paraId="7FBCFC23" w14:textId="352AE328" w:rsidR="0046745D" w:rsidRPr="009B0FD6" w:rsidRDefault="0046745D" w:rsidP="009F4ACA">
      <w:pPr>
        <w:pStyle w:val="ListParagraph"/>
        <w:numPr>
          <w:ilvl w:val="0"/>
          <w:numId w:val="12"/>
        </w:numPr>
      </w:pPr>
      <w:r w:rsidRPr="009B0FD6">
        <w:t xml:space="preserve">High value business logic flows have considered abuse cases and malicious actors, and have protections against spoofing, tampering, repudiation, information disclosure, and elevation of privilege attacks. </w:t>
      </w:r>
    </w:p>
    <w:p w14:paraId="43F961E8" w14:textId="77777777" w:rsidR="00CC340C" w:rsidRPr="009B0FD6" w:rsidRDefault="00CC340C" w:rsidP="00CC340C">
      <w:pPr>
        <w:pStyle w:val="Heading2"/>
      </w:pPr>
      <w:bookmarkStart w:id="77" w:name="_Toc478430835"/>
      <w:r w:rsidRPr="009B0FD6">
        <w:t>Requirements</w:t>
      </w:r>
      <w:bookmarkEnd w:id="77"/>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3C52FF" w:rsidRPr="009B0FD6" w14:paraId="3B59BBD7" w14:textId="77777777" w:rsidTr="00A804A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D25195F" w14:textId="77777777" w:rsidR="003C52FF" w:rsidRPr="009B0FD6" w:rsidRDefault="003C52FF" w:rsidP="00A804AA">
            <w:pPr>
              <w:pStyle w:val="TableHeading"/>
            </w:pPr>
            <w:r w:rsidRPr="009B0FD6">
              <w:t>#</w:t>
            </w:r>
          </w:p>
        </w:tc>
        <w:tc>
          <w:tcPr>
            <w:tcW w:w="4363" w:type="dxa"/>
            <w:vAlign w:val="center"/>
          </w:tcPr>
          <w:p w14:paraId="034B20CA" w14:textId="77777777" w:rsidR="003C52FF" w:rsidRPr="009B0FD6" w:rsidRDefault="003C52FF" w:rsidP="00A804AA">
            <w:pPr>
              <w:pStyle w:val="TableHeading"/>
              <w:jc w:val="left"/>
              <w:cnfStyle w:val="100000000000" w:firstRow="1" w:lastRow="0" w:firstColumn="0" w:lastColumn="0" w:oddVBand="0" w:evenVBand="0" w:oddHBand="0" w:evenHBand="0" w:firstRowFirstColumn="0" w:firstRowLastColumn="0" w:lastRowFirstColumn="0" w:lastRowLastColumn="0"/>
            </w:pPr>
            <w:r w:rsidRPr="009B0FD6">
              <w:t>Description</w:t>
            </w:r>
          </w:p>
        </w:tc>
        <w:tc>
          <w:tcPr>
            <w:tcW w:w="866" w:type="dxa"/>
            <w:vAlign w:val="center"/>
          </w:tcPr>
          <w:p w14:paraId="74359F99" w14:textId="77777777" w:rsidR="003C52FF" w:rsidRPr="009B0FD6" w:rsidRDefault="003C52FF" w:rsidP="00A804AA">
            <w:pPr>
              <w:pStyle w:val="TableHeading"/>
              <w:cnfStyle w:val="100000000000" w:firstRow="1" w:lastRow="0" w:firstColumn="0" w:lastColumn="0" w:oddVBand="0" w:evenVBand="0" w:oddHBand="0" w:evenHBand="0" w:firstRowFirstColumn="0" w:firstRowLastColumn="0" w:lastRowFirstColumn="0" w:lastRowLastColumn="0"/>
            </w:pPr>
            <w:r w:rsidRPr="009B0FD6">
              <w:t>1</w:t>
            </w:r>
          </w:p>
        </w:tc>
        <w:tc>
          <w:tcPr>
            <w:tcW w:w="866" w:type="dxa"/>
            <w:vAlign w:val="center"/>
          </w:tcPr>
          <w:p w14:paraId="4838B5F5" w14:textId="77777777" w:rsidR="003C52FF" w:rsidRPr="009B0FD6" w:rsidRDefault="003C52FF" w:rsidP="00A804AA">
            <w:pPr>
              <w:pStyle w:val="TableHeading"/>
              <w:cnfStyle w:val="100000000000" w:firstRow="1" w:lastRow="0" w:firstColumn="0" w:lastColumn="0" w:oddVBand="0" w:evenVBand="0" w:oddHBand="0" w:evenHBand="0" w:firstRowFirstColumn="0" w:firstRowLastColumn="0" w:lastRowFirstColumn="0" w:lastRowLastColumn="0"/>
            </w:pPr>
            <w:r w:rsidRPr="009B0FD6">
              <w:t>2</w:t>
            </w:r>
          </w:p>
        </w:tc>
        <w:tc>
          <w:tcPr>
            <w:tcW w:w="866" w:type="dxa"/>
            <w:vAlign w:val="center"/>
          </w:tcPr>
          <w:p w14:paraId="42A94ED9" w14:textId="77777777" w:rsidR="003C52FF" w:rsidRPr="009B0FD6" w:rsidRDefault="003C52FF" w:rsidP="00A804AA">
            <w:pPr>
              <w:pStyle w:val="TableHeading"/>
              <w:cnfStyle w:val="100000000000" w:firstRow="1" w:lastRow="0" w:firstColumn="0" w:lastColumn="0" w:oddVBand="0" w:evenVBand="0" w:oddHBand="0" w:evenHBand="0" w:firstRowFirstColumn="0" w:firstRowLastColumn="0" w:lastRowFirstColumn="0" w:lastRowLastColumn="0"/>
            </w:pPr>
            <w:r w:rsidRPr="009B0FD6">
              <w:t>3</w:t>
            </w:r>
          </w:p>
        </w:tc>
        <w:tc>
          <w:tcPr>
            <w:tcW w:w="1139" w:type="dxa"/>
            <w:vAlign w:val="center"/>
          </w:tcPr>
          <w:p w14:paraId="7442A250" w14:textId="77777777" w:rsidR="003C52FF" w:rsidRPr="009B0FD6" w:rsidRDefault="003C52FF" w:rsidP="00A804AA">
            <w:pPr>
              <w:pStyle w:val="TableHeading"/>
              <w:cnfStyle w:val="100000000000" w:firstRow="1" w:lastRow="0" w:firstColumn="0" w:lastColumn="0" w:oddVBand="0" w:evenVBand="0" w:oddHBand="0" w:evenHBand="0" w:firstRowFirstColumn="0" w:firstRowLastColumn="0" w:lastRowFirstColumn="0" w:lastRowLastColumn="0"/>
            </w:pPr>
            <w:r w:rsidRPr="009B0FD6">
              <w:t>Since</w:t>
            </w:r>
          </w:p>
        </w:tc>
      </w:tr>
      <w:tr w:rsidR="00B32ADE" w:rsidRPr="009B0FD6" w14:paraId="25DAD095"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7C880CC8" w14:textId="2503046A" w:rsidR="00B32ADE" w:rsidRPr="009B0FD6" w:rsidRDefault="00B32ADE" w:rsidP="00B32ADE">
            <w:pPr>
              <w:pStyle w:val="TableHeading"/>
            </w:pPr>
            <w:r w:rsidRPr="009B0FD6">
              <w:rPr>
                <w:b/>
                <w:color w:val="FFFFFF"/>
                <w:sz w:val="20"/>
                <w:szCs w:val="20"/>
                <w:shd w:val="clear" w:color="auto" w:fill="A5A5A5"/>
              </w:rPr>
              <w:t>15.1</w:t>
            </w:r>
          </w:p>
        </w:tc>
        <w:tc>
          <w:tcPr>
            <w:tcW w:w="4363" w:type="dxa"/>
            <w:shd w:val="clear" w:color="auto" w:fill="auto"/>
            <w:vAlign w:val="center"/>
          </w:tcPr>
          <w:p w14:paraId="0A5F4128" w14:textId="4F93FEF0"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the application will only process business logic flows in sequential step order, with all steps being processed in realistic human time, and not process out of order, skipped steps, process steps from another user, or too quickly submitted transactions.</w:t>
            </w:r>
          </w:p>
        </w:tc>
        <w:tc>
          <w:tcPr>
            <w:tcW w:w="866" w:type="dxa"/>
            <w:shd w:val="clear" w:color="auto" w:fill="auto"/>
            <w:vAlign w:val="center"/>
          </w:tcPr>
          <w:p w14:paraId="03534F9C" w14:textId="77777777"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2E21D05D" w14:textId="7443812B"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04C4B">
              <w:sym w:font="Wingdings" w:char="F0FC"/>
            </w:r>
          </w:p>
        </w:tc>
        <w:tc>
          <w:tcPr>
            <w:tcW w:w="866" w:type="dxa"/>
            <w:shd w:val="clear" w:color="auto" w:fill="00B0F0"/>
            <w:vAlign w:val="center"/>
          </w:tcPr>
          <w:p w14:paraId="62435E92" w14:textId="3E75213A"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04C4B">
              <w:sym w:font="Wingdings" w:char="F0FC"/>
            </w:r>
          </w:p>
        </w:tc>
        <w:tc>
          <w:tcPr>
            <w:tcW w:w="1139" w:type="dxa"/>
            <w:shd w:val="clear" w:color="auto" w:fill="auto"/>
            <w:vAlign w:val="center"/>
          </w:tcPr>
          <w:p w14:paraId="4D8FEF44" w14:textId="2D446280"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2.0</w:t>
            </w:r>
          </w:p>
        </w:tc>
      </w:tr>
      <w:tr w:rsidR="00B32ADE" w:rsidRPr="009B0FD6" w14:paraId="2AB736E5"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680A58A" w14:textId="7FCD25B4" w:rsidR="00B32ADE" w:rsidRPr="009B0FD6" w:rsidRDefault="00B32ADE" w:rsidP="00B32ADE">
            <w:pPr>
              <w:pStyle w:val="TableHeading"/>
            </w:pPr>
            <w:r w:rsidRPr="009B0FD6">
              <w:rPr>
                <w:b/>
                <w:color w:val="FFFFFF"/>
                <w:sz w:val="20"/>
                <w:szCs w:val="20"/>
                <w:shd w:val="clear" w:color="auto" w:fill="A5A5A5"/>
              </w:rPr>
              <w:t>15.2</w:t>
            </w:r>
          </w:p>
        </w:tc>
        <w:tc>
          <w:tcPr>
            <w:tcW w:w="4363" w:type="dxa"/>
            <w:shd w:val="clear" w:color="auto" w:fill="auto"/>
            <w:vAlign w:val="center"/>
          </w:tcPr>
          <w:p w14:paraId="205B8EEE" w14:textId="1C5D7420"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the application has business limits and correctly enforces on a per user basis, with configurable alerting and automated reactions to automated or unusual attack.</w:t>
            </w:r>
          </w:p>
        </w:tc>
        <w:tc>
          <w:tcPr>
            <w:tcW w:w="866" w:type="dxa"/>
            <w:shd w:val="clear" w:color="auto" w:fill="auto"/>
            <w:vAlign w:val="center"/>
          </w:tcPr>
          <w:p w14:paraId="7386F43C" w14:textId="7777777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1B548F58" w14:textId="2EB08F79"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04C4B">
              <w:sym w:font="Wingdings" w:char="F0FC"/>
            </w:r>
          </w:p>
        </w:tc>
        <w:tc>
          <w:tcPr>
            <w:tcW w:w="866" w:type="dxa"/>
            <w:shd w:val="clear" w:color="auto" w:fill="00B0F0"/>
            <w:vAlign w:val="center"/>
          </w:tcPr>
          <w:p w14:paraId="160BEC07" w14:textId="4565B7BE"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04C4B">
              <w:sym w:font="Wingdings" w:char="F0FC"/>
            </w:r>
          </w:p>
        </w:tc>
        <w:tc>
          <w:tcPr>
            <w:tcW w:w="1139" w:type="dxa"/>
            <w:shd w:val="clear" w:color="auto" w:fill="auto"/>
            <w:vAlign w:val="center"/>
          </w:tcPr>
          <w:p w14:paraId="626A7FD7" w14:textId="05C5426B"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2.0</w:t>
            </w:r>
          </w:p>
        </w:tc>
      </w:tr>
    </w:tbl>
    <w:p w14:paraId="1C3BE512" w14:textId="77777777" w:rsidR="00E34115" w:rsidRPr="009B0FD6" w:rsidRDefault="00E34115" w:rsidP="00E34115"/>
    <w:p w14:paraId="40CFA627" w14:textId="77777777" w:rsidR="00E34115" w:rsidRPr="009B0FD6" w:rsidRDefault="00E34115" w:rsidP="00E34115">
      <w:pPr>
        <w:pStyle w:val="Heading2"/>
      </w:pPr>
      <w:bookmarkStart w:id="78" w:name="_Toc478430836"/>
      <w:r w:rsidRPr="009B0FD6">
        <w:t>References</w:t>
      </w:r>
      <w:bookmarkEnd w:id="78"/>
    </w:p>
    <w:p w14:paraId="7925EBFF" w14:textId="77777777" w:rsidR="00E34115" w:rsidRPr="009B0FD6" w:rsidRDefault="00E34115" w:rsidP="00E34115">
      <w:r w:rsidRPr="009B0FD6">
        <w:t>For more information, please see:</w:t>
      </w:r>
    </w:p>
    <w:p w14:paraId="0DDB766D" w14:textId="7446AB39" w:rsidR="001474EB" w:rsidRPr="009B0FD6" w:rsidRDefault="001474EB" w:rsidP="009F4ACA">
      <w:pPr>
        <w:pStyle w:val="ListParagraph"/>
        <w:numPr>
          <w:ilvl w:val="0"/>
          <w:numId w:val="11"/>
        </w:numPr>
      </w:pPr>
      <w:r w:rsidRPr="009B0FD6">
        <w:rPr>
          <w:rFonts w:hint="eastAsia"/>
        </w:rPr>
        <w:t xml:space="preserve">OWASP Testing Guide 4.0: Business Logic Testing </w:t>
      </w:r>
      <w:hyperlink r:id="rId66" w:history="1">
        <w:r w:rsidRPr="009B0FD6">
          <w:rPr>
            <w:rStyle w:val="Hyperlink"/>
            <w:rFonts w:hint="eastAsia"/>
          </w:rPr>
          <w:t>https://www.owasp.org/index.php/Testing_for_business_logic</w:t>
        </w:r>
      </w:hyperlink>
      <w:r w:rsidRPr="009B0FD6">
        <w:t xml:space="preserve"> </w:t>
      </w:r>
    </w:p>
    <w:p w14:paraId="375AE593" w14:textId="56239EE5" w:rsidR="001474EB" w:rsidRPr="009B0FD6" w:rsidRDefault="001474EB" w:rsidP="009F4ACA">
      <w:pPr>
        <w:pStyle w:val="ListParagraph"/>
        <w:numPr>
          <w:ilvl w:val="0"/>
          <w:numId w:val="11"/>
        </w:numPr>
      </w:pPr>
      <w:r w:rsidRPr="009B0FD6">
        <w:rPr>
          <w:rFonts w:hint="eastAsia"/>
        </w:rPr>
        <w:t xml:space="preserve">OWASP Cheat Sheet: </w:t>
      </w:r>
      <w:hyperlink r:id="rId67" w:history="1">
        <w:r w:rsidRPr="009B0FD6">
          <w:rPr>
            <w:rStyle w:val="Hyperlink"/>
            <w:rFonts w:hint="eastAsia"/>
          </w:rPr>
          <w:t>https://www.owasp.org/index.php/Business_Logic_Security_Cheat_Sheet</w:t>
        </w:r>
      </w:hyperlink>
      <w:r w:rsidRPr="009B0FD6">
        <w:t xml:space="preserve"> </w:t>
      </w:r>
    </w:p>
    <w:p w14:paraId="06C38663" w14:textId="0261813E" w:rsidR="00DF702A" w:rsidRPr="009B0FD6" w:rsidRDefault="00C801A4" w:rsidP="00BD5F80">
      <w:pPr>
        <w:pStyle w:val="Heading1"/>
      </w:pPr>
      <w:bookmarkStart w:id="79" w:name="_Toc478430837"/>
      <w:r w:rsidRPr="009B0FD6">
        <w:lastRenderedPageBreak/>
        <w:t>V16: Files and r</w:t>
      </w:r>
      <w:r w:rsidR="00DF702A" w:rsidRPr="009B0FD6">
        <w:t xml:space="preserve">esources </w:t>
      </w:r>
      <w:r w:rsidRPr="009B0FD6">
        <w:t>v</w:t>
      </w:r>
      <w:r w:rsidR="00DF702A" w:rsidRPr="009B0FD6">
        <w:t xml:space="preserve">erification </w:t>
      </w:r>
      <w:r w:rsidRPr="009B0FD6">
        <w:t>r</w:t>
      </w:r>
      <w:r w:rsidR="00DF702A" w:rsidRPr="009B0FD6">
        <w:t>equirements</w:t>
      </w:r>
      <w:bookmarkEnd w:id="79"/>
    </w:p>
    <w:p w14:paraId="2BCE3EA6" w14:textId="77777777" w:rsidR="00CC340C" w:rsidRPr="009B0FD6" w:rsidRDefault="00CC340C" w:rsidP="00CC340C">
      <w:pPr>
        <w:pStyle w:val="Heading2"/>
      </w:pPr>
      <w:bookmarkStart w:id="80" w:name="_Toc478430838"/>
      <w:r w:rsidRPr="009B0FD6">
        <w:t>Control objective</w:t>
      </w:r>
      <w:bookmarkEnd w:id="80"/>
    </w:p>
    <w:p w14:paraId="0C7F1956" w14:textId="77777777" w:rsidR="00792E27" w:rsidRPr="009B0FD6" w:rsidRDefault="00792E27" w:rsidP="00FE6DFD">
      <w:r w:rsidRPr="009B0FD6">
        <w:t>Ensure that a verified application satisfies the following high level requirements:</w:t>
      </w:r>
    </w:p>
    <w:p w14:paraId="02FBBF81" w14:textId="486BBA99" w:rsidR="00792E27" w:rsidRPr="009B0FD6" w:rsidRDefault="00792E27" w:rsidP="009F4ACA">
      <w:pPr>
        <w:pStyle w:val="ListParagraph"/>
        <w:numPr>
          <w:ilvl w:val="0"/>
          <w:numId w:val="23"/>
        </w:numPr>
      </w:pPr>
      <w:r w:rsidRPr="009B0FD6">
        <w:rPr>
          <w:rFonts w:hint="eastAsia"/>
        </w:rPr>
        <w:t>Untrusted file data should be handled accordingly and in a secure manner</w:t>
      </w:r>
    </w:p>
    <w:p w14:paraId="0EEE6160" w14:textId="6F40106A" w:rsidR="00792E27" w:rsidRPr="009B0FD6" w:rsidRDefault="00792E27" w:rsidP="009F4ACA">
      <w:pPr>
        <w:pStyle w:val="ListParagraph"/>
        <w:numPr>
          <w:ilvl w:val="0"/>
          <w:numId w:val="23"/>
        </w:numPr>
      </w:pPr>
      <w:r w:rsidRPr="009B0FD6">
        <w:t>O</w:t>
      </w:r>
      <w:r w:rsidRPr="009B0FD6">
        <w:rPr>
          <w:rFonts w:hint="eastAsia"/>
        </w:rPr>
        <w:t>btained from untrusted sources are stored outside the webroot and limited permissions.</w:t>
      </w:r>
    </w:p>
    <w:p w14:paraId="7B3A4711" w14:textId="77777777" w:rsidR="00CC340C" w:rsidRPr="009B0FD6" w:rsidRDefault="00CC340C" w:rsidP="00CC340C">
      <w:pPr>
        <w:pStyle w:val="Heading2"/>
      </w:pPr>
      <w:bookmarkStart w:id="81" w:name="_Toc478430839"/>
      <w:r w:rsidRPr="009B0FD6">
        <w:t>Requirements</w:t>
      </w:r>
      <w:bookmarkEnd w:id="81"/>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3C52FF" w:rsidRPr="009B0FD6" w14:paraId="7B9645E3" w14:textId="77777777" w:rsidTr="005A3FD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8943D85" w14:textId="77777777" w:rsidR="003C52FF" w:rsidRPr="009B0FD6" w:rsidRDefault="003C52FF" w:rsidP="001B1E6E">
            <w:pPr>
              <w:pStyle w:val="TableHeading"/>
              <w:rPr>
                <w:b/>
              </w:rPr>
            </w:pPr>
            <w:r w:rsidRPr="009B0FD6">
              <w:rPr>
                <w:b/>
              </w:rPr>
              <w:t>#</w:t>
            </w:r>
          </w:p>
        </w:tc>
        <w:tc>
          <w:tcPr>
            <w:tcW w:w="4363" w:type="dxa"/>
            <w:vAlign w:val="center"/>
          </w:tcPr>
          <w:p w14:paraId="0A08E878" w14:textId="77777777" w:rsidR="003C52FF" w:rsidRPr="009B0FD6" w:rsidRDefault="003C52FF" w:rsidP="00924854">
            <w:pPr>
              <w:pStyle w:val="TableHeading"/>
              <w:jc w:val="left"/>
              <w:cnfStyle w:val="100000000000" w:firstRow="1" w:lastRow="0" w:firstColumn="0" w:lastColumn="0" w:oddVBand="0" w:evenVBand="0" w:oddHBand="0" w:evenHBand="0" w:firstRowFirstColumn="0" w:firstRowLastColumn="0" w:lastRowFirstColumn="0" w:lastRowLastColumn="0"/>
              <w:rPr>
                <w:b/>
              </w:rPr>
            </w:pPr>
            <w:r w:rsidRPr="009B0FD6">
              <w:rPr>
                <w:b/>
              </w:rPr>
              <w:t>Description</w:t>
            </w:r>
          </w:p>
        </w:tc>
        <w:tc>
          <w:tcPr>
            <w:tcW w:w="866" w:type="dxa"/>
            <w:vAlign w:val="center"/>
          </w:tcPr>
          <w:p w14:paraId="12CAEC35" w14:textId="77777777" w:rsidR="003C52FF" w:rsidRPr="009B0FD6" w:rsidRDefault="003C52FF"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1</w:t>
            </w:r>
          </w:p>
        </w:tc>
        <w:tc>
          <w:tcPr>
            <w:tcW w:w="866" w:type="dxa"/>
            <w:vAlign w:val="center"/>
          </w:tcPr>
          <w:p w14:paraId="0DD471F7" w14:textId="77777777" w:rsidR="003C52FF" w:rsidRPr="009B0FD6" w:rsidRDefault="003C52FF"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2</w:t>
            </w:r>
          </w:p>
        </w:tc>
        <w:tc>
          <w:tcPr>
            <w:tcW w:w="866" w:type="dxa"/>
            <w:vAlign w:val="center"/>
          </w:tcPr>
          <w:p w14:paraId="2A24D9DD" w14:textId="77777777" w:rsidR="003C52FF" w:rsidRPr="009B0FD6" w:rsidRDefault="003C52FF"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3</w:t>
            </w:r>
          </w:p>
        </w:tc>
        <w:tc>
          <w:tcPr>
            <w:tcW w:w="1139" w:type="dxa"/>
            <w:vAlign w:val="center"/>
          </w:tcPr>
          <w:p w14:paraId="62C6B18C" w14:textId="77777777" w:rsidR="003C52FF" w:rsidRPr="009B0FD6" w:rsidRDefault="003C52FF" w:rsidP="005A3FD0">
            <w:pPr>
              <w:pStyle w:val="TableHeading"/>
              <w:cnfStyle w:val="100000000000" w:firstRow="1" w:lastRow="0" w:firstColumn="0" w:lastColumn="0" w:oddVBand="0" w:evenVBand="0" w:oddHBand="0" w:evenHBand="0" w:firstRowFirstColumn="0" w:firstRowLastColumn="0" w:lastRowFirstColumn="0" w:lastRowLastColumn="0"/>
              <w:rPr>
                <w:b/>
              </w:rPr>
            </w:pPr>
            <w:r w:rsidRPr="009B0FD6">
              <w:rPr>
                <w:b/>
              </w:rPr>
              <w:t>Since</w:t>
            </w:r>
          </w:p>
        </w:tc>
      </w:tr>
      <w:tr w:rsidR="00B32ADE" w:rsidRPr="009B0FD6" w14:paraId="2B671CE6"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4F04033C" w14:textId="3D6D9407" w:rsidR="00B32ADE" w:rsidRPr="009B0FD6" w:rsidRDefault="00B32ADE" w:rsidP="00B32ADE">
            <w:pPr>
              <w:pStyle w:val="TableHeading"/>
            </w:pPr>
            <w:r w:rsidRPr="009B0FD6">
              <w:rPr>
                <w:b/>
                <w:color w:val="FFFFFF"/>
                <w:sz w:val="20"/>
                <w:szCs w:val="20"/>
                <w:shd w:val="clear" w:color="auto" w:fill="A5A5A5"/>
              </w:rPr>
              <w:t>16.1</w:t>
            </w:r>
          </w:p>
        </w:tc>
        <w:tc>
          <w:tcPr>
            <w:tcW w:w="4363" w:type="dxa"/>
            <w:shd w:val="clear" w:color="auto" w:fill="auto"/>
          </w:tcPr>
          <w:p w14:paraId="67FCF2AE" w14:textId="153A09AC"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URL redirects and forwards only allow whitelisted destinations, or show a warning when redirecting to potentially untrusted content.</w:t>
            </w:r>
          </w:p>
        </w:tc>
        <w:tc>
          <w:tcPr>
            <w:tcW w:w="866" w:type="dxa"/>
            <w:shd w:val="clear" w:color="auto" w:fill="FFC000"/>
            <w:vAlign w:val="center"/>
          </w:tcPr>
          <w:p w14:paraId="6DF6EDE7" w14:textId="39412C32"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A0585">
              <w:sym w:font="Wingdings" w:char="F0FC"/>
            </w:r>
          </w:p>
        </w:tc>
        <w:tc>
          <w:tcPr>
            <w:tcW w:w="866" w:type="dxa"/>
            <w:shd w:val="clear" w:color="auto" w:fill="92D050"/>
            <w:vAlign w:val="center"/>
          </w:tcPr>
          <w:p w14:paraId="351197F3" w14:textId="174C823B"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A0585">
              <w:sym w:font="Wingdings" w:char="F0FC"/>
            </w:r>
          </w:p>
        </w:tc>
        <w:tc>
          <w:tcPr>
            <w:tcW w:w="866" w:type="dxa"/>
            <w:shd w:val="clear" w:color="auto" w:fill="00B0F0"/>
            <w:vAlign w:val="center"/>
          </w:tcPr>
          <w:p w14:paraId="7EFF27CE" w14:textId="1D06CA49"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A0585">
              <w:sym w:font="Wingdings" w:char="F0FC"/>
            </w:r>
          </w:p>
        </w:tc>
        <w:tc>
          <w:tcPr>
            <w:tcW w:w="1139" w:type="dxa"/>
            <w:shd w:val="clear" w:color="auto" w:fill="auto"/>
            <w:vAlign w:val="center"/>
          </w:tcPr>
          <w:p w14:paraId="1DA70492" w14:textId="4A430F26"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2.0</w:t>
            </w:r>
          </w:p>
        </w:tc>
      </w:tr>
      <w:tr w:rsidR="00B32ADE" w:rsidRPr="009B0FD6" w14:paraId="5BAC5764" w14:textId="77777777" w:rsidTr="00F93E1B">
        <w:trPr>
          <w:cantSplit/>
        </w:trPr>
        <w:tc>
          <w:tcPr>
            <w:cnfStyle w:val="001000000000" w:firstRow="0" w:lastRow="0" w:firstColumn="1" w:lastColumn="0" w:oddVBand="0" w:evenVBand="0" w:oddHBand="0" w:evenHBand="0" w:firstRowFirstColumn="0" w:firstRowLastColumn="0" w:lastRowFirstColumn="0" w:lastRowLastColumn="0"/>
            <w:tcW w:w="910" w:type="dxa"/>
          </w:tcPr>
          <w:p w14:paraId="2DCC5E73" w14:textId="2FD4A07E" w:rsidR="00B32ADE" w:rsidRPr="009B0FD6" w:rsidRDefault="00B32ADE" w:rsidP="00B32ADE">
            <w:pPr>
              <w:pStyle w:val="TableHeading"/>
            </w:pPr>
            <w:r w:rsidRPr="009B0FD6">
              <w:rPr>
                <w:b/>
                <w:color w:val="FFFFFF"/>
                <w:sz w:val="20"/>
                <w:szCs w:val="20"/>
                <w:shd w:val="clear" w:color="auto" w:fill="A5A5A5"/>
              </w:rPr>
              <w:t>16.2</w:t>
            </w:r>
          </w:p>
        </w:tc>
        <w:tc>
          <w:tcPr>
            <w:tcW w:w="4363" w:type="dxa"/>
            <w:shd w:val="clear" w:color="auto" w:fill="auto"/>
          </w:tcPr>
          <w:p w14:paraId="145032C7" w14:textId="547D56B9"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rPr>
                <w:color w:val="333333"/>
              </w:rPr>
              <w:t>Verify that untrusted file data submitted to the application is not used directly with file I/O commands</w:t>
            </w:r>
            <w:r w:rsidRPr="009B0FD6">
              <w:t>, particularly to protect against path traversal, local file include, file mime type,</w:t>
            </w:r>
            <w:r w:rsidR="00F93E1B">
              <w:t xml:space="preserve"> reflective file download,</w:t>
            </w:r>
            <w:r w:rsidRPr="009B0FD6">
              <w:t xml:space="preserve"> and OS command injection vulnerabilities.</w:t>
            </w:r>
          </w:p>
        </w:tc>
        <w:tc>
          <w:tcPr>
            <w:tcW w:w="866" w:type="dxa"/>
            <w:shd w:val="clear" w:color="auto" w:fill="FFC000"/>
            <w:vAlign w:val="center"/>
          </w:tcPr>
          <w:p w14:paraId="63B8BD54" w14:textId="5B148873"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1A0585">
              <w:sym w:font="Wingdings" w:char="F0FC"/>
            </w:r>
          </w:p>
        </w:tc>
        <w:tc>
          <w:tcPr>
            <w:tcW w:w="866" w:type="dxa"/>
            <w:shd w:val="clear" w:color="auto" w:fill="92D050"/>
            <w:vAlign w:val="center"/>
          </w:tcPr>
          <w:p w14:paraId="414432D5" w14:textId="69099622"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1A0585">
              <w:sym w:font="Wingdings" w:char="F0FC"/>
            </w:r>
          </w:p>
        </w:tc>
        <w:tc>
          <w:tcPr>
            <w:tcW w:w="866" w:type="dxa"/>
            <w:shd w:val="clear" w:color="auto" w:fill="00B0F0"/>
            <w:vAlign w:val="center"/>
          </w:tcPr>
          <w:p w14:paraId="705EDDC2" w14:textId="7B8B411D"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1A0585">
              <w:sym w:font="Wingdings" w:char="F0FC"/>
            </w:r>
          </w:p>
        </w:tc>
        <w:tc>
          <w:tcPr>
            <w:tcW w:w="1139" w:type="dxa"/>
            <w:shd w:val="clear" w:color="auto" w:fill="E2EFD9" w:themeFill="accent6" w:themeFillTint="33"/>
            <w:vAlign w:val="center"/>
          </w:tcPr>
          <w:p w14:paraId="026E4727" w14:textId="2C302BA8" w:rsidR="00B32ADE" w:rsidRPr="009B0FD6" w:rsidRDefault="00F93E1B" w:rsidP="00B32ADE">
            <w:pPr>
              <w:pStyle w:val="TableBody"/>
              <w:jc w:val="center"/>
              <w:cnfStyle w:val="000000000000" w:firstRow="0" w:lastRow="0" w:firstColumn="0" w:lastColumn="0" w:oddVBand="0" w:evenVBand="0" w:oddHBand="0" w:evenHBand="0" w:firstRowFirstColumn="0" w:firstRowLastColumn="0" w:lastRowFirstColumn="0" w:lastRowLastColumn="0"/>
            </w:pPr>
            <w:r>
              <w:t>3.1</w:t>
            </w:r>
          </w:p>
        </w:tc>
      </w:tr>
      <w:tr w:rsidR="00B32ADE" w:rsidRPr="009B0FD6" w14:paraId="1BD3C00F"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7DA18852" w14:textId="0B1DD459" w:rsidR="00B32ADE" w:rsidRPr="009B0FD6" w:rsidRDefault="00B32ADE" w:rsidP="00B32ADE">
            <w:pPr>
              <w:pStyle w:val="TableHeading"/>
            </w:pPr>
            <w:r w:rsidRPr="009B0FD6">
              <w:rPr>
                <w:b/>
                <w:color w:val="FFFFFF"/>
                <w:sz w:val="20"/>
                <w:szCs w:val="20"/>
                <w:shd w:val="clear" w:color="auto" w:fill="A5A5A5"/>
              </w:rPr>
              <w:t>16.3</w:t>
            </w:r>
          </w:p>
        </w:tc>
        <w:tc>
          <w:tcPr>
            <w:tcW w:w="4363" w:type="dxa"/>
            <w:shd w:val="clear" w:color="auto" w:fill="auto"/>
          </w:tcPr>
          <w:p w14:paraId="38F79F56" w14:textId="67943DD5"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rPr>
                <w:color w:val="333333"/>
              </w:rPr>
              <w:t>Verify that files obtained from untrusted sources are validated to be of expected type and scanned by antivirus scanners to prevent upload of known malicious content.</w:t>
            </w:r>
          </w:p>
        </w:tc>
        <w:tc>
          <w:tcPr>
            <w:tcW w:w="866" w:type="dxa"/>
            <w:shd w:val="clear" w:color="auto" w:fill="FFC000"/>
            <w:vAlign w:val="center"/>
          </w:tcPr>
          <w:p w14:paraId="0EA86F4D" w14:textId="11719428"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A0585">
              <w:sym w:font="Wingdings" w:char="F0FC"/>
            </w:r>
          </w:p>
        </w:tc>
        <w:tc>
          <w:tcPr>
            <w:tcW w:w="866" w:type="dxa"/>
            <w:shd w:val="clear" w:color="auto" w:fill="92D050"/>
            <w:vAlign w:val="center"/>
          </w:tcPr>
          <w:p w14:paraId="6EC29444" w14:textId="1586E2E6"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A0585">
              <w:sym w:font="Wingdings" w:char="F0FC"/>
            </w:r>
          </w:p>
        </w:tc>
        <w:tc>
          <w:tcPr>
            <w:tcW w:w="866" w:type="dxa"/>
            <w:shd w:val="clear" w:color="auto" w:fill="00B0F0"/>
            <w:vAlign w:val="center"/>
          </w:tcPr>
          <w:p w14:paraId="39BEF6DB" w14:textId="503F87DF"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A0585">
              <w:sym w:font="Wingdings" w:char="F0FC"/>
            </w:r>
          </w:p>
        </w:tc>
        <w:tc>
          <w:tcPr>
            <w:tcW w:w="1139" w:type="dxa"/>
            <w:shd w:val="clear" w:color="auto" w:fill="auto"/>
            <w:vAlign w:val="center"/>
          </w:tcPr>
          <w:p w14:paraId="6E10F6AA" w14:textId="45133BFB"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2.0</w:t>
            </w:r>
          </w:p>
        </w:tc>
      </w:tr>
      <w:tr w:rsidR="00B32ADE" w:rsidRPr="009B0FD6" w14:paraId="5A6D541D" w14:textId="77777777" w:rsidTr="00F93E1B">
        <w:trPr>
          <w:cantSplit/>
        </w:trPr>
        <w:tc>
          <w:tcPr>
            <w:cnfStyle w:val="001000000000" w:firstRow="0" w:lastRow="0" w:firstColumn="1" w:lastColumn="0" w:oddVBand="0" w:evenVBand="0" w:oddHBand="0" w:evenHBand="0" w:firstRowFirstColumn="0" w:firstRowLastColumn="0" w:lastRowFirstColumn="0" w:lastRowLastColumn="0"/>
            <w:tcW w:w="910" w:type="dxa"/>
          </w:tcPr>
          <w:p w14:paraId="257BD34C" w14:textId="12681441" w:rsidR="00B32ADE" w:rsidRPr="009B0FD6" w:rsidRDefault="00B32ADE" w:rsidP="00B32ADE">
            <w:pPr>
              <w:pStyle w:val="TableHeading"/>
            </w:pPr>
            <w:r w:rsidRPr="009B0FD6">
              <w:rPr>
                <w:b/>
                <w:color w:val="FFFFFF"/>
                <w:sz w:val="20"/>
                <w:szCs w:val="20"/>
                <w:shd w:val="clear" w:color="auto" w:fill="A5A5A5"/>
              </w:rPr>
              <w:t>16.4</w:t>
            </w:r>
          </w:p>
        </w:tc>
        <w:tc>
          <w:tcPr>
            <w:tcW w:w="4363" w:type="dxa"/>
            <w:shd w:val="clear" w:color="auto" w:fill="auto"/>
          </w:tcPr>
          <w:p w14:paraId="1A65C7E7" w14:textId="4B590C59" w:rsidR="00B32ADE" w:rsidRPr="009B0FD6" w:rsidRDefault="00F93E1B" w:rsidP="00B32ADE">
            <w:pPr>
              <w:pStyle w:val="TableBody"/>
              <w:cnfStyle w:val="000000000000" w:firstRow="0" w:lastRow="0" w:firstColumn="0" w:lastColumn="0" w:oddVBand="0" w:evenVBand="0" w:oddHBand="0" w:evenHBand="0" w:firstRowFirstColumn="0" w:firstRowLastColumn="0" w:lastRowFirstColumn="0" w:lastRowLastColumn="0"/>
            </w:pPr>
            <w:r w:rsidRPr="00F93E1B">
              <w:t>Verify that untrusted data is not used within inclusion, class loader, or reflection capabilities to prevent remote/local code execution vulnerabilities</w:t>
            </w:r>
            <w:r w:rsidR="00B32ADE" w:rsidRPr="009B0FD6">
              <w:t xml:space="preserve">. </w:t>
            </w:r>
          </w:p>
        </w:tc>
        <w:tc>
          <w:tcPr>
            <w:tcW w:w="866" w:type="dxa"/>
            <w:shd w:val="clear" w:color="auto" w:fill="FFC000"/>
            <w:vAlign w:val="center"/>
          </w:tcPr>
          <w:p w14:paraId="4DB2B2B9" w14:textId="32445EEA"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1A0585">
              <w:sym w:font="Wingdings" w:char="F0FC"/>
            </w:r>
          </w:p>
        </w:tc>
        <w:tc>
          <w:tcPr>
            <w:tcW w:w="866" w:type="dxa"/>
            <w:shd w:val="clear" w:color="auto" w:fill="92D050"/>
            <w:vAlign w:val="center"/>
          </w:tcPr>
          <w:p w14:paraId="5B7F39D3" w14:textId="1919EA21"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1A0585">
              <w:sym w:font="Wingdings" w:char="F0FC"/>
            </w:r>
          </w:p>
        </w:tc>
        <w:tc>
          <w:tcPr>
            <w:tcW w:w="866" w:type="dxa"/>
            <w:shd w:val="clear" w:color="auto" w:fill="00B0F0"/>
            <w:vAlign w:val="center"/>
          </w:tcPr>
          <w:p w14:paraId="3ADA2C98" w14:textId="7DE4AA3B"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1A0585">
              <w:sym w:font="Wingdings" w:char="F0FC"/>
            </w:r>
          </w:p>
        </w:tc>
        <w:tc>
          <w:tcPr>
            <w:tcW w:w="1139" w:type="dxa"/>
            <w:shd w:val="clear" w:color="auto" w:fill="E2EFD9" w:themeFill="accent6" w:themeFillTint="33"/>
            <w:vAlign w:val="center"/>
          </w:tcPr>
          <w:p w14:paraId="5EED8DFF" w14:textId="69261E0B" w:rsidR="00B32ADE" w:rsidRPr="009B0FD6" w:rsidRDefault="00F93E1B" w:rsidP="00B32ADE">
            <w:pPr>
              <w:pStyle w:val="TableBody"/>
              <w:jc w:val="center"/>
              <w:cnfStyle w:val="000000000000" w:firstRow="0" w:lastRow="0" w:firstColumn="0" w:lastColumn="0" w:oddVBand="0" w:evenVBand="0" w:oddHBand="0" w:evenHBand="0" w:firstRowFirstColumn="0" w:firstRowLastColumn="0" w:lastRowFirstColumn="0" w:lastRowLastColumn="0"/>
            </w:pPr>
            <w:r>
              <w:t>3.1</w:t>
            </w:r>
          </w:p>
        </w:tc>
      </w:tr>
      <w:tr w:rsidR="00B32ADE" w:rsidRPr="009B0FD6" w14:paraId="6845C57E"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2F40CCA1" w14:textId="3DDDC4C0" w:rsidR="00B32ADE" w:rsidRPr="009B0FD6" w:rsidRDefault="00B32ADE" w:rsidP="00B32ADE">
            <w:pPr>
              <w:pStyle w:val="TableHeading"/>
            </w:pPr>
            <w:r w:rsidRPr="009B0FD6">
              <w:rPr>
                <w:b/>
                <w:color w:val="FFFFFF"/>
                <w:sz w:val="20"/>
                <w:szCs w:val="20"/>
                <w:shd w:val="clear" w:color="auto" w:fill="A5A5A5"/>
              </w:rPr>
              <w:t>16.5</w:t>
            </w:r>
          </w:p>
        </w:tc>
        <w:tc>
          <w:tcPr>
            <w:tcW w:w="4363" w:type="dxa"/>
            <w:shd w:val="clear" w:color="auto" w:fill="auto"/>
          </w:tcPr>
          <w:p w14:paraId="63F70C23" w14:textId="68B8985B"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untrusted data is not used within cross-domain resource sharing (CORS) to protect against arbitrary remote content.</w:t>
            </w:r>
          </w:p>
        </w:tc>
        <w:tc>
          <w:tcPr>
            <w:tcW w:w="866" w:type="dxa"/>
            <w:shd w:val="clear" w:color="auto" w:fill="FFC000"/>
            <w:vAlign w:val="center"/>
          </w:tcPr>
          <w:p w14:paraId="179977C7" w14:textId="287F87DF"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A0585">
              <w:sym w:font="Wingdings" w:char="F0FC"/>
            </w:r>
          </w:p>
        </w:tc>
        <w:tc>
          <w:tcPr>
            <w:tcW w:w="866" w:type="dxa"/>
            <w:shd w:val="clear" w:color="auto" w:fill="92D050"/>
            <w:vAlign w:val="center"/>
          </w:tcPr>
          <w:p w14:paraId="7594D7B2" w14:textId="7B8AD8A0"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A0585">
              <w:sym w:font="Wingdings" w:char="F0FC"/>
            </w:r>
          </w:p>
        </w:tc>
        <w:tc>
          <w:tcPr>
            <w:tcW w:w="866" w:type="dxa"/>
            <w:shd w:val="clear" w:color="auto" w:fill="00B0F0"/>
            <w:vAlign w:val="center"/>
          </w:tcPr>
          <w:p w14:paraId="6A23AFAA" w14:textId="2E7A45DD"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A0585">
              <w:sym w:font="Wingdings" w:char="F0FC"/>
            </w:r>
          </w:p>
        </w:tc>
        <w:tc>
          <w:tcPr>
            <w:tcW w:w="1139" w:type="dxa"/>
            <w:shd w:val="clear" w:color="auto" w:fill="auto"/>
            <w:vAlign w:val="center"/>
          </w:tcPr>
          <w:p w14:paraId="7616EB17" w14:textId="4E916A20"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2.0</w:t>
            </w:r>
          </w:p>
        </w:tc>
      </w:tr>
      <w:tr w:rsidR="00B32ADE" w:rsidRPr="009B0FD6" w14:paraId="63233EF9"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tcPr>
          <w:p w14:paraId="57B66197" w14:textId="7FD1C9FF" w:rsidR="00B32ADE" w:rsidRPr="009B0FD6" w:rsidRDefault="00B32ADE" w:rsidP="00B32ADE">
            <w:pPr>
              <w:pStyle w:val="TableHeading"/>
            </w:pPr>
            <w:r w:rsidRPr="009B0FD6">
              <w:rPr>
                <w:b/>
                <w:color w:val="FFFFFF"/>
                <w:sz w:val="20"/>
                <w:szCs w:val="20"/>
                <w:shd w:val="clear" w:color="auto" w:fill="A5A5A5"/>
              </w:rPr>
              <w:t>16.6</w:t>
            </w:r>
          </w:p>
        </w:tc>
        <w:tc>
          <w:tcPr>
            <w:tcW w:w="4363" w:type="dxa"/>
            <w:shd w:val="clear" w:color="auto" w:fill="auto"/>
          </w:tcPr>
          <w:p w14:paraId="0ACAD080" w14:textId="0CB9CE3A"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files obtained from untrusted sources are stored outside the webroot, with limited permissions, preferably with strong validation.</w:t>
            </w:r>
          </w:p>
        </w:tc>
        <w:tc>
          <w:tcPr>
            <w:tcW w:w="866" w:type="dxa"/>
            <w:shd w:val="clear" w:color="auto" w:fill="auto"/>
            <w:vAlign w:val="center"/>
          </w:tcPr>
          <w:p w14:paraId="21AD6E88" w14:textId="441177A3"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15761B72" w14:textId="1BAD2E75"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1A0585">
              <w:sym w:font="Wingdings" w:char="F0FC"/>
            </w:r>
          </w:p>
        </w:tc>
        <w:tc>
          <w:tcPr>
            <w:tcW w:w="866" w:type="dxa"/>
            <w:shd w:val="clear" w:color="auto" w:fill="00B0F0"/>
            <w:vAlign w:val="center"/>
          </w:tcPr>
          <w:p w14:paraId="6F079531" w14:textId="0B10079A"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1A0585">
              <w:sym w:font="Wingdings" w:char="F0FC"/>
            </w:r>
          </w:p>
        </w:tc>
        <w:tc>
          <w:tcPr>
            <w:tcW w:w="1139" w:type="dxa"/>
            <w:shd w:val="clear" w:color="auto" w:fill="auto"/>
            <w:vAlign w:val="center"/>
          </w:tcPr>
          <w:p w14:paraId="10F35C29" w14:textId="02200046"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B32ADE" w:rsidRPr="009B0FD6" w14:paraId="280577BD"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5A33CB7E" w14:textId="2E3F2A15" w:rsidR="00B32ADE" w:rsidRPr="009B0FD6" w:rsidRDefault="00B32ADE" w:rsidP="00B32ADE">
            <w:pPr>
              <w:pStyle w:val="TableHeading"/>
            </w:pPr>
            <w:r w:rsidRPr="009B0FD6">
              <w:rPr>
                <w:b/>
                <w:color w:val="FFFFFF"/>
                <w:sz w:val="20"/>
                <w:szCs w:val="20"/>
                <w:shd w:val="clear" w:color="auto" w:fill="A5A5A5"/>
              </w:rPr>
              <w:t>16.7</w:t>
            </w:r>
          </w:p>
        </w:tc>
        <w:tc>
          <w:tcPr>
            <w:tcW w:w="4363" w:type="dxa"/>
            <w:shd w:val="clear" w:color="auto" w:fill="auto"/>
          </w:tcPr>
          <w:p w14:paraId="10129657" w14:textId="4F294184"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the web or application server is configured by default to deny access to remote resources or systems outside the web or application server.</w:t>
            </w:r>
          </w:p>
        </w:tc>
        <w:tc>
          <w:tcPr>
            <w:tcW w:w="866" w:type="dxa"/>
            <w:shd w:val="clear" w:color="auto" w:fill="auto"/>
            <w:vAlign w:val="center"/>
          </w:tcPr>
          <w:p w14:paraId="341E3ADC" w14:textId="6D279349"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06C4C6B1" w14:textId="5D4034ED"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A0585">
              <w:sym w:font="Wingdings" w:char="F0FC"/>
            </w:r>
          </w:p>
        </w:tc>
        <w:tc>
          <w:tcPr>
            <w:tcW w:w="866" w:type="dxa"/>
            <w:shd w:val="clear" w:color="auto" w:fill="00B0F0"/>
            <w:vAlign w:val="center"/>
          </w:tcPr>
          <w:p w14:paraId="460733B1" w14:textId="06A890EA"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A0585">
              <w:sym w:font="Wingdings" w:char="F0FC"/>
            </w:r>
          </w:p>
        </w:tc>
        <w:tc>
          <w:tcPr>
            <w:tcW w:w="1139" w:type="dxa"/>
            <w:shd w:val="clear" w:color="auto" w:fill="auto"/>
            <w:vAlign w:val="center"/>
          </w:tcPr>
          <w:p w14:paraId="1D56DA68" w14:textId="2A18D0D6"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2.0</w:t>
            </w:r>
          </w:p>
        </w:tc>
      </w:tr>
      <w:tr w:rsidR="00B32ADE" w:rsidRPr="009B0FD6" w14:paraId="285A81F3"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tcPr>
          <w:p w14:paraId="74CF4AB9" w14:textId="483E3794" w:rsidR="00B32ADE" w:rsidRPr="009B0FD6" w:rsidRDefault="00B32ADE" w:rsidP="00B32ADE">
            <w:pPr>
              <w:pStyle w:val="TableHeading"/>
            </w:pPr>
            <w:r w:rsidRPr="009B0FD6">
              <w:rPr>
                <w:b/>
                <w:color w:val="FFFFFF"/>
                <w:sz w:val="20"/>
                <w:szCs w:val="20"/>
                <w:shd w:val="clear" w:color="auto" w:fill="A5A5A5"/>
              </w:rPr>
              <w:lastRenderedPageBreak/>
              <w:t>16.8</w:t>
            </w:r>
          </w:p>
        </w:tc>
        <w:tc>
          <w:tcPr>
            <w:tcW w:w="4363" w:type="dxa"/>
            <w:shd w:val="clear" w:color="auto" w:fill="auto"/>
          </w:tcPr>
          <w:p w14:paraId="4F729CD5" w14:textId="7CC33280"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the application code does not execute uploaded data obtained from untrusted sources.</w:t>
            </w:r>
          </w:p>
        </w:tc>
        <w:tc>
          <w:tcPr>
            <w:tcW w:w="866" w:type="dxa"/>
            <w:shd w:val="clear" w:color="auto" w:fill="FFC000"/>
            <w:vAlign w:val="center"/>
          </w:tcPr>
          <w:p w14:paraId="7AF77A81" w14:textId="45AB7C0A"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1A0585">
              <w:sym w:font="Wingdings" w:char="F0FC"/>
            </w:r>
          </w:p>
        </w:tc>
        <w:tc>
          <w:tcPr>
            <w:tcW w:w="866" w:type="dxa"/>
            <w:shd w:val="clear" w:color="auto" w:fill="92D050"/>
            <w:vAlign w:val="center"/>
          </w:tcPr>
          <w:p w14:paraId="0323B2FC" w14:textId="17205A8A"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1A0585">
              <w:sym w:font="Wingdings" w:char="F0FC"/>
            </w:r>
          </w:p>
        </w:tc>
        <w:tc>
          <w:tcPr>
            <w:tcW w:w="866" w:type="dxa"/>
            <w:shd w:val="clear" w:color="auto" w:fill="00B0F0"/>
            <w:vAlign w:val="center"/>
          </w:tcPr>
          <w:p w14:paraId="0B961470" w14:textId="31823BF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1A0585">
              <w:sym w:font="Wingdings" w:char="F0FC"/>
            </w:r>
          </w:p>
        </w:tc>
        <w:tc>
          <w:tcPr>
            <w:tcW w:w="1139" w:type="dxa"/>
            <w:shd w:val="clear" w:color="auto" w:fill="auto"/>
            <w:vAlign w:val="center"/>
          </w:tcPr>
          <w:p w14:paraId="179ACA95" w14:textId="4521EAA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B32ADE" w:rsidRPr="009B0FD6" w14:paraId="76C2755E"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33380AFA" w14:textId="15E6FB57" w:rsidR="00B32ADE" w:rsidRPr="009B0FD6" w:rsidRDefault="00B32ADE" w:rsidP="00B32ADE">
            <w:pPr>
              <w:pStyle w:val="TableHeading"/>
            </w:pPr>
            <w:r w:rsidRPr="009B0FD6">
              <w:rPr>
                <w:b/>
                <w:color w:val="FFFFFF"/>
                <w:sz w:val="20"/>
                <w:szCs w:val="20"/>
                <w:shd w:val="clear" w:color="auto" w:fill="A5A5A5"/>
              </w:rPr>
              <w:t>16.9</w:t>
            </w:r>
          </w:p>
        </w:tc>
        <w:tc>
          <w:tcPr>
            <w:tcW w:w="4363" w:type="dxa"/>
            <w:shd w:val="clear" w:color="auto" w:fill="auto"/>
          </w:tcPr>
          <w:p w14:paraId="0809E3CA" w14:textId="78A6164D"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t>Verify that unsupported, insecure or deprecated client-side technologies are not used, such as</w:t>
            </w:r>
            <w:r w:rsidRPr="009B0FD6">
              <w:t xml:space="preserve"> </w:t>
            </w:r>
            <w:r>
              <w:t xml:space="preserve">NSAPI plugins, </w:t>
            </w:r>
            <w:r w:rsidRPr="009B0FD6">
              <w:t xml:space="preserve">Flash, </w:t>
            </w:r>
            <w:r>
              <w:t xml:space="preserve">Shockwave, </w:t>
            </w:r>
            <w:r w:rsidRPr="009B0FD6">
              <w:t xml:space="preserve">Active-X, Silverlight, NACL, </w:t>
            </w:r>
            <w:r>
              <w:t xml:space="preserve">or </w:t>
            </w:r>
            <w:r w:rsidRPr="009B0FD6">
              <w:t>client-side Java</w:t>
            </w:r>
            <w:r>
              <w:t xml:space="preserve"> applets.</w:t>
            </w:r>
          </w:p>
        </w:tc>
        <w:tc>
          <w:tcPr>
            <w:tcW w:w="866" w:type="dxa"/>
            <w:shd w:val="clear" w:color="auto" w:fill="FFC000"/>
            <w:vAlign w:val="center"/>
          </w:tcPr>
          <w:p w14:paraId="7E7478BC" w14:textId="63CCB857"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A0585">
              <w:sym w:font="Wingdings" w:char="F0FC"/>
            </w:r>
          </w:p>
        </w:tc>
        <w:tc>
          <w:tcPr>
            <w:tcW w:w="866" w:type="dxa"/>
            <w:shd w:val="clear" w:color="auto" w:fill="92D050"/>
            <w:vAlign w:val="center"/>
          </w:tcPr>
          <w:p w14:paraId="5548BD45" w14:textId="1B861038"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A0585">
              <w:sym w:font="Wingdings" w:char="F0FC"/>
            </w:r>
          </w:p>
        </w:tc>
        <w:tc>
          <w:tcPr>
            <w:tcW w:w="866" w:type="dxa"/>
            <w:shd w:val="clear" w:color="auto" w:fill="00B0F0"/>
            <w:vAlign w:val="center"/>
          </w:tcPr>
          <w:p w14:paraId="6291D0C3" w14:textId="693660CA"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1A0585">
              <w:sym w:font="Wingdings" w:char="F0FC"/>
            </w:r>
          </w:p>
        </w:tc>
        <w:tc>
          <w:tcPr>
            <w:tcW w:w="1139" w:type="dxa"/>
            <w:shd w:val="clear" w:color="auto" w:fill="E2EFD9" w:themeFill="accent6" w:themeFillTint="33"/>
            <w:vAlign w:val="center"/>
          </w:tcPr>
          <w:p w14:paraId="0F02BABC" w14:textId="62F4ECC6"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t>3.1</w:t>
            </w:r>
          </w:p>
        </w:tc>
      </w:tr>
    </w:tbl>
    <w:p w14:paraId="3538CD95" w14:textId="77777777" w:rsidR="00E34115" w:rsidRPr="009B0FD6" w:rsidRDefault="00E34115" w:rsidP="00E34115"/>
    <w:p w14:paraId="5F33A7F1" w14:textId="77777777" w:rsidR="00E34115" w:rsidRPr="009B0FD6" w:rsidRDefault="00E34115" w:rsidP="00E34115">
      <w:pPr>
        <w:pStyle w:val="Heading2"/>
      </w:pPr>
      <w:bookmarkStart w:id="82" w:name="_Toc478430840"/>
      <w:r w:rsidRPr="009B0FD6">
        <w:t>References</w:t>
      </w:r>
      <w:bookmarkEnd w:id="82"/>
    </w:p>
    <w:p w14:paraId="50CEB952" w14:textId="77777777" w:rsidR="001E22FA" w:rsidRPr="009B0FD6" w:rsidRDefault="001E22FA" w:rsidP="001E22FA">
      <w:r w:rsidRPr="009B0FD6">
        <w:t>For more information, please see:</w:t>
      </w:r>
    </w:p>
    <w:p w14:paraId="558D44DF" w14:textId="4F6467B1" w:rsidR="001E22FA" w:rsidRPr="009B0FD6" w:rsidRDefault="001E22FA" w:rsidP="009F4ACA">
      <w:pPr>
        <w:pStyle w:val="ListParagraph"/>
        <w:numPr>
          <w:ilvl w:val="0"/>
          <w:numId w:val="10"/>
        </w:numPr>
      </w:pPr>
      <w:r w:rsidRPr="009B0FD6">
        <w:rPr>
          <w:rFonts w:hint="eastAsia"/>
        </w:rPr>
        <w:t>File Extension Handling for Sensitive Information</w:t>
      </w:r>
      <w:r w:rsidR="00792E27" w:rsidRPr="009B0FD6">
        <w:t>:</w:t>
      </w:r>
      <w:r w:rsidRPr="009B0FD6">
        <w:rPr>
          <w:rFonts w:hint="eastAsia"/>
        </w:rPr>
        <w:t xml:space="preserve"> </w:t>
      </w:r>
      <w:hyperlink r:id="rId68" w:history="1">
        <w:r w:rsidRPr="009B0FD6">
          <w:rPr>
            <w:rStyle w:val="Hyperlink"/>
            <w:rFonts w:hint="eastAsia"/>
          </w:rPr>
          <w:t>https://www.owasp.org/index.php/Unrestricted_File_Upload</w:t>
        </w:r>
      </w:hyperlink>
      <w:r w:rsidRPr="009B0FD6">
        <w:t xml:space="preserve"> </w:t>
      </w:r>
    </w:p>
    <w:p w14:paraId="38B6C546" w14:textId="13873922" w:rsidR="003C52FF" w:rsidRPr="009B0FD6" w:rsidRDefault="00F93E1B" w:rsidP="009F4ACA">
      <w:pPr>
        <w:pStyle w:val="ListParagraph"/>
        <w:numPr>
          <w:ilvl w:val="0"/>
          <w:numId w:val="34"/>
        </w:numPr>
      </w:pPr>
      <w:r>
        <w:t>Reflective file download by Oren Hatif</w:t>
      </w:r>
      <w:r>
        <w:br/>
      </w:r>
      <w:hyperlink r:id="rId69" w:history="1">
        <w:r w:rsidRPr="00D53385">
          <w:rPr>
            <w:rStyle w:val="Hyperlink"/>
          </w:rPr>
          <w:t>https://www.trustwave.com/Resources/SpiderLabs-Blog/Reflected-File-Download---A-New-Web-Attack-Vector/</w:t>
        </w:r>
      </w:hyperlink>
      <w:r>
        <w:t xml:space="preserve"> </w:t>
      </w:r>
    </w:p>
    <w:p w14:paraId="7FE2B720" w14:textId="4D56DD42" w:rsidR="00DF702A" w:rsidRPr="009B0FD6" w:rsidRDefault="00DF702A" w:rsidP="00BD5F80">
      <w:pPr>
        <w:pStyle w:val="Heading1"/>
      </w:pPr>
      <w:bookmarkStart w:id="83" w:name="_Toc478430841"/>
      <w:r w:rsidRPr="009B0FD6">
        <w:lastRenderedPageBreak/>
        <w:t xml:space="preserve">V17: Mobile </w:t>
      </w:r>
      <w:r w:rsidR="00C801A4" w:rsidRPr="009B0FD6">
        <w:t>v</w:t>
      </w:r>
      <w:r w:rsidRPr="009B0FD6">
        <w:t xml:space="preserve">erification </w:t>
      </w:r>
      <w:r w:rsidR="00C801A4" w:rsidRPr="009B0FD6">
        <w:t>r</w:t>
      </w:r>
      <w:r w:rsidRPr="009B0FD6">
        <w:t>equirements</w:t>
      </w:r>
      <w:bookmarkEnd w:id="83"/>
    </w:p>
    <w:p w14:paraId="360CEC81" w14:textId="77777777" w:rsidR="00CC340C" w:rsidRPr="009B0FD6" w:rsidRDefault="00CC340C" w:rsidP="00CC340C">
      <w:pPr>
        <w:pStyle w:val="Heading2"/>
      </w:pPr>
      <w:bookmarkStart w:id="84" w:name="_Toc478430842"/>
      <w:r w:rsidRPr="009B0FD6">
        <w:t>Control objective</w:t>
      </w:r>
      <w:bookmarkEnd w:id="84"/>
    </w:p>
    <w:p w14:paraId="16AD6FA4" w14:textId="77777777" w:rsidR="00945FEB" w:rsidRPr="009B0FD6" w:rsidRDefault="00FE6DFD" w:rsidP="00FE6DFD">
      <w:r w:rsidRPr="009B0FD6">
        <w:t xml:space="preserve">This section contains controls that are mobile application specific. These controls have been de-duplicated from 2.0, so must be taken in conjunction with all other sections of the relevant ASVS Verification Level. </w:t>
      </w:r>
    </w:p>
    <w:p w14:paraId="176F7986" w14:textId="16A09BC8" w:rsidR="00FE6DFD" w:rsidRPr="009B0FD6" w:rsidRDefault="00FE6DFD" w:rsidP="00FE6DFD">
      <w:r w:rsidRPr="009B0FD6">
        <w:t>Mobile applications should:</w:t>
      </w:r>
    </w:p>
    <w:p w14:paraId="5195ACE0" w14:textId="0C0EA9D0" w:rsidR="00535A71" w:rsidRPr="009B0FD6" w:rsidRDefault="00FE6DFD" w:rsidP="009F4ACA">
      <w:pPr>
        <w:pStyle w:val="ListParagraph"/>
        <w:numPr>
          <w:ilvl w:val="0"/>
          <w:numId w:val="10"/>
        </w:numPr>
      </w:pPr>
      <w:r w:rsidRPr="009B0FD6">
        <w:t>S</w:t>
      </w:r>
      <w:r w:rsidR="00535A71" w:rsidRPr="009B0FD6">
        <w:t xml:space="preserve">hould have the same level of security controls </w:t>
      </w:r>
      <w:r w:rsidRPr="009B0FD6">
        <w:t>within the mobile client as found in the server, by enforcing security controls in a trusted environment</w:t>
      </w:r>
    </w:p>
    <w:p w14:paraId="7615EEDB" w14:textId="27BF6B6F" w:rsidR="00535A71" w:rsidRPr="009B0FD6" w:rsidRDefault="00535A71" w:rsidP="009F4ACA">
      <w:pPr>
        <w:pStyle w:val="ListParagraph"/>
        <w:numPr>
          <w:ilvl w:val="0"/>
          <w:numId w:val="10"/>
        </w:numPr>
      </w:pPr>
      <w:r w:rsidRPr="009B0FD6">
        <w:t>Sensitive information assets stored on the device shoul</w:t>
      </w:r>
      <w:r w:rsidR="00FE6DFD" w:rsidRPr="009B0FD6">
        <w:t>d be done so in a secure manner</w:t>
      </w:r>
    </w:p>
    <w:p w14:paraId="42792D76" w14:textId="77777777" w:rsidR="00535A71" w:rsidRPr="009B0FD6" w:rsidRDefault="00535A71" w:rsidP="009F4ACA">
      <w:pPr>
        <w:pStyle w:val="ListParagraph"/>
        <w:numPr>
          <w:ilvl w:val="0"/>
          <w:numId w:val="10"/>
        </w:numPr>
      </w:pPr>
      <w:r w:rsidRPr="009B0FD6">
        <w:t xml:space="preserve">All sensitive data transmitted from the device should be done so with transport layer security in mind.   </w:t>
      </w:r>
    </w:p>
    <w:p w14:paraId="4A3EE1D6" w14:textId="77777777" w:rsidR="00CC340C" w:rsidRPr="009B0FD6" w:rsidRDefault="00CC340C" w:rsidP="00CC340C">
      <w:pPr>
        <w:pStyle w:val="Heading2"/>
      </w:pPr>
      <w:bookmarkStart w:id="85" w:name="_Toc478430843"/>
      <w:r w:rsidRPr="009B0FD6">
        <w:t>Requirements</w:t>
      </w:r>
      <w:bookmarkEnd w:id="85"/>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3C52FF" w:rsidRPr="009B0FD6" w14:paraId="6788E26F" w14:textId="77777777" w:rsidTr="00B32ADE">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3657FB1" w14:textId="77777777" w:rsidR="003C52FF" w:rsidRPr="009B0FD6" w:rsidRDefault="003C52FF" w:rsidP="00E305D1">
            <w:pPr>
              <w:pStyle w:val="TableHeading"/>
            </w:pPr>
            <w:r w:rsidRPr="009B0FD6">
              <w:t>#</w:t>
            </w:r>
          </w:p>
        </w:tc>
        <w:tc>
          <w:tcPr>
            <w:tcW w:w="4363" w:type="dxa"/>
            <w:vAlign w:val="center"/>
          </w:tcPr>
          <w:p w14:paraId="07E06E3D" w14:textId="77777777" w:rsidR="003C52FF" w:rsidRPr="009B0FD6" w:rsidRDefault="003C52FF" w:rsidP="00E305D1">
            <w:pPr>
              <w:pStyle w:val="TableHeading"/>
              <w:cnfStyle w:val="100000000000" w:firstRow="1" w:lastRow="0" w:firstColumn="0" w:lastColumn="0" w:oddVBand="0" w:evenVBand="0" w:oddHBand="0" w:evenHBand="0" w:firstRowFirstColumn="0" w:firstRowLastColumn="0" w:lastRowFirstColumn="0" w:lastRowLastColumn="0"/>
            </w:pPr>
            <w:r w:rsidRPr="009B0FD6">
              <w:t>Description</w:t>
            </w:r>
          </w:p>
        </w:tc>
        <w:tc>
          <w:tcPr>
            <w:tcW w:w="866" w:type="dxa"/>
            <w:vAlign w:val="center"/>
          </w:tcPr>
          <w:p w14:paraId="47F1D1D5" w14:textId="77777777" w:rsidR="003C52FF" w:rsidRPr="009B0FD6" w:rsidRDefault="003C52FF" w:rsidP="00B32ADE">
            <w:pPr>
              <w:pStyle w:val="TableHeading"/>
              <w:cnfStyle w:val="100000000000" w:firstRow="1" w:lastRow="0" w:firstColumn="0" w:lastColumn="0" w:oddVBand="0" w:evenVBand="0" w:oddHBand="0" w:evenHBand="0" w:firstRowFirstColumn="0" w:firstRowLastColumn="0" w:lastRowFirstColumn="0" w:lastRowLastColumn="0"/>
            </w:pPr>
            <w:r w:rsidRPr="009B0FD6">
              <w:t>1</w:t>
            </w:r>
          </w:p>
        </w:tc>
        <w:tc>
          <w:tcPr>
            <w:tcW w:w="866" w:type="dxa"/>
            <w:vAlign w:val="center"/>
          </w:tcPr>
          <w:p w14:paraId="230BB0A6" w14:textId="77777777" w:rsidR="003C52FF" w:rsidRPr="009B0FD6" w:rsidRDefault="003C52FF" w:rsidP="00B32ADE">
            <w:pPr>
              <w:pStyle w:val="TableHeading"/>
              <w:cnfStyle w:val="100000000000" w:firstRow="1" w:lastRow="0" w:firstColumn="0" w:lastColumn="0" w:oddVBand="0" w:evenVBand="0" w:oddHBand="0" w:evenHBand="0" w:firstRowFirstColumn="0" w:firstRowLastColumn="0" w:lastRowFirstColumn="0" w:lastRowLastColumn="0"/>
            </w:pPr>
            <w:r w:rsidRPr="009B0FD6">
              <w:t>2</w:t>
            </w:r>
          </w:p>
        </w:tc>
        <w:tc>
          <w:tcPr>
            <w:tcW w:w="866" w:type="dxa"/>
            <w:vAlign w:val="center"/>
          </w:tcPr>
          <w:p w14:paraId="128482BC" w14:textId="77777777" w:rsidR="003C52FF" w:rsidRPr="009B0FD6" w:rsidRDefault="003C52FF" w:rsidP="00B32ADE">
            <w:pPr>
              <w:pStyle w:val="TableHeading"/>
              <w:cnfStyle w:val="100000000000" w:firstRow="1" w:lastRow="0" w:firstColumn="0" w:lastColumn="0" w:oddVBand="0" w:evenVBand="0" w:oddHBand="0" w:evenHBand="0" w:firstRowFirstColumn="0" w:firstRowLastColumn="0" w:lastRowFirstColumn="0" w:lastRowLastColumn="0"/>
            </w:pPr>
            <w:r w:rsidRPr="009B0FD6">
              <w:t>3</w:t>
            </w:r>
          </w:p>
        </w:tc>
        <w:tc>
          <w:tcPr>
            <w:tcW w:w="1139" w:type="dxa"/>
            <w:vAlign w:val="center"/>
          </w:tcPr>
          <w:p w14:paraId="00982325" w14:textId="77777777" w:rsidR="003C52FF" w:rsidRPr="009B0FD6" w:rsidRDefault="003C52FF" w:rsidP="005A3FD0">
            <w:pPr>
              <w:pStyle w:val="TableHeading"/>
              <w:cnfStyle w:val="100000000000" w:firstRow="1" w:lastRow="0" w:firstColumn="0" w:lastColumn="0" w:oddVBand="0" w:evenVBand="0" w:oddHBand="0" w:evenHBand="0" w:firstRowFirstColumn="0" w:firstRowLastColumn="0" w:lastRowFirstColumn="0" w:lastRowLastColumn="0"/>
            </w:pPr>
            <w:r w:rsidRPr="009B0FD6">
              <w:t>Since</w:t>
            </w:r>
          </w:p>
        </w:tc>
      </w:tr>
      <w:tr w:rsidR="00B32ADE" w:rsidRPr="009B0FD6" w14:paraId="45234F28"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7269C9A9" w14:textId="19339C54" w:rsidR="00B32ADE" w:rsidRPr="009B0FD6" w:rsidRDefault="00B32ADE" w:rsidP="00B32ADE">
            <w:pPr>
              <w:pStyle w:val="TableHeading"/>
            </w:pPr>
            <w:r w:rsidRPr="009B0FD6">
              <w:rPr>
                <w:b/>
                <w:color w:val="FFFFFF"/>
                <w:sz w:val="20"/>
                <w:szCs w:val="20"/>
                <w:shd w:val="clear" w:color="auto" w:fill="A5A5A5"/>
              </w:rPr>
              <w:t>17.1</w:t>
            </w:r>
          </w:p>
        </w:tc>
        <w:tc>
          <w:tcPr>
            <w:tcW w:w="4363" w:type="dxa"/>
            <w:shd w:val="clear" w:color="auto" w:fill="auto"/>
          </w:tcPr>
          <w:p w14:paraId="5F6A3B26" w14:textId="08F678E0"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ID values stored on the device and retrievable by other applications, such as the UDID or IMEI number are not used as authentication tokens.</w:t>
            </w:r>
          </w:p>
        </w:tc>
        <w:tc>
          <w:tcPr>
            <w:tcW w:w="866" w:type="dxa"/>
            <w:shd w:val="clear" w:color="auto" w:fill="FFC000"/>
            <w:vAlign w:val="center"/>
          </w:tcPr>
          <w:p w14:paraId="096C0A3C" w14:textId="662124BD"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92D050"/>
            <w:vAlign w:val="center"/>
          </w:tcPr>
          <w:p w14:paraId="10D142B7" w14:textId="433559C4"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00B0F0"/>
            <w:vAlign w:val="center"/>
          </w:tcPr>
          <w:p w14:paraId="46F932AF" w14:textId="00C7D2B6"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611A32FF" w14:textId="64BEE51A"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2.0</w:t>
            </w:r>
          </w:p>
        </w:tc>
      </w:tr>
      <w:tr w:rsidR="00B32ADE" w:rsidRPr="009B0FD6" w14:paraId="1F66E5B6"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tcPr>
          <w:p w14:paraId="76A0884C" w14:textId="6C00FC6F" w:rsidR="00B32ADE" w:rsidRPr="009B0FD6" w:rsidRDefault="00B32ADE" w:rsidP="00B32ADE">
            <w:pPr>
              <w:pStyle w:val="TableHeading"/>
            </w:pPr>
            <w:r w:rsidRPr="009B0FD6">
              <w:rPr>
                <w:b/>
                <w:color w:val="FFFFFF"/>
                <w:sz w:val="20"/>
                <w:szCs w:val="20"/>
                <w:shd w:val="clear" w:color="auto" w:fill="A5A5A5"/>
              </w:rPr>
              <w:t>17.2</w:t>
            </w:r>
          </w:p>
        </w:tc>
        <w:tc>
          <w:tcPr>
            <w:tcW w:w="4363" w:type="dxa"/>
            <w:shd w:val="clear" w:color="auto" w:fill="auto"/>
          </w:tcPr>
          <w:p w14:paraId="0799B27D" w14:textId="7287E504" w:rsidR="00B32ADE" w:rsidRPr="006E6ADB" w:rsidRDefault="00B32ADE" w:rsidP="00B32ADE">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the mobile app does not store sensitive data onto potentially unencrypted shared resources on the device (e.g. SD card or shared folders).</w:t>
            </w:r>
          </w:p>
        </w:tc>
        <w:tc>
          <w:tcPr>
            <w:tcW w:w="866" w:type="dxa"/>
            <w:shd w:val="clear" w:color="auto" w:fill="FFC000"/>
            <w:vAlign w:val="center"/>
          </w:tcPr>
          <w:p w14:paraId="2E612806" w14:textId="19BA7A3A"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92D050"/>
            <w:vAlign w:val="center"/>
          </w:tcPr>
          <w:p w14:paraId="60493403" w14:textId="4EB1F3CD"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00B0F0"/>
            <w:vAlign w:val="center"/>
          </w:tcPr>
          <w:p w14:paraId="735D3C04" w14:textId="3919C98E"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5AD458FE" w14:textId="0A67EFFD"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2.0</w:t>
            </w:r>
          </w:p>
        </w:tc>
      </w:tr>
      <w:tr w:rsidR="00B32ADE" w:rsidRPr="009B0FD6" w14:paraId="739DD8D5"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49873E00" w14:textId="7CE117D2" w:rsidR="00B32ADE" w:rsidRPr="009B0FD6" w:rsidRDefault="00B32ADE" w:rsidP="00B32ADE">
            <w:pPr>
              <w:pStyle w:val="TableHeading"/>
            </w:pPr>
            <w:r w:rsidRPr="009B0FD6">
              <w:rPr>
                <w:b/>
                <w:color w:val="FFFFFF"/>
                <w:sz w:val="20"/>
                <w:szCs w:val="20"/>
                <w:shd w:val="clear" w:color="auto" w:fill="A5A5A5"/>
              </w:rPr>
              <w:t>17.3</w:t>
            </w:r>
          </w:p>
        </w:tc>
        <w:tc>
          <w:tcPr>
            <w:tcW w:w="4363" w:type="dxa"/>
            <w:shd w:val="clear" w:color="auto" w:fill="auto"/>
          </w:tcPr>
          <w:p w14:paraId="64625965" w14:textId="6269BAC5"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sensitive data is not stored unprotected on the device, even in system protected areas such as key chains.</w:t>
            </w:r>
          </w:p>
        </w:tc>
        <w:tc>
          <w:tcPr>
            <w:tcW w:w="866" w:type="dxa"/>
            <w:shd w:val="clear" w:color="auto" w:fill="FFC000"/>
            <w:vAlign w:val="center"/>
          </w:tcPr>
          <w:p w14:paraId="2C0C57E7" w14:textId="047FE76E"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92D050"/>
            <w:vAlign w:val="center"/>
          </w:tcPr>
          <w:p w14:paraId="7094F515" w14:textId="6BA3021B"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00B0F0"/>
            <w:vAlign w:val="center"/>
          </w:tcPr>
          <w:p w14:paraId="1D8B215D" w14:textId="5D30E39D"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7D8BB4A3" w14:textId="506E72B5"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2.0</w:t>
            </w:r>
          </w:p>
        </w:tc>
      </w:tr>
      <w:tr w:rsidR="00B32ADE" w:rsidRPr="009B0FD6" w14:paraId="27A202CA"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tcPr>
          <w:p w14:paraId="09945AE5" w14:textId="625BC9E6" w:rsidR="00B32ADE" w:rsidRPr="009B0FD6" w:rsidRDefault="00B32ADE" w:rsidP="00B32ADE">
            <w:pPr>
              <w:pStyle w:val="TableHeading"/>
            </w:pPr>
            <w:r w:rsidRPr="009B0FD6">
              <w:rPr>
                <w:b/>
                <w:color w:val="FFFFFF"/>
                <w:sz w:val="20"/>
                <w:szCs w:val="20"/>
                <w:shd w:val="clear" w:color="auto" w:fill="A5A5A5"/>
              </w:rPr>
              <w:t>17.4</w:t>
            </w:r>
          </w:p>
        </w:tc>
        <w:tc>
          <w:tcPr>
            <w:tcW w:w="4363" w:type="dxa"/>
            <w:shd w:val="clear" w:color="auto" w:fill="auto"/>
          </w:tcPr>
          <w:p w14:paraId="1B6FABE1" w14:textId="0D2EFC33" w:rsidR="00B32ADE" w:rsidRPr="006E6ADB" w:rsidRDefault="00B32ADE" w:rsidP="00B32ADE">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secret keys, API tokens, or passwords are dynamically generated in mobile applications.</w:t>
            </w:r>
          </w:p>
        </w:tc>
        <w:tc>
          <w:tcPr>
            <w:tcW w:w="866" w:type="dxa"/>
            <w:shd w:val="clear" w:color="auto" w:fill="FFC000"/>
            <w:vAlign w:val="center"/>
          </w:tcPr>
          <w:p w14:paraId="2621A26B" w14:textId="1B04B134"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92D050"/>
            <w:vAlign w:val="center"/>
          </w:tcPr>
          <w:p w14:paraId="7360A7E1" w14:textId="51D36EF5"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00B0F0"/>
            <w:vAlign w:val="center"/>
          </w:tcPr>
          <w:p w14:paraId="5E1547BD" w14:textId="00CED953"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716E182A" w14:textId="383373A1"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2.0</w:t>
            </w:r>
          </w:p>
        </w:tc>
      </w:tr>
      <w:tr w:rsidR="00B32ADE" w:rsidRPr="009B0FD6" w14:paraId="0CE84C17"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0D51B8DB" w14:textId="765D6B12" w:rsidR="00B32ADE" w:rsidRPr="009B0FD6" w:rsidRDefault="00B32ADE" w:rsidP="00B32ADE">
            <w:pPr>
              <w:pStyle w:val="TableHeading"/>
            </w:pPr>
            <w:r w:rsidRPr="009B0FD6">
              <w:rPr>
                <w:b/>
                <w:color w:val="FFFFFF"/>
                <w:sz w:val="20"/>
                <w:szCs w:val="20"/>
                <w:shd w:val="clear" w:color="auto" w:fill="A5A5A5"/>
              </w:rPr>
              <w:t>17.5</w:t>
            </w:r>
          </w:p>
        </w:tc>
        <w:tc>
          <w:tcPr>
            <w:tcW w:w="4363" w:type="dxa"/>
            <w:shd w:val="clear" w:color="auto" w:fill="auto"/>
          </w:tcPr>
          <w:p w14:paraId="132D6940" w14:textId="318FE869"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the mobile app prevents leaking of sensitive information (for example, screenshots are saved of the current application as the application is backgrounded or writing sensitive information in console).</w:t>
            </w:r>
          </w:p>
        </w:tc>
        <w:tc>
          <w:tcPr>
            <w:tcW w:w="866" w:type="dxa"/>
            <w:shd w:val="clear" w:color="auto" w:fill="auto"/>
            <w:vAlign w:val="center"/>
          </w:tcPr>
          <w:p w14:paraId="502B7EDC" w14:textId="4EA40371"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66" w:type="dxa"/>
            <w:shd w:val="clear" w:color="auto" w:fill="92D050"/>
            <w:vAlign w:val="center"/>
          </w:tcPr>
          <w:p w14:paraId="2FAEAA1F" w14:textId="407841A2"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00B0F0"/>
            <w:vAlign w:val="center"/>
          </w:tcPr>
          <w:p w14:paraId="5AC125D3" w14:textId="6B196C8F"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3ED50331" w14:textId="28E7B437"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2.0</w:t>
            </w:r>
          </w:p>
        </w:tc>
      </w:tr>
      <w:tr w:rsidR="00B32ADE" w:rsidRPr="009B0FD6" w14:paraId="2A39D166"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tcPr>
          <w:p w14:paraId="46BBC74D" w14:textId="78E18EAB" w:rsidR="00B32ADE" w:rsidRPr="009B0FD6" w:rsidRDefault="00B32ADE" w:rsidP="00B32ADE">
            <w:pPr>
              <w:pStyle w:val="TableHeading"/>
            </w:pPr>
            <w:r w:rsidRPr="009B0FD6">
              <w:rPr>
                <w:b/>
                <w:color w:val="FFFFFF"/>
                <w:sz w:val="20"/>
                <w:szCs w:val="20"/>
                <w:shd w:val="clear" w:color="auto" w:fill="A5A5A5"/>
              </w:rPr>
              <w:lastRenderedPageBreak/>
              <w:t>17.6</w:t>
            </w:r>
          </w:p>
        </w:tc>
        <w:tc>
          <w:tcPr>
            <w:tcW w:w="4363" w:type="dxa"/>
            <w:shd w:val="clear" w:color="auto" w:fill="auto"/>
          </w:tcPr>
          <w:p w14:paraId="2CD9B09D" w14:textId="041D6FCA" w:rsidR="00B32ADE" w:rsidRPr="006E6ADB" w:rsidRDefault="00B32ADE" w:rsidP="00B32ADE">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the application is requesting minimal permissions for required functionality and resources.</w:t>
            </w:r>
          </w:p>
        </w:tc>
        <w:tc>
          <w:tcPr>
            <w:tcW w:w="866" w:type="dxa"/>
            <w:shd w:val="clear" w:color="auto" w:fill="auto"/>
            <w:vAlign w:val="center"/>
          </w:tcPr>
          <w:p w14:paraId="36593022" w14:textId="32E9DC10"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66" w:type="dxa"/>
            <w:shd w:val="clear" w:color="auto" w:fill="92D050"/>
            <w:vAlign w:val="center"/>
          </w:tcPr>
          <w:p w14:paraId="16984B91" w14:textId="5F282858"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00B0F0"/>
            <w:vAlign w:val="center"/>
          </w:tcPr>
          <w:p w14:paraId="6B97AA87" w14:textId="01CFC513"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3475E75E" w14:textId="5BF97BD1"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2.0</w:t>
            </w:r>
          </w:p>
        </w:tc>
      </w:tr>
      <w:tr w:rsidR="00B32ADE" w:rsidRPr="009B0FD6" w14:paraId="26ECC101"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0722FE24" w14:textId="002B1D27" w:rsidR="00B32ADE" w:rsidRPr="009B0FD6" w:rsidRDefault="00B32ADE" w:rsidP="00B32ADE">
            <w:pPr>
              <w:pStyle w:val="TableHeading"/>
            </w:pPr>
            <w:r w:rsidRPr="009B0FD6">
              <w:rPr>
                <w:b/>
                <w:color w:val="FFFFFF"/>
                <w:sz w:val="20"/>
                <w:szCs w:val="20"/>
                <w:shd w:val="clear" w:color="auto" w:fill="A5A5A5"/>
              </w:rPr>
              <w:t>17.7</w:t>
            </w:r>
          </w:p>
        </w:tc>
        <w:tc>
          <w:tcPr>
            <w:tcW w:w="4363" w:type="dxa"/>
            <w:shd w:val="clear" w:color="auto" w:fill="auto"/>
          </w:tcPr>
          <w:p w14:paraId="647C5483" w14:textId="78564FD4"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the application sensitive code is laid out unpredictably in memory (For example ASLR).</w:t>
            </w:r>
          </w:p>
        </w:tc>
        <w:tc>
          <w:tcPr>
            <w:tcW w:w="866" w:type="dxa"/>
            <w:shd w:val="clear" w:color="auto" w:fill="FFC000"/>
            <w:vAlign w:val="center"/>
          </w:tcPr>
          <w:p w14:paraId="10C31097" w14:textId="5767910B"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92D050"/>
            <w:vAlign w:val="center"/>
          </w:tcPr>
          <w:p w14:paraId="26603305" w14:textId="05AA5C81"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00B0F0"/>
            <w:vAlign w:val="center"/>
          </w:tcPr>
          <w:p w14:paraId="53920934" w14:textId="09278EE9"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2477E72F" w14:textId="0D0FF8F7"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2.0</w:t>
            </w:r>
          </w:p>
        </w:tc>
      </w:tr>
      <w:tr w:rsidR="00B32ADE" w:rsidRPr="009B0FD6" w14:paraId="5748B30F"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tcPr>
          <w:p w14:paraId="668A54D2" w14:textId="110A0B5B" w:rsidR="00B32ADE" w:rsidRPr="009B0FD6" w:rsidRDefault="00B32ADE" w:rsidP="00B32ADE">
            <w:pPr>
              <w:pStyle w:val="TableHeading"/>
            </w:pPr>
            <w:r w:rsidRPr="009B0FD6">
              <w:rPr>
                <w:b/>
                <w:color w:val="FFFFFF"/>
                <w:sz w:val="20"/>
                <w:szCs w:val="20"/>
                <w:shd w:val="clear" w:color="auto" w:fill="A5A5A5"/>
              </w:rPr>
              <w:t>17.8</w:t>
            </w:r>
          </w:p>
        </w:tc>
        <w:tc>
          <w:tcPr>
            <w:tcW w:w="4363" w:type="dxa"/>
            <w:shd w:val="clear" w:color="auto" w:fill="auto"/>
          </w:tcPr>
          <w:p w14:paraId="63E4D753" w14:textId="224161BE" w:rsidR="00B32ADE" w:rsidRPr="006E6ADB" w:rsidRDefault="00B32ADE" w:rsidP="00B32ADE">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there are anti-debugging techniques present that are sufficient enough to deter or delay likely attackers from injecting debuggers into the mobile app (For example GDB).</w:t>
            </w:r>
          </w:p>
        </w:tc>
        <w:tc>
          <w:tcPr>
            <w:tcW w:w="866" w:type="dxa"/>
            <w:shd w:val="clear" w:color="auto" w:fill="auto"/>
            <w:vAlign w:val="center"/>
          </w:tcPr>
          <w:p w14:paraId="5D257F97" w14:textId="7718E9C5"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66" w:type="dxa"/>
            <w:shd w:val="clear" w:color="auto" w:fill="auto"/>
            <w:vAlign w:val="center"/>
          </w:tcPr>
          <w:p w14:paraId="029CA80A" w14:textId="28DFE262"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66" w:type="dxa"/>
            <w:shd w:val="clear" w:color="auto" w:fill="00B0F0"/>
            <w:vAlign w:val="center"/>
          </w:tcPr>
          <w:p w14:paraId="4EE7357D" w14:textId="61186D8E"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16FBDC8C" w14:textId="38CECEC2"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2.0</w:t>
            </w:r>
          </w:p>
        </w:tc>
      </w:tr>
      <w:tr w:rsidR="00B32ADE" w:rsidRPr="009B0FD6" w14:paraId="2452E97E"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1B0A3C3D" w14:textId="49625FA7" w:rsidR="00B32ADE" w:rsidRPr="009B0FD6" w:rsidRDefault="00B32ADE" w:rsidP="00B32ADE">
            <w:pPr>
              <w:pStyle w:val="TableHeading"/>
            </w:pPr>
            <w:r w:rsidRPr="009B0FD6">
              <w:rPr>
                <w:b/>
                <w:color w:val="FFFFFF"/>
                <w:sz w:val="20"/>
                <w:szCs w:val="20"/>
                <w:shd w:val="clear" w:color="auto" w:fill="A5A5A5"/>
              </w:rPr>
              <w:t>17.9</w:t>
            </w:r>
          </w:p>
        </w:tc>
        <w:tc>
          <w:tcPr>
            <w:tcW w:w="4363" w:type="dxa"/>
            <w:shd w:val="clear" w:color="auto" w:fill="auto"/>
          </w:tcPr>
          <w:p w14:paraId="72B5B850" w14:textId="2E75ECB9"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 xml:space="preserve">Verify that the app does not export sensitive activities, intents, or content providers for other mobile apps on the same device to exploit. </w:t>
            </w:r>
          </w:p>
        </w:tc>
        <w:tc>
          <w:tcPr>
            <w:tcW w:w="866" w:type="dxa"/>
            <w:shd w:val="clear" w:color="auto" w:fill="FFC000"/>
            <w:vAlign w:val="center"/>
          </w:tcPr>
          <w:p w14:paraId="73FB8E73" w14:textId="762C6667" w:rsidR="00B32ADE" w:rsidRPr="006E6ADB" w:rsidRDefault="00B32ADE" w:rsidP="00B32ADE">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sym w:font="Wingdings" w:char="F0FC"/>
            </w:r>
          </w:p>
        </w:tc>
        <w:tc>
          <w:tcPr>
            <w:tcW w:w="866" w:type="dxa"/>
            <w:shd w:val="clear" w:color="auto" w:fill="92D050"/>
            <w:vAlign w:val="center"/>
          </w:tcPr>
          <w:p w14:paraId="29C888D4" w14:textId="034595CE"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00B0F0"/>
            <w:vAlign w:val="center"/>
          </w:tcPr>
          <w:p w14:paraId="0D35FD7E" w14:textId="21B05B02"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6B4A8165" w14:textId="70DEB6B3"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2.0</w:t>
            </w:r>
          </w:p>
        </w:tc>
      </w:tr>
      <w:tr w:rsidR="00B32ADE" w:rsidRPr="009B0FD6" w14:paraId="65E7DE55"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tcPr>
          <w:p w14:paraId="1BD44C89" w14:textId="5DFC5759" w:rsidR="00B32ADE" w:rsidRPr="009B0FD6" w:rsidRDefault="00B32ADE" w:rsidP="00B32ADE">
            <w:pPr>
              <w:pStyle w:val="TableHeading"/>
            </w:pPr>
            <w:r w:rsidRPr="009B0FD6">
              <w:rPr>
                <w:b/>
                <w:color w:val="FFFFFF"/>
                <w:sz w:val="20"/>
                <w:szCs w:val="20"/>
                <w:shd w:val="clear" w:color="auto" w:fill="A5A5A5"/>
              </w:rPr>
              <w:t>17.10</w:t>
            </w:r>
          </w:p>
        </w:tc>
        <w:tc>
          <w:tcPr>
            <w:tcW w:w="4363" w:type="dxa"/>
            <w:shd w:val="clear" w:color="auto" w:fill="auto"/>
          </w:tcPr>
          <w:p w14:paraId="3A88DB5E" w14:textId="52322803" w:rsidR="00B32ADE" w:rsidRPr="006E6ADB" w:rsidRDefault="00B32ADE" w:rsidP="00B32ADE">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sensitive information maintained in memory is overwritten with zeros as soon as it is no longer required, to mitigate memory dumping attacks.</w:t>
            </w:r>
          </w:p>
        </w:tc>
        <w:tc>
          <w:tcPr>
            <w:tcW w:w="866" w:type="dxa"/>
            <w:shd w:val="clear" w:color="auto" w:fill="auto"/>
            <w:vAlign w:val="center"/>
          </w:tcPr>
          <w:p w14:paraId="2F547672" w14:textId="57818763"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66" w:type="dxa"/>
            <w:shd w:val="clear" w:color="auto" w:fill="92D050"/>
            <w:vAlign w:val="center"/>
          </w:tcPr>
          <w:p w14:paraId="5650D053" w14:textId="0E69A829"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00B0F0"/>
            <w:vAlign w:val="center"/>
          </w:tcPr>
          <w:p w14:paraId="7554E2FB" w14:textId="6D5962AD"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5494A76D" w14:textId="7328EA10" w:rsidR="00B32ADE" w:rsidRPr="006E6ADB"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3.0.1</w:t>
            </w:r>
          </w:p>
        </w:tc>
      </w:tr>
      <w:tr w:rsidR="00B32ADE" w:rsidRPr="009B0FD6" w14:paraId="17D6125C"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0B4945A3" w14:textId="34AFE0E7" w:rsidR="00B32ADE" w:rsidRPr="009B0FD6" w:rsidRDefault="00B32ADE" w:rsidP="00B32ADE">
            <w:pPr>
              <w:pStyle w:val="TableHeading"/>
            </w:pPr>
            <w:r w:rsidRPr="009B0FD6">
              <w:rPr>
                <w:b/>
                <w:color w:val="FFFFFF"/>
                <w:sz w:val="20"/>
                <w:szCs w:val="20"/>
                <w:shd w:val="clear" w:color="auto" w:fill="A5A5A5"/>
              </w:rPr>
              <w:t>17.11</w:t>
            </w:r>
          </w:p>
        </w:tc>
        <w:tc>
          <w:tcPr>
            <w:tcW w:w="4363" w:type="dxa"/>
            <w:shd w:val="clear" w:color="auto" w:fill="auto"/>
          </w:tcPr>
          <w:p w14:paraId="6E60C1C1" w14:textId="77777777" w:rsidR="00B32ADE" w:rsidRPr="006E6ADB" w:rsidRDefault="00B32ADE" w:rsidP="00B32ADE">
            <w:pPr>
              <w:spacing w:before="0" w:after="100" w:line="196"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p>
          <w:p w14:paraId="10F5E9ED" w14:textId="26A26E4E" w:rsidR="00B32ADE" w:rsidRPr="006E6ADB" w:rsidRDefault="00B32ADE" w:rsidP="00B32ADE">
            <w:pPr>
              <w:spacing w:before="0" w:after="100" w:line="196"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E6ADB">
              <w:rPr>
                <w:rFonts w:cstheme="minorHAnsi"/>
                <w:sz w:val="20"/>
                <w:szCs w:val="20"/>
              </w:rPr>
              <w:t>Verify that the app validates input to exported activities, intents, or content providers.</w:t>
            </w:r>
          </w:p>
          <w:p w14:paraId="15014121" w14:textId="31C5869A" w:rsidR="00B32ADE" w:rsidRPr="006E6ADB" w:rsidRDefault="00B32ADE" w:rsidP="00B32ADE">
            <w:pPr>
              <w:pStyle w:val="TableBody"/>
              <w:cnfStyle w:val="000000100000" w:firstRow="0" w:lastRow="0" w:firstColumn="0" w:lastColumn="0" w:oddVBand="0" w:evenVBand="0" w:oddHBand="1" w:evenHBand="0" w:firstRowFirstColumn="0" w:firstRowLastColumn="0" w:lastRowFirstColumn="0" w:lastRowLastColumn="0"/>
              <w:rPr>
                <w:rFonts w:cstheme="minorHAnsi"/>
              </w:rPr>
            </w:pPr>
          </w:p>
        </w:tc>
        <w:tc>
          <w:tcPr>
            <w:tcW w:w="866" w:type="dxa"/>
            <w:shd w:val="clear" w:color="auto" w:fill="FFC000"/>
            <w:vAlign w:val="center"/>
          </w:tcPr>
          <w:p w14:paraId="6C2C4A54" w14:textId="26852A2B"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92D050"/>
            <w:vAlign w:val="center"/>
          </w:tcPr>
          <w:p w14:paraId="7A2C7352" w14:textId="68C699BF"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66" w:type="dxa"/>
            <w:shd w:val="clear" w:color="auto" w:fill="00B0F0"/>
            <w:vAlign w:val="center"/>
          </w:tcPr>
          <w:p w14:paraId="165105E8" w14:textId="333B3E5A"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139" w:type="dxa"/>
            <w:shd w:val="clear" w:color="auto" w:fill="auto"/>
            <w:vAlign w:val="center"/>
          </w:tcPr>
          <w:p w14:paraId="3D5C4529" w14:textId="6AC89FF2" w:rsidR="00B32ADE" w:rsidRPr="006E6ADB"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3.0.1</w:t>
            </w:r>
          </w:p>
        </w:tc>
      </w:tr>
    </w:tbl>
    <w:p w14:paraId="541B62A5" w14:textId="77777777" w:rsidR="00E34115" w:rsidRPr="009B0FD6" w:rsidRDefault="00E34115" w:rsidP="00E34115"/>
    <w:p w14:paraId="39A42A7C" w14:textId="77777777" w:rsidR="00E34115" w:rsidRPr="009B0FD6" w:rsidRDefault="00E34115" w:rsidP="00E34115">
      <w:pPr>
        <w:pStyle w:val="Heading2"/>
      </w:pPr>
      <w:bookmarkStart w:id="86" w:name="_Toc478430844"/>
      <w:r w:rsidRPr="009B0FD6">
        <w:t>References</w:t>
      </w:r>
      <w:bookmarkEnd w:id="86"/>
    </w:p>
    <w:p w14:paraId="69FEA904" w14:textId="77777777" w:rsidR="00E34115" w:rsidRPr="009B0FD6" w:rsidRDefault="00E34115" w:rsidP="00E34115">
      <w:r w:rsidRPr="009B0FD6">
        <w:t>For more information, please see:</w:t>
      </w:r>
    </w:p>
    <w:p w14:paraId="1F8D33D2" w14:textId="4BAE2BE3" w:rsidR="00D1073F" w:rsidRPr="009B0FD6" w:rsidRDefault="00D1073F" w:rsidP="009F4ACA">
      <w:pPr>
        <w:pStyle w:val="ListParagraph"/>
        <w:numPr>
          <w:ilvl w:val="0"/>
          <w:numId w:val="9"/>
        </w:numPr>
      </w:pPr>
      <w:r w:rsidRPr="009B0FD6">
        <w:rPr>
          <w:rFonts w:hint="eastAsia"/>
        </w:rPr>
        <w:t xml:space="preserve">OWASP Mobile Security Project: </w:t>
      </w:r>
      <w:hyperlink r:id="rId70" w:history="1">
        <w:r w:rsidRPr="009B0FD6">
          <w:rPr>
            <w:rStyle w:val="Hyperlink"/>
            <w:rFonts w:hint="eastAsia"/>
          </w:rPr>
          <w:t>https://www.owasp.org/index.php/OWASP_Mobile_Security_Project</w:t>
        </w:r>
      </w:hyperlink>
      <w:r w:rsidRPr="009B0FD6">
        <w:t xml:space="preserve"> </w:t>
      </w:r>
    </w:p>
    <w:p w14:paraId="0709C427" w14:textId="73D68757" w:rsidR="00D1073F" w:rsidRPr="009B0FD6" w:rsidRDefault="00D1073F" w:rsidP="009F4ACA">
      <w:pPr>
        <w:pStyle w:val="ListParagraph"/>
        <w:numPr>
          <w:ilvl w:val="0"/>
          <w:numId w:val="9"/>
        </w:numPr>
      </w:pPr>
      <w:r w:rsidRPr="009B0FD6">
        <w:rPr>
          <w:rFonts w:hint="eastAsia"/>
        </w:rPr>
        <w:t xml:space="preserve">iOS Developer Cheat Sheet: </w:t>
      </w:r>
      <w:hyperlink r:id="rId71" w:history="1">
        <w:r w:rsidRPr="009B0FD6">
          <w:rPr>
            <w:rStyle w:val="Hyperlink"/>
            <w:rFonts w:hint="eastAsia"/>
          </w:rPr>
          <w:t>https://www.owasp.org/index.php/IOS_Developer_Cheat_Sheet</w:t>
        </w:r>
      </w:hyperlink>
      <w:r w:rsidRPr="009B0FD6">
        <w:t xml:space="preserve"> </w:t>
      </w:r>
    </w:p>
    <w:p w14:paraId="31777818" w14:textId="1BB6EFD4" w:rsidR="003C52FF" w:rsidRPr="009B0FD6" w:rsidRDefault="003C52FF" w:rsidP="003C52FF"/>
    <w:p w14:paraId="5B4DC494" w14:textId="77777777" w:rsidR="00D1073F" w:rsidRPr="009B0FD6" w:rsidRDefault="00D1073F" w:rsidP="003C52FF"/>
    <w:p w14:paraId="1823B548" w14:textId="77777777" w:rsidR="00C801A4" w:rsidRPr="009B0FD6" w:rsidRDefault="00C801A4" w:rsidP="00BD5F80"/>
    <w:p w14:paraId="5742FDA6" w14:textId="77777777" w:rsidR="00C801A4" w:rsidRPr="009B0FD6" w:rsidRDefault="00C801A4" w:rsidP="00BD5F80">
      <w:pPr>
        <w:rPr>
          <w:rFonts w:asciiTheme="majorHAnsi" w:eastAsiaTheme="majorEastAsia" w:hAnsiTheme="majorHAnsi" w:cstheme="majorBidi"/>
          <w:color w:val="2E74B5" w:themeColor="accent1" w:themeShade="BF"/>
          <w:sz w:val="32"/>
          <w:szCs w:val="32"/>
        </w:rPr>
      </w:pPr>
      <w:r w:rsidRPr="009B0FD6">
        <w:br w:type="page"/>
      </w:r>
    </w:p>
    <w:p w14:paraId="75D33E22" w14:textId="44038CF2" w:rsidR="00C801A4" w:rsidRPr="009B0FD6" w:rsidRDefault="00C801A4" w:rsidP="00BD5F80">
      <w:pPr>
        <w:pStyle w:val="Heading1"/>
      </w:pPr>
      <w:bookmarkStart w:id="87" w:name="_Toc478430845"/>
      <w:r w:rsidRPr="009B0FD6">
        <w:lastRenderedPageBreak/>
        <w:t>V18: Web services verification requirements</w:t>
      </w:r>
      <w:bookmarkEnd w:id="87"/>
    </w:p>
    <w:p w14:paraId="10990184" w14:textId="77777777" w:rsidR="003C52FF" w:rsidRPr="009B0FD6" w:rsidRDefault="003C52FF" w:rsidP="003C52FF">
      <w:pPr>
        <w:pStyle w:val="Heading2"/>
      </w:pPr>
      <w:bookmarkStart w:id="88" w:name="_Toc478430846"/>
      <w:r w:rsidRPr="009B0FD6">
        <w:t>Control objective</w:t>
      </w:r>
      <w:bookmarkEnd w:id="88"/>
    </w:p>
    <w:p w14:paraId="42FDB24E" w14:textId="77777777" w:rsidR="00D1073F" w:rsidRPr="009B0FD6" w:rsidRDefault="00D1073F" w:rsidP="00FE6DFD">
      <w:r w:rsidRPr="009B0FD6">
        <w:t>Ensure that a verified application that uses RESTful or SOAP based web services has:</w:t>
      </w:r>
    </w:p>
    <w:p w14:paraId="19AE3AE2" w14:textId="7CDF3B02" w:rsidR="00D1073F" w:rsidRPr="009B0FD6" w:rsidRDefault="00FE6DFD" w:rsidP="009F4ACA">
      <w:pPr>
        <w:pStyle w:val="ListParagraph"/>
        <w:numPr>
          <w:ilvl w:val="0"/>
          <w:numId w:val="22"/>
        </w:numPr>
      </w:pPr>
      <w:r w:rsidRPr="009B0FD6">
        <w:t>A</w:t>
      </w:r>
      <w:r w:rsidR="00D1073F" w:rsidRPr="009B0FD6">
        <w:t>dequate authentication, session management and authorization of all web services</w:t>
      </w:r>
    </w:p>
    <w:p w14:paraId="4C15B87B" w14:textId="77777777" w:rsidR="00D1073F" w:rsidRPr="009B0FD6" w:rsidRDefault="00D1073F" w:rsidP="009F4ACA">
      <w:pPr>
        <w:pStyle w:val="ListParagraph"/>
        <w:numPr>
          <w:ilvl w:val="0"/>
          <w:numId w:val="22"/>
        </w:numPr>
      </w:pPr>
      <w:r w:rsidRPr="009B0FD6">
        <w:t>Input validation of all parameters that transit from a lower to higher trust level</w:t>
      </w:r>
    </w:p>
    <w:p w14:paraId="7853325A" w14:textId="14903F08" w:rsidR="00D1073F" w:rsidRPr="009B0FD6" w:rsidRDefault="00D1073F" w:rsidP="009F4ACA">
      <w:pPr>
        <w:pStyle w:val="ListParagraph"/>
        <w:numPr>
          <w:ilvl w:val="0"/>
          <w:numId w:val="22"/>
        </w:numPr>
      </w:pPr>
      <w:r w:rsidRPr="009B0FD6">
        <w:t xml:space="preserve">Basic interoperability of SOAP web services layer to promote API use </w:t>
      </w:r>
      <w:r w:rsidRPr="009B0FD6">
        <w:tab/>
      </w:r>
      <w:r w:rsidRPr="009B0FD6">
        <w:tab/>
      </w:r>
    </w:p>
    <w:p w14:paraId="041F103E" w14:textId="77777777" w:rsidR="003C52FF" w:rsidRPr="009B0FD6" w:rsidRDefault="003C52FF" w:rsidP="003C52FF">
      <w:pPr>
        <w:pStyle w:val="Heading2"/>
      </w:pPr>
      <w:bookmarkStart w:id="89" w:name="_Toc478430847"/>
      <w:r w:rsidRPr="009B0FD6">
        <w:t>Requirements</w:t>
      </w:r>
      <w:bookmarkEnd w:id="89"/>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3C52FF" w:rsidRPr="009B0FD6" w14:paraId="1169F60E" w14:textId="77777777" w:rsidTr="00B32ADE">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6BEC635" w14:textId="77777777" w:rsidR="003C52FF" w:rsidRPr="009B0FD6" w:rsidRDefault="003C52FF" w:rsidP="00A804AA">
            <w:pPr>
              <w:pStyle w:val="TableHeading"/>
            </w:pPr>
            <w:r w:rsidRPr="009B0FD6">
              <w:t>#</w:t>
            </w:r>
          </w:p>
        </w:tc>
        <w:tc>
          <w:tcPr>
            <w:tcW w:w="4363" w:type="dxa"/>
            <w:vAlign w:val="center"/>
          </w:tcPr>
          <w:p w14:paraId="4FC6B51F" w14:textId="77777777" w:rsidR="003C52FF" w:rsidRPr="009B0FD6" w:rsidRDefault="003C52FF" w:rsidP="007357CE">
            <w:pPr>
              <w:pStyle w:val="TableHeading"/>
              <w:jc w:val="left"/>
              <w:cnfStyle w:val="100000000000" w:firstRow="1" w:lastRow="0" w:firstColumn="0" w:lastColumn="0" w:oddVBand="0" w:evenVBand="0" w:oddHBand="0" w:evenHBand="0" w:firstRowFirstColumn="0" w:firstRowLastColumn="0" w:lastRowFirstColumn="0" w:lastRowLastColumn="0"/>
            </w:pPr>
            <w:r w:rsidRPr="009B0FD6">
              <w:t>Description</w:t>
            </w:r>
          </w:p>
        </w:tc>
        <w:tc>
          <w:tcPr>
            <w:tcW w:w="866" w:type="dxa"/>
            <w:vAlign w:val="center"/>
          </w:tcPr>
          <w:p w14:paraId="151F463F" w14:textId="77777777" w:rsidR="003C52FF" w:rsidRPr="009B0FD6" w:rsidRDefault="003C52FF" w:rsidP="00B32ADE">
            <w:pPr>
              <w:pStyle w:val="TableHeading"/>
              <w:cnfStyle w:val="100000000000" w:firstRow="1" w:lastRow="0" w:firstColumn="0" w:lastColumn="0" w:oddVBand="0" w:evenVBand="0" w:oddHBand="0" w:evenHBand="0" w:firstRowFirstColumn="0" w:firstRowLastColumn="0" w:lastRowFirstColumn="0" w:lastRowLastColumn="0"/>
            </w:pPr>
            <w:r w:rsidRPr="009B0FD6">
              <w:t>1</w:t>
            </w:r>
          </w:p>
        </w:tc>
        <w:tc>
          <w:tcPr>
            <w:tcW w:w="866" w:type="dxa"/>
            <w:vAlign w:val="center"/>
          </w:tcPr>
          <w:p w14:paraId="6BD6AC83" w14:textId="77777777" w:rsidR="003C52FF" w:rsidRPr="009B0FD6" w:rsidRDefault="003C52FF" w:rsidP="00B32ADE">
            <w:pPr>
              <w:pStyle w:val="TableHeading"/>
              <w:cnfStyle w:val="100000000000" w:firstRow="1" w:lastRow="0" w:firstColumn="0" w:lastColumn="0" w:oddVBand="0" w:evenVBand="0" w:oddHBand="0" w:evenHBand="0" w:firstRowFirstColumn="0" w:firstRowLastColumn="0" w:lastRowFirstColumn="0" w:lastRowLastColumn="0"/>
            </w:pPr>
            <w:r w:rsidRPr="009B0FD6">
              <w:t>2</w:t>
            </w:r>
          </w:p>
        </w:tc>
        <w:tc>
          <w:tcPr>
            <w:tcW w:w="866" w:type="dxa"/>
            <w:vAlign w:val="center"/>
          </w:tcPr>
          <w:p w14:paraId="25A4FE53" w14:textId="77777777" w:rsidR="003C52FF" w:rsidRPr="009B0FD6" w:rsidRDefault="003C52FF" w:rsidP="00B32ADE">
            <w:pPr>
              <w:pStyle w:val="TableHeading"/>
              <w:cnfStyle w:val="100000000000" w:firstRow="1" w:lastRow="0" w:firstColumn="0" w:lastColumn="0" w:oddVBand="0" w:evenVBand="0" w:oddHBand="0" w:evenHBand="0" w:firstRowFirstColumn="0" w:firstRowLastColumn="0" w:lastRowFirstColumn="0" w:lastRowLastColumn="0"/>
            </w:pPr>
            <w:r w:rsidRPr="009B0FD6">
              <w:t>3</w:t>
            </w:r>
          </w:p>
        </w:tc>
        <w:tc>
          <w:tcPr>
            <w:tcW w:w="1139" w:type="dxa"/>
            <w:vAlign w:val="center"/>
          </w:tcPr>
          <w:p w14:paraId="45BD7CCF" w14:textId="77777777" w:rsidR="003C52FF" w:rsidRPr="009B0FD6" w:rsidRDefault="003C52FF" w:rsidP="005A3FD0">
            <w:pPr>
              <w:pStyle w:val="TableHeading"/>
              <w:cnfStyle w:val="100000000000" w:firstRow="1" w:lastRow="0" w:firstColumn="0" w:lastColumn="0" w:oddVBand="0" w:evenVBand="0" w:oddHBand="0" w:evenHBand="0" w:firstRowFirstColumn="0" w:firstRowLastColumn="0" w:lastRowFirstColumn="0" w:lastRowLastColumn="0"/>
            </w:pPr>
            <w:r w:rsidRPr="009B0FD6">
              <w:t>Since</w:t>
            </w:r>
          </w:p>
        </w:tc>
      </w:tr>
      <w:tr w:rsidR="00B32ADE" w:rsidRPr="009B0FD6" w14:paraId="339B4F38"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9113D4C" w14:textId="60CFD63A" w:rsidR="00B32ADE" w:rsidRPr="009B0FD6" w:rsidRDefault="00B32ADE" w:rsidP="00B32ADE">
            <w:pPr>
              <w:pStyle w:val="TableHeading"/>
            </w:pPr>
            <w:r w:rsidRPr="009B0FD6">
              <w:rPr>
                <w:b/>
                <w:color w:val="FFFFFF"/>
                <w:sz w:val="20"/>
                <w:szCs w:val="20"/>
                <w:shd w:val="clear" w:color="auto" w:fill="A5A5A5"/>
              </w:rPr>
              <w:t>18.1</w:t>
            </w:r>
          </w:p>
        </w:tc>
        <w:tc>
          <w:tcPr>
            <w:tcW w:w="4363" w:type="dxa"/>
            <w:shd w:val="clear" w:color="auto" w:fill="auto"/>
            <w:vAlign w:val="center"/>
          </w:tcPr>
          <w:p w14:paraId="156947A8" w14:textId="46A18C82"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the same encoding style is used between the client and the server.</w:t>
            </w:r>
          </w:p>
        </w:tc>
        <w:tc>
          <w:tcPr>
            <w:tcW w:w="866" w:type="dxa"/>
            <w:shd w:val="clear" w:color="auto" w:fill="FFC000"/>
            <w:vAlign w:val="center"/>
          </w:tcPr>
          <w:p w14:paraId="02EEB09B" w14:textId="1F6D93EB"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0590A">
              <w:sym w:font="Wingdings" w:char="F0FC"/>
            </w:r>
          </w:p>
        </w:tc>
        <w:tc>
          <w:tcPr>
            <w:tcW w:w="866" w:type="dxa"/>
            <w:shd w:val="clear" w:color="auto" w:fill="92D050"/>
            <w:vAlign w:val="center"/>
          </w:tcPr>
          <w:p w14:paraId="19F9E31B" w14:textId="23882922"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AC384E">
              <w:sym w:font="Wingdings" w:char="F0FC"/>
            </w:r>
          </w:p>
        </w:tc>
        <w:tc>
          <w:tcPr>
            <w:tcW w:w="866" w:type="dxa"/>
            <w:shd w:val="clear" w:color="auto" w:fill="00B0F0"/>
            <w:vAlign w:val="center"/>
          </w:tcPr>
          <w:p w14:paraId="228A5084" w14:textId="1AD11B1A"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A35B3A">
              <w:sym w:font="Wingdings" w:char="F0FC"/>
            </w:r>
          </w:p>
        </w:tc>
        <w:tc>
          <w:tcPr>
            <w:tcW w:w="1139" w:type="dxa"/>
            <w:shd w:val="clear" w:color="auto" w:fill="auto"/>
            <w:vAlign w:val="center"/>
          </w:tcPr>
          <w:p w14:paraId="2F3F89EF" w14:textId="47189F33"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3.0</w:t>
            </w:r>
          </w:p>
        </w:tc>
      </w:tr>
      <w:tr w:rsidR="00B32ADE" w:rsidRPr="009B0FD6" w14:paraId="26A250A6"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683AF66D" w14:textId="452727BC" w:rsidR="00B32ADE" w:rsidRPr="009B0FD6" w:rsidRDefault="00B32ADE" w:rsidP="00B32ADE">
            <w:pPr>
              <w:pStyle w:val="TableHeading"/>
            </w:pPr>
            <w:r w:rsidRPr="009B0FD6">
              <w:rPr>
                <w:b/>
                <w:color w:val="FFFFFF"/>
                <w:sz w:val="20"/>
                <w:szCs w:val="20"/>
                <w:shd w:val="clear" w:color="auto" w:fill="A5A5A5"/>
              </w:rPr>
              <w:t>18.2</w:t>
            </w:r>
          </w:p>
        </w:tc>
        <w:tc>
          <w:tcPr>
            <w:tcW w:w="4363" w:type="dxa"/>
            <w:shd w:val="clear" w:color="auto" w:fill="auto"/>
            <w:vAlign w:val="center"/>
          </w:tcPr>
          <w:p w14:paraId="390CA0B2" w14:textId="6CFE891C"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access to administration and management functions within the Web Service Application is limited to web service administrators.</w:t>
            </w:r>
          </w:p>
        </w:tc>
        <w:tc>
          <w:tcPr>
            <w:tcW w:w="866" w:type="dxa"/>
            <w:shd w:val="clear" w:color="auto" w:fill="FFC000"/>
            <w:vAlign w:val="center"/>
          </w:tcPr>
          <w:p w14:paraId="347D9220" w14:textId="5A1CC9C4"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0590A">
              <w:sym w:font="Wingdings" w:char="F0FC"/>
            </w:r>
          </w:p>
        </w:tc>
        <w:tc>
          <w:tcPr>
            <w:tcW w:w="866" w:type="dxa"/>
            <w:shd w:val="clear" w:color="auto" w:fill="92D050"/>
            <w:vAlign w:val="center"/>
          </w:tcPr>
          <w:p w14:paraId="505B97B6" w14:textId="1C92D168"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AC384E">
              <w:sym w:font="Wingdings" w:char="F0FC"/>
            </w:r>
          </w:p>
        </w:tc>
        <w:tc>
          <w:tcPr>
            <w:tcW w:w="866" w:type="dxa"/>
            <w:shd w:val="clear" w:color="auto" w:fill="00B0F0"/>
            <w:vAlign w:val="center"/>
          </w:tcPr>
          <w:p w14:paraId="64D802E6" w14:textId="7D15212F"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A35B3A">
              <w:sym w:font="Wingdings" w:char="F0FC"/>
            </w:r>
          </w:p>
        </w:tc>
        <w:tc>
          <w:tcPr>
            <w:tcW w:w="1139" w:type="dxa"/>
            <w:shd w:val="clear" w:color="auto" w:fill="auto"/>
            <w:vAlign w:val="center"/>
          </w:tcPr>
          <w:p w14:paraId="4DF40CF7" w14:textId="36CEE0A2"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B32ADE" w:rsidRPr="009B0FD6" w14:paraId="0EDF00B4"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BFCBFE1" w14:textId="5DD2ECF6" w:rsidR="00B32ADE" w:rsidRPr="009B0FD6" w:rsidRDefault="00B32ADE" w:rsidP="00B32ADE">
            <w:pPr>
              <w:pStyle w:val="TableHeading"/>
            </w:pPr>
            <w:r w:rsidRPr="009B0FD6">
              <w:rPr>
                <w:b/>
                <w:color w:val="FFFFFF"/>
                <w:sz w:val="20"/>
                <w:szCs w:val="20"/>
                <w:shd w:val="clear" w:color="auto" w:fill="A5A5A5"/>
              </w:rPr>
              <w:t>18.3</w:t>
            </w:r>
          </w:p>
        </w:tc>
        <w:tc>
          <w:tcPr>
            <w:tcW w:w="4363" w:type="dxa"/>
            <w:shd w:val="clear" w:color="auto" w:fill="auto"/>
            <w:vAlign w:val="center"/>
          </w:tcPr>
          <w:p w14:paraId="6A59F0D4" w14:textId="2EBD2990"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XML or JSON schema is in place and verified before accepting input.</w:t>
            </w:r>
          </w:p>
        </w:tc>
        <w:tc>
          <w:tcPr>
            <w:tcW w:w="866" w:type="dxa"/>
            <w:shd w:val="clear" w:color="auto" w:fill="FFC000"/>
            <w:vAlign w:val="center"/>
          </w:tcPr>
          <w:p w14:paraId="1778E9E8" w14:textId="395DB531"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0590A">
              <w:sym w:font="Wingdings" w:char="F0FC"/>
            </w:r>
          </w:p>
        </w:tc>
        <w:tc>
          <w:tcPr>
            <w:tcW w:w="866" w:type="dxa"/>
            <w:shd w:val="clear" w:color="auto" w:fill="92D050"/>
            <w:vAlign w:val="center"/>
          </w:tcPr>
          <w:p w14:paraId="14B22A8C" w14:textId="6DF96347"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AC384E">
              <w:sym w:font="Wingdings" w:char="F0FC"/>
            </w:r>
          </w:p>
        </w:tc>
        <w:tc>
          <w:tcPr>
            <w:tcW w:w="866" w:type="dxa"/>
            <w:shd w:val="clear" w:color="auto" w:fill="00B0F0"/>
            <w:vAlign w:val="center"/>
          </w:tcPr>
          <w:p w14:paraId="1216F85B" w14:textId="5931BABF"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A35B3A">
              <w:sym w:font="Wingdings" w:char="F0FC"/>
            </w:r>
          </w:p>
        </w:tc>
        <w:tc>
          <w:tcPr>
            <w:tcW w:w="1139" w:type="dxa"/>
            <w:shd w:val="clear" w:color="auto" w:fill="auto"/>
            <w:vAlign w:val="center"/>
          </w:tcPr>
          <w:p w14:paraId="16427714" w14:textId="398C7B26"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3.0</w:t>
            </w:r>
          </w:p>
        </w:tc>
      </w:tr>
      <w:tr w:rsidR="00B32ADE" w:rsidRPr="009B0FD6" w14:paraId="59153589"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C2AA2FA" w14:textId="56225309" w:rsidR="00B32ADE" w:rsidRPr="009B0FD6" w:rsidRDefault="00B32ADE" w:rsidP="00B32ADE">
            <w:pPr>
              <w:pStyle w:val="TableHeading"/>
            </w:pPr>
            <w:r w:rsidRPr="009B0FD6">
              <w:rPr>
                <w:b/>
                <w:color w:val="FFFFFF"/>
                <w:sz w:val="20"/>
                <w:szCs w:val="20"/>
                <w:shd w:val="clear" w:color="auto" w:fill="A5A5A5"/>
              </w:rPr>
              <w:t>18.4</w:t>
            </w:r>
          </w:p>
        </w:tc>
        <w:tc>
          <w:tcPr>
            <w:tcW w:w="4363" w:type="dxa"/>
            <w:shd w:val="clear" w:color="auto" w:fill="auto"/>
            <w:vAlign w:val="center"/>
          </w:tcPr>
          <w:p w14:paraId="2ABB2365" w14:textId="7FA7FF65"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all input is limited to an appropriate size limit.</w:t>
            </w:r>
          </w:p>
        </w:tc>
        <w:tc>
          <w:tcPr>
            <w:tcW w:w="866" w:type="dxa"/>
            <w:shd w:val="clear" w:color="auto" w:fill="FFC000"/>
            <w:vAlign w:val="center"/>
          </w:tcPr>
          <w:p w14:paraId="6849939C" w14:textId="314F1948"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0590A">
              <w:sym w:font="Wingdings" w:char="F0FC"/>
            </w:r>
          </w:p>
        </w:tc>
        <w:tc>
          <w:tcPr>
            <w:tcW w:w="866" w:type="dxa"/>
            <w:shd w:val="clear" w:color="auto" w:fill="92D050"/>
            <w:vAlign w:val="center"/>
          </w:tcPr>
          <w:p w14:paraId="69B0B12B" w14:textId="47CD06CC"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AC384E">
              <w:sym w:font="Wingdings" w:char="F0FC"/>
            </w:r>
          </w:p>
        </w:tc>
        <w:tc>
          <w:tcPr>
            <w:tcW w:w="866" w:type="dxa"/>
            <w:shd w:val="clear" w:color="auto" w:fill="00B0F0"/>
            <w:vAlign w:val="center"/>
          </w:tcPr>
          <w:p w14:paraId="3A89B53C" w14:textId="29AF713F"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A35B3A">
              <w:sym w:font="Wingdings" w:char="F0FC"/>
            </w:r>
          </w:p>
        </w:tc>
        <w:tc>
          <w:tcPr>
            <w:tcW w:w="1139" w:type="dxa"/>
            <w:shd w:val="clear" w:color="auto" w:fill="auto"/>
            <w:vAlign w:val="center"/>
          </w:tcPr>
          <w:p w14:paraId="4FFA86E1" w14:textId="5D5D218B"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B32ADE" w:rsidRPr="009B0FD6" w14:paraId="6B188CD9"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DB3B3C5" w14:textId="6FE33765" w:rsidR="00B32ADE" w:rsidRPr="009B0FD6" w:rsidRDefault="00B32ADE" w:rsidP="00B32ADE">
            <w:pPr>
              <w:pStyle w:val="TableHeading"/>
            </w:pPr>
            <w:r w:rsidRPr="009B0FD6">
              <w:rPr>
                <w:b/>
                <w:color w:val="FFFFFF"/>
                <w:sz w:val="20"/>
                <w:szCs w:val="20"/>
                <w:shd w:val="clear" w:color="auto" w:fill="A5A5A5"/>
              </w:rPr>
              <w:t>18.5</w:t>
            </w:r>
          </w:p>
        </w:tc>
        <w:tc>
          <w:tcPr>
            <w:tcW w:w="4363" w:type="dxa"/>
            <w:shd w:val="clear" w:color="auto" w:fill="auto"/>
            <w:vAlign w:val="center"/>
          </w:tcPr>
          <w:p w14:paraId="12044EBB" w14:textId="1F9E5DDD"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 xml:space="preserve">Verify that SOAP based web services are compliant with Web Services-Interoperability (WS-I) Basic Profile at minimum. This essentially means TLS encryption. </w:t>
            </w:r>
          </w:p>
        </w:tc>
        <w:tc>
          <w:tcPr>
            <w:tcW w:w="866" w:type="dxa"/>
            <w:shd w:val="clear" w:color="auto" w:fill="FFC000"/>
            <w:vAlign w:val="center"/>
          </w:tcPr>
          <w:p w14:paraId="4A4D1E52" w14:textId="37F846E8"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0590A">
              <w:sym w:font="Wingdings" w:char="F0FC"/>
            </w:r>
          </w:p>
        </w:tc>
        <w:tc>
          <w:tcPr>
            <w:tcW w:w="866" w:type="dxa"/>
            <w:shd w:val="clear" w:color="auto" w:fill="92D050"/>
            <w:vAlign w:val="center"/>
          </w:tcPr>
          <w:p w14:paraId="0B910716" w14:textId="2606D102"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AC384E">
              <w:sym w:font="Wingdings" w:char="F0FC"/>
            </w:r>
          </w:p>
        </w:tc>
        <w:tc>
          <w:tcPr>
            <w:tcW w:w="866" w:type="dxa"/>
            <w:shd w:val="clear" w:color="auto" w:fill="00B0F0"/>
            <w:vAlign w:val="center"/>
          </w:tcPr>
          <w:p w14:paraId="55C97B8E" w14:textId="4FB83FC5"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A35B3A">
              <w:sym w:font="Wingdings" w:char="F0FC"/>
            </w:r>
          </w:p>
        </w:tc>
        <w:tc>
          <w:tcPr>
            <w:tcW w:w="1139" w:type="dxa"/>
            <w:shd w:val="clear" w:color="auto" w:fill="auto"/>
            <w:vAlign w:val="center"/>
          </w:tcPr>
          <w:p w14:paraId="2D95E901" w14:textId="383A3ECB"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3.0.1</w:t>
            </w:r>
          </w:p>
        </w:tc>
      </w:tr>
      <w:tr w:rsidR="00B32ADE" w:rsidRPr="009B0FD6" w14:paraId="29708192"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7E05798" w14:textId="3F52DB88" w:rsidR="00B32ADE" w:rsidRPr="009B0FD6" w:rsidRDefault="00B32ADE" w:rsidP="00B32ADE">
            <w:pPr>
              <w:pStyle w:val="TableHeading"/>
            </w:pPr>
            <w:r w:rsidRPr="009B0FD6">
              <w:rPr>
                <w:b/>
                <w:color w:val="FFFFFF"/>
                <w:sz w:val="20"/>
                <w:szCs w:val="20"/>
                <w:shd w:val="clear" w:color="auto" w:fill="A5A5A5"/>
              </w:rPr>
              <w:t>18.6</w:t>
            </w:r>
          </w:p>
        </w:tc>
        <w:tc>
          <w:tcPr>
            <w:tcW w:w="4363" w:type="dxa"/>
            <w:shd w:val="clear" w:color="auto" w:fill="auto"/>
            <w:vAlign w:val="center"/>
          </w:tcPr>
          <w:p w14:paraId="648D384F" w14:textId="37E6C78E"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the use of session-based authentication and authorization. Please refer to sections 2, 3 and 4 for further guidance. Avoid the use of static "API keys" and similar.</w:t>
            </w:r>
          </w:p>
        </w:tc>
        <w:tc>
          <w:tcPr>
            <w:tcW w:w="866" w:type="dxa"/>
            <w:shd w:val="clear" w:color="auto" w:fill="FFC000"/>
            <w:vAlign w:val="center"/>
          </w:tcPr>
          <w:p w14:paraId="18B62397" w14:textId="015E163E"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0590A">
              <w:sym w:font="Wingdings" w:char="F0FC"/>
            </w:r>
          </w:p>
        </w:tc>
        <w:tc>
          <w:tcPr>
            <w:tcW w:w="866" w:type="dxa"/>
            <w:shd w:val="clear" w:color="auto" w:fill="92D050"/>
            <w:vAlign w:val="center"/>
          </w:tcPr>
          <w:p w14:paraId="1E80191F" w14:textId="3212776E"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AC384E">
              <w:sym w:font="Wingdings" w:char="F0FC"/>
            </w:r>
          </w:p>
        </w:tc>
        <w:tc>
          <w:tcPr>
            <w:tcW w:w="866" w:type="dxa"/>
            <w:shd w:val="clear" w:color="auto" w:fill="00B0F0"/>
            <w:vAlign w:val="center"/>
          </w:tcPr>
          <w:p w14:paraId="335075C2" w14:textId="63FAF39D"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A35B3A">
              <w:sym w:font="Wingdings" w:char="F0FC"/>
            </w:r>
          </w:p>
        </w:tc>
        <w:tc>
          <w:tcPr>
            <w:tcW w:w="1139" w:type="dxa"/>
            <w:shd w:val="clear" w:color="auto" w:fill="auto"/>
            <w:vAlign w:val="center"/>
          </w:tcPr>
          <w:p w14:paraId="30C24F7F" w14:textId="2449D80E"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B32ADE" w:rsidRPr="009B0FD6" w14:paraId="1795E909"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C278DFC" w14:textId="2BF2B838" w:rsidR="00B32ADE" w:rsidRPr="009B0FD6" w:rsidRDefault="00B32ADE" w:rsidP="00B32ADE">
            <w:pPr>
              <w:pStyle w:val="TableHeading"/>
            </w:pPr>
            <w:r w:rsidRPr="009B0FD6">
              <w:rPr>
                <w:b/>
                <w:color w:val="FFFFFF"/>
                <w:sz w:val="20"/>
                <w:szCs w:val="20"/>
                <w:shd w:val="clear" w:color="auto" w:fill="A5A5A5"/>
              </w:rPr>
              <w:t>18.7</w:t>
            </w:r>
          </w:p>
        </w:tc>
        <w:tc>
          <w:tcPr>
            <w:tcW w:w="4363" w:type="dxa"/>
            <w:shd w:val="clear" w:color="auto" w:fill="auto"/>
            <w:vAlign w:val="center"/>
          </w:tcPr>
          <w:p w14:paraId="747EF57A" w14:textId="00B8940B"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the REST service is protected from Cross-Site Request Forgery via the use of at least one or more of the following: ORIGIN checks, double submit cookie pattern, CSRF nonces, and referrer checks.</w:t>
            </w:r>
          </w:p>
        </w:tc>
        <w:tc>
          <w:tcPr>
            <w:tcW w:w="866" w:type="dxa"/>
            <w:shd w:val="clear" w:color="auto" w:fill="FFC000"/>
            <w:vAlign w:val="center"/>
          </w:tcPr>
          <w:p w14:paraId="459C4FF7" w14:textId="2AAA28DA"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0590A">
              <w:sym w:font="Wingdings" w:char="F0FC"/>
            </w:r>
          </w:p>
        </w:tc>
        <w:tc>
          <w:tcPr>
            <w:tcW w:w="866" w:type="dxa"/>
            <w:shd w:val="clear" w:color="auto" w:fill="92D050"/>
            <w:vAlign w:val="center"/>
          </w:tcPr>
          <w:p w14:paraId="18B4A04F" w14:textId="0A925CBC"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AC384E">
              <w:sym w:font="Wingdings" w:char="F0FC"/>
            </w:r>
          </w:p>
        </w:tc>
        <w:tc>
          <w:tcPr>
            <w:tcW w:w="866" w:type="dxa"/>
            <w:shd w:val="clear" w:color="auto" w:fill="00B0F0"/>
            <w:vAlign w:val="center"/>
          </w:tcPr>
          <w:p w14:paraId="6476A78D" w14:textId="72EC4D53"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A35B3A">
              <w:sym w:font="Wingdings" w:char="F0FC"/>
            </w:r>
          </w:p>
        </w:tc>
        <w:tc>
          <w:tcPr>
            <w:tcW w:w="1139" w:type="dxa"/>
            <w:shd w:val="clear" w:color="auto" w:fill="auto"/>
            <w:vAlign w:val="center"/>
          </w:tcPr>
          <w:p w14:paraId="3706B68C" w14:textId="2D87C8AA"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3.0.1</w:t>
            </w:r>
          </w:p>
        </w:tc>
      </w:tr>
      <w:tr w:rsidR="00B32ADE" w:rsidRPr="009B0FD6" w14:paraId="40BC3002"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6D19BF61" w14:textId="107BC803" w:rsidR="00B32ADE" w:rsidRPr="009B0FD6" w:rsidRDefault="00B32ADE" w:rsidP="00B32ADE">
            <w:pPr>
              <w:pStyle w:val="TableHeading"/>
            </w:pPr>
            <w:r w:rsidRPr="009B0FD6">
              <w:rPr>
                <w:b/>
                <w:color w:val="FFFFFF"/>
                <w:sz w:val="20"/>
                <w:szCs w:val="20"/>
                <w:shd w:val="clear" w:color="auto" w:fill="A5A5A5"/>
              </w:rPr>
              <w:t>18.8</w:t>
            </w:r>
          </w:p>
        </w:tc>
        <w:tc>
          <w:tcPr>
            <w:tcW w:w="4363" w:type="dxa"/>
            <w:shd w:val="clear" w:color="auto" w:fill="auto"/>
            <w:vAlign w:val="center"/>
          </w:tcPr>
          <w:p w14:paraId="0FCFE686" w14:textId="4F268EA2"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the REST service explicitly check the incoming Content-Type to be the expected one, such as application/xml or application/json.</w:t>
            </w:r>
          </w:p>
        </w:tc>
        <w:tc>
          <w:tcPr>
            <w:tcW w:w="866" w:type="dxa"/>
            <w:shd w:val="clear" w:color="auto" w:fill="auto"/>
            <w:vAlign w:val="center"/>
          </w:tcPr>
          <w:p w14:paraId="35CB66F1" w14:textId="07936A91"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5738F13C" w14:textId="09BCF38D"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AC384E">
              <w:sym w:font="Wingdings" w:char="F0FC"/>
            </w:r>
          </w:p>
        </w:tc>
        <w:tc>
          <w:tcPr>
            <w:tcW w:w="866" w:type="dxa"/>
            <w:shd w:val="clear" w:color="auto" w:fill="00B0F0"/>
            <w:vAlign w:val="center"/>
          </w:tcPr>
          <w:p w14:paraId="3E8B61CA" w14:textId="5C42C66C"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A35B3A">
              <w:sym w:font="Wingdings" w:char="F0FC"/>
            </w:r>
          </w:p>
        </w:tc>
        <w:tc>
          <w:tcPr>
            <w:tcW w:w="1139" w:type="dxa"/>
            <w:shd w:val="clear" w:color="auto" w:fill="auto"/>
            <w:vAlign w:val="center"/>
          </w:tcPr>
          <w:p w14:paraId="043357CE" w14:textId="4EAFBDCA"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B32ADE" w:rsidRPr="009B0FD6" w14:paraId="4195A5F1"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0E8AA315" w14:textId="71C3BB8C" w:rsidR="00B32ADE" w:rsidRPr="009B0FD6" w:rsidRDefault="00B32ADE" w:rsidP="00B32ADE">
            <w:pPr>
              <w:pStyle w:val="TableHeading"/>
            </w:pPr>
            <w:r w:rsidRPr="009B0FD6">
              <w:rPr>
                <w:b/>
                <w:color w:val="FFFFFF"/>
                <w:sz w:val="20"/>
                <w:szCs w:val="20"/>
                <w:shd w:val="clear" w:color="auto" w:fill="A5A5A5"/>
              </w:rPr>
              <w:lastRenderedPageBreak/>
              <w:t>18.9</w:t>
            </w:r>
          </w:p>
        </w:tc>
        <w:tc>
          <w:tcPr>
            <w:tcW w:w="4363" w:type="dxa"/>
            <w:shd w:val="clear" w:color="auto" w:fill="auto"/>
            <w:vAlign w:val="center"/>
          </w:tcPr>
          <w:p w14:paraId="779F14BF" w14:textId="65BD3376"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the message payload is signed to ensure reliable transport between client and service, using JSON Web Signing or WS-Security for SOAP requests.</w:t>
            </w:r>
          </w:p>
        </w:tc>
        <w:tc>
          <w:tcPr>
            <w:tcW w:w="866" w:type="dxa"/>
            <w:shd w:val="clear" w:color="auto" w:fill="auto"/>
            <w:vAlign w:val="center"/>
          </w:tcPr>
          <w:p w14:paraId="2CEBE577" w14:textId="77777777"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70CEC64B" w14:textId="705D54A9"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AC384E">
              <w:sym w:font="Wingdings" w:char="F0FC"/>
            </w:r>
          </w:p>
        </w:tc>
        <w:tc>
          <w:tcPr>
            <w:tcW w:w="866" w:type="dxa"/>
            <w:shd w:val="clear" w:color="auto" w:fill="00B0F0"/>
            <w:vAlign w:val="center"/>
          </w:tcPr>
          <w:p w14:paraId="479A10B3" w14:textId="3EFFB25D"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A35B3A">
              <w:sym w:font="Wingdings" w:char="F0FC"/>
            </w:r>
          </w:p>
        </w:tc>
        <w:tc>
          <w:tcPr>
            <w:tcW w:w="1139" w:type="dxa"/>
            <w:shd w:val="clear" w:color="auto" w:fill="auto"/>
            <w:vAlign w:val="center"/>
          </w:tcPr>
          <w:p w14:paraId="7C7F7AC4" w14:textId="266C1314"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3.0.1</w:t>
            </w:r>
          </w:p>
        </w:tc>
      </w:tr>
      <w:tr w:rsidR="00B32ADE" w:rsidRPr="009B0FD6" w14:paraId="0501BBFA"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5E7DBDD" w14:textId="7CFEE111" w:rsidR="00B32ADE" w:rsidRPr="009B0FD6" w:rsidRDefault="00B32ADE" w:rsidP="00B32ADE">
            <w:pPr>
              <w:pStyle w:val="TableHeading"/>
              <w:rPr>
                <w:color w:val="FFFFFF"/>
                <w:sz w:val="20"/>
                <w:szCs w:val="20"/>
                <w:shd w:val="clear" w:color="auto" w:fill="A5A5A5"/>
              </w:rPr>
            </w:pPr>
            <w:r w:rsidRPr="009B0FD6">
              <w:rPr>
                <w:b/>
                <w:color w:val="FFFFFF"/>
                <w:sz w:val="20"/>
                <w:szCs w:val="20"/>
                <w:shd w:val="clear" w:color="auto" w:fill="A5A5A5"/>
              </w:rPr>
              <w:t>18.10</w:t>
            </w:r>
          </w:p>
        </w:tc>
        <w:tc>
          <w:tcPr>
            <w:tcW w:w="4363" w:type="dxa"/>
            <w:shd w:val="clear" w:color="auto" w:fill="auto"/>
            <w:vAlign w:val="center"/>
          </w:tcPr>
          <w:p w14:paraId="3AEA8EEB" w14:textId="6BDC07F7"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alternative and less secure access paths do not exist.</w:t>
            </w:r>
          </w:p>
        </w:tc>
        <w:tc>
          <w:tcPr>
            <w:tcW w:w="866" w:type="dxa"/>
            <w:shd w:val="clear" w:color="auto" w:fill="auto"/>
            <w:vAlign w:val="center"/>
          </w:tcPr>
          <w:p w14:paraId="53799AD9" w14:textId="7777777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7B3649A0" w14:textId="701DCED5"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AC384E">
              <w:sym w:font="Wingdings" w:char="F0FC"/>
            </w:r>
          </w:p>
        </w:tc>
        <w:tc>
          <w:tcPr>
            <w:tcW w:w="866" w:type="dxa"/>
            <w:shd w:val="clear" w:color="auto" w:fill="00B0F0"/>
            <w:vAlign w:val="center"/>
          </w:tcPr>
          <w:p w14:paraId="6CB3744F" w14:textId="75B7F744"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rPr>
                <w:shd w:val="clear" w:color="auto" w:fill="00B0F0"/>
              </w:rPr>
            </w:pPr>
            <w:r w:rsidRPr="00A35B3A">
              <w:sym w:font="Wingdings" w:char="F0FC"/>
            </w:r>
          </w:p>
        </w:tc>
        <w:tc>
          <w:tcPr>
            <w:tcW w:w="1139" w:type="dxa"/>
            <w:shd w:val="clear" w:color="auto" w:fill="auto"/>
            <w:vAlign w:val="center"/>
          </w:tcPr>
          <w:p w14:paraId="3B81FE33" w14:textId="2CD8BD63"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bl>
    <w:p w14:paraId="4C245EAF" w14:textId="77777777" w:rsidR="00E34115" w:rsidRPr="009B0FD6" w:rsidRDefault="00E34115" w:rsidP="00E34115"/>
    <w:p w14:paraId="2A512BC7" w14:textId="77777777" w:rsidR="00E34115" w:rsidRPr="009B0FD6" w:rsidRDefault="00E34115" w:rsidP="00E34115">
      <w:pPr>
        <w:pStyle w:val="Heading2"/>
      </w:pPr>
      <w:bookmarkStart w:id="90" w:name="_Toc478430848"/>
      <w:r w:rsidRPr="009B0FD6">
        <w:t>References</w:t>
      </w:r>
      <w:bookmarkEnd w:id="90"/>
    </w:p>
    <w:p w14:paraId="070940B9" w14:textId="77777777" w:rsidR="00E34115" w:rsidRPr="009B0FD6" w:rsidRDefault="00E34115" w:rsidP="00E34115">
      <w:r w:rsidRPr="009B0FD6">
        <w:t>For more information, please see:</w:t>
      </w:r>
    </w:p>
    <w:p w14:paraId="60AA2CE0" w14:textId="081319AF" w:rsidR="00A33B21" w:rsidRPr="009B0FD6" w:rsidRDefault="00A33B21" w:rsidP="009F4ACA">
      <w:pPr>
        <w:numPr>
          <w:ilvl w:val="0"/>
          <w:numId w:val="8"/>
        </w:numPr>
        <w:spacing w:before="200" w:after="0" w:line="276" w:lineRule="auto"/>
        <w:ind w:hanging="360"/>
        <w:contextualSpacing/>
      </w:pPr>
      <w:r w:rsidRPr="009B0FD6">
        <w:t xml:space="preserve">OWASP Testing Guide 4.0: Configuration and Deployment Management Testing </w:t>
      </w:r>
      <w:hyperlink r:id="rId72">
        <w:r w:rsidRPr="009B0FD6">
          <w:rPr>
            <w:color w:val="1155CC"/>
            <w:u w:val="single"/>
          </w:rPr>
          <w:t>https://www.owasp.org/index.php/Testing_for_configuration_management</w:t>
        </w:r>
      </w:hyperlink>
    </w:p>
    <w:p w14:paraId="4414093E" w14:textId="5FCCF277" w:rsidR="000D7615" w:rsidRPr="009B0FD6" w:rsidRDefault="000D7615" w:rsidP="009F4ACA">
      <w:pPr>
        <w:numPr>
          <w:ilvl w:val="0"/>
          <w:numId w:val="8"/>
        </w:numPr>
        <w:spacing w:before="200" w:after="0" w:line="276" w:lineRule="auto"/>
        <w:ind w:hanging="360"/>
        <w:contextualSpacing/>
      </w:pPr>
      <w:r w:rsidRPr="009B0FD6">
        <w:t>OWASP Cross-Site Request Forgery cheat sheet</w:t>
      </w:r>
      <w:r w:rsidRPr="009B0FD6">
        <w:br/>
      </w:r>
      <w:hyperlink r:id="rId73" w:history="1">
        <w:r w:rsidRPr="009B0FD6">
          <w:rPr>
            <w:rStyle w:val="Hyperlink"/>
          </w:rPr>
          <w:t>https://www.owasp.org/index.php/Cross-Site_Request_Forgery_(CSRF)_Prevention_Cheat_Sheet</w:t>
        </w:r>
      </w:hyperlink>
      <w:r w:rsidRPr="009B0FD6">
        <w:t xml:space="preserve"> </w:t>
      </w:r>
    </w:p>
    <w:p w14:paraId="1B24BE9C" w14:textId="547E994B" w:rsidR="000D7615" w:rsidRPr="009B0FD6" w:rsidRDefault="000D7615" w:rsidP="009F4ACA">
      <w:pPr>
        <w:numPr>
          <w:ilvl w:val="0"/>
          <w:numId w:val="8"/>
        </w:numPr>
        <w:spacing w:before="200" w:after="0" w:line="276" w:lineRule="auto"/>
        <w:ind w:hanging="360"/>
        <w:contextualSpacing/>
      </w:pPr>
      <w:r w:rsidRPr="009B0FD6">
        <w:t>JSON Web Tokens (and Signing)</w:t>
      </w:r>
      <w:r w:rsidRPr="009B0FD6">
        <w:br/>
      </w:r>
      <w:hyperlink r:id="rId74" w:history="1">
        <w:r w:rsidRPr="009B0FD6">
          <w:rPr>
            <w:rStyle w:val="Hyperlink"/>
          </w:rPr>
          <w:t>https://jwt.io/</w:t>
        </w:r>
      </w:hyperlink>
      <w:r w:rsidRPr="009B0FD6">
        <w:t xml:space="preserve"> </w:t>
      </w:r>
    </w:p>
    <w:p w14:paraId="13C80FAA" w14:textId="77777777" w:rsidR="000D7615" w:rsidRPr="009B0FD6" w:rsidRDefault="000D7615" w:rsidP="000D7615">
      <w:pPr>
        <w:spacing w:before="200" w:after="0" w:line="276" w:lineRule="auto"/>
        <w:ind w:left="720"/>
        <w:contextualSpacing/>
      </w:pPr>
    </w:p>
    <w:p w14:paraId="2A43745E" w14:textId="0C12E693" w:rsidR="003C52FF" w:rsidRPr="009B0FD6" w:rsidRDefault="003C52FF" w:rsidP="003C52FF"/>
    <w:p w14:paraId="23F6DDD8" w14:textId="1B017FC2" w:rsidR="00CB31B1" w:rsidRPr="009B0FD6" w:rsidRDefault="00CB31B1" w:rsidP="00CB31B1">
      <w:pPr>
        <w:pStyle w:val="Heading1"/>
      </w:pPr>
      <w:bookmarkStart w:id="91" w:name="_Toc478430849"/>
      <w:r w:rsidRPr="009B0FD6">
        <w:lastRenderedPageBreak/>
        <w:t>V</w:t>
      </w:r>
      <w:r w:rsidR="00712F87" w:rsidRPr="009B0FD6">
        <w:t>19</w:t>
      </w:r>
      <w:r w:rsidR="00FF14CE">
        <w:t>:</w:t>
      </w:r>
      <w:r w:rsidRPr="009B0FD6">
        <w:t xml:space="preserve"> Configuration</w:t>
      </w:r>
      <w:r w:rsidR="009B0FD6" w:rsidRPr="009B0FD6">
        <w:t xml:space="preserve"> </w:t>
      </w:r>
      <w:r w:rsidR="00F93E1B">
        <w:t>v</w:t>
      </w:r>
      <w:r w:rsidR="009B0FD6" w:rsidRPr="009B0FD6">
        <w:t xml:space="preserve">erification </w:t>
      </w:r>
      <w:r w:rsidR="00F93E1B">
        <w:t>r</w:t>
      </w:r>
      <w:r w:rsidR="009B0FD6" w:rsidRPr="009B0FD6">
        <w:t>equirements</w:t>
      </w:r>
      <w:bookmarkEnd w:id="91"/>
    </w:p>
    <w:p w14:paraId="5C203AA2" w14:textId="77777777" w:rsidR="00A33B21" w:rsidRPr="009B0FD6" w:rsidRDefault="00A33B21" w:rsidP="00A33B21">
      <w:pPr>
        <w:pStyle w:val="Heading2"/>
      </w:pPr>
      <w:bookmarkStart w:id="92" w:name="_Toc478430850"/>
      <w:r w:rsidRPr="009B0FD6">
        <w:t>Control objective</w:t>
      </w:r>
      <w:bookmarkEnd w:id="92"/>
    </w:p>
    <w:p w14:paraId="5B7631B7" w14:textId="77777777" w:rsidR="00A33B21" w:rsidRPr="009B0FD6" w:rsidRDefault="00A33B21" w:rsidP="00FE6DFD">
      <w:r w:rsidRPr="009B0FD6">
        <w:t>Ensure that a verified application has:</w:t>
      </w:r>
    </w:p>
    <w:p w14:paraId="605E23A7" w14:textId="77777777" w:rsidR="00A33B21" w:rsidRPr="009B0FD6" w:rsidRDefault="00A33B21" w:rsidP="009F4ACA">
      <w:pPr>
        <w:pStyle w:val="ListParagraph"/>
        <w:numPr>
          <w:ilvl w:val="0"/>
          <w:numId w:val="21"/>
        </w:numPr>
      </w:pPr>
      <w:r w:rsidRPr="009B0FD6">
        <w:rPr>
          <w:rFonts w:hint="eastAsia"/>
        </w:rPr>
        <w:t>Up to date libraries and platform(s).</w:t>
      </w:r>
    </w:p>
    <w:p w14:paraId="168AA645" w14:textId="77777777" w:rsidR="00A33B21" w:rsidRPr="009B0FD6" w:rsidRDefault="00A33B21" w:rsidP="009F4ACA">
      <w:pPr>
        <w:pStyle w:val="ListParagraph"/>
        <w:numPr>
          <w:ilvl w:val="0"/>
          <w:numId w:val="21"/>
        </w:numPr>
      </w:pPr>
      <w:r w:rsidRPr="009B0FD6">
        <w:rPr>
          <w:rFonts w:hint="eastAsia"/>
        </w:rPr>
        <w:t>A secure by default configuration.</w:t>
      </w:r>
    </w:p>
    <w:p w14:paraId="60196E6B" w14:textId="77777777" w:rsidR="00A33B21" w:rsidRPr="009B0FD6" w:rsidRDefault="00A33B21" w:rsidP="009F4ACA">
      <w:pPr>
        <w:pStyle w:val="ListParagraph"/>
        <w:numPr>
          <w:ilvl w:val="0"/>
          <w:numId w:val="21"/>
        </w:numPr>
      </w:pPr>
      <w:r w:rsidRPr="009B0FD6">
        <w:rPr>
          <w:rFonts w:hint="eastAsia"/>
        </w:rPr>
        <w:t xml:space="preserve">Sufficient hardening that user initiated changes to default configuration do not unnecessarily expose or create security weaknesses or flaws to underlying systems. </w:t>
      </w:r>
    </w:p>
    <w:p w14:paraId="4AADF868" w14:textId="77777777" w:rsidR="00A33B21" w:rsidRPr="009B0FD6" w:rsidRDefault="00A33B21" w:rsidP="00A33B21">
      <w:pPr>
        <w:pStyle w:val="Heading2"/>
      </w:pPr>
      <w:bookmarkStart w:id="93" w:name="_Toc478430851"/>
      <w:r w:rsidRPr="009B0FD6">
        <w:t>Requirements</w:t>
      </w:r>
      <w:bookmarkEnd w:id="93"/>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A33B21" w:rsidRPr="009B0FD6" w14:paraId="27FCB8AE" w14:textId="77777777" w:rsidTr="005A3FD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0F1F7916" w14:textId="77777777" w:rsidR="00A33B21" w:rsidRPr="009B0FD6" w:rsidRDefault="00A33B21" w:rsidP="00D1073F">
            <w:pPr>
              <w:pStyle w:val="TableHeading"/>
            </w:pPr>
            <w:r w:rsidRPr="009B0FD6">
              <w:t>#</w:t>
            </w:r>
          </w:p>
        </w:tc>
        <w:tc>
          <w:tcPr>
            <w:tcW w:w="4363" w:type="dxa"/>
            <w:vAlign w:val="center"/>
          </w:tcPr>
          <w:p w14:paraId="45750986" w14:textId="77777777" w:rsidR="00A33B21" w:rsidRPr="009B0FD6" w:rsidRDefault="00A33B21" w:rsidP="00D1073F">
            <w:pPr>
              <w:pStyle w:val="TableHeading"/>
              <w:jc w:val="left"/>
              <w:cnfStyle w:val="100000000000" w:firstRow="1" w:lastRow="0" w:firstColumn="0" w:lastColumn="0" w:oddVBand="0" w:evenVBand="0" w:oddHBand="0" w:evenHBand="0" w:firstRowFirstColumn="0" w:firstRowLastColumn="0" w:lastRowFirstColumn="0" w:lastRowLastColumn="0"/>
            </w:pPr>
            <w:r w:rsidRPr="009B0FD6">
              <w:t>Description</w:t>
            </w:r>
          </w:p>
        </w:tc>
        <w:tc>
          <w:tcPr>
            <w:tcW w:w="866" w:type="dxa"/>
            <w:vAlign w:val="center"/>
          </w:tcPr>
          <w:p w14:paraId="35FB2CED" w14:textId="77777777" w:rsidR="00A33B21" w:rsidRPr="009B0FD6" w:rsidRDefault="00A33B21" w:rsidP="005A3FD0">
            <w:pPr>
              <w:pStyle w:val="TableHeading"/>
              <w:cnfStyle w:val="100000000000" w:firstRow="1" w:lastRow="0" w:firstColumn="0" w:lastColumn="0" w:oddVBand="0" w:evenVBand="0" w:oddHBand="0" w:evenHBand="0" w:firstRowFirstColumn="0" w:firstRowLastColumn="0" w:lastRowFirstColumn="0" w:lastRowLastColumn="0"/>
            </w:pPr>
            <w:r w:rsidRPr="009B0FD6">
              <w:t>1</w:t>
            </w:r>
          </w:p>
        </w:tc>
        <w:tc>
          <w:tcPr>
            <w:tcW w:w="866" w:type="dxa"/>
            <w:vAlign w:val="center"/>
          </w:tcPr>
          <w:p w14:paraId="7FF7525E" w14:textId="77777777" w:rsidR="00A33B21" w:rsidRPr="009B0FD6" w:rsidRDefault="00A33B21" w:rsidP="005A3FD0">
            <w:pPr>
              <w:pStyle w:val="TableHeading"/>
              <w:cnfStyle w:val="100000000000" w:firstRow="1" w:lastRow="0" w:firstColumn="0" w:lastColumn="0" w:oddVBand="0" w:evenVBand="0" w:oddHBand="0" w:evenHBand="0" w:firstRowFirstColumn="0" w:firstRowLastColumn="0" w:lastRowFirstColumn="0" w:lastRowLastColumn="0"/>
            </w:pPr>
            <w:r w:rsidRPr="009B0FD6">
              <w:t>2</w:t>
            </w:r>
          </w:p>
        </w:tc>
        <w:tc>
          <w:tcPr>
            <w:tcW w:w="866" w:type="dxa"/>
            <w:vAlign w:val="center"/>
          </w:tcPr>
          <w:p w14:paraId="4E1FCAEC" w14:textId="77777777" w:rsidR="00A33B21" w:rsidRPr="009B0FD6" w:rsidRDefault="00A33B21" w:rsidP="005A3FD0">
            <w:pPr>
              <w:pStyle w:val="TableHeading"/>
              <w:cnfStyle w:val="100000000000" w:firstRow="1" w:lastRow="0" w:firstColumn="0" w:lastColumn="0" w:oddVBand="0" w:evenVBand="0" w:oddHBand="0" w:evenHBand="0" w:firstRowFirstColumn="0" w:firstRowLastColumn="0" w:lastRowFirstColumn="0" w:lastRowLastColumn="0"/>
            </w:pPr>
            <w:r w:rsidRPr="009B0FD6">
              <w:t>3</w:t>
            </w:r>
          </w:p>
        </w:tc>
        <w:tc>
          <w:tcPr>
            <w:tcW w:w="1139" w:type="dxa"/>
            <w:vAlign w:val="center"/>
          </w:tcPr>
          <w:p w14:paraId="34B8936E" w14:textId="77777777" w:rsidR="00A33B21" w:rsidRPr="009B0FD6" w:rsidRDefault="00A33B21" w:rsidP="005A3FD0">
            <w:pPr>
              <w:pStyle w:val="TableHeading"/>
              <w:cnfStyle w:val="100000000000" w:firstRow="1" w:lastRow="0" w:firstColumn="0" w:lastColumn="0" w:oddVBand="0" w:evenVBand="0" w:oddHBand="0" w:evenHBand="0" w:firstRowFirstColumn="0" w:firstRowLastColumn="0" w:lastRowFirstColumn="0" w:lastRowLastColumn="0"/>
            </w:pPr>
            <w:r w:rsidRPr="009B0FD6">
              <w:t>Since</w:t>
            </w:r>
          </w:p>
        </w:tc>
      </w:tr>
      <w:tr w:rsidR="00B32ADE" w:rsidRPr="009B0FD6" w14:paraId="3E5D16A8"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545BD42" w14:textId="77777777" w:rsidR="00B32ADE" w:rsidRPr="009B0FD6" w:rsidRDefault="00B32ADE" w:rsidP="00B32ADE">
            <w:pPr>
              <w:pStyle w:val="TableHeading"/>
            </w:pPr>
            <w:r w:rsidRPr="009B0FD6">
              <w:rPr>
                <w:b/>
                <w:color w:val="FFFFFF"/>
                <w:sz w:val="20"/>
                <w:szCs w:val="20"/>
                <w:shd w:val="clear" w:color="auto" w:fill="A5A5A5"/>
              </w:rPr>
              <w:t>19.1</w:t>
            </w:r>
          </w:p>
        </w:tc>
        <w:tc>
          <w:tcPr>
            <w:tcW w:w="4363" w:type="dxa"/>
            <w:shd w:val="clear" w:color="auto" w:fill="auto"/>
          </w:tcPr>
          <w:p w14:paraId="7F7A62D7" w14:textId="57B44349"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t>Verify that all</w:t>
            </w:r>
            <w:r w:rsidRPr="009B0FD6">
              <w:t xml:space="preserve"> components </w:t>
            </w:r>
            <w:r>
              <w:t xml:space="preserve">are </w:t>
            </w:r>
            <w:r w:rsidRPr="009B0FD6">
              <w:t xml:space="preserve">up to date with proper security configuration(s) and version(s). This should include removal of unneeded configurations and folders such as sample applications, platform documentation, and default or example users. </w:t>
            </w:r>
          </w:p>
        </w:tc>
        <w:tc>
          <w:tcPr>
            <w:tcW w:w="866" w:type="dxa"/>
            <w:shd w:val="clear" w:color="auto" w:fill="FFC000"/>
            <w:vAlign w:val="center"/>
          </w:tcPr>
          <w:p w14:paraId="152ED874" w14:textId="42D58E42"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FA2BFC">
              <w:sym w:font="Wingdings" w:char="F0FC"/>
            </w:r>
          </w:p>
        </w:tc>
        <w:tc>
          <w:tcPr>
            <w:tcW w:w="866" w:type="dxa"/>
            <w:shd w:val="clear" w:color="auto" w:fill="92D050"/>
            <w:vAlign w:val="center"/>
          </w:tcPr>
          <w:p w14:paraId="4132A7D7" w14:textId="4BFFF911"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6015F1">
              <w:sym w:font="Wingdings" w:char="F0FC"/>
            </w:r>
          </w:p>
        </w:tc>
        <w:tc>
          <w:tcPr>
            <w:tcW w:w="866" w:type="dxa"/>
            <w:shd w:val="clear" w:color="auto" w:fill="00B0F0"/>
            <w:vAlign w:val="center"/>
          </w:tcPr>
          <w:p w14:paraId="4F5DCACE" w14:textId="23D577A7"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A6A70">
              <w:sym w:font="Wingdings" w:char="F0FC"/>
            </w:r>
          </w:p>
        </w:tc>
        <w:tc>
          <w:tcPr>
            <w:tcW w:w="1139" w:type="dxa"/>
            <w:shd w:val="clear" w:color="auto" w:fill="E2EFD9" w:themeFill="accent6" w:themeFillTint="33"/>
            <w:vAlign w:val="center"/>
          </w:tcPr>
          <w:p w14:paraId="5C3A29A9" w14:textId="7EA78C47"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3.</w:t>
            </w:r>
            <w:r>
              <w:t>1</w:t>
            </w:r>
          </w:p>
        </w:tc>
      </w:tr>
      <w:tr w:rsidR="00B32ADE" w:rsidRPr="009B0FD6" w14:paraId="36D00ACB"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43AF1D7" w14:textId="77777777" w:rsidR="00B32ADE" w:rsidRPr="009B0FD6" w:rsidRDefault="00B32ADE" w:rsidP="00B32ADE">
            <w:pPr>
              <w:pStyle w:val="TableHeading"/>
            </w:pPr>
            <w:r w:rsidRPr="009B0FD6">
              <w:rPr>
                <w:b/>
                <w:color w:val="FFFFFF"/>
                <w:sz w:val="20"/>
                <w:szCs w:val="20"/>
                <w:shd w:val="clear" w:color="auto" w:fill="A5A5A5"/>
              </w:rPr>
              <w:t>19.2</w:t>
            </w:r>
          </w:p>
        </w:tc>
        <w:tc>
          <w:tcPr>
            <w:tcW w:w="4363" w:type="dxa"/>
            <w:shd w:val="clear" w:color="auto" w:fill="auto"/>
          </w:tcPr>
          <w:p w14:paraId="345C9189" w14:textId="29F50B6A"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t>Verify that c</w:t>
            </w:r>
            <w:r w:rsidRPr="009B0FD6">
              <w:t xml:space="preserve">ommunications between components, such as between the application server and the database server, </w:t>
            </w:r>
            <w:r>
              <w:t xml:space="preserve">are </w:t>
            </w:r>
            <w:r w:rsidRPr="009B0FD6">
              <w:t>encrypted, particularly when the components are in different containers or on different systems.</w:t>
            </w:r>
          </w:p>
        </w:tc>
        <w:tc>
          <w:tcPr>
            <w:tcW w:w="866" w:type="dxa"/>
            <w:shd w:val="clear" w:color="auto" w:fill="auto"/>
            <w:vAlign w:val="center"/>
          </w:tcPr>
          <w:p w14:paraId="5E47F2BC" w14:textId="7777777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0937F875" w14:textId="28FA5EB6"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6015F1">
              <w:sym w:font="Wingdings" w:char="F0FC"/>
            </w:r>
          </w:p>
        </w:tc>
        <w:tc>
          <w:tcPr>
            <w:tcW w:w="866" w:type="dxa"/>
            <w:shd w:val="clear" w:color="auto" w:fill="00B0F0"/>
            <w:vAlign w:val="center"/>
          </w:tcPr>
          <w:p w14:paraId="43435208" w14:textId="1A8FA7CD"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A6A70">
              <w:sym w:font="Wingdings" w:char="F0FC"/>
            </w:r>
          </w:p>
        </w:tc>
        <w:tc>
          <w:tcPr>
            <w:tcW w:w="1139" w:type="dxa"/>
            <w:shd w:val="clear" w:color="auto" w:fill="E2EFD9" w:themeFill="accent6" w:themeFillTint="33"/>
            <w:vAlign w:val="center"/>
          </w:tcPr>
          <w:p w14:paraId="08AED939" w14:textId="40AB7929"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w:t>
            </w:r>
            <w:r>
              <w:t>1</w:t>
            </w:r>
          </w:p>
        </w:tc>
      </w:tr>
      <w:tr w:rsidR="00B32ADE" w:rsidRPr="009B0FD6" w14:paraId="569199DF"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663AD23B" w14:textId="77777777" w:rsidR="00B32ADE" w:rsidRPr="009B0FD6" w:rsidRDefault="00B32ADE" w:rsidP="00B32ADE">
            <w:pPr>
              <w:pStyle w:val="TableHeading"/>
            </w:pPr>
            <w:r w:rsidRPr="009B0FD6">
              <w:rPr>
                <w:b/>
                <w:color w:val="FFFFFF"/>
                <w:sz w:val="20"/>
                <w:szCs w:val="20"/>
                <w:shd w:val="clear" w:color="auto" w:fill="A5A5A5"/>
              </w:rPr>
              <w:t>19.3</w:t>
            </w:r>
          </w:p>
        </w:tc>
        <w:tc>
          <w:tcPr>
            <w:tcW w:w="4363" w:type="dxa"/>
            <w:shd w:val="clear" w:color="auto" w:fill="auto"/>
          </w:tcPr>
          <w:p w14:paraId="799FFC05" w14:textId="47A280BA"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t>Verify that c</w:t>
            </w:r>
            <w:r w:rsidRPr="009B0FD6">
              <w:t>ommunications between components, such as between the application server and the database server</w:t>
            </w:r>
            <w:r>
              <w:t>,</w:t>
            </w:r>
            <w:r w:rsidRPr="009B0FD6">
              <w:t xml:space="preserve"> </w:t>
            </w:r>
            <w:r>
              <w:t xml:space="preserve">is </w:t>
            </w:r>
            <w:r w:rsidRPr="009B0FD6">
              <w:t>authenticated using an account with the least necessary privileges.</w:t>
            </w:r>
          </w:p>
        </w:tc>
        <w:tc>
          <w:tcPr>
            <w:tcW w:w="866" w:type="dxa"/>
            <w:shd w:val="clear" w:color="auto" w:fill="auto"/>
            <w:vAlign w:val="center"/>
          </w:tcPr>
          <w:p w14:paraId="09943CD0" w14:textId="77777777"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16EDA7BF" w14:textId="0ED50DAB"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6015F1">
              <w:sym w:font="Wingdings" w:char="F0FC"/>
            </w:r>
          </w:p>
        </w:tc>
        <w:tc>
          <w:tcPr>
            <w:tcW w:w="866" w:type="dxa"/>
            <w:shd w:val="clear" w:color="auto" w:fill="00B0F0"/>
            <w:vAlign w:val="center"/>
          </w:tcPr>
          <w:p w14:paraId="3648F5FF" w14:textId="6D30827B"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A6A70">
              <w:sym w:font="Wingdings" w:char="F0FC"/>
            </w:r>
          </w:p>
        </w:tc>
        <w:tc>
          <w:tcPr>
            <w:tcW w:w="1139" w:type="dxa"/>
            <w:shd w:val="clear" w:color="auto" w:fill="E2EFD9" w:themeFill="accent6" w:themeFillTint="33"/>
            <w:vAlign w:val="center"/>
          </w:tcPr>
          <w:p w14:paraId="2812068A" w14:textId="045B3E8E"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3.</w:t>
            </w:r>
            <w:r>
              <w:t>1</w:t>
            </w:r>
          </w:p>
        </w:tc>
      </w:tr>
      <w:tr w:rsidR="00B32ADE" w:rsidRPr="009B0FD6" w14:paraId="57E1F3DF"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AC8F3A1" w14:textId="77777777" w:rsidR="00B32ADE" w:rsidRPr="009B0FD6" w:rsidRDefault="00B32ADE" w:rsidP="00B32ADE">
            <w:pPr>
              <w:pStyle w:val="TableHeading"/>
            </w:pPr>
            <w:r w:rsidRPr="009B0FD6">
              <w:rPr>
                <w:b/>
                <w:color w:val="FFFFFF"/>
                <w:sz w:val="20"/>
                <w:szCs w:val="20"/>
                <w:shd w:val="clear" w:color="auto" w:fill="A5A5A5"/>
              </w:rPr>
              <w:t>19.4</w:t>
            </w:r>
          </w:p>
        </w:tc>
        <w:tc>
          <w:tcPr>
            <w:tcW w:w="4363" w:type="dxa"/>
            <w:shd w:val="clear" w:color="auto" w:fill="auto"/>
          </w:tcPr>
          <w:p w14:paraId="7A372560" w14:textId="77777777"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application deployments are adequately sandboxed, containerized or isolated to delay and deter attackers from attacking other applications.</w:t>
            </w:r>
          </w:p>
        </w:tc>
        <w:tc>
          <w:tcPr>
            <w:tcW w:w="866" w:type="dxa"/>
            <w:shd w:val="clear" w:color="auto" w:fill="auto"/>
            <w:vAlign w:val="center"/>
          </w:tcPr>
          <w:p w14:paraId="30A1D56D" w14:textId="7777777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4B8592AF" w14:textId="4C3F0FDF"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6015F1">
              <w:sym w:font="Wingdings" w:char="F0FC"/>
            </w:r>
          </w:p>
        </w:tc>
        <w:tc>
          <w:tcPr>
            <w:tcW w:w="866" w:type="dxa"/>
            <w:shd w:val="clear" w:color="auto" w:fill="00B0F0"/>
            <w:vAlign w:val="center"/>
          </w:tcPr>
          <w:p w14:paraId="5E59267A" w14:textId="2970D90A"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A6A70">
              <w:sym w:font="Wingdings" w:char="F0FC"/>
            </w:r>
          </w:p>
        </w:tc>
        <w:tc>
          <w:tcPr>
            <w:tcW w:w="1139" w:type="dxa"/>
            <w:shd w:val="clear" w:color="auto" w:fill="auto"/>
            <w:vAlign w:val="center"/>
          </w:tcPr>
          <w:p w14:paraId="1D260D89" w14:textId="7777777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B32ADE" w:rsidRPr="009B0FD6" w14:paraId="0C56972A"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2558735" w14:textId="77777777" w:rsidR="00B32ADE" w:rsidRPr="009B0FD6" w:rsidRDefault="00B32ADE" w:rsidP="00B32ADE">
            <w:pPr>
              <w:pStyle w:val="TableHeading"/>
            </w:pPr>
            <w:r w:rsidRPr="009B0FD6">
              <w:rPr>
                <w:b/>
                <w:color w:val="FFFFFF"/>
                <w:sz w:val="20"/>
                <w:szCs w:val="20"/>
                <w:shd w:val="clear" w:color="auto" w:fill="A5A5A5"/>
              </w:rPr>
              <w:t>19.5</w:t>
            </w:r>
          </w:p>
        </w:tc>
        <w:tc>
          <w:tcPr>
            <w:tcW w:w="4363" w:type="dxa"/>
            <w:shd w:val="clear" w:color="auto" w:fill="auto"/>
          </w:tcPr>
          <w:p w14:paraId="7630C3E2" w14:textId="6F3B7995"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the application build and deployment processes are performed in a secure</w:t>
            </w:r>
            <w:r>
              <w:t xml:space="preserve"> and repeatable method, such as CI / CD automation and automated configuration management</w:t>
            </w:r>
            <w:r w:rsidRPr="009B0FD6">
              <w:t xml:space="preserve">. </w:t>
            </w:r>
          </w:p>
        </w:tc>
        <w:tc>
          <w:tcPr>
            <w:tcW w:w="866" w:type="dxa"/>
            <w:shd w:val="clear" w:color="auto" w:fill="auto"/>
            <w:vAlign w:val="center"/>
          </w:tcPr>
          <w:p w14:paraId="47D7A7D1" w14:textId="77777777"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374DDA5D" w14:textId="78BD946E"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6015F1">
              <w:sym w:font="Wingdings" w:char="F0FC"/>
            </w:r>
          </w:p>
        </w:tc>
        <w:tc>
          <w:tcPr>
            <w:tcW w:w="866" w:type="dxa"/>
            <w:shd w:val="clear" w:color="auto" w:fill="00B0F0"/>
            <w:vAlign w:val="center"/>
          </w:tcPr>
          <w:p w14:paraId="40BEE8AB" w14:textId="50A2B1E8"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A6A70">
              <w:sym w:font="Wingdings" w:char="F0FC"/>
            </w:r>
          </w:p>
        </w:tc>
        <w:tc>
          <w:tcPr>
            <w:tcW w:w="1139" w:type="dxa"/>
            <w:shd w:val="clear" w:color="auto" w:fill="E2EFD9" w:themeFill="accent6" w:themeFillTint="33"/>
            <w:vAlign w:val="center"/>
          </w:tcPr>
          <w:p w14:paraId="76F0BB83" w14:textId="5ED0D272"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t>3.1</w:t>
            </w:r>
          </w:p>
        </w:tc>
      </w:tr>
      <w:tr w:rsidR="00B32ADE" w:rsidRPr="009B0FD6" w14:paraId="75AECC42"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70F1E26C" w14:textId="77777777" w:rsidR="00B32ADE" w:rsidRPr="009B0FD6" w:rsidRDefault="00B32ADE" w:rsidP="00B32ADE">
            <w:pPr>
              <w:pStyle w:val="TableHeading"/>
            </w:pPr>
            <w:r w:rsidRPr="009B0FD6">
              <w:rPr>
                <w:b/>
                <w:color w:val="FFFFFF"/>
                <w:sz w:val="20"/>
                <w:szCs w:val="20"/>
                <w:shd w:val="clear" w:color="auto" w:fill="A5A5A5"/>
              </w:rPr>
              <w:t>19.6</w:t>
            </w:r>
          </w:p>
        </w:tc>
        <w:tc>
          <w:tcPr>
            <w:tcW w:w="4363" w:type="dxa"/>
            <w:shd w:val="clear" w:color="auto" w:fill="auto"/>
          </w:tcPr>
          <w:p w14:paraId="0A8843F8" w14:textId="1F1E254F"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authorised administrators have the capability to verify the integrity of all security-relevant configurations to</w:t>
            </w:r>
            <w:r>
              <w:t xml:space="preserve"> detect tampering.</w:t>
            </w:r>
            <w:r w:rsidRPr="009B0FD6">
              <w:t xml:space="preserve"> </w:t>
            </w:r>
          </w:p>
        </w:tc>
        <w:tc>
          <w:tcPr>
            <w:tcW w:w="866" w:type="dxa"/>
            <w:shd w:val="clear" w:color="auto" w:fill="auto"/>
            <w:vAlign w:val="center"/>
          </w:tcPr>
          <w:p w14:paraId="28A448F4" w14:textId="7777777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418F7389" w14:textId="7777777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37501FC5" w14:textId="07729EFD"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A6A70">
              <w:sym w:font="Wingdings" w:char="F0FC"/>
            </w:r>
          </w:p>
        </w:tc>
        <w:tc>
          <w:tcPr>
            <w:tcW w:w="1139" w:type="dxa"/>
            <w:shd w:val="clear" w:color="auto" w:fill="E2EFD9" w:themeFill="accent6" w:themeFillTint="33"/>
            <w:vAlign w:val="center"/>
          </w:tcPr>
          <w:p w14:paraId="17DF899B" w14:textId="701329C0"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w:t>
            </w:r>
            <w:r>
              <w:t>1</w:t>
            </w:r>
          </w:p>
        </w:tc>
      </w:tr>
      <w:tr w:rsidR="00B32ADE" w:rsidRPr="009B0FD6" w14:paraId="4827AEF8"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4DDEEEB8" w14:textId="77777777" w:rsidR="00B32ADE" w:rsidRPr="009B0FD6" w:rsidRDefault="00B32ADE" w:rsidP="00B32ADE">
            <w:pPr>
              <w:pStyle w:val="TableHeading"/>
            </w:pPr>
            <w:r w:rsidRPr="009B0FD6">
              <w:rPr>
                <w:b/>
                <w:color w:val="FFFFFF"/>
                <w:sz w:val="20"/>
                <w:szCs w:val="20"/>
                <w:shd w:val="clear" w:color="auto" w:fill="A5A5A5"/>
              </w:rPr>
              <w:t>19.7</w:t>
            </w:r>
          </w:p>
        </w:tc>
        <w:tc>
          <w:tcPr>
            <w:tcW w:w="4363" w:type="dxa"/>
            <w:shd w:val="clear" w:color="auto" w:fill="auto"/>
          </w:tcPr>
          <w:p w14:paraId="7C78F4AA" w14:textId="77777777"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Verify that all application components are signed.</w:t>
            </w:r>
          </w:p>
        </w:tc>
        <w:tc>
          <w:tcPr>
            <w:tcW w:w="866" w:type="dxa"/>
            <w:shd w:val="clear" w:color="auto" w:fill="auto"/>
            <w:vAlign w:val="center"/>
          </w:tcPr>
          <w:p w14:paraId="474F0635" w14:textId="77777777"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auto"/>
            <w:vAlign w:val="center"/>
          </w:tcPr>
          <w:p w14:paraId="3DAE0130" w14:textId="77777777"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00B0F0"/>
            <w:vAlign w:val="center"/>
          </w:tcPr>
          <w:p w14:paraId="5770516C" w14:textId="5C5C1D03"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A6A70">
              <w:sym w:font="Wingdings" w:char="F0FC"/>
            </w:r>
          </w:p>
        </w:tc>
        <w:tc>
          <w:tcPr>
            <w:tcW w:w="1139" w:type="dxa"/>
            <w:shd w:val="clear" w:color="auto" w:fill="auto"/>
            <w:vAlign w:val="center"/>
          </w:tcPr>
          <w:p w14:paraId="0AF084EA" w14:textId="77777777"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3.0</w:t>
            </w:r>
          </w:p>
        </w:tc>
      </w:tr>
      <w:tr w:rsidR="00B32ADE" w:rsidRPr="009B0FD6" w14:paraId="67CC42A3"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5702F25" w14:textId="77777777" w:rsidR="00B32ADE" w:rsidRPr="009B0FD6" w:rsidRDefault="00B32ADE" w:rsidP="00B32ADE">
            <w:pPr>
              <w:pStyle w:val="TableHeading"/>
            </w:pPr>
            <w:r w:rsidRPr="009B0FD6">
              <w:rPr>
                <w:b/>
                <w:color w:val="FFFFFF"/>
                <w:sz w:val="20"/>
                <w:szCs w:val="20"/>
                <w:shd w:val="clear" w:color="auto" w:fill="A5A5A5"/>
              </w:rPr>
              <w:lastRenderedPageBreak/>
              <w:t>19.8</w:t>
            </w:r>
          </w:p>
        </w:tc>
        <w:tc>
          <w:tcPr>
            <w:tcW w:w="4363" w:type="dxa"/>
            <w:shd w:val="clear" w:color="auto" w:fill="auto"/>
          </w:tcPr>
          <w:p w14:paraId="2BCD6A1F" w14:textId="77777777"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Verify that third party components come from trusted repositories.</w:t>
            </w:r>
          </w:p>
        </w:tc>
        <w:tc>
          <w:tcPr>
            <w:tcW w:w="866" w:type="dxa"/>
            <w:shd w:val="clear" w:color="auto" w:fill="auto"/>
            <w:vAlign w:val="center"/>
          </w:tcPr>
          <w:p w14:paraId="026CEC46" w14:textId="7777777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27B0F812" w14:textId="7777777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4B299EAF" w14:textId="115F1942"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A6A70">
              <w:sym w:font="Wingdings" w:char="F0FC"/>
            </w:r>
          </w:p>
        </w:tc>
        <w:tc>
          <w:tcPr>
            <w:tcW w:w="1139" w:type="dxa"/>
            <w:shd w:val="clear" w:color="auto" w:fill="auto"/>
            <w:vAlign w:val="center"/>
          </w:tcPr>
          <w:p w14:paraId="16B98FBF" w14:textId="7777777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w:t>
            </w:r>
          </w:p>
        </w:tc>
      </w:tr>
      <w:tr w:rsidR="00B32ADE" w:rsidRPr="009B0FD6" w14:paraId="1F1F0FD8" w14:textId="77777777" w:rsidTr="00B32A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2256685" w14:textId="77777777" w:rsidR="00B32ADE" w:rsidRPr="009B0FD6" w:rsidRDefault="00B32ADE" w:rsidP="00B32ADE">
            <w:pPr>
              <w:pStyle w:val="TableHeading"/>
            </w:pPr>
            <w:r w:rsidRPr="009B0FD6">
              <w:rPr>
                <w:b/>
                <w:color w:val="FFFFFF"/>
                <w:sz w:val="20"/>
                <w:szCs w:val="20"/>
                <w:shd w:val="clear" w:color="auto" w:fill="A5A5A5"/>
              </w:rPr>
              <w:t>19.9</w:t>
            </w:r>
          </w:p>
        </w:tc>
        <w:tc>
          <w:tcPr>
            <w:tcW w:w="4363" w:type="dxa"/>
            <w:shd w:val="clear" w:color="auto" w:fill="auto"/>
          </w:tcPr>
          <w:p w14:paraId="0FDAC719" w14:textId="7E294656" w:rsidR="00B32ADE" w:rsidRPr="009B0FD6" w:rsidRDefault="00B32ADE" w:rsidP="00B32ADE">
            <w:pPr>
              <w:pStyle w:val="TableBody"/>
              <w:cnfStyle w:val="000000100000" w:firstRow="0" w:lastRow="0" w:firstColumn="0" w:lastColumn="0" w:oddVBand="0" w:evenVBand="0" w:oddHBand="1" w:evenHBand="0" w:firstRowFirstColumn="0" w:firstRowLastColumn="0" w:lastRowFirstColumn="0" w:lastRowLastColumn="0"/>
            </w:pPr>
            <w:r w:rsidRPr="009B0FD6">
              <w:t xml:space="preserve">Verify that build processes for system level languages have all security flags enabled, such as ASLR, DEP, and security checks. </w:t>
            </w:r>
          </w:p>
        </w:tc>
        <w:tc>
          <w:tcPr>
            <w:tcW w:w="866" w:type="dxa"/>
            <w:shd w:val="clear" w:color="auto" w:fill="auto"/>
            <w:vAlign w:val="center"/>
          </w:tcPr>
          <w:p w14:paraId="5714C832" w14:textId="77777777"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auto"/>
            <w:vAlign w:val="center"/>
          </w:tcPr>
          <w:p w14:paraId="53511642" w14:textId="77777777"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00B0F0"/>
            <w:vAlign w:val="center"/>
          </w:tcPr>
          <w:p w14:paraId="68CFB1A0" w14:textId="4B83BF55"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BA6A70">
              <w:sym w:font="Wingdings" w:char="F0FC"/>
            </w:r>
          </w:p>
        </w:tc>
        <w:tc>
          <w:tcPr>
            <w:tcW w:w="1139" w:type="dxa"/>
            <w:shd w:val="clear" w:color="auto" w:fill="auto"/>
            <w:vAlign w:val="center"/>
          </w:tcPr>
          <w:p w14:paraId="02DE2431" w14:textId="77777777" w:rsidR="00B32ADE" w:rsidRPr="009B0FD6" w:rsidRDefault="00B32ADE" w:rsidP="00B32ADE">
            <w:pPr>
              <w:pStyle w:val="TableBody"/>
              <w:jc w:val="center"/>
              <w:cnfStyle w:val="000000100000" w:firstRow="0" w:lastRow="0" w:firstColumn="0" w:lastColumn="0" w:oddVBand="0" w:evenVBand="0" w:oddHBand="1" w:evenHBand="0" w:firstRowFirstColumn="0" w:firstRowLastColumn="0" w:lastRowFirstColumn="0" w:lastRowLastColumn="0"/>
            </w:pPr>
            <w:r w:rsidRPr="009B0FD6">
              <w:t>3.0</w:t>
            </w:r>
          </w:p>
        </w:tc>
      </w:tr>
      <w:tr w:rsidR="00B32ADE" w:rsidRPr="009B0FD6" w14:paraId="46DAD21A" w14:textId="77777777" w:rsidTr="00B32ADE">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02D88F5A" w14:textId="53BB1C9D" w:rsidR="00B32ADE" w:rsidRPr="009B0FD6" w:rsidRDefault="00B32ADE" w:rsidP="00B32ADE">
            <w:pPr>
              <w:pStyle w:val="TableHeading"/>
              <w:rPr>
                <w:b/>
                <w:color w:val="FFFFFF"/>
                <w:sz w:val="20"/>
                <w:szCs w:val="20"/>
                <w:shd w:val="clear" w:color="auto" w:fill="A5A5A5"/>
              </w:rPr>
            </w:pPr>
            <w:r w:rsidRPr="009B0FD6">
              <w:rPr>
                <w:b/>
                <w:color w:val="FFFFFF"/>
                <w:sz w:val="20"/>
                <w:szCs w:val="20"/>
                <w:shd w:val="clear" w:color="auto" w:fill="A5A5A5"/>
              </w:rPr>
              <w:t>19.10</w:t>
            </w:r>
          </w:p>
        </w:tc>
        <w:tc>
          <w:tcPr>
            <w:tcW w:w="4363" w:type="dxa"/>
            <w:shd w:val="clear" w:color="auto" w:fill="auto"/>
          </w:tcPr>
          <w:p w14:paraId="49001310" w14:textId="2617EDD9" w:rsidR="00B32ADE" w:rsidRPr="009B0FD6" w:rsidRDefault="00B32ADE" w:rsidP="00B32ADE">
            <w:pPr>
              <w:pStyle w:val="TableBody"/>
              <w:cnfStyle w:val="000000000000" w:firstRow="0" w:lastRow="0" w:firstColumn="0" w:lastColumn="0" w:oddVBand="0" w:evenVBand="0" w:oddHBand="0" w:evenHBand="0" w:firstRowFirstColumn="0" w:firstRowLastColumn="0" w:lastRowFirstColumn="0" w:lastRowLastColumn="0"/>
            </w:pPr>
            <w:r w:rsidRPr="009B0FD6">
              <w:t xml:space="preserve">Verify that all application assets are hosted by the application, such as JavaScript libraries, CSS stylesheets and web fonts are hosted by the application rather than rely on a CDN or external provider. </w:t>
            </w:r>
          </w:p>
        </w:tc>
        <w:tc>
          <w:tcPr>
            <w:tcW w:w="866" w:type="dxa"/>
            <w:shd w:val="clear" w:color="auto" w:fill="auto"/>
            <w:vAlign w:val="center"/>
          </w:tcPr>
          <w:p w14:paraId="22E81C77" w14:textId="7777777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3D98CEEE" w14:textId="77777777"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2A47682A" w14:textId="4E79A189"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BA6A70">
              <w:sym w:font="Wingdings" w:char="F0FC"/>
            </w:r>
          </w:p>
        </w:tc>
        <w:tc>
          <w:tcPr>
            <w:tcW w:w="1139" w:type="dxa"/>
            <w:shd w:val="clear" w:color="auto" w:fill="auto"/>
            <w:vAlign w:val="center"/>
          </w:tcPr>
          <w:p w14:paraId="1073D5B9" w14:textId="2849E0E3" w:rsidR="00B32ADE" w:rsidRPr="009B0FD6" w:rsidRDefault="00B32ADE" w:rsidP="00B32ADE">
            <w:pPr>
              <w:pStyle w:val="TableBody"/>
              <w:jc w:val="center"/>
              <w:cnfStyle w:val="000000000000" w:firstRow="0" w:lastRow="0" w:firstColumn="0" w:lastColumn="0" w:oddVBand="0" w:evenVBand="0" w:oddHBand="0" w:evenHBand="0" w:firstRowFirstColumn="0" w:firstRowLastColumn="0" w:lastRowFirstColumn="0" w:lastRowLastColumn="0"/>
            </w:pPr>
            <w:r w:rsidRPr="009B0FD6">
              <w:t>3.0.1</w:t>
            </w:r>
          </w:p>
        </w:tc>
      </w:tr>
      <w:tr w:rsidR="00F83AB5" w:rsidRPr="009B0FD6" w14:paraId="36971F4D" w14:textId="77777777" w:rsidTr="00F83A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2F575B3" w14:textId="1578C352" w:rsidR="00F83AB5" w:rsidRPr="00F83AB5" w:rsidRDefault="00F83AB5" w:rsidP="00F83AB5">
            <w:pPr>
              <w:pStyle w:val="TableHeading"/>
              <w:rPr>
                <w:b/>
                <w:color w:val="FFFFFF"/>
                <w:sz w:val="20"/>
                <w:szCs w:val="20"/>
                <w:shd w:val="clear" w:color="auto" w:fill="A5A5A5"/>
              </w:rPr>
            </w:pPr>
            <w:r w:rsidRPr="00F83AB5">
              <w:rPr>
                <w:b/>
                <w:color w:val="FFFFFF"/>
                <w:sz w:val="20"/>
                <w:szCs w:val="20"/>
                <w:shd w:val="clear" w:color="auto" w:fill="A5A5A5"/>
              </w:rPr>
              <w:t>19.11</w:t>
            </w:r>
          </w:p>
        </w:tc>
        <w:tc>
          <w:tcPr>
            <w:tcW w:w="4363" w:type="dxa"/>
            <w:shd w:val="clear" w:color="auto" w:fill="auto"/>
          </w:tcPr>
          <w:p w14:paraId="3DB12A0C" w14:textId="4BC2C4CD" w:rsidR="00F83AB5" w:rsidRPr="009B0FD6" w:rsidRDefault="00F83AB5" w:rsidP="00F83AB5">
            <w:pPr>
              <w:pStyle w:val="TableBody"/>
              <w:cnfStyle w:val="000000100000" w:firstRow="0" w:lastRow="0" w:firstColumn="0" w:lastColumn="0" w:oddVBand="0" w:evenVBand="0" w:oddHBand="1" w:evenHBand="0" w:firstRowFirstColumn="0" w:firstRowLastColumn="0" w:lastRowFirstColumn="0" w:lastRowLastColumn="0"/>
            </w:pPr>
            <w:r>
              <w:t xml:space="preserve">Verify that all application components, services, and servers each use their own low privilege service account, that is not shared between applications nor used by administrators. </w:t>
            </w:r>
          </w:p>
        </w:tc>
        <w:tc>
          <w:tcPr>
            <w:tcW w:w="866" w:type="dxa"/>
            <w:shd w:val="clear" w:color="auto" w:fill="auto"/>
            <w:vAlign w:val="center"/>
          </w:tcPr>
          <w:p w14:paraId="50A6D5EA" w14:textId="77777777" w:rsidR="00F83AB5" w:rsidRPr="009B0FD6" w:rsidRDefault="00F83AB5" w:rsidP="00F83AB5">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2B695DC2" w14:textId="57DF6904" w:rsidR="00F83AB5" w:rsidRPr="009B0FD6" w:rsidRDefault="00F83AB5" w:rsidP="00F83AB5">
            <w:pPr>
              <w:pStyle w:val="TableBody"/>
              <w:jc w:val="center"/>
              <w:cnfStyle w:val="000000100000" w:firstRow="0" w:lastRow="0" w:firstColumn="0" w:lastColumn="0" w:oddVBand="0" w:evenVBand="0" w:oddHBand="1" w:evenHBand="0" w:firstRowFirstColumn="0" w:firstRowLastColumn="0" w:lastRowFirstColumn="0" w:lastRowLastColumn="0"/>
            </w:pPr>
            <w:r w:rsidRPr="006015F1">
              <w:sym w:font="Wingdings" w:char="F0FC"/>
            </w:r>
          </w:p>
        </w:tc>
        <w:tc>
          <w:tcPr>
            <w:tcW w:w="866" w:type="dxa"/>
            <w:shd w:val="clear" w:color="auto" w:fill="00B0F0"/>
            <w:vAlign w:val="center"/>
          </w:tcPr>
          <w:p w14:paraId="043E9699" w14:textId="30CCA27C" w:rsidR="00F83AB5" w:rsidRPr="00BA6A70" w:rsidRDefault="00F83AB5" w:rsidP="00F83AB5">
            <w:pPr>
              <w:pStyle w:val="TableBody"/>
              <w:jc w:val="center"/>
              <w:cnfStyle w:val="000000100000" w:firstRow="0" w:lastRow="0" w:firstColumn="0" w:lastColumn="0" w:oddVBand="0" w:evenVBand="0" w:oddHBand="1" w:evenHBand="0" w:firstRowFirstColumn="0" w:firstRowLastColumn="0" w:lastRowFirstColumn="0" w:lastRowLastColumn="0"/>
            </w:pPr>
            <w:r w:rsidRPr="00BA6A70">
              <w:sym w:font="Wingdings" w:char="F0FC"/>
            </w:r>
          </w:p>
        </w:tc>
        <w:tc>
          <w:tcPr>
            <w:tcW w:w="1139" w:type="dxa"/>
            <w:shd w:val="clear" w:color="auto" w:fill="E2EFD9" w:themeFill="accent6" w:themeFillTint="33"/>
            <w:vAlign w:val="center"/>
          </w:tcPr>
          <w:p w14:paraId="70242B1E" w14:textId="1E6BE01D" w:rsidR="00F83AB5" w:rsidRPr="009B0FD6" w:rsidRDefault="00F83AB5" w:rsidP="00F83AB5">
            <w:pPr>
              <w:pStyle w:val="TableBody"/>
              <w:jc w:val="center"/>
              <w:cnfStyle w:val="000000100000" w:firstRow="0" w:lastRow="0" w:firstColumn="0" w:lastColumn="0" w:oddVBand="0" w:evenVBand="0" w:oddHBand="1" w:evenHBand="0" w:firstRowFirstColumn="0" w:firstRowLastColumn="0" w:lastRowFirstColumn="0" w:lastRowLastColumn="0"/>
            </w:pPr>
            <w:r>
              <w:t>3.1</w:t>
            </w:r>
          </w:p>
        </w:tc>
      </w:tr>
    </w:tbl>
    <w:p w14:paraId="05AF931D" w14:textId="77777777" w:rsidR="00A33B21" w:rsidRPr="009B0FD6" w:rsidRDefault="00A33B21" w:rsidP="00A33B21"/>
    <w:p w14:paraId="3BAB6826" w14:textId="77777777" w:rsidR="00A33B21" w:rsidRPr="009B0FD6" w:rsidRDefault="00A33B21" w:rsidP="00A33B21">
      <w:pPr>
        <w:pStyle w:val="Heading2"/>
      </w:pPr>
      <w:bookmarkStart w:id="94" w:name="_Toc478430852"/>
      <w:r w:rsidRPr="009B0FD6">
        <w:t>References</w:t>
      </w:r>
      <w:bookmarkEnd w:id="94"/>
    </w:p>
    <w:p w14:paraId="39C73E84" w14:textId="77777777" w:rsidR="00A33B21" w:rsidRPr="009B0FD6" w:rsidRDefault="00A33B21" w:rsidP="00A33B21">
      <w:r w:rsidRPr="009B0FD6">
        <w:t>For more information, please see:</w:t>
      </w:r>
    </w:p>
    <w:p w14:paraId="2BB61716" w14:textId="17CBB8D3" w:rsidR="00A33B21" w:rsidRPr="009B0FD6" w:rsidRDefault="00A33B21" w:rsidP="009F4ACA">
      <w:pPr>
        <w:numPr>
          <w:ilvl w:val="0"/>
          <w:numId w:val="8"/>
        </w:numPr>
        <w:spacing w:before="200" w:after="0" w:line="276" w:lineRule="auto"/>
        <w:ind w:hanging="360"/>
        <w:contextualSpacing/>
      </w:pPr>
      <w:r w:rsidRPr="009B0FD6">
        <w:t xml:space="preserve">OWASP Testing Guide 4.0: Configuration and Deployment Management Testing </w:t>
      </w:r>
      <w:hyperlink r:id="rId75">
        <w:r w:rsidRPr="009B0FD6">
          <w:rPr>
            <w:color w:val="1155CC"/>
            <w:u w:val="single"/>
          </w:rPr>
          <w:t>https://www.owasp.org/index.php/Testing_for_configuration_management</w:t>
        </w:r>
      </w:hyperlink>
    </w:p>
    <w:p w14:paraId="380A7235" w14:textId="47D7AC52" w:rsidR="00702571" w:rsidRPr="009B0FD6" w:rsidRDefault="00EF1A3B" w:rsidP="0016664E">
      <w:pPr>
        <w:spacing w:before="0" w:after="0" w:line="240" w:lineRule="auto"/>
      </w:pPr>
      <w:r w:rsidRPr="009B0FD6">
        <w:br w:type="page"/>
      </w:r>
    </w:p>
    <w:p w14:paraId="03CC31F3" w14:textId="28F2117E" w:rsidR="00EF1A3B" w:rsidRPr="009B0FD6" w:rsidRDefault="001A15D2" w:rsidP="00D803D0">
      <w:pPr>
        <w:pStyle w:val="Heading1"/>
      </w:pPr>
      <w:bookmarkStart w:id="95" w:name="_Toc478430853"/>
      <w:r>
        <w:lastRenderedPageBreak/>
        <w:t>V20</w:t>
      </w:r>
      <w:r w:rsidR="00FF14CE">
        <w:t>:</w:t>
      </w:r>
      <w:r w:rsidR="00EF1A3B" w:rsidRPr="009B0FD6">
        <w:t xml:space="preserve"> </w:t>
      </w:r>
      <w:r w:rsidR="00597769">
        <w:t xml:space="preserve">Embedded and </w:t>
      </w:r>
      <w:r w:rsidR="00EF1A3B" w:rsidRPr="009B0FD6">
        <w:t>I</w:t>
      </w:r>
      <w:r>
        <w:t xml:space="preserve">nternet </w:t>
      </w:r>
      <w:r w:rsidR="00EF1A3B" w:rsidRPr="009B0FD6">
        <w:t>o</w:t>
      </w:r>
      <w:r>
        <w:t xml:space="preserve">f </w:t>
      </w:r>
      <w:r w:rsidR="00EF1A3B" w:rsidRPr="009B0FD6">
        <w:t>T</w:t>
      </w:r>
      <w:r>
        <w:t>hings (IoT)</w:t>
      </w:r>
      <w:r w:rsidR="00597769">
        <w:t xml:space="preserve"> Verification R</w:t>
      </w:r>
      <w:r w:rsidR="00EF1A3B" w:rsidRPr="009B0FD6">
        <w:t>equirements</w:t>
      </w:r>
      <w:bookmarkEnd w:id="95"/>
    </w:p>
    <w:p w14:paraId="5E738A3E" w14:textId="3271F59A" w:rsidR="00EF1A3B" w:rsidRPr="00D803D0" w:rsidRDefault="00EF1A3B" w:rsidP="00D803D0">
      <w:r w:rsidRPr="00D803D0">
        <w:t xml:space="preserve">This section contains controls that are </w:t>
      </w:r>
      <w:r w:rsidR="00597769">
        <w:t>Embedded/</w:t>
      </w:r>
      <w:r w:rsidRPr="00D803D0">
        <w:t>IoT device specific. These controls must be taken in conjunction with all other sections of the relevant ASVS Verification Level.</w:t>
      </w:r>
    </w:p>
    <w:p w14:paraId="4BA4F0D2" w14:textId="77777777" w:rsidR="00EF1A3B" w:rsidRPr="00D803D0" w:rsidRDefault="00EF1A3B" w:rsidP="00D803D0">
      <w:pPr>
        <w:pStyle w:val="Heading2"/>
      </w:pPr>
      <w:bookmarkStart w:id="96" w:name="_Toc478430854"/>
      <w:r w:rsidRPr="00D803D0">
        <w:t>Control objective</w:t>
      </w:r>
      <w:bookmarkEnd w:id="96"/>
    </w:p>
    <w:p w14:paraId="11B79550" w14:textId="6995C9F7" w:rsidR="00EF1A3B" w:rsidRPr="00D803D0" w:rsidRDefault="00597769" w:rsidP="00D803D0">
      <w:r>
        <w:t>Embedded/</w:t>
      </w:r>
      <w:r w:rsidR="00EF1A3B" w:rsidRPr="00D803D0">
        <w:t>IoT devices should:</w:t>
      </w:r>
    </w:p>
    <w:p w14:paraId="4AE7DC8D" w14:textId="58E7EBDC" w:rsidR="00EF1A3B" w:rsidRPr="00D803D0" w:rsidRDefault="00EF1A3B" w:rsidP="009F4ACA">
      <w:pPr>
        <w:pStyle w:val="ListParagraph"/>
        <w:numPr>
          <w:ilvl w:val="0"/>
          <w:numId w:val="33"/>
        </w:numPr>
      </w:pPr>
      <w:r w:rsidRPr="00D803D0">
        <w:t>Have the same level of security controls within the device as found in the server, by enforcing security controls in a trusted environment</w:t>
      </w:r>
    </w:p>
    <w:p w14:paraId="3C04F9CB" w14:textId="3DBBB0FD" w:rsidR="00EF1A3B" w:rsidRPr="00D803D0" w:rsidRDefault="00EF1A3B" w:rsidP="009F4ACA">
      <w:pPr>
        <w:pStyle w:val="ListParagraph"/>
        <w:numPr>
          <w:ilvl w:val="0"/>
          <w:numId w:val="33"/>
        </w:numPr>
      </w:pPr>
      <w:r w:rsidRPr="00D803D0">
        <w:t>Sensitive data stored on the device should be done so in a secure manner</w:t>
      </w:r>
    </w:p>
    <w:p w14:paraId="3FE0EE99" w14:textId="332E34A8" w:rsidR="00EF1A3B" w:rsidRPr="00D803D0" w:rsidRDefault="00EF1A3B" w:rsidP="009F4ACA">
      <w:pPr>
        <w:pStyle w:val="ListParagraph"/>
        <w:numPr>
          <w:ilvl w:val="0"/>
          <w:numId w:val="33"/>
        </w:numPr>
      </w:pPr>
      <w:r w:rsidRPr="00D803D0">
        <w:t>All sensitive data transmitted from the device should utilize transport layer security</w:t>
      </w:r>
    </w:p>
    <w:p w14:paraId="79F83119" w14:textId="77777777" w:rsidR="00EF1A3B" w:rsidRPr="00D803D0" w:rsidRDefault="00EF1A3B" w:rsidP="00D803D0">
      <w:pPr>
        <w:pStyle w:val="Heading2"/>
      </w:pPr>
      <w:bookmarkStart w:id="97" w:name="_Toc478430855"/>
      <w:r w:rsidRPr="00D803D0">
        <w:t>Requirements</w:t>
      </w:r>
      <w:bookmarkEnd w:id="97"/>
    </w:p>
    <w:tbl>
      <w:tblPr>
        <w:tblStyle w:val="GridTable5Dark-Accent3"/>
        <w:tblW w:w="5000" w:type="pct"/>
        <w:tblLook w:val="04A0" w:firstRow="1" w:lastRow="0" w:firstColumn="1" w:lastColumn="0" w:noHBand="0" w:noVBand="1"/>
      </w:tblPr>
      <w:tblGrid>
        <w:gridCol w:w="904"/>
        <w:gridCol w:w="4323"/>
        <w:gridCol w:w="857"/>
        <w:gridCol w:w="857"/>
        <w:gridCol w:w="857"/>
        <w:gridCol w:w="1212"/>
      </w:tblGrid>
      <w:tr w:rsidR="00EF1A3B" w:rsidRPr="009B0FD6" w14:paraId="4B6F7C8F" w14:textId="77777777" w:rsidTr="0016664E">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04" w:type="dxa"/>
            <w:vAlign w:val="center"/>
          </w:tcPr>
          <w:p w14:paraId="4180919B" w14:textId="77777777" w:rsidR="00EF1A3B" w:rsidRPr="006E6ADB" w:rsidRDefault="00EF1A3B" w:rsidP="00EF1A3B">
            <w:pPr>
              <w:pStyle w:val="TableHeading"/>
            </w:pPr>
            <w:r w:rsidRPr="006E6ADB">
              <w:t>#</w:t>
            </w:r>
          </w:p>
        </w:tc>
        <w:tc>
          <w:tcPr>
            <w:tcW w:w="4323" w:type="dxa"/>
            <w:vAlign w:val="center"/>
          </w:tcPr>
          <w:p w14:paraId="7C5EB528" w14:textId="77777777" w:rsidR="00EF1A3B" w:rsidRPr="009B0FD6" w:rsidRDefault="00EF1A3B" w:rsidP="00EF1A3B">
            <w:pPr>
              <w:pStyle w:val="TableHeading"/>
              <w:jc w:val="left"/>
              <w:cnfStyle w:val="100000000000" w:firstRow="1" w:lastRow="0" w:firstColumn="0" w:lastColumn="0" w:oddVBand="0" w:evenVBand="0" w:oddHBand="0" w:evenHBand="0" w:firstRowFirstColumn="0" w:firstRowLastColumn="0" w:lastRowFirstColumn="0" w:lastRowLastColumn="0"/>
            </w:pPr>
            <w:r w:rsidRPr="009B0FD6">
              <w:t>Description</w:t>
            </w:r>
          </w:p>
        </w:tc>
        <w:tc>
          <w:tcPr>
            <w:tcW w:w="857" w:type="dxa"/>
            <w:vAlign w:val="center"/>
          </w:tcPr>
          <w:p w14:paraId="5858B52B" w14:textId="77777777" w:rsidR="00EF1A3B" w:rsidRPr="009B0FD6" w:rsidRDefault="00EF1A3B" w:rsidP="00EF1A3B">
            <w:pPr>
              <w:pStyle w:val="TableHeading"/>
              <w:cnfStyle w:val="100000000000" w:firstRow="1" w:lastRow="0" w:firstColumn="0" w:lastColumn="0" w:oddVBand="0" w:evenVBand="0" w:oddHBand="0" w:evenHBand="0" w:firstRowFirstColumn="0" w:firstRowLastColumn="0" w:lastRowFirstColumn="0" w:lastRowLastColumn="0"/>
            </w:pPr>
            <w:r w:rsidRPr="009B0FD6">
              <w:t>1</w:t>
            </w:r>
          </w:p>
        </w:tc>
        <w:tc>
          <w:tcPr>
            <w:tcW w:w="857" w:type="dxa"/>
            <w:vAlign w:val="center"/>
          </w:tcPr>
          <w:p w14:paraId="5E2B135A" w14:textId="77777777" w:rsidR="00EF1A3B" w:rsidRPr="009B0FD6" w:rsidRDefault="00EF1A3B" w:rsidP="00EF1A3B">
            <w:pPr>
              <w:pStyle w:val="TableHeading"/>
              <w:cnfStyle w:val="100000000000" w:firstRow="1" w:lastRow="0" w:firstColumn="0" w:lastColumn="0" w:oddVBand="0" w:evenVBand="0" w:oddHBand="0" w:evenHBand="0" w:firstRowFirstColumn="0" w:firstRowLastColumn="0" w:lastRowFirstColumn="0" w:lastRowLastColumn="0"/>
            </w:pPr>
            <w:r w:rsidRPr="009B0FD6">
              <w:t>2</w:t>
            </w:r>
          </w:p>
        </w:tc>
        <w:tc>
          <w:tcPr>
            <w:tcW w:w="857" w:type="dxa"/>
            <w:vAlign w:val="center"/>
          </w:tcPr>
          <w:p w14:paraId="359250A4" w14:textId="77777777" w:rsidR="00EF1A3B" w:rsidRPr="009B0FD6" w:rsidRDefault="00EF1A3B" w:rsidP="00EF1A3B">
            <w:pPr>
              <w:pStyle w:val="TableHeading"/>
              <w:cnfStyle w:val="100000000000" w:firstRow="1" w:lastRow="0" w:firstColumn="0" w:lastColumn="0" w:oddVBand="0" w:evenVBand="0" w:oddHBand="0" w:evenHBand="0" w:firstRowFirstColumn="0" w:firstRowLastColumn="0" w:lastRowFirstColumn="0" w:lastRowLastColumn="0"/>
            </w:pPr>
            <w:r w:rsidRPr="009B0FD6">
              <w:t>3</w:t>
            </w:r>
          </w:p>
        </w:tc>
        <w:tc>
          <w:tcPr>
            <w:tcW w:w="1212" w:type="dxa"/>
            <w:tcBorders>
              <w:bottom w:val="single" w:sz="4" w:space="0" w:color="FFFFFF" w:themeColor="background1"/>
            </w:tcBorders>
            <w:vAlign w:val="center"/>
          </w:tcPr>
          <w:p w14:paraId="492C8177" w14:textId="77777777" w:rsidR="00EF1A3B" w:rsidRPr="009B0FD6" w:rsidRDefault="00EF1A3B" w:rsidP="00EF1A3B">
            <w:pPr>
              <w:pStyle w:val="TableHeading"/>
              <w:cnfStyle w:val="100000000000" w:firstRow="1" w:lastRow="0" w:firstColumn="0" w:lastColumn="0" w:oddVBand="0" w:evenVBand="0" w:oddHBand="0" w:evenHBand="0" w:firstRowFirstColumn="0" w:firstRowLastColumn="0" w:lastRowFirstColumn="0" w:lastRowLastColumn="0"/>
            </w:pPr>
            <w:r w:rsidRPr="009B0FD6">
              <w:t>Since</w:t>
            </w:r>
          </w:p>
        </w:tc>
      </w:tr>
      <w:tr w:rsidR="006E6ADB" w:rsidRPr="009B0FD6" w14:paraId="421210DF" w14:textId="77777777" w:rsidTr="006E6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13C91790" w14:textId="2B0A89D7" w:rsidR="006E6ADB" w:rsidRPr="006E6ADB" w:rsidRDefault="006E6ADB" w:rsidP="006E6ADB">
            <w:pPr>
              <w:pStyle w:val="TableHeading"/>
            </w:pPr>
            <w:r w:rsidRPr="006E6ADB">
              <w:t>20.1</w:t>
            </w:r>
          </w:p>
        </w:tc>
        <w:tc>
          <w:tcPr>
            <w:tcW w:w="4323" w:type="dxa"/>
            <w:shd w:val="clear" w:color="auto" w:fill="auto"/>
            <w:vAlign w:val="bottom"/>
          </w:tcPr>
          <w:p w14:paraId="24999E38" w14:textId="7E01CC31" w:rsidR="006E6ADB" w:rsidRPr="006E6ADB" w:rsidRDefault="006E6ADB" w:rsidP="006E6ADB">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application layer debugging interfaces such USB or serial are disabled.</w:t>
            </w:r>
          </w:p>
        </w:tc>
        <w:tc>
          <w:tcPr>
            <w:tcW w:w="857" w:type="dxa"/>
            <w:shd w:val="clear" w:color="auto" w:fill="FFC000"/>
            <w:vAlign w:val="center"/>
          </w:tcPr>
          <w:p w14:paraId="345798F2"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92D050"/>
            <w:vAlign w:val="center"/>
          </w:tcPr>
          <w:p w14:paraId="1F934426"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00B0F0"/>
            <w:vAlign w:val="center"/>
          </w:tcPr>
          <w:p w14:paraId="6FAA1D2D"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6C2E2A1A"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3.1</w:t>
            </w:r>
          </w:p>
        </w:tc>
      </w:tr>
      <w:tr w:rsidR="006E6ADB" w:rsidRPr="009B0FD6" w14:paraId="2680D0B1" w14:textId="77777777" w:rsidTr="006E6ADB">
        <w:trPr>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4E7F1C7A" w14:textId="7383DEF7" w:rsidR="006E6ADB" w:rsidRPr="006E6ADB" w:rsidRDefault="006E6ADB" w:rsidP="006E6ADB">
            <w:pPr>
              <w:pStyle w:val="TableHeading"/>
            </w:pPr>
            <w:r w:rsidRPr="006E6ADB">
              <w:t>20.2</w:t>
            </w:r>
          </w:p>
        </w:tc>
        <w:tc>
          <w:tcPr>
            <w:tcW w:w="4323" w:type="dxa"/>
            <w:shd w:val="clear" w:color="auto" w:fill="auto"/>
            <w:vAlign w:val="bottom"/>
          </w:tcPr>
          <w:p w14:paraId="7D7457E6" w14:textId="2603750E" w:rsidR="006E6ADB" w:rsidRPr="006E6ADB" w:rsidRDefault="006E6ADB" w:rsidP="006E6ADB">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cryptographic keys are unique to each individual device.</w:t>
            </w:r>
          </w:p>
        </w:tc>
        <w:tc>
          <w:tcPr>
            <w:tcW w:w="857" w:type="dxa"/>
            <w:shd w:val="clear" w:color="auto" w:fill="FFC000"/>
            <w:vAlign w:val="center"/>
          </w:tcPr>
          <w:p w14:paraId="735CFBC0"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92D050"/>
            <w:vAlign w:val="center"/>
          </w:tcPr>
          <w:p w14:paraId="5132F5DA"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00B0F0"/>
            <w:vAlign w:val="center"/>
          </w:tcPr>
          <w:p w14:paraId="2B0E84D6"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670ADB02"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3.1</w:t>
            </w:r>
          </w:p>
        </w:tc>
      </w:tr>
      <w:tr w:rsidR="006E6ADB" w:rsidRPr="009B0FD6" w14:paraId="5518AA44" w14:textId="77777777" w:rsidTr="006E6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7BECD44A" w14:textId="1506EC90" w:rsidR="006E6ADB" w:rsidRPr="006E6ADB" w:rsidRDefault="006E6ADB" w:rsidP="006E6ADB">
            <w:pPr>
              <w:pStyle w:val="TableHeading"/>
            </w:pPr>
            <w:r w:rsidRPr="006E6ADB">
              <w:t>20.3</w:t>
            </w:r>
          </w:p>
        </w:tc>
        <w:tc>
          <w:tcPr>
            <w:tcW w:w="4323" w:type="dxa"/>
            <w:shd w:val="clear" w:color="auto" w:fill="auto"/>
            <w:vAlign w:val="bottom"/>
          </w:tcPr>
          <w:p w14:paraId="479925E0" w14:textId="54504BBC" w:rsidR="006E6ADB" w:rsidRPr="006E6ADB" w:rsidRDefault="006E6ADB" w:rsidP="006E6ADB">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 xml:space="preserve">Verify that memory protection controls such as ASLR and DEP are enabled by the </w:t>
            </w:r>
            <w:r w:rsidR="00597769">
              <w:rPr>
                <w:rFonts w:cstheme="minorHAnsi"/>
              </w:rPr>
              <w:t>embedded/</w:t>
            </w:r>
            <w:r w:rsidRPr="006E6ADB">
              <w:rPr>
                <w:rFonts w:cstheme="minorHAnsi"/>
              </w:rPr>
              <w:t>IoT operating system, if applicable.</w:t>
            </w:r>
          </w:p>
        </w:tc>
        <w:tc>
          <w:tcPr>
            <w:tcW w:w="857" w:type="dxa"/>
            <w:shd w:val="clear" w:color="auto" w:fill="FFC000"/>
            <w:vAlign w:val="center"/>
          </w:tcPr>
          <w:p w14:paraId="594EDA1D"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92D050"/>
            <w:vAlign w:val="center"/>
          </w:tcPr>
          <w:p w14:paraId="41127F46"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00B0F0"/>
            <w:vAlign w:val="center"/>
          </w:tcPr>
          <w:p w14:paraId="7DA97A1E"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69BEBAFF"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3.1</w:t>
            </w:r>
          </w:p>
        </w:tc>
      </w:tr>
      <w:tr w:rsidR="006E6ADB" w:rsidRPr="009B0FD6" w14:paraId="3B6E0016" w14:textId="77777777" w:rsidTr="006E6ADB">
        <w:trPr>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1F44E7DD" w14:textId="3F36152B" w:rsidR="006E6ADB" w:rsidRPr="006E6ADB" w:rsidRDefault="006E6ADB" w:rsidP="006E6ADB">
            <w:pPr>
              <w:pStyle w:val="TableHeading"/>
            </w:pPr>
            <w:r w:rsidRPr="006E6ADB">
              <w:t>20.4</w:t>
            </w:r>
          </w:p>
        </w:tc>
        <w:tc>
          <w:tcPr>
            <w:tcW w:w="4323" w:type="dxa"/>
            <w:shd w:val="clear" w:color="auto" w:fill="auto"/>
            <w:vAlign w:val="bottom"/>
          </w:tcPr>
          <w:p w14:paraId="317FD125" w14:textId="54CB08FF" w:rsidR="006E6ADB" w:rsidRPr="006E6ADB" w:rsidRDefault="006E6ADB" w:rsidP="006E6ADB">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on-chip debugging interfaces such as JTAG or SWD are disabled or that available protection mechanism is enabled and configured appropriately.</w:t>
            </w:r>
          </w:p>
        </w:tc>
        <w:tc>
          <w:tcPr>
            <w:tcW w:w="857" w:type="dxa"/>
            <w:shd w:val="clear" w:color="auto" w:fill="FFC000"/>
            <w:vAlign w:val="center"/>
          </w:tcPr>
          <w:p w14:paraId="0F873357"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92D050"/>
            <w:vAlign w:val="center"/>
          </w:tcPr>
          <w:p w14:paraId="50C93B3D"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00B0F0"/>
            <w:vAlign w:val="center"/>
          </w:tcPr>
          <w:p w14:paraId="52F27A8F"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3B54B344"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3.1</w:t>
            </w:r>
          </w:p>
        </w:tc>
      </w:tr>
      <w:tr w:rsidR="006E6ADB" w:rsidRPr="009B0FD6" w14:paraId="4529F382" w14:textId="77777777" w:rsidTr="006E6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0606114E" w14:textId="07A1E366" w:rsidR="006E6ADB" w:rsidRPr="006E6ADB" w:rsidRDefault="006E6ADB" w:rsidP="006E6ADB">
            <w:pPr>
              <w:pStyle w:val="TableHeading"/>
            </w:pPr>
            <w:r w:rsidRPr="006E6ADB">
              <w:t>20.5</w:t>
            </w:r>
          </w:p>
        </w:tc>
        <w:tc>
          <w:tcPr>
            <w:tcW w:w="4323" w:type="dxa"/>
            <w:shd w:val="clear" w:color="auto" w:fill="auto"/>
            <w:vAlign w:val="bottom"/>
          </w:tcPr>
          <w:p w14:paraId="31D2917D" w14:textId="0C25145A" w:rsidR="006E6ADB" w:rsidRPr="006E6ADB" w:rsidRDefault="006E6ADB" w:rsidP="006E6ADB">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physical debug headers are not present on the device.</w:t>
            </w:r>
          </w:p>
        </w:tc>
        <w:tc>
          <w:tcPr>
            <w:tcW w:w="857" w:type="dxa"/>
            <w:shd w:val="clear" w:color="auto" w:fill="FFC000"/>
            <w:vAlign w:val="center"/>
          </w:tcPr>
          <w:p w14:paraId="76242C11"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92D050"/>
            <w:vAlign w:val="center"/>
          </w:tcPr>
          <w:p w14:paraId="64BB8933"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00B0F0"/>
            <w:vAlign w:val="center"/>
          </w:tcPr>
          <w:p w14:paraId="098B61A4"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432D8A93"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3.1</w:t>
            </w:r>
          </w:p>
        </w:tc>
      </w:tr>
      <w:tr w:rsidR="006E6ADB" w:rsidRPr="009B0FD6" w14:paraId="7E279101" w14:textId="77777777" w:rsidTr="006E6ADB">
        <w:trPr>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756F8E5A" w14:textId="79916F28" w:rsidR="006E6ADB" w:rsidRPr="006E6ADB" w:rsidRDefault="006E6ADB" w:rsidP="006E6ADB">
            <w:pPr>
              <w:pStyle w:val="TableHeading"/>
            </w:pPr>
            <w:r w:rsidRPr="006E6ADB">
              <w:t>20.6</w:t>
            </w:r>
          </w:p>
        </w:tc>
        <w:tc>
          <w:tcPr>
            <w:tcW w:w="4323" w:type="dxa"/>
            <w:shd w:val="clear" w:color="auto" w:fill="auto"/>
            <w:vAlign w:val="bottom"/>
          </w:tcPr>
          <w:p w14:paraId="53B50183" w14:textId="058A81E3" w:rsidR="006E6ADB" w:rsidRPr="006E6ADB" w:rsidRDefault="006E6ADB" w:rsidP="006E6ADB">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sensitive data is not stored unencrypted on the device.</w:t>
            </w:r>
          </w:p>
        </w:tc>
        <w:tc>
          <w:tcPr>
            <w:tcW w:w="857" w:type="dxa"/>
            <w:shd w:val="clear" w:color="auto" w:fill="FFC000"/>
            <w:vAlign w:val="center"/>
          </w:tcPr>
          <w:p w14:paraId="6207F14E"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92D050"/>
            <w:vAlign w:val="center"/>
          </w:tcPr>
          <w:p w14:paraId="65C11AB2"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00B0F0"/>
            <w:vAlign w:val="center"/>
          </w:tcPr>
          <w:p w14:paraId="3C2A04F1"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330C6911"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3.1</w:t>
            </w:r>
          </w:p>
        </w:tc>
      </w:tr>
      <w:tr w:rsidR="006E6ADB" w:rsidRPr="009B0FD6" w14:paraId="6C880CD9" w14:textId="77777777" w:rsidTr="006E6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35211E14" w14:textId="6303AC5A" w:rsidR="006E6ADB" w:rsidRPr="006E6ADB" w:rsidRDefault="006E6ADB" w:rsidP="006E6ADB">
            <w:pPr>
              <w:pStyle w:val="TableHeading"/>
            </w:pPr>
            <w:r w:rsidRPr="006E6ADB">
              <w:t>20.7</w:t>
            </w:r>
          </w:p>
        </w:tc>
        <w:tc>
          <w:tcPr>
            <w:tcW w:w="4323" w:type="dxa"/>
            <w:shd w:val="clear" w:color="auto" w:fill="auto"/>
            <w:vAlign w:val="bottom"/>
          </w:tcPr>
          <w:p w14:paraId="528BB0DE" w14:textId="2DA595FE" w:rsidR="006E6ADB" w:rsidRPr="006E6ADB" w:rsidRDefault="006E6ADB" w:rsidP="006E6ADB">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the device prevents leaking of sensitive information.</w:t>
            </w:r>
          </w:p>
        </w:tc>
        <w:tc>
          <w:tcPr>
            <w:tcW w:w="857" w:type="dxa"/>
            <w:shd w:val="clear" w:color="auto" w:fill="FFC000"/>
            <w:vAlign w:val="center"/>
          </w:tcPr>
          <w:p w14:paraId="540D190D"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92D050"/>
            <w:vAlign w:val="center"/>
          </w:tcPr>
          <w:p w14:paraId="1586F0DA"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00B0F0"/>
            <w:vAlign w:val="center"/>
          </w:tcPr>
          <w:p w14:paraId="74D28899"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4BCF58A2"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3.1</w:t>
            </w:r>
          </w:p>
        </w:tc>
      </w:tr>
      <w:tr w:rsidR="006E6ADB" w:rsidRPr="009B0FD6" w14:paraId="3A1D1C92" w14:textId="77777777" w:rsidTr="006E6ADB">
        <w:trPr>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2FAF14F0" w14:textId="29D803F2" w:rsidR="006E6ADB" w:rsidRPr="006E6ADB" w:rsidRDefault="006E6ADB" w:rsidP="006E6ADB">
            <w:pPr>
              <w:pStyle w:val="TableHeading"/>
            </w:pPr>
            <w:r w:rsidRPr="006E6ADB">
              <w:t>20.8</w:t>
            </w:r>
          </w:p>
        </w:tc>
        <w:tc>
          <w:tcPr>
            <w:tcW w:w="4323" w:type="dxa"/>
            <w:shd w:val="clear" w:color="auto" w:fill="auto"/>
            <w:vAlign w:val="bottom"/>
          </w:tcPr>
          <w:p w14:paraId="6AC30331" w14:textId="4477F16A" w:rsidR="006E6ADB" w:rsidRPr="006E6ADB" w:rsidRDefault="006E6ADB" w:rsidP="006E6ADB">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the firmware apps protect data-in-transit using transport security.</w:t>
            </w:r>
          </w:p>
        </w:tc>
        <w:tc>
          <w:tcPr>
            <w:tcW w:w="857" w:type="dxa"/>
            <w:shd w:val="clear" w:color="auto" w:fill="FFC000"/>
            <w:vAlign w:val="center"/>
          </w:tcPr>
          <w:p w14:paraId="565E5DFE"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92D050"/>
            <w:vAlign w:val="center"/>
          </w:tcPr>
          <w:p w14:paraId="7D48C864"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00B0F0"/>
            <w:vAlign w:val="center"/>
          </w:tcPr>
          <w:p w14:paraId="6C3C8C7A"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69E610BD"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3.1</w:t>
            </w:r>
          </w:p>
        </w:tc>
      </w:tr>
      <w:tr w:rsidR="006E6ADB" w:rsidRPr="009B0FD6" w14:paraId="4E717EFE" w14:textId="77777777" w:rsidTr="006E6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09DDD4D3" w14:textId="53C833D5" w:rsidR="006E6ADB" w:rsidRPr="006E6ADB" w:rsidRDefault="006E6ADB" w:rsidP="006E6ADB">
            <w:pPr>
              <w:pStyle w:val="TableHeading"/>
            </w:pPr>
            <w:r w:rsidRPr="006E6ADB">
              <w:lastRenderedPageBreak/>
              <w:t>20.9</w:t>
            </w:r>
          </w:p>
        </w:tc>
        <w:tc>
          <w:tcPr>
            <w:tcW w:w="4323" w:type="dxa"/>
            <w:shd w:val="clear" w:color="auto" w:fill="auto"/>
            <w:vAlign w:val="bottom"/>
          </w:tcPr>
          <w:p w14:paraId="1E3A5694" w14:textId="48753591" w:rsidR="006E6ADB" w:rsidRPr="006E6ADB" w:rsidRDefault="006E6ADB" w:rsidP="006E6ADB">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the firmware apps validate the digital signature of server connections.</w:t>
            </w:r>
          </w:p>
        </w:tc>
        <w:tc>
          <w:tcPr>
            <w:tcW w:w="857" w:type="dxa"/>
            <w:shd w:val="clear" w:color="auto" w:fill="FFC000"/>
            <w:vAlign w:val="center"/>
          </w:tcPr>
          <w:p w14:paraId="3F1840E2"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92D050"/>
            <w:vAlign w:val="center"/>
          </w:tcPr>
          <w:p w14:paraId="207E0521"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00B0F0"/>
            <w:vAlign w:val="center"/>
          </w:tcPr>
          <w:p w14:paraId="1D979377"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5B00F2DA"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3.1</w:t>
            </w:r>
          </w:p>
        </w:tc>
      </w:tr>
      <w:tr w:rsidR="006E6ADB" w:rsidRPr="009B0FD6" w14:paraId="78EEBBE3" w14:textId="77777777" w:rsidTr="006E6ADB">
        <w:trPr>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06EAC135" w14:textId="0B787413" w:rsidR="006E6ADB" w:rsidRPr="006E6ADB" w:rsidRDefault="006E6ADB" w:rsidP="006E6ADB">
            <w:pPr>
              <w:pStyle w:val="TableHeading"/>
            </w:pPr>
            <w:r w:rsidRPr="006E6ADB">
              <w:t>20.1</w:t>
            </w:r>
            <w:r>
              <w:t>0</w:t>
            </w:r>
          </w:p>
        </w:tc>
        <w:tc>
          <w:tcPr>
            <w:tcW w:w="4323" w:type="dxa"/>
            <w:shd w:val="clear" w:color="auto" w:fill="auto"/>
            <w:vAlign w:val="bottom"/>
          </w:tcPr>
          <w:p w14:paraId="7702C88C" w14:textId="5394CF25" w:rsidR="006E6ADB" w:rsidRPr="006E6ADB" w:rsidRDefault="006E6ADB" w:rsidP="006E6ADB">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wireless communications are mutually authenticated.</w:t>
            </w:r>
          </w:p>
        </w:tc>
        <w:tc>
          <w:tcPr>
            <w:tcW w:w="857" w:type="dxa"/>
            <w:shd w:val="clear" w:color="auto" w:fill="FFC000"/>
            <w:vAlign w:val="center"/>
          </w:tcPr>
          <w:p w14:paraId="40D488D6"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92D050"/>
            <w:vAlign w:val="center"/>
          </w:tcPr>
          <w:p w14:paraId="34925BD3"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00B0F0"/>
            <w:vAlign w:val="center"/>
          </w:tcPr>
          <w:p w14:paraId="6DD97E93"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4BD9ADD6"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3.1</w:t>
            </w:r>
          </w:p>
        </w:tc>
      </w:tr>
      <w:tr w:rsidR="006E6ADB" w:rsidRPr="009B0FD6" w14:paraId="61406C9E" w14:textId="77777777" w:rsidTr="006E6ADB">
        <w:trPr>
          <w:cnfStyle w:val="000000100000" w:firstRow="0" w:lastRow="0" w:firstColumn="0" w:lastColumn="0" w:oddVBand="0" w:evenVBand="0" w:oddHBand="1" w:evenHBand="0" w:firstRowFirstColumn="0" w:firstRowLastColumn="0" w:lastRowFirstColumn="0" w:lastRowLastColumn="0"/>
          <w:cantSplit/>
          <w:trHeight w:val="782"/>
        </w:trPr>
        <w:tc>
          <w:tcPr>
            <w:cnfStyle w:val="001000000000" w:firstRow="0" w:lastRow="0" w:firstColumn="1" w:lastColumn="0" w:oddVBand="0" w:evenVBand="0" w:oddHBand="0" w:evenHBand="0" w:firstRowFirstColumn="0" w:firstRowLastColumn="0" w:lastRowFirstColumn="0" w:lastRowLastColumn="0"/>
            <w:tcW w:w="904" w:type="dxa"/>
            <w:vAlign w:val="center"/>
          </w:tcPr>
          <w:p w14:paraId="6134ADED" w14:textId="0ACD62E4" w:rsidR="006E6ADB" w:rsidRPr="006E6ADB" w:rsidRDefault="006E6ADB" w:rsidP="006E6ADB">
            <w:pPr>
              <w:pStyle w:val="TableHeading"/>
            </w:pPr>
            <w:r w:rsidRPr="006E6ADB">
              <w:t>20.11</w:t>
            </w:r>
          </w:p>
        </w:tc>
        <w:tc>
          <w:tcPr>
            <w:tcW w:w="4323" w:type="dxa"/>
            <w:shd w:val="clear" w:color="auto" w:fill="auto"/>
            <w:vAlign w:val="bottom"/>
          </w:tcPr>
          <w:p w14:paraId="3D0159C7" w14:textId="0EDBA59F" w:rsidR="006E6ADB" w:rsidRPr="006E6ADB" w:rsidRDefault="006E6ADB" w:rsidP="006E6ADB">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 xml:space="preserve">Verify that wireless communications are sent over an encrypted channel. </w:t>
            </w:r>
          </w:p>
        </w:tc>
        <w:tc>
          <w:tcPr>
            <w:tcW w:w="857" w:type="dxa"/>
            <w:shd w:val="clear" w:color="auto" w:fill="FFC000"/>
            <w:vAlign w:val="center"/>
          </w:tcPr>
          <w:p w14:paraId="77DE0AB8"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92D050"/>
            <w:vAlign w:val="center"/>
          </w:tcPr>
          <w:p w14:paraId="1C4E3679"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00B0F0"/>
            <w:vAlign w:val="center"/>
          </w:tcPr>
          <w:p w14:paraId="7F8C7CB8"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4B99AAF6"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3.1</w:t>
            </w:r>
          </w:p>
        </w:tc>
      </w:tr>
      <w:tr w:rsidR="006E6ADB" w:rsidRPr="009B0FD6" w14:paraId="6487EAC7" w14:textId="77777777" w:rsidTr="006E6ADB">
        <w:trPr>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30AEA8BA" w14:textId="2C55A700" w:rsidR="006E6ADB" w:rsidRPr="006E6ADB" w:rsidRDefault="006E6ADB" w:rsidP="006E6ADB">
            <w:pPr>
              <w:pStyle w:val="TableHeading"/>
            </w:pPr>
            <w:r w:rsidRPr="006E6ADB">
              <w:t>20.12</w:t>
            </w:r>
          </w:p>
        </w:tc>
        <w:tc>
          <w:tcPr>
            <w:tcW w:w="4323" w:type="dxa"/>
            <w:shd w:val="clear" w:color="auto" w:fill="auto"/>
            <w:vAlign w:val="center"/>
          </w:tcPr>
          <w:p w14:paraId="378BC35C" w14:textId="77777777" w:rsidR="006E6ADB" w:rsidRPr="006E6ADB" w:rsidRDefault="006E6ADB" w:rsidP="006E6ADB">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the firmware apps pin the digital signature to a trusted server(s).</w:t>
            </w:r>
          </w:p>
        </w:tc>
        <w:tc>
          <w:tcPr>
            <w:tcW w:w="857" w:type="dxa"/>
            <w:shd w:val="clear" w:color="auto" w:fill="FFFFFF" w:themeFill="background1"/>
            <w:vAlign w:val="center"/>
          </w:tcPr>
          <w:p w14:paraId="07D26775"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57" w:type="dxa"/>
            <w:shd w:val="clear" w:color="auto" w:fill="92D050"/>
            <w:vAlign w:val="center"/>
          </w:tcPr>
          <w:p w14:paraId="2DD7AE79"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00B0F0"/>
            <w:vAlign w:val="center"/>
          </w:tcPr>
          <w:p w14:paraId="464D2FEC"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1A345404"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3.1</w:t>
            </w:r>
          </w:p>
        </w:tc>
      </w:tr>
      <w:tr w:rsidR="006E6ADB" w:rsidRPr="009B0FD6" w14:paraId="2FA645AC" w14:textId="77777777" w:rsidTr="006E6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0F0A5AFC" w14:textId="76FB92ED" w:rsidR="006E6ADB" w:rsidRPr="006E6ADB" w:rsidRDefault="006E6ADB" w:rsidP="006E6ADB">
            <w:pPr>
              <w:pStyle w:val="TableHeading"/>
            </w:pPr>
            <w:r w:rsidRPr="006E6ADB">
              <w:t>20.13</w:t>
            </w:r>
          </w:p>
        </w:tc>
        <w:tc>
          <w:tcPr>
            <w:tcW w:w="4323" w:type="dxa"/>
            <w:shd w:val="clear" w:color="auto" w:fill="auto"/>
            <w:vAlign w:val="center"/>
          </w:tcPr>
          <w:p w14:paraId="1B5131A4" w14:textId="04783F78" w:rsidR="006E6ADB" w:rsidRPr="006E6ADB" w:rsidRDefault="006E6ADB" w:rsidP="006E6ADB">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the presence of physical tamper resistance and/or tamper detection features, including epoxy.</w:t>
            </w:r>
          </w:p>
        </w:tc>
        <w:tc>
          <w:tcPr>
            <w:tcW w:w="857" w:type="dxa"/>
            <w:shd w:val="clear" w:color="auto" w:fill="FFFFFF" w:themeFill="background1"/>
            <w:vAlign w:val="center"/>
          </w:tcPr>
          <w:p w14:paraId="14EA2DFB" w14:textId="541958CD" w:rsidR="006E6ADB" w:rsidRPr="006E6ADB" w:rsidRDefault="006E6ADB" w:rsidP="006E6ADB">
            <w:pPr>
              <w:pStyle w:val="TableBody"/>
              <w:cnfStyle w:val="000000100000" w:firstRow="0" w:lastRow="0" w:firstColumn="0" w:lastColumn="0" w:oddVBand="0" w:evenVBand="0" w:oddHBand="1" w:evenHBand="0" w:firstRowFirstColumn="0" w:firstRowLastColumn="0" w:lastRowFirstColumn="0" w:lastRowLastColumn="0"/>
              <w:rPr>
                <w:rFonts w:cstheme="minorHAnsi"/>
              </w:rPr>
            </w:pPr>
          </w:p>
        </w:tc>
        <w:tc>
          <w:tcPr>
            <w:tcW w:w="857" w:type="dxa"/>
            <w:shd w:val="clear" w:color="auto" w:fill="92D050"/>
            <w:vAlign w:val="center"/>
          </w:tcPr>
          <w:p w14:paraId="76F2C202" w14:textId="26680B1A"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00B0F0"/>
            <w:vAlign w:val="center"/>
          </w:tcPr>
          <w:p w14:paraId="5A09C009" w14:textId="58D974D0"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4318F61B" w14:textId="01605013"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3.1</w:t>
            </w:r>
          </w:p>
        </w:tc>
      </w:tr>
      <w:tr w:rsidR="006E6ADB" w:rsidRPr="009B0FD6" w14:paraId="4224C67C" w14:textId="77777777" w:rsidTr="006E6ADB">
        <w:trPr>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6BA6D169" w14:textId="446EE868" w:rsidR="006E6ADB" w:rsidRPr="006E6ADB" w:rsidRDefault="006E6ADB" w:rsidP="006E6ADB">
            <w:pPr>
              <w:pStyle w:val="TableHeading"/>
            </w:pPr>
            <w:r w:rsidRPr="006E6ADB">
              <w:t>20.14</w:t>
            </w:r>
          </w:p>
        </w:tc>
        <w:tc>
          <w:tcPr>
            <w:tcW w:w="4323" w:type="dxa"/>
            <w:shd w:val="clear" w:color="auto" w:fill="auto"/>
            <w:vAlign w:val="center"/>
          </w:tcPr>
          <w:p w14:paraId="79BC95B6" w14:textId="77777777" w:rsidR="006E6ADB" w:rsidRPr="006E6ADB" w:rsidRDefault="006E6ADB" w:rsidP="006E6ADB">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identifying markings on chips have been removed.</w:t>
            </w:r>
          </w:p>
        </w:tc>
        <w:tc>
          <w:tcPr>
            <w:tcW w:w="857" w:type="dxa"/>
            <w:shd w:val="clear" w:color="auto" w:fill="FFFFFF" w:themeFill="background1"/>
            <w:vAlign w:val="center"/>
          </w:tcPr>
          <w:p w14:paraId="52C86EF6"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57" w:type="dxa"/>
            <w:shd w:val="clear" w:color="auto" w:fill="92D050"/>
            <w:vAlign w:val="center"/>
          </w:tcPr>
          <w:p w14:paraId="6E55B958"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00B0F0"/>
            <w:vAlign w:val="center"/>
          </w:tcPr>
          <w:p w14:paraId="69B446F9"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4413AEC6"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3.1</w:t>
            </w:r>
          </w:p>
        </w:tc>
      </w:tr>
      <w:tr w:rsidR="006E6ADB" w:rsidRPr="009B0FD6" w14:paraId="3F4E5420" w14:textId="77777777" w:rsidTr="006E6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2A906E8E" w14:textId="63D02398" w:rsidR="006E6ADB" w:rsidRPr="006E6ADB" w:rsidRDefault="006E6ADB" w:rsidP="006E6ADB">
            <w:pPr>
              <w:pStyle w:val="TableHeading"/>
            </w:pPr>
            <w:r w:rsidRPr="006E6ADB">
              <w:t>20.15</w:t>
            </w:r>
          </w:p>
        </w:tc>
        <w:tc>
          <w:tcPr>
            <w:tcW w:w="4323" w:type="dxa"/>
            <w:shd w:val="clear" w:color="auto" w:fill="auto"/>
            <w:vAlign w:val="center"/>
          </w:tcPr>
          <w:p w14:paraId="01EDFC61" w14:textId="77777777" w:rsidR="006E6ADB" w:rsidRPr="006E6ADB" w:rsidRDefault="006E6ADB" w:rsidP="006E6ADB">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any available Intellectual Property protection technologies provided by the chip manufacturer are enabled.</w:t>
            </w:r>
          </w:p>
        </w:tc>
        <w:tc>
          <w:tcPr>
            <w:tcW w:w="857" w:type="dxa"/>
            <w:shd w:val="clear" w:color="auto" w:fill="FFFFFF" w:themeFill="background1"/>
            <w:vAlign w:val="center"/>
          </w:tcPr>
          <w:p w14:paraId="21F7D0F5"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57" w:type="dxa"/>
            <w:shd w:val="clear" w:color="auto" w:fill="92D050"/>
            <w:vAlign w:val="center"/>
          </w:tcPr>
          <w:p w14:paraId="3B1817EE"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00B0F0"/>
            <w:vAlign w:val="center"/>
          </w:tcPr>
          <w:p w14:paraId="265AD689"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05E50DC8"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3.1</w:t>
            </w:r>
          </w:p>
        </w:tc>
      </w:tr>
      <w:tr w:rsidR="006E6ADB" w:rsidRPr="009B0FD6" w14:paraId="30ADA1A7" w14:textId="77777777" w:rsidTr="006E6ADB">
        <w:trPr>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3AFE1862" w14:textId="665CC6CB" w:rsidR="006E6ADB" w:rsidRPr="006E6ADB" w:rsidRDefault="006E6ADB" w:rsidP="006E6ADB">
            <w:pPr>
              <w:pStyle w:val="TableHeading"/>
            </w:pPr>
            <w:r w:rsidRPr="006E6ADB">
              <w:t>20.16</w:t>
            </w:r>
          </w:p>
        </w:tc>
        <w:tc>
          <w:tcPr>
            <w:tcW w:w="4323" w:type="dxa"/>
            <w:shd w:val="clear" w:color="auto" w:fill="auto"/>
            <w:vAlign w:val="center"/>
          </w:tcPr>
          <w:p w14:paraId="40FA2964" w14:textId="77777777" w:rsidR="006E6ADB" w:rsidRPr="006E6ADB" w:rsidRDefault="006E6ADB" w:rsidP="006E6ADB">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security controls are in place to hinder firmware reverse engineering (e.g., removal of verbose debugging strings).</w:t>
            </w:r>
          </w:p>
        </w:tc>
        <w:tc>
          <w:tcPr>
            <w:tcW w:w="857" w:type="dxa"/>
            <w:shd w:val="clear" w:color="auto" w:fill="FFFFFF" w:themeFill="background1"/>
            <w:vAlign w:val="center"/>
          </w:tcPr>
          <w:p w14:paraId="5812A73C"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57" w:type="dxa"/>
            <w:shd w:val="clear" w:color="auto" w:fill="92D050"/>
            <w:vAlign w:val="center"/>
          </w:tcPr>
          <w:p w14:paraId="5EA694B1"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00B0F0"/>
            <w:vAlign w:val="center"/>
          </w:tcPr>
          <w:p w14:paraId="37A339B8"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0BEA2582"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3.1</w:t>
            </w:r>
          </w:p>
        </w:tc>
      </w:tr>
      <w:tr w:rsidR="006E6ADB" w:rsidRPr="009B0FD6" w14:paraId="1C3D1C1B" w14:textId="77777777" w:rsidTr="006E6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76B89354" w14:textId="7D6F4F8A" w:rsidR="006E6ADB" w:rsidRPr="006E6ADB" w:rsidRDefault="006E6ADB" w:rsidP="006E6ADB">
            <w:pPr>
              <w:pStyle w:val="TableHeading"/>
            </w:pPr>
            <w:r w:rsidRPr="006E6ADB">
              <w:t>20.17</w:t>
            </w:r>
          </w:p>
        </w:tc>
        <w:tc>
          <w:tcPr>
            <w:tcW w:w="4323" w:type="dxa"/>
            <w:shd w:val="clear" w:color="auto" w:fill="auto"/>
            <w:vAlign w:val="center"/>
          </w:tcPr>
          <w:p w14:paraId="21F8E897" w14:textId="77777777" w:rsidR="006E6ADB" w:rsidRPr="006E6ADB" w:rsidRDefault="006E6ADB" w:rsidP="006E6ADB">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the device validates the boot image signature before loading.</w:t>
            </w:r>
          </w:p>
        </w:tc>
        <w:tc>
          <w:tcPr>
            <w:tcW w:w="857" w:type="dxa"/>
            <w:shd w:val="clear" w:color="auto" w:fill="FFFFFF" w:themeFill="background1"/>
            <w:vAlign w:val="center"/>
          </w:tcPr>
          <w:p w14:paraId="64FFB20F"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57" w:type="dxa"/>
            <w:shd w:val="clear" w:color="auto" w:fill="92D050"/>
            <w:vAlign w:val="center"/>
          </w:tcPr>
          <w:p w14:paraId="405ED50C"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00B0F0"/>
            <w:vAlign w:val="center"/>
          </w:tcPr>
          <w:p w14:paraId="112000E8"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13CF8C11"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3.1</w:t>
            </w:r>
          </w:p>
        </w:tc>
      </w:tr>
      <w:tr w:rsidR="006E6ADB" w:rsidRPr="009B0FD6" w14:paraId="61FAE003" w14:textId="77777777" w:rsidTr="006E6ADB">
        <w:trPr>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6F6BE690" w14:textId="10C53349" w:rsidR="006E6ADB" w:rsidRPr="006E6ADB" w:rsidRDefault="006E6ADB" w:rsidP="006E6ADB">
            <w:pPr>
              <w:pStyle w:val="TableHeading"/>
            </w:pPr>
            <w:r w:rsidRPr="006E6ADB">
              <w:t>20.18</w:t>
            </w:r>
          </w:p>
        </w:tc>
        <w:tc>
          <w:tcPr>
            <w:tcW w:w="4323" w:type="dxa"/>
            <w:shd w:val="clear" w:color="auto" w:fill="auto"/>
            <w:vAlign w:val="center"/>
          </w:tcPr>
          <w:p w14:paraId="19790957" w14:textId="77777777" w:rsidR="006E6ADB" w:rsidRPr="006E6ADB" w:rsidRDefault="006E6ADB" w:rsidP="006E6ADB">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the firmware update process is not vulnerable to time-of-check vs time-of-use attacks.</w:t>
            </w:r>
          </w:p>
        </w:tc>
        <w:tc>
          <w:tcPr>
            <w:tcW w:w="857" w:type="dxa"/>
            <w:shd w:val="clear" w:color="auto" w:fill="FFFFFF" w:themeFill="background1"/>
            <w:vAlign w:val="center"/>
          </w:tcPr>
          <w:p w14:paraId="53681F27"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57" w:type="dxa"/>
            <w:shd w:val="clear" w:color="auto" w:fill="92D050"/>
            <w:vAlign w:val="center"/>
          </w:tcPr>
          <w:p w14:paraId="5C7FFF1F"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00B0F0"/>
            <w:vAlign w:val="center"/>
          </w:tcPr>
          <w:p w14:paraId="356B2DF1"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6BCE3CAE"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3.1</w:t>
            </w:r>
          </w:p>
        </w:tc>
      </w:tr>
      <w:tr w:rsidR="006E6ADB" w:rsidRPr="009B0FD6" w14:paraId="0D70781F" w14:textId="77777777" w:rsidTr="006E6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31CFFA24" w14:textId="44DE9A25" w:rsidR="006E6ADB" w:rsidRPr="006E6ADB" w:rsidRDefault="006E6ADB" w:rsidP="006E6ADB">
            <w:pPr>
              <w:pStyle w:val="TableHeading"/>
            </w:pPr>
            <w:r w:rsidRPr="006E6ADB">
              <w:t>20.19</w:t>
            </w:r>
          </w:p>
        </w:tc>
        <w:tc>
          <w:tcPr>
            <w:tcW w:w="4323" w:type="dxa"/>
            <w:shd w:val="clear" w:color="auto" w:fill="auto"/>
            <w:vAlign w:val="center"/>
          </w:tcPr>
          <w:p w14:paraId="12BC1112" w14:textId="77777777" w:rsidR="006E6ADB" w:rsidRPr="006E6ADB" w:rsidRDefault="006E6ADB" w:rsidP="006E6ADB">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the device uses code signing and validates firmware upgrade files before installing.</w:t>
            </w:r>
          </w:p>
        </w:tc>
        <w:tc>
          <w:tcPr>
            <w:tcW w:w="857" w:type="dxa"/>
            <w:shd w:val="clear" w:color="auto" w:fill="FFFFFF" w:themeFill="background1"/>
            <w:vAlign w:val="center"/>
          </w:tcPr>
          <w:p w14:paraId="53E798C9"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57" w:type="dxa"/>
            <w:shd w:val="clear" w:color="auto" w:fill="92D050"/>
            <w:vAlign w:val="center"/>
          </w:tcPr>
          <w:p w14:paraId="76DD282A"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00B0F0"/>
            <w:vAlign w:val="center"/>
          </w:tcPr>
          <w:p w14:paraId="1D5AC899"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3ECE5A71"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3.1</w:t>
            </w:r>
          </w:p>
        </w:tc>
      </w:tr>
      <w:tr w:rsidR="006E6ADB" w:rsidRPr="009B0FD6" w14:paraId="235F73BD" w14:textId="77777777" w:rsidTr="006E6ADB">
        <w:trPr>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2EBCF349" w14:textId="58E18D56" w:rsidR="006E6ADB" w:rsidRPr="006E6ADB" w:rsidRDefault="006E6ADB" w:rsidP="006E6ADB">
            <w:pPr>
              <w:pStyle w:val="TableHeading"/>
            </w:pPr>
            <w:r w:rsidRPr="006E6ADB">
              <w:t>20.2</w:t>
            </w:r>
            <w:r>
              <w:t>0</w:t>
            </w:r>
          </w:p>
        </w:tc>
        <w:tc>
          <w:tcPr>
            <w:tcW w:w="4323" w:type="dxa"/>
            <w:shd w:val="clear" w:color="auto" w:fill="auto"/>
            <w:vAlign w:val="center"/>
          </w:tcPr>
          <w:p w14:paraId="21CE0FF0" w14:textId="77777777" w:rsidR="006E6ADB" w:rsidRPr="006E6ADB" w:rsidRDefault="006E6ADB" w:rsidP="006E6ADB">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the device cannot be downgraded to old versions of valid firmware.</w:t>
            </w:r>
          </w:p>
        </w:tc>
        <w:tc>
          <w:tcPr>
            <w:tcW w:w="857" w:type="dxa"/>
            <w:shd w:val="clear" w:color="auto" w:fill="FFFFFF" w:themeFill="background1"/>
            <w:vAlign w:val="center"/>
          </w:tcPr>
          <w:p w14:paraId="79462A8C"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57" w:type="dxa"/>
            <w:shd w:val="clear" w:color="auto" w:fill="92D050"/>
            <w:vAlign w:val="center"/>
          </w:tcPr>
          <w:p w14:paraId="13DB3E30"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00B0F0"/>
            <w:vAlign w:val="center"/>
          </w:tcPr>
          <w:p w14:paraId="5CED7EB1"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1E22428A"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3.1</w:t>
            </w:r>
          </w:p>
        </w:tc>
      </w:tr>
      <w:tr w:rsidR="006E6ADB" w:rsidRPr="009B0FD6" w14:paraId="7A12550F" w14:textId="77777777" w:rsidTr="006E6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11483C93" w14:textId="3DED02A9" w:rsidR="006E6ADB" w:rsidRPr="006E6ADB" w:rsidRDefault="006E6ADB" w:rsidP="006E6ADB">
            <w:pPr>
              <w:pStyle w:val="TableHeading"/>
            </w:pPr>
            <w:r w:rsidRPr="006E6ADB">
              <w:t>20.21</w:t>
            </w:r>
          </w:p>
        </w:tc>
        <w:tc>
          <w:tcPr>
            <w:tcW w:w="4323" w:type="dxa"/>
            <w:shd w:val="clear" w:color="auto" w:fill="auto"/>
            <w:vAlign w:val="center"/>
          </w:tcPr>
          <w:p w14:paraId="1B4888AE" w14:textId="77777777" w:rsidR="006E6ADB" w:rsidRPr="006E6ADB" w:rsidRDefault="006E6ADB" w:rsidP="006E6ADB">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usage of cryptographically secure pseudo-random number generator on embedded device (e.g., using chip-provided random number generators).</w:t>
            </w:r>
          </w:p>
        </w:tc>
        <w:tc>
          <w:tcPr>
            <w:tcW w:w="857" w:type="dxa"/>
            <w:shd w:val="clear" w:color="auto" w:fill="FFFFFF" w:themeFill="background1"/>
            <w:vAlign w:val="center"/>
          </w:tcPr>
          <w:p w14:paraId="48B0344E" w14:textId="77777777" w:rsidR="006E6ADB" w:rsidRPr="006E6ADB" w:rsidDel="00A2551C"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57" w:type="dxa"/>
            <w:shd w:val="clear" w:color="auto" w:fill="92D050"/>
            <w:vAlign w:val="center"/>
          </w:tcPr>
          <w:p w14:paraId="2AD37DE9"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857" w:type="dxa"/>
            <w:shd w:val="clear" w:color="auto" w:fill="00B0F0"/>
            <w:vAlign w:val="center"/>
          </w:tcPr>
          <w:p w14:paraId="0E922ADD"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1883243F"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3.1</w:t>
            </w:r>
          </w:p>
        </w:tc>
      </w:tr>
      <w:tr w:rsidR="006E6ADB" w:rsidRPr="009B0FD6" w14:paraId="651E10D1" w14:textId="77777777" w:rsidTr="006E6ADB">
        <w:trPr>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18CBA57D" w14:textId="3C5D8182" w:rsidR="006E6ADB" w:rsidRPr="006E6ADB" w:rsidRDefault="006E6ADB" w:rsidP="006E6ADB">
            <w:pPr>
              <w:pStyle w:val="TableHeading"/>
            </w:pPr>
            <w:r w:rsidRPr="006E6ADB">
              <w:t>20.22</w:t>
            </w:r>
          </w:p>
        </w:tc>
        <w:tc>
          <w:tcPr>
            <w:tcW w:w="4323" w:type="dxa"/>
            <w:shd w:val="clear" w:color="auto" w:fill="auto"/>
            <w:vAlign w:val="center"/>
          </w:tcPr>
          <w:p w14:paraId="57986342" w14:textId="10DCB5C9" w:rsidR="006E6ADB" w:rsidRPr="006E6ADB" w:rsidRDefault="006E6ADB" w:rsidP="006E6ADB">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the device wipes firmware and sensitive data upon detection of tampering or receipt of invalid message.</w:t>
            </w:r>
          </w:p>
        </w:tc>
        <w:tc>
          <w:tcPr>
            <w:tcW w:w="857" w:type="dxa"/>
            <w:shd w:val="clear" w:color="auto" w:fill="FFFFFF" w:themeFill="background1"/>
            <w:vAlign w:val="center"/>
          </w:tcPr>
          <w:p w14:paraId="0C24B352" w14:textId="6B708F7B"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57" w:type="dxa"/>
            <w:shd w:val="clear" w:color="auto" w:fill="FFFFFF" w:themeFill="background1"/>
            <w:vAlign w:val="center"/>
          </w:tcPr>
          <w:p w14:paraId="77000A2E" w14:textId="5911FF26"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57" w:type="dxa"/>
            <w:shd w:val="clear" w:color="auto" w:fill="00B0F0"/>
            <w:vAlign w:val="center"/>
          </w:tcPr>
          <w:p w14:paraId="57938C28" w14:textId="5C04686B"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5274C7B3" w14:textId="75AFEA72"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3.1</w:t>
            </w:r>
          </w:p>
        </w:tc>
      </w:tr>
      <w:tr w:rsidR="006E6ADB" w:rsidRPr="009B0FD6" w14:paraId="68A4234A" w14:textId="77777777" w:rsidTr="006E6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60A2EA8E" w14:textId="708C16E7" w:rsidR="006E6ADB" w:rsidRPr="006E6ADB" w:rsidRDefault="006E6ADB" w:rsidP="006E6ADB">
            <w:pPr>
              <w:pStyle w:val="TableHeading"/>
            </w:pPr>
            <w:r w:rsidRPr="006E6ADB">
              <w:lastRenderedPageBreak/>
              <w:t>20.23</w:t>
            </w:r>
          </w:p>
        </w:tc>
        <w:tc>
          <w:tcPr>
            <w:tcW w:w="4323" w:type="dxa"/>
            <w:shd w:val="clear" w:color="auto" w:fill="auto"/>
            <w:vAlign w:val="center"/>
          </w:tcPr>
          <w:p w14:paraId="650D3CC0" w14:textId="7480CF34" w:rsidR="006E6ADB" w:rsidRPr="006E6ADB" w:rsidRDefault="006E6ADB" w:rsidP="006E6ADB">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only microcontrollers that support disabling debugging interfaces (e.g. JTAG, SWD) are used.</w:t>
            </w:r>
          </w:p>
        </w:tc>
        <w:tc>
          <w:tcPr>
            <w:tcW w:w="857" w:type="dxa"/>
            <w:shd w:val="clear" w:color="auto" w:fill="FFFFFF" w:themeFill="background1"/>
            <w:vAlign w:val="center"/>
          </w:tcPr>
          <w:p w14:paraId="47E0728F" w14:textId="77777777"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57" w:type="dxa"/>
            <w:shd w:val="clear" w:color="auto" w:fill="FFFFFF" w:themeFill="background1"/>
            <w:vAlign w:val="center"/>
          </w:tcPr>
          <w:p w14:paraId="0897A581" w14:textId="671AF4C6"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57" w:type="dxa"/>
            <w:shd w:val="clear" w:color="auto" w:fill="00B0F0"/>
            <w:vAlign w:val="center"/>
          </w:tcPr>
          <w:p w14:paraId="3CB4F944" w14:textId="3462390C"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05CB7069" w14:textId="281B92DF"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3.1</w:t>
            </w:r>
          </w:p>
        </w:tc>
      </w:tr>
      <w:tr w:rsidR="006E6ADB" w:rsidRPr="009B0FD6" w14:paraId="4E511852" w14:textId="77777777" w:rsidTr="006E6ADB">
        <w:trPr>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5D575346" w14:textId="4091887F" w:rsidR="006E6ADB" w:rsidRPr="006E6ADB" w:rsidRDefault="006E6ADB" w:rsidP="006E6ADB">
            <w:pPr>
              <w:pStyle w:val="TableHeading"/>
            </w:pPr>
            <w:r w:rsidRPr="006E6ADB">
              <w:t>20.24</w:t>
            </w:r>
          </w:p>
        </w:tc>
        <w:tc>
          <w:tcPr>
            <w:tcW w:w="4323" w:type="dxa"/>
            <w:shd w:val="clear" w:color="auto" w:fill="auto"/>
            <w:vAlign w:val="center"/>
          </w:tcPr>
          <w:p w14:paraId="7A227EB7" w14:textId="6BB223D5" w:rsidR="006E6ADB" w:rsidRPr="006E6ADB" w:rsidRDefault="006E6ADB" w:rsidP="006E6ADB">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only microcontrollers that provide substantial protection from de-capping and side channel attacks are used.</w:t>
            </w:r>
          </w:p>
        </w:tc>
        <w:tc>
          <w:tcPr>
            <w:tcW w:w="857" w:type="dxa"/>
            <w:shd w:val="clear" w:color="auto" w:fill="FFFFFF" w:themeFill="background1"/>
            <w:vAlign w:val="center"/>
          </w:tcPr>
          <w:p w14:paraId="18642DF7" w14:textId="7777777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57" w:type="dxa"/>
            <w:shd w:val="clear" w:color="auto" w:fill="FFFFFF" w:themeFill="background1"/>
            <w:vAlign w:val="center"/>
          </w:tcPr>
          <w:p w14:paraId="56441D64" w14:textId="50BF7453"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57" w:type="dxa"/>
            <w:shd w:val="clear" w:color="auto" w:fill="00B0F0"/>
            <w:vAlign w:val="center"/>
          </w:tcPr>
          <w:p w14:paraId="0E287C2B" w14:textId="443F333D"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4230343E" w14:textId="50ABE7B9"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3.1</w:t>
            </w:r>
          </w:p>
        </w:tc>
      </w:tr>
      <w:tr w:rsidR="006E6ADB" w:rsidRPr="009B0FD6" w14:paraId="2CA39DB4" w14:textId="77777777" w:rsidTr="006E6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033A3C42" w14:textId="4A97077D" w:rsidR="006E6ADB" w:rsidRPr="006E6ADB" w:rsidRDefault="006E6ADB" w:rsidP="006E6ADB">
            <w:pPr>
              <w:pStyle w:val="TableHeading"/>
            </w:pPr>
            <w:r w:rsidRPr="006E6ADB">
              <w:t>20.25</w:t>
            </w:r>
          </w:p>
        </w:tc>
        <w:tc>
          <w:tcPr>
            <w:tcW w:w="4323" w:type="dxa"/>
            <w:shd w:val="clear" w:color="auto" w:fill="auto"/>
            <w:vAlign w:val="center"/>
          </w:tcPr>
          <w:p w14:paraId="6C264F72" w14:textId="33DBC890" w:rsidR="006E6ADB" w:rsidRPr="006E6ADB" w:rsidRDefault="006E6ADB" w:rsidP="006E6ADB">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sensitive traces are not exposed to outer layers of the printed circuit board.</w:t>
            </w:r>
          </w:p>
        </w:tc>
        <w:tc>
          <w:tcPr>
            <w:tcW w:w="857" w:type="dxa"/>
            <w:tcBorders>
              <w:bottom w:val="single" w:sz="4" w:space="0" w:color="FFFFFF" w:themeColor="background1"/>
            </w:tcBorders>
            <w:shd w:val="clear" w:color="auto" w:fill="FFFFFF" w:themeFill="background1"/>
            <w:vAlign w:val="center"/>
          </w:tcPr>
          <w:p w14:paraId="14C2AD59" w14:textId="4EC07E76"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57" w:type="dxa"/>
            <w:shd w:val="clear" w:color="auto" w:fill="FFFFFF" w:themeFill="background1"/>
            <w:vAlign w:val="center"/>
          </w:tcPr>
          <w:p w14:paraId="0B80ED27" w14:textId="1F155A7D"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57" w:type="dxa"/>
            <w:shd w:val="clear" w:color="auto" w:fill="00B0F0"/>
            <w:vAlign w:val="center"/>
          </w:tcPr>
          <w:p w14:paraId="6C169F06" w14:textId="5537B3AC"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3ADF8950" w14:textId="55FAB1E2"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3.1</w:t>
            </w:r>
          </w:p>
        </w:tc>
      </w:tr>
      <w:tr w:rsidR="006E6ADB" w:rsidRPr="009B0FD6" w14:paraId="46367C42" w14:textId="77777777" w:rsidTr="006E6ADB">
        <w:trPr>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5F84F6F8" w14:textId="6D0304B9" w:rsidR="006E6ADB" w:rsidRPr="006E6ADB" w:rsidRDefault="006E6ADB" w:rsidP="006E6ADB">
            <w:pPr>
              <w:pStyle w:val="TableHeading"/>
            </w:pPr>
            <w:r w:rsidRPr="006E6ADB">
              <w:t>20.26</w:t>
            </w:r>
          </w:p>
        </w:tc>
        <w:tc>
          <w:tcPr>
            <w:tcW w:w="4323" w:type="dxa"/>
            <w:shd w:val="clear" w:color="auto" w:fill="auto"/>
            <w:vAlign w:val="center"/>
          </w:tcPr>
          <w:p w14:paraId="0B038394" w14:textId="4F9E7BE3" w:rsidR="006E6ADB" w:rsidRPr="006E6ADB" w:rsidRDefault="006E6ADB" w:rsidP="006E6ADB">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inter-chip communication is encrypted.</w:t>
            </w:r>
          </w:p>
        </w:tc>
        <w:tc>
          <w:tcPr>
            <w:tcW w:w="857" w:type="dxa"/>
            <w:shd w:val="clear" w:color="auto" w:fill="FFFFFF" w:themeFill="background1"/>
            <w:vAlign w:val="center"/>
          </w:tcPr>
          <w:p w14:paraId="20DB856E" w14:textId="3D5D084A"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57" w:type="dxa"/>
            <w:shd w:val="clear" w:color="auto" w:fill="FFFFFF" w:themeFill="background1"/>
            <w:vAlign w:val="center"/>
          </w:tcPr>
          <w:p w14:paraId="209A9D70" w14:textId="1FB9A9BC"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57" w:type="dxa"/>
            <w:shd w:val="clear" w:color="auto" w:fill="00B0F0"/>
            <w:vAlign w:val="center"/>
          </w:tcPr>
          <w:p w14:paraId="6696884F" w14:textId="09F1D2C3"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shd w:val="clear" w:color="auto" w:fill="00B0F0"/>
              </w:rPr>
            </w:pPr>
            <w:r w:rsidRPr="006E6ADB">
              <w:rPr>
                <w:rFonts w:cstheme="minorHAnsi"/>
              </w:rPr>
              <w:sym w:font="Wingdings" w:char="F0FC"/>
            </w:r>
          </w:p>
        </w:tc>
        <w:tc>
          <w:tcPr>
            <w:tcW w:w="1212" w:type="dxa"/>
            <w:shd w:val="clear" w:color="auto" w:fill="E2EFD9" w:themeFill="accent6" w:themeFillTint="33"/>
            <w:vAlign w:val="center"/>
          </w:tcPr>
          <w:p w14:paraId="37F82880" w14:textId="6D5F86E1"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3.1</w:t>
            </w:r>
          </w:p>
        </w:tc>
      </w:tr>
      <w:tr w:rsidR="006E6ADB" w:rsidRPr="009B0FD6" w14:paraId="6B2F7460" w14:textId="77777777" w:rsidTr="006E6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16BC51CE" w14:textId="522B8168" w:rsidR="006E6ADB" w:rsidRPr="006E6ADB" w:rsidRDefault="006E6ADB" w:rsidP="006E6ADB">
            <w:pPr>
              <w:pStyle w:val="TableHeading"/>
            </w:pPr>
            <w:r w:rsidRPr="006E6ADB">
              <w:t>20.27</w:t>
            </w:r>
          </w:p>
        </w:tc>
        <w:tc>
          <w:tcPr>
            <w:tcW w:w="4323" w:type="dxa"/>
            <w:shd w:val="clear" w:color="auto" w:fill="auto"/>
            <w:vAlign w:val="center"/>
          </w:tcPr>
          <w:p w14:paraId="519B1258" w14:textId="0DEAF49E" w:rsidR="006E6ADB" w:rsidRPr="006E6ADB" w:rsidRDefault="006E6ADB" w:rsidP="006E6ADB">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the device uses code signing and validates code before execution.</w:t>
            </w:r>
          </w:p>
        </w:tc>
        <w:tc>
          <w:tcPr>
            <w:tcW w:w="857" w:type="dxa"/>
            <w:shd w:val="clear" w:color="auto" w:fill="FFFFFF" w:themeFill="background1"/>
            <w:vAlign w:val="center"/>
          </w:tcPr>
          <w:p w14:paraId="451B90E3" w14:textId="5AB59BD6"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57" w:type="dxa"/>
            <w:shd w:val="clear" w:color="auto" w:fill="FFFFFF" w:themeFill="background1"/>
            <w:vAlign w:val="center"/>
          </w:tcPr>
          <w:p w14:paraId="4D9222EA" w14:textId="7AAE49B8"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57" w:type="dxa"/>
            <w:shd w:val="clear" w:color="auto" w:fill="00B0F0"/>
            <w:vAlign w:val="center"/>
          </w:tcPr>
          <w:p w14:paraId="7A524BA9" w14:textId="5F791C3A"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422D9EBC" w14:textId="0EA30BB3"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3.1</w:t>
            </w:r>
          </w:p>
        </w:tc>
      </w:tr>
      <w:tr w:rsidR="006E6ADB" w:rsidRPr="009B0FD6" w14:paraId="67BD4D5A" w14:textId="77777777" w:rsidTr="006E6ADB">
        <w:trPr>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495A6673" w14:textId="0CCE7328" w:rsidR="006E6ADB" w:rsidRPr="006E6ADB" w:rsidRDefault="006E6ADB" w:rsidP="006E6ADB">
            <w:pPr>
              <w:pStyle w:val="TableHeading"/>
            </w:pPr>
            <w:r w:rsidRPr="006E6ADB">
              <w:t>20.28</w:t>
            </w:r>
          </w:p>
        </w:tc>
        <w:tc>
          <w:tcPr>
            <w:tcW w:w="4323" w:type="dxa"/>
            <w:shd w:val="clear" w:color="auto" w:fill="auto"/>
            <w:vAlign w:val="center"/>
          </w:tcPr>
          <w:p w14:paraId="2C19292A" w14:textId="36749608" w:rsidR="006E6ADB" w:rsidRPr="006E6ADB" w:rsidRDefault="006E6ADB" w:rsidP="006E6ADB">
            <w:pPr>
              <w:pStyle w:val="TableBody"/>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Verify that sensitive information maintained in memory is overwritten with zeros as soon as it is no longer required.</w:t>
            </w:r>
          </w:p>
        </w:tc>
        <w:tc>
          <w:tcPr>
            <w:tcW w:w="857" w:type="dxa"/>
            <w:shd w:val="clear" w:color="auto" w:fill="FFFFFF" w:themeFill="background1"/>
            <w:vAlign w:val="center"/>
          </w:tcPr>
          <w:p w14:paraId="5C4CEC80" w14:textId="59F8ABA0"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57" w:type="dxa"/>
            <w:shd w:val="clear" w:color="auto" w:fill="FFFFFF" w:themeFill="background1"/>
            <w:vAlign w:val="center"/>
          </w:tcPr>
          <w:p w14:paraId="0E19C5D7" w14:textId="11BCF5B7"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857" w:type="dxa"/>
            <w:shd w:val="clear" w:color="auto" w:fill="00B0F0"/>
            <w:vAlign w:val="center"/>
          </w:tcPr>
          <w:p w14:paraId="0DC78CB2" w14:textId="3BC145D2"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3B6D35FF" w14:textId="3DF1CA1D" w:rsidR="006E6ADB" w:rsidRPr="006E6ADB" w:rsidRDefault="006E6ADB" w:rsidP="006E6ADB">
            <w:pPr>
              <w:pStyle w:val="TableBody"/>
              <w:jc w:val="center"/>
              <w:cnfStyle w:val="000000000000" w:firstRow="0" w:lastRow="0" w:firstColumn="0" w:lastColumn="0" w:oddVBand="0" w:evenVBand="0" w:oddHBand="0" w:evenHBand="0" w:firstRowFirstColumn="0" w:firstRowLastColumn="0" w:lastRowFirstColumn="0" w:lastRowLastColumn="0"/>
              <w:rPr>
                <w:rFonts w:cstheme="minorHAnsi"/>
              </w:rPr>
            </w:pPr>
            <w:r w:rsidRPr="006E6ADB">
              <w:rPr>
                <w:rFonts w:cstheme="minorHAnsi"/>
              </w:rPr>
              <w:t>3.1</w:t>
            </w:r>
          </w:p>
        </w:tc>
      </w:tr>
      <w:tr w:rsidR="006E6ADB" w:rsidRPr="009B0FD6" w14:paraId="2DED8A82" w14:textId="77777777" w:rsidTr="006E6A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04" w:type="dxa"/>
            <w:vAlign w:val="center"/>
          </w:tcPr>
          <w:p w14:paraId="51CC4DD8" w14:textId="7B9106EC" w:rsidR="006E6ADB" w:rsidRPr="006E6ADB" w:rsidRDefault="006E6ADB" w:rsidP="006E6ADB">
            <w:pPr>
              <w:pStyle w:val="TableHeading"/>
            </w:pPr>
            <w:r w:rsidRPr="006E6ADB">
              <w:t>20.29</w:t>
            </w:r>
          </w:p>
        </w:tc>
        <w:tc>
          <w:tcPr>
            <w:tcW w:w="4323" w:type="dxa"/>
            <w:shd w:val="clear" w:color="auto" w:fill="auto"/>
            <w:vAlign w:val="center"/>
          </w:tcPr>
          <w:p w14:paraId="25D33907" w14:textId="4419EA23" w:rsidR="006E6ADB" w:rsidRPr="006E6ADB" w:rsidRDefault="006E6ADB" w:rsidP="006E6ADB">
            <w:pPr>
              <w:pStyle w:val="TableBody"/>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Verify that the firmware apps utilize kernel containers for isolation between apps.</w:t>
            </w:r>
          </w:p>
        </w:tc>
        <w:tc>
          <w:tcPr>
            <w:tcW w:w="857" w:type="dxa"/>
            <w:shd w:val="clear" w:color="auto" w:fill="FFFFFF" w:themeFill="background1"/>
            <w:vAlign w:val="center"/>
          </w:tcPr>
          <w:p w14:paraId="333F880D" w14:textId="53515A2A"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57" w:type="dxa"/>
            <w:shd w:val="clear" w:color="auto" w:fill="FFFFFF" w:themeFill="background1"/>
            <w:vAlign w:val="center"/>
          </w:tcPr>
          <w:p w14:paraId="275331A4" w14:textId="081EFC11"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857" w:type="dxa"/>
            <w:shd w:val="clear" w:color="auto" w:fill="00B0F0"/>
            <w:vAlign w:val="center"/>
          </w:tcPr>
          <w:p w14:paraId="3DA42F07" w14:textId="73B0404F"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sym w:font="Wingdings" w:char="F0FC"/>
            </w:r>
          </w:p>
        </w:tc>
        <w:tc>
          <w:tcPr>
            <w:tcW w:w="1212" w:type="dxa"/>
            <w:shd w:val="clear" w:color="auto" w:fill="E2EFD9" w:themeFill="accent6" w:themeFillTint="33"/>
            <w:vAlign w:val="center"/>
          </w:tcPr>
          <w:p w14:paraId="5EAD0033" w14:textId="44DA040A" w:rsidR="006E6ADB" w:rsidRPr="006E6ADB" w:rsidRDefault="006E6ADB" w:rsidP="006E6ADB">
            <w:pPr>
              <w:pStyle w:val="TableBody"/>
              <w:jc w:val="center"/>
              <w:cnfStyle w:val="000000100000" w:firstRow="0" w:lastRow="0" w:firstColumn="0" w:lastColumn="0" w:oddVBand="0" w:evenVBand="0" w:oddHBand="1" w:evenHBand="0" w:firstRowFirstColumn="0" w:firstRowLastColumn="0" w:lastRowFirstColumn="0" w:lastRowLastColumn="0"/>
              <w:rPr>
                <w:rFonts w:cstheme="minorHAnsi"/>
              </w:rPr>
            </w:pPr>
            <w:r w:rsidRPr="006E6ADB">
              <w:rPr>
                <w:rFonts w:cstheme="minorHAnsi"/>
              </w:rPr>
              <w:t>3.1</w:t>
            </w:r>
          </w:p>
        </w:tc>
      </w:tr>
    </w:tbl>
    <w:p w14:paraId="5B0B4A5E" w14:textId="77777777" w:rsidR="00F46513" w:rsidRPr="009B0FD6" w:rsidRDefault="00F46513" w:rsidP="00CB5725"/>
    <w:p w14:paraId="316E417C" w14:textId="77777777" w:rsidR="00EF1A3B" w:rsidRPr="009B0FD6" w:rsidRDefault="00EF1A3B" w:rsidP="00EF1A3B">
      <w:pPr>
        <w:pStyle w:val="Heading2"/>
      </w:pPr>
      <w:bookmarkStart w:id="98" w:name="_Toc478430856"/>
      <w:r w:rsidRPr="009B0FD6">
        <w:t>References</w:t>
      </w:r>
      <w:bookmarkEnd w:id="98"/>
    </w:p>
    <w:p w14:paraId="6DD30EF5" w14:textId="77777777" w:rsidR="00EF1A3B" w:rsidRPr="009B0FD6" w:rsidRDefault="00EF1A3B" w:rsidP="00EF1A3B">
      <w:r w:rsidRPr="009B0FD6">
        <w:t>For more information, please see:</w:t>
      </w:r>
    </w:p>
    <w:p w14:paraId="287D6B7A" w14:textId="766AA387" w:rsidR="00BF1E2F" w:rsidRPr="009B0FD6" w:rsidRDefault="00EF1A3B" w:rsidP="009F4ACA">
      <w:pPr>
        <w:numPr>
          <w:ilvl w:val="0"/>
          <w:numId w:val="8"/>
        </w:numPr>
        <w:spacing w:before="200" w:after="0" w:line="276" w:lineRule="auto"/>
        <w:ind w:hanging="360"/>
        <w:contextualSpacing/>
      </w:pPr>
      <w:r w:rsidRPr="009B0FD6">
        <w:t xml:space="preserve">OWASP </w:t>
      </w:r>
      <w:r w:rsidR="00BF1E2F" w:rsidRPr="009B0FD6">
        <w:t>Internet of Things Top 10</w:t>
      </w:r>
      <w:r w:rsidRPr="009B0FD6">
        <w:t xml:space="preserve"> </w:t>
      </w:r>
      <w:hyperlink r:id="rId76" w:history="1">
        <w:r w:rsidR="00BF1E2F" w:rsidRPr="009B0FD6">
          <w:rPr>
            <w:rStyle w:val="Hyperlink"/>
          </w:rPr>
          <w:t>https://www.owasp.org/images/7/71/Internet_of_Things_Top_Ten_2014-OWASP.pdf</w:t>
        </w:r>
      </w:hyperlink>
    </w:p>
    <w:p w14:paraId="5EC881F6" w14:textId="33887883" w:rsidR="00EB440A" w:rsidRPr="009B0FD6" w:rsidRDefault="00EF1A3B" w:rsidP="009F4ACA">
      <w:pPr>
        <w:numPr>
          <w:ilvl w:val="0"/>
          <w:numId w:val="8"/>
        </w:numPr>
        <w:spacing w:before="200" w:after="0" w:line="276" w:lineRule="auto"/>
        <w:ind w:hanging="360"/>
        <w:contextualSpacing/>
      </w:pPr>
      <w:r w:rsidRPr="009B0FD6">
        <w:t xml:space="preserve">OWASP </w:t>
      </w:r>
      <w:r w:rsidR="00EB440A" w:rsidRPr="009B0FD6">
        <w:t>Internet of Things Project</w:t>
      </w:r>
      <w:r w:rsidRPr="009B0FD6">
        <w:br/>
      </w:r>
      <w:hyperlink r:id="rId77" w:history="1">
        <w:r w:rsidR="00EB440A" w:rsidRPr="009B0FD6">
          <w:rPr>
            <w:rStyle w:val="Hyperlink"/>
          </w:rPr>
          <w:t>https://www.owasp.org/index.php/OWASP_Internet_of_Things_Project</w:t>
        </w:r>
      </w:hyperlink>
    </w:p>
    <w:p w14:paraId="315CBC8B" w14:textId="5D9F179F" w:rsidR="00EF5143" w:rsidRPr="009B0FD6" w:rsidRDefault="00EB440A" w:rsidP="009F4ACA">
      <w:pPr>
        <w:numPr>
          <w:ilvl w:val="0"/>
          <w:numId w:val="8"/>
        </w:numPr>
        <w:spacing w:before="200" w:after="0" w:line="276" w:lineRule="auto"/>
        <w:ind w:hanging="360"/>
        <w:contextualSpacing/>
      </w:pPr>
      <w:r w:rsidRPr="009B0FD6">
        <w:t>Trudy TCP Proxy Tool</w:t>
      </w:r>
      <w:r w:rsidR="00EF1A3B" w:rsidRPr="009B0FD6">
        <w:br/>
      </w:r>
      <w:hyperlink r:id="rId78" w:history="1">
        <w:r w:rsidR="00EF5143" w:rsidRPr="009B0FD6">
          <w:rPr>
            <w:rStyle w:val="Hyperlink"/>
          </w:rPr>
          <w:t>https://github.com/praetorian-inc/trudy</w:t>
        </w:r>
      </w:hyperlink>
    </w:p>
    <w:p w14:paraId="5FC82198" w14:textId="602836F1" w:rsidR="00EF5143" w:rsidRPr="009B0FD6" w:rsidRDefault="00EF5143" w:rsidP="0016664E">
      <w:pPr>
        <w:spacing w:before="200" w:after="0" w:line="276" w:lineRule="auto"/>
        <w:ind w:left="720"/>
        <w:contextualSpacing/>
      </w:pPr>
    </w:p>
    <w:p w14:paraId="50A96DE7" w14:textId="77777777" w:rsidR="00CB31B1" w:rsidRPr="009B0FD6" w:rsidRDefault="00CB31B1" w:rsidP="00CB31B1"/>
    <w:p w14:paraId="3B1299B2" w14:textId="5D4051D0" w:rsidR="00E34115" w:rsidRPr="009B0FD6" w:rsidRDefault="00E34115" w:rsidP="00BD5F80">
      <w:pPr>
        <w:pStyle w:val="Heading1"/>
      </w:pPr>
      <w:bookmarkStart w:id="99" w:name="_Toc478430857"/>
      <w:r w:rsidRPr="009B0FD6">
        <w:lastRenderedPageBreak/>
        <w:t>Appendix A: What ever happened to…</w:t>
      </w:r>
      <w:bookmarkEnd w:id="99"/>
    </w:p>
    <w:p w14:paraId="2B845DF2" w14:textId="77777777" w:rsidR="00E31701" w:rsidRPr="009B0FD6" w:rsidRDefault="00E31701" w:rsidP="00E31701"/>
    <w:tbl>
      <w:tblPr>
        <w:tblW w:w="5000" w:type="pct"/>
        <w:tblBorders>
          <w:top w:val="single" w:sz="4" w:space="0" w:color="F3F3F3"/>
          <w:left w:val="single" w:sz="4" w:space="0" w:color="F3F3F3"/>
          <w:bottom w:val="single" w:sz="4" w:space="0" w:color="F3F3F3"/>
          <w:right w:val="single" w:sz="4" w:space="0" w:color="F3F3F3"/>
          <w:insideH w:val="single" w:sz="4" w:space="0" w:color="F3F3F3"/>
          <w:insideV w:val="single" w:sz="4" w:space="0" w:color="F3F3F3"/>
        </w:tblBorders>
        <w:tblLayout w:type="fixed"/>
        <w:tblLook w:val="0600" w:firstRow="0" w:lastRow="0" w:firstColumn="0" w:lastColumn="0" w:noHBand="1" w:noVBand="1"/>
      </w:tblPr>
      <w:tblGrid>
        <w:gridCol w:w="782"/>
        <w:gridCol w:w="3748"/>
        <w:gridCol w:w="7"/>
        <w:gridCol w:w="1150"/>
        <w:gridCol w:w="770"/>
        <w:gridCol w:w="2553"/>
      </w:tblGrid>
      <w:tr w:rsidR="00A33B21" w:rsidRPr="009B0FD6" w14:paraId="145C8A9C" w14:textId="77777777" w:rsidTr="00481B74">
        <w:trPr>
          <w:tblHeader/>
        </w:trPr>
        <w:tc>
          <w:tcPr>
            <w:tcW w:w="783" w:type="dxa"/>
            <w:tcBorders>
              <w:top w:val="single" w:sz="4" w:space="0" w:color="F3F3F3"/>
              <w:left w:val="single" w:sz="4" w:space="0" w:color="F3F3F3"/>
              <w:bottom w:val="single" w:sz="4" w:space="0" w:color="F3F3F3"/>
              <w:right w:val="single" w:sz="4" w:space="0" w:color="F3F3F3"/>
            </w:tcBorders>
            <w:shd w:val="clear" w:color="auto" w:fill="A5A5A5"/>
            <w:tcMar>
              <w:top w:w="60" w:type="dxa"/>
              <w:left w:w="60" w:type="dxa"/>
              <w:bottom w:w="60" w:type="dxa"/>
              <w:right w:w="60" w:type="dxa"/>
            </w:tcMar>
          </w:tcPr>
          <w:p w14:paraId="30928B03" w14:textId="77777777" w:rsidR="00A33B21" w:rsidRPr="009B0FD6" w:rsidRDefault="00A33B21" w:rsidP="00D1073F">
            <w:pPr>
              <w:spacing w:after="100" w:line="196" w:lineRule="auto"/>
              <w:jc w:val="center"/>
            </w:pPr>
            <w:r w:rsidRPr="009B0FD6">
              <w:rPr>
                <w:b/>
                <w:color w:val="FFFFFF"/>
                <w:sz w:val="20"/>
                <w:szCs w:val="20"/>
                <w:shd w:val="clear" w:color="auto" w:fill="A5A5A5"/>
              </w:rPr>
              <w:t>Original #</w:t>
            </w:r>
          </w:p>
        </w:tc>
        <w:tc>
          <w:tcPr>
            <w:tcW w:w="3750" w:type="dxa"/>
            <w:tcBorders>
              <w:top w:val="single" w:sz="4" w:space="0" w:color="F3F3F3"/>
              <w:left w:val="single" w:sz="4" w:space="0" w:color="F3F3F3"/>
              <w:bottom w:val="single" w:sz="4" w:space="0" w:color="F3F3F3"/>
              <w:right w:val="single" w:sz="4" w:space="0" w:color="F3F3F3"/>
            </w:tcBorders>
            <w:shd w:val="clear" w:color="auto" w:fill="A5A5A5"/>
            <w:tcMar>
              <w:top w:w="60" w:type="dxa"/>
              <w:left w:w="60" w:type="dxa"/>
              <w:bottom w:w="60" w:type="dxa"/>
              <w:right w:w="60" w:type="dxa"/>
            </w:tcMar>
          </w:tcPr>
          <w:p w14:paraId="00EBBD9F" w14:textId="77777777" w:rsidR="00A33B21" w:rsidRPr="009B0FD6" w:rsidRDefault="00A33B21" w:rsidP="00D1073F">
            <w:pPr>
              <w:spacing w:after="100" w:line="196" w:lineRule="auto"/>
              <w:jc w:val="center"/>
            </w:pPr>
            <w:r w:rsidRPr="009B0FD6">
              <w:rPr>
                <w:b/>
                <w:color w:val="FFFFFF"/>
                <w:sz w:val="20"/>
                <w:szCs w:val="20"/>
                <w:shd w:val="clear" w:color="auto" w:fill="A5A5A5"/>
              </w:rPr>
              <w:t>Description</w:t>
            </w:r>
          </w:p>
        </w:tc>
        <w:tc>
          <w:tcPr>
            <w:tcW w:w="1153" w:type="dxa"/>
            <w:gridSpan w:val="2"/>
            <w:tcBorders>
              <w:top w:val="single" w:sz="4" w:space="0" w:color="F3F3F3"/>
              <w:left w:val="single" w:sz="4" w:space="0" w:color="F3F3F3"/>
              <w:bottom w:val="single" w:sz="4" w:space="0" w:color="F3F3F3"/>
              <w:right w:val="single" w:sz="4" w:space="0" w:color="F3F3F3"/>
            </w:tcBorders>
            <w:shd w:val="clear" w:color="auto" w:fill="A5A5A5"/>
            <w:tcMar>
              <w:top w:w="60" w:type="dxa"/>
              <w:left w:w="60" w:type="dxa"/>
              <w:bottom w:w="60" w:type="dxa"/>
              <w:right w:w="60" w:type="dxa"/>
            </w:tcMar>
          </w:tcPr>
          <w:p w14:paraId="6ED633D5" w14:textId="77777777" w:rsidR="00A33B21" w:rsidRPr="009B0FD6" w:rsidRDefault="00A33B21" w:rsidP="00D1073F">
            <w:pPr>
              <w:spacing w:after="100" w:line="196" w:lineRule="auto"/>
              <w:jc w:val="center"/>
            </w:pPr>
            <w:r w:rsidRPr="009B0FD6">
              <w:rPr>
                <w:b/>
                <w:color w:val="FFFFFF"/>
                <w:sz w:val="20"/>
                <w:szCs w:val="20"/>
                <w:shd w:val="clear" w:color="auto" w:fill="A5A5A5"/>
              </w:rPr>
              <w:t>Status</w:t>
            </w:r>
          </w:p>
        </w:tc>
        <w:tc>
          <w:tcPr>
            <w:tcW w:w="770" w:type="dxa"/>
            <w:tcBorders>
              <w:top w:val="single" w:sz="4" w:space="0" w:color="F3F3F3"/>
              <w:left w:val="single" w:sz="4" w:space="0" w:color="F3F3F3"/>
              <w:bottom w:val="single" w:sz="4" w:space="0" w:color="F3F3F3"/>
              <w:right w:val="single" w:sz="4" w:space="0" w:color="F3F3F3"/>
            </w:tcBorders>
            <w:shd w:val="clear" w:color="auto" w:fill="A5A5A5"/>
            <w:tcMar>
              <w:top w:w="60" w:type="dxa"/>
              <w:left w:w="60" w:type="dxa"/>
              <w:bottom w:w="60" w:type="dxa"/>
              <w:right w:w="60" w:type="dxa"/>
            </w:tcMar>
          </w:tcPr>
          <w:p w14:paraId="2A8F5FA1" w14:textId="77777777" w:rsidR="00A33B21" w:rsidRPr="009B0FD6" w:rsidRDefault="00A33B21" w:rsidP="00D1073F">
            <w:pPr>
              <w:spacing w:after="100" w:line="196" w:lineRule="auto"/>
              <w:jc w:val="center"/>
            </w:pPr>
            <w:r w:rsidRPr="009B0FD6">
              <w:rPr>
                <w:b/>
                <w:color w:val="FFFFFF"/>
                <w:sz w:val="20"/>
                <w:szCs w:val="20"/>
                <w:shd w:val="clear" w:color="auto" w:fill="A5A5A5"/>
              </w:rPr>
              <w:t>Removed</w:t>
            </w:r>
          </w:p>
        </w:tc>
        <w:tc>
          <w:tcPr>
            <w:tcW w:w="2554" w:type="dxa"/>
            <w:tcBorders>
              <w:top w:val="single" w:sz="4" w:space="0" w:color="F3F3F3"/>
              <w:left w:val="single" w:sz="4" w:space="0" w:color="F3F3F3"/>
              <w:bottom w:val="single" w:sz="4" w:space="0" w:color="F3F3F3"/>
              <w:right w:val="single" w:sz="4" w:space="0" w:color="F3F3F3"/>
            </w:tcBorders>
            <w:shd w:val="clear" w:color="auto" w:fill="A5A5A5"/>
            <w:tcMar>
              <w:top w:w="60" w:type="dxa"/>
              <w:left w:w="60" w:type="dxa"/>
              <w:bottom w:w="60" w:type="dxa"/>
              <w:right w:w="60" w:type="dxa"/>
            </w:tcMar>
          </w:tcPr>
          <w:p w14:paraId="59545C0F" w14:textId="77777777" w:rsidR="00A33B21" w:rsidRPr="009B0FD6" w:rsidRDefault="00A33B21" w:rsidP="00D1073F">
            <w:pPr>
              <w:spacing w:after="100" w:line="196" w:lineRule="auto"/>
              <w:jc w:val="center"/>
            </w:pPr>
            <w:r w:rsidRPr="009B0FD6">
              <w:rPr>
                <w:b/>
                <w:color w:val="FFFFFF"/>
                <w:sz w:val="20"/>
                <w:szCs w:val="20"/>
                <w:shd w:val="clear" w:color="auto" w:fill="A5A5A5"/>
              </w:rPr>
              <w:t>Reason</w:t>
            </w:r>
          </w:p>
        </w:tc>
      </w:tr>
      <w:tr w:rsidR="00A33B21" w:rsidRPr="009B0FD6" w14:paraId="2F5B7771" w14:textId="77777777" w:rsidTr="00481B74">
        <w:tc>
          <w:tcPr>
            <w:tcW w:w="783"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3D3E505F" w14:textId="77777777" w:rsidR="00A33B21" w:rsidRPr="009B0FD6" w:rsidRDefault="00A33B21" w:rsidP="00D1073F">
            <w:pPr>
              <w:spacing w:before="0" w:after="100" w:line="240" w:lineRule="auto"/>
              <w:jc w:val="center"/>
            </w:pPr>
            <w:r w:rsidRPr="009B0FD6">
              <w:rPr>
                <w:b/>
                <w:color w:val="FFFFFF"/>
                <w:sz w:val="20"/>
                <w:szCs w:val="20"/>
                <w:shd w:val="clear" w:color="auto" w:fill="A5A5A5"/>
              </w:rPr>
              <w:t>2.3</w:t>
            </w:r>
          </w:p>
        </w:tc>
        <w:tc>
          <w:tcPr>
            <w:tcW w:w="375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A9E3437" w14:textId="77777777" w:rsidR="00A33B21" w:rsidRPr="009B0FD6" w:rsidRDefault="00A33B21" w:rsidP="00D1073F">
            <w:pPr>
              <w:spacing w:before="0" w:line="240" w:lineRule="auto"/>
            </w:pPr>
            <w:r w:rsidRPr="009B0FD6">
              <w:rPr>
                <w:sz w:val="20"/>
                <w:szCs w:val="20"/>
              </w:rPr>
              <w:t xml:space="preserve">Verify that if a maximum number of authentication attempts is exceeded, the account is locked for a period of time long enough to deter brute force attacks. </w:t>
            </w:r>
          </w:p>
        </w:tc>
        <w:tc>
          <w:tcPr>
            <w:tcW w:w="1153"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245E471" w14:textId="77777777" w:rsidR="00A33B21" w:rsidRPr="009B0FD6" w:rsidRDefault="00A33B21" w:rsidP="00D1073F">
            <w:pPr>
              <w:spacing w:before="0" w:line="240" w:lineRule="auto"/>
              <w:jc w:val="center"/>
            </w:pPr>
            <w:r w:rsidRPr="009B0FD6">
              <w:rPr>
                <w:sz w:val="20"/>
                <w:szCs w:val="20"/>
              </w:rPr>
              <w:t>Deprecated</w:t>
            </w:r>
          </w:p>
        </w:tc>
        <w:tc>
          <w:tcPr>
            <w:tcW w:w="77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E59A150" w14:textId="77777777" w:rsidR="00A33B21" w:rsidRPr="009B0FD6" w:rsidRDefault="00A33B21" w:rsidP="00D1073F">
            <w:pPr>
              <w:spacing w:before="0" w:line="240" w:lineRule="auto"/>
              <w:jc w:val="center"/>
            </w:pPr>
            <w:r w:rsidRPr="009B0FD6">
              <w:rPr>
                <w:sz w:val="20"/>
                <w:szCs w:val="20"/>
              </w:rPr>
              <w:t>2.0</w:t>
            </w:r>
          </w:p>
        </w:tc>
        <w:tc>
          <w:tcPr>
            <w:tcW w:w="2554"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F8E40DF" w14:textId="77777777" w:rsidR="00A33B21" w:rsidRPr="009B0FD6" w:rsidRDefault="00A33B21" w:rsidP="00D1073F">
            <w:pPr>
              <w:spacing w:before="0" w:line="240" w:lineRule="auto"/>
            </w:pPr>
            <w:r w:rsidRPr="009B0FD6">
              <w:rPr>
                <w:sz w:val="20"/>
                <w:szCs w:val="20"/>
              </w:rPr>
              <w:t>A more complex requirement replaced it (v2.20)</w:t>
            </w:r>
          </w:p>
        </w:tc>
      </w:tr>
      <w:tr w:rsidR="00A33B21" w:rsidRPr="009B0FD6" w14:paraId="5573C5F6" w14:textId="77777777" w:rsidTr="00481B74">
        <w:tc>
          <w:tcPr>
            <w:tcW w:w="783"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301E804" w14:textId="77777777" w:rsidR="00A33B21" w:rsidRPr="009B0FD6" w:rsidRDefault="00A33B21" w:rsidP="00D1073F">
            <w:pPr>
              <w:spacing w:before="0" w:after="100" w:line="240" w:lineRule="auto"/>
              <w:jc w:val="center"/>
            </w:pPr>
            <w:r w:rsidRPr="009B0FD6">
              <w:rPr>
                <w:b/>
                <w:color w:val="FFFFFF"/>
                <w:sz w:val="20"/>
                <w:szCs w:val="20"/>
                <w:shd w:val="clear" w:color="auto" w:fill="A5A5A5"/>
              </w:rPr>
              <w:t>2.5</w:t>
            </w:r>
          </w:p>
        </w:tc>
        <w:tc>
          <w:tcPr>
            <w:tcW w:w="375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B2EC39C" w14:textId="77777777" w:rsidR="00A33B21" w:rsidRPr="009B0FD6" w:rsidRDefault="00A33B21" w:rsidP="00D1073F">
            <w:pPr>
              <w:spacing w:before="0" w:line="240" w:lineRule="auto"/>
            </w:pPr>
            <w:r w:rsidRPr="009B0FD6">
              <w:rPr>
                <w:sz w:val="20"/>
                <w:szCs w:val="20"/>
              </w:rPr>
              <w:t>Verify that all authentication controls (including libraries that call external authentication services) have a centralized implementation.</w:t>
            </w:r>
          </w:p>
        </w:tc>
        <w:tc>
          <w:tcPr>
            <w:tcW w:w="1153"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C130F90" w14:textId="77777777" w:rsidR="00A33B21" w:rsidRPr="009B0FD6" w:rsidRDefault="00A33B21" w:rsidP="00D1073F">
            <w:pPr>
              <w:spacing w:before="0" w:line="240" w:lineRule="auto"/>
              <w:jc w:val="center"/>
            </w:pPr>
            <w:r w:rsidRPr="009B0FD6">
              <w:rPr>
                <w:sz w:val="20"/>
                <w:szCs w:val="20"/>
              </w:rPr>
              <w:t>Merged</w:t>
            </w:r>
          </w:p>
        </w:tc>
        <w:tc>
          <w:tcPr>
            <w:tcW w:w="77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248E39F" w14:textId="77777777" w:rsidR="00A33B21" w:rsidRPr="009B0FD6" w:rsidRDefault="00A33B21" w:rsidP="00D1073F">
            <w:pPr>
              <w:spacing w:before="0" w:line="240" w:lineRule="auto"/>
              <w:jc w:val="center"/>
            </w:pPr>
            <w:r w:rsidRPr="009B0FD6">
              <w:rPr>
                <w:sz w:val="20"/>
                <w:szCs w:val="20"/>
              </w:rPr>
              <w:t>3.0</w:t>
            </w:r>
          </w:p>
        </w:tc>
        <w:tc>
          <w:tcPr>
            <w:tcW w:w="2554"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1514292" w14:textId="77777777" w:rsidR="00A33B21" w:rsidRPr="009B0FD6" w:rsidRDefault="00A33B21" w:rsidP="00D1073F">
            <w:pPr>
              <w:spacing w:before="0" w:line="240" w:lineRule="auto"/>
            </w:pPr>
            <w:r w:rsidRPr="009B0FD6">
              <w:rPr>
                <w:sz w:val="20"/>
                <w:szCs w:val="20"/>
              </w:rPr>
              <w:t>Genericized to include all security controls and moved to 1.10</w:t>
            </w:r>
          </w:p>
        </w:tc>
      </w:tr>
      <w:tr w:rsidR="00A33B21" w:rsidRPr="009B0FD6" w14:paraId="32DCE858" w14:textId="77777777" w:rsidTr="00481B74">
        <w:tc>
          <w:tcPr>
            <w:tcW w:w="783"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57E4FFF" w14:textId="77777777" w:rsidR="00A33B21" w:rsidRPr="009B0FD6" w:rsidRDefault="00A33B21" w:rsidP="00D1073F">
            <w:pPr>
              <w:spacing w:before="0" w:after="100" w:line="196" w:lineRule="auto"/>
              <w:jc w:val="center"/>
            </w:pPr>
            <w:r w:rsidRPr="009B0FD6">
              <w:rPr>
                <w:b/>
                <w:color w:val="FFFFFF"/>
                <w:sz w:val="20"/>
                <w:szCs w:val="20"/>
                <w:shd w:val="clear" w:color="auto" w:fill="A5A5A5"/>
              </w:rPr>
              <w:t>2.10</w:t>
            </w:r>
          </w:p>
        </w:tc>
        <w:tc>
          <w:tcPr>
            <w:tcW w:w="375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9CFDD79" w14:textId="77777777" w:rsidR="00A33B21" w:rsidRPr="009B0FD6" w:rsidRDefault="00A33B21" w:rsidP="00D1073F">
            <w:pPr>
              <w:spacing w:before="0" w:line="240" w:lineRule="auto"/>
            </w:pPr>
            <w:r w:rsidRPr="009B0FD6">
              <w:rPr>
                <w:sz w:val="20"/>
                <w:szCs w:val="20"/>
              </w:rPr>
              <w:t xml:space="preserve">Verify that re-authentication is required before any application- specific sensitive operations are permitted. </w:t>
            </w:r>
          </w:p>
        </w:tc>
        <w:tc>
          <w:tcPr>
            <w:tcW w:w="1153"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670641D" w14:textId="77777777" w:rsidR="00A33B21" w:rsidRPr="009B0FD6" w:rsidRDefault="00A33B21" w:rsidP="00D1073F">
            <w:pPr>
              <w:spacing w:before="0" w:line="240" w:lineRule="auto"/>
              <w:jc w:val="center"/>
            </w:pPr>
            <w:r w:rsidRPr="009B0FD6">
              <w:rPr>
                <w:sz w:val="20"/>
                <w:szCs w:val="20"/>
              </w:rPr>
              <w:t>Deprecated</w:t>
            </w:r>
          </w:p>
        </w:tc>
        <w:tc>
          <w:tcPr>
            <w:tcW w:w="77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0BDA1BA" w14:textId="77777777" w:rsidR="00A33B21" w:rsidRPr="009B0FD6" w:rsidRDefault="00A33B21" w:rsidP="00D1073F">
            <w:pPr>
              <w:spacing w:before="0" w:line="240" w:lineRule="auto"/>
              <w:jc w:val="center"/>
            </w:pPr>
            <w:r w:rsidRPr="009B0FD6">
              <w:rPr>
                <w:sz w:val="20"/>
                <w:szCs w:val="20"/>
              </w:rPr>
              <w:t>2.0</w:t>
            </w:r>
          </w:p>
        </w:tc>
        <w:tc>
          <w:tcPr>
            <w:tcW w:w="2554"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5F21359" w14:textId="77777777" w:rsidR="00A33B21" w:rsidRPr="009B0FD6" w:rsidRDefault="00A33B21" w:rsidP="00D1073F">
            <w:pPr>
              <w:spacing w:before="0" w:line="240" w:lineRule="auto"/>
            </w:pPr>
            <w:r w:rsidRPr="009B0FD6">
              <w:rPr>
                <w:sz w:val="20"/>
                <w:szCs w:val="20"/>
              </w:rPr>
              <w:t>Re-authentication is so rarely observed that we decided to remove the control</w:t>
            </w:r>
          </w:p>
        </w:tc>
      </w:tr>
      <w:tr w:rsidR="00A33B21" w:rsidRPr="009B0FD6" w14:paraId="00E42844" w14:textId="77777777" w:rsidTr="00481B74">
        <w:tc>
          <w:tcPr>
            <w:tcW w:w="783"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FCA40FB" w14:textId="77777777" w:rsidR="00A33B21" w:rsidRPr="009B0FD6" w:rsidRDefault="00A33B21" w:rsidP="00D1073F">
            <w:pPr>
              <w:spacing w:before="0" w:after="100" w:line="196" w:lineRule="auto"/>
              <w:jc w:val="center"/>
            </w:pPr>
            <w:r w:rsidRPr="009B0FD6">
              <w:rPr>
                <w:b/>
                <w:color w:val="FFFFFF"/>
                <w:sz w:val="20"/>
                <w:szCs w:val="20"/>
                <w:shd w:val="clear" w:color="auto" w:fill="A5A5A5"/>
              </w:rPr>
              <w:t>2.11</w:t>
            </w:r>
          </w:p>
        </w:tc>
        <w:tc>
          <w:tcPr>
            <w:tcW w:w="375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D2BC2E5" w14:textId="77777777" w:rsidR="00A33B21" w:rsidRPr="009B0FD6" w:rsidRDefault="00A33B21" w:rsidP="00D1073F">
            <w:pPr>
              <w:spacing w:before="0" w:line="240" w:lineRule="auto"/>
            </w:pPr>
            <w:r w:rsidRPr="009B0FD6">
              <w:rPr>
                <w:sz w:val="20"/>
                <w:szCs w:val="20"/>
              </w:rPr>
              <w:t>Verify that after an administratively- configurable period of time, authentication credentials expire.</w:t>
            </w:r>
          </w:p>
        </w:tc>
        <w:tc>
          <w:tcPr>
            <w:tcW w:w="1153"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2E0CE51" w14:textId="77777777" w:rsidR="00A33B21" w:rsidRPr="009B0FD6" w:rsidRDefault="00A33B21" w:rsidP="00D1073F">
            <w:pPr>
              <w:spacing w:before="0" w:line="240" w:lineRule="auto"/>
              <w:jc w:val="center"/>
            </w:pPr>
            <w:r w:rsidRPr="009B0FD6">
              <w:rPr>
                <w:sz w:val="20"/>
                <w:szCs w:val="20"/>
              </w:rPr>
              <w:t>Deprecated</w:t>
            </w:r>
          </w:p>
        </w:tc>
        <w:tc>
          <w:tcPr>
            <w:tcW w:w="77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557CE78" w14:textId="77777777" w:rsidR="00A33B21" w:rsidRPr="009B0FD6" w:rsidRDefault="00A33B21" w:rsidP="00D1073F">
            <w:pPr>
              <w:spacing w:before="0" w:line="240" w:lineRule="auto"/>
              <w:jc w:val="center"/>
            </w:pPr>
            <w:r w:rsidRPr="009B0FD6">
              <w:rPr>
                <w:sz w:val="20"/>
                <w:szCs w:val="20"/>
              </w:rPr>
              <w:t>2.0</w:t>
            </w:r>
          </w:p>
        </w:tc>
        <w:tc>
          <w:tcPr>
            <w:tcW w:w="2554"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498B1A7" w14:textId="77777777" w:rsidR="00A33B21" w:rsidRPr="009B0FD6" w:rsidRDefault="00A33B21" w:rsidP="00D1073F">
            <w:pPr>
              <w:spacing w:before="0" w:line="240" w:lineRule="auto"/>
            </w:pPr>
            <w:r w:rsidRPr="009B0FD6">
              <w:rPr>
                <w:sz w:val="20"/>
                <w:szCs w:val="20"/>
              </w:rPr>
              <w:t xml:space="preserve">Absolute timeouts and credential expiry removed as not being an effective control. </w:t>
            </w:r>
          </w:p>
        </w:tc>
      </w:tr>
      <w:tr w:rsidR="00A33B21" w:rsidRPr="009B0FD6" w14:paraId="348E7E3A" w14:textId="77777777" w:rsidTr="00481B74">
        <w:tc>
          <w:tcPr>
            <w:tcW w:w="783"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BE96EF3" w14:textId="77777777" w:rsidR="00A33B21" w:rsidRPr="009B0FD6" w:rsidRDefault="00A33B21" w:rsidP="00D1073F">
            <w:pPr>
              <w:spacing w:before="0" w:after="100" w:line="196" w:lineRule="auto"/>
              <w:jc w:val="center"/>
            </w:pPr>
            <w:r w:rsidRPr="009B0FD6">
              <w:rPr>
                <w:b/>
                <w:color w:val="FFFFFF"/>
                <w:sz w:val="20"/>
                <w:szCs w:val="20"/>
                <w:shd w:val="clear" w:color="auto" w:fill="A5A5A5"/>
              </w:rPr>
              <w:t>2.14</w:t>
            </w:r>
          </w:p>
        </w:tc>
        <w:tc>
          <w:tcPr>
            <w:tcW w:w="375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5524D99" w14:textId="77777777" w:rsidR="00A33B21" w:rsidRPr="009B0FD6" w:rsidRDefault="00A33B21" w:rsidP="00D1073F">
            <w:pPr>
              <w:spacing w:before="0" w:line="240" w:lineRule="auto"/>
            </w:pPr>
            <w:r w:rsidRPr="009B0FD6">
              <w:rPr>
                <w:sz w:val="20"/>
                <w:szCs w:val="20"/>
              </w:rPr>
              <w:t>Verify that all authentication credentials for accessing services external to the application are encrypted and stored in a protected location (not in source code).</w:t>
            </w:r>
          </w:p>
        </w:tc>
        <w:tc>
          <w:tcPr>
            <w:tcW w:w="1153"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177CC69" w14:textId="77777777" w:rsidR="00A33B21" w:rsidRPr="009B0FD6" w:rsidRDefault="00A33B21" w:rsidP="00D1073F">
            <w:pPr>
              <w:spacing w:before="0" w:line="240" w:lineRule="auto"/>
              <w:jc w:val="center"/>
            </w:pPr>
            <w:r w:rsidRPr="009B0FD6">
              <w:rPr>
                <w:sz w:val="20"/>
                <w:szCs w:val="20"/>
              </w:rPr>
              <w:t>Updated</w:t>
            </w:r>
          </w:p>
        </w:tc>
        <w:tc>
          <w:tcPr>
            <w:tcW w:w="77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BE9AC36" w14:textId="77777777" w:rsidR="00A33B21" w:rsidRPr="009B0FD6" w:rsidRDefault="00A33B21" w:rsidP="00D1073F">
            <w:pPr>
              <w:spacing w:before="0" w:line="240" w:lineRule="auto"/>
              <w:jc w:val="center"/>
            </w:pPr>
            <w:r w:rsidRPr="009B0FD6">
              <w:rPr>
                <w:sz w:val="20"/>
                <w:szCs w:val="20"/>
              </w:rPr>
              <w:t>2.0</w:t>
            </w:r>
          </w:p>
        </w:tc>
        <w:tc>
          <w:tcPr>
            <w:tcW w:w="2554"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E808C2D" w14:textId="77777777" w:rsidR="00A33B21" w:rsidRPr="009B0FD6" w:rsidRDefault="00A33B21" w:rsidP="00D1073F">
            <w:pPr>
              <w:spacing w:before="0" w:line="240" w:lineRule="auto"/>
            </w:pPr>
            <w:r w:rsidRPr="009B0FD6">
              <w:rPr>
                <w:sz w:val="20"/>
                <w:szCs w:val="20"/>
              </w:rPr>
              <w:t>Became V2.21</w:t>
            </w:r>
          </w:p>
        </w:tc>
      </w:tr>
      <w:tr w:rsidR="00A33B21" w:rsidRPr="009B0FD6" w14:paraId="15EFF5A2" w14:textId="77777777" w:rsidTr="00481B74">
        <w:tc>
          <w:tcPr>
            <w:tcW w:w="783"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98D55C7" w14:textId="77777777" w:rsidR="00A33B21" w:rsidRPr="009B0FD6" w:rsidRDefault="00A33B21" w:rsidP="00D1073F">
            <w:pPr>
              <w:spacing w:before="0" w:after="100" w:line="196" w:lineRule="auto"/>
              <w:jc w:val="center"/>
            </w:pPr>
            <w:r w:rsidRPr="009B0FD6">
              <w:rPr>
                <w:b/>
                <w:color w:val="FFFFFF"/>
                <w:sz w:val="20"/>
                <w:szCs w:val="20"/>
                <w:shd w:val="clear" w:color="auto" w:fill="A5A5A5"/>
              </w:rPr>
              <w:t>2.15</w:t>
            </w:r>
          </w:p>
        </w:tc>
        <w:tc>
          <w:tcPr>
            <w:tcW w:w="375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E20A3EA" w14:textId="77777777" w:rsidR="00A33B21" w:rsidRPr="009B0FD6" w:rsidRDefault="00A33B21" w:rsidP="00D1073F">
            <w:pPr>
              <w:spacing w:before="0" w:line="240" w:lineRule="auto"/>
            </w:pPr>
            <w:r w:rsidRPr="009B0FD6">
              <w:rPr>
                <w:sz w:val="20"/>
                <w:szCs w:val="20"/>
              </w:rPr>
              <w:t>Verify that all code implementing or using authentication controls is not affected by any malicious code.</w:t>
            </w:r>
          </w:p>
        </w:tc>
        <w:tc>
          <w:tcPr>
            <w:tcW w:w="1153"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53CFBB5" w14:textId="77777777" w:rsidR="00A33B21" w:rsidRPr="009B0FD6" w:rsidRDefault="00A33B21" w:rsidP="00D1073F">
            <w:pPr>
              <w:spacing w:before="0" w:line="240" w:lineRule="auto"/>
              <w:jc w:val="center"/>
            </w:pPr>
            <w:r w:rsidRPr="009B0FD6">
              <w:rPr>
                <w:sz w:val="20"/>
                <w:szCs w:val="20"/>
              </w:rPr>
              <w:t>Moved</w:t>
            </w:r>
          </w:p>
        </w:tc>
        <w:tc>
          <w:tcPr>
            <w:tcW w:w="770"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F913554" w14:textId="77777777" w:rsidR="00A33B21" w:rsidRPr="009B0FD6" w:rsidRDefault="00A33B21" w:rsidP="00D1073F">
            <w:pPr>
              <w:spacing w:before="0" w:line="240" w:lineRule="auto"/>
              <w:jc w:val="center"/>
            </w:pPr>
            <w:r w:rsidRPr="009B0FD6">
              <w:rPr>
                <w:sz w:val="20"/>
                <w:szCs w:val="20"/>
              </w:rPr>
              <w:t>2.0</w:t>
            </w:r>
          </w:p>
        </w:tc>
        <w:tc>
          <w:tcPr>
            <w:tcW w:w="2554"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0B7CAE8" w14:textId="77777777" w:rsidR="00A33B21" w:rsidRPr="009B0FD6" w:rsidRDefault="00A33B21" w:rsidP="00D1073F">
            <w:pPr>
              <w:spacing w:before="0" w:line="240" w:lineRule="auto"/>
            </w:pPr>
            <w:r w:rsidRPr="009B0FD6">
              <w:rPr>
                <w:sz w:val="20"/>
                <w:szCs w:val="20"/>
              </w:rPr>
              <w:t>Moved to V13 - Malicious Code</w:t>
            </w:r>
          </w:p>
        </w:tc>
      </w:tr>
      <w:tr w:rsidR="00481B74" w:rsidRPr="009B0FD6" w14:paraId="0153F363"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878ED6B" w14:textId="603370A3" w:rsidR="00481B74" w:rsidRPr="009B0FD6" w:rsidRDefault="00481B74" w:rsidP="00D1073F">
            <w:pPr>
              <w:spacing w:before="0" w:after="100" w:line="196" w:lineRule="auto"/>
              <w:jc w:val="center"/>
              <w:rPr>
                <w:b/>
                <w:color w:val="FFFFFF"/>
                <w:sz w:val="20"/>
                <w:szCs w:val="20"/>
                <w:shd w:val="clear" w:color="auto" w:fill="A5A5A5"/>
              </w:rPr>
            </w:pPr>
            <w:r w:rsidRPr="009B0FD6">
              <w:rPr>
                <w:b/>
                <w:color w:val="FFFFFF"/>
                <w:sz w:val="20"/>
                <w:szCs w:val="20"/>
                <w:shd w:val="clear" w:color="auto" w:fill="A5A5A5"/>
              </w:rPr>
              <w:t>2.30</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2EFD9" w:themeFill="accent6" w:themeFillTint="33"/>
            <w:tcMar>
              <w:top w:w="60" w:type="dxa"/>
              <w:left w:w="60" w:type="dxa"/>
              <w:bottom w:w="60" w:type="dxa"/>
              <w:right w:w="60" w:type="dxa"/>
            </w:tcMar>
          </w:tcPr>
          <w:p w14:paraId="2238E948" w14:textId="09B74AEA" w:rsidR="00481B74" w:rsidRPr="009B0FD6" w:rsidRDefault="00481B74" w:rsidP="00D1073F">
            <w:pPr>
              <w:spacing w:before="0" w:line="240" w:lineRule="auto"/>
              <w:rPr>
                <w:sz w:val="20"/>
                <w:szCs w:val="20"/>
              </w:rPr>
            </w:pPr>
            <w:r w:rsidRPr="009B0FD6">
              <w:rPr>
                <w:sz w:val="20"/>
                <w:szCs w:val="20"/>
              </w:rPr>
              <w:t>Verify that if an application allows users to authenticate, they use a proven secure authentication mechanism.</w:t>
            </w:r>
          </w:p>
        </w:tc>
        <w:tc>
          <w:tcPr>
            <w:tcW w:w="1151" w:type="dxa"/>
            <w:tcBorders>
              <w:top w:val="single" w:sz="6" w:space="0" w:color="FFFFFF"/>
              <w:left w:val="single" w:sz="6" w:space="0" w:color="FFFFFF"/>
              <w:bottom w:val="single" w:sz="6" w:space="0" w:color="FFFFFF"/>
              <w:right w:val="single" w:sz="6" w:space="0" w:color="FFFFFF"/>
            </w:tcBorders>
            <w:shd w:val="clear" w:color="auto" w:fill="E2EFD9" w:themeFill="accent6" w:themeFillTint="33"/>
            <w:tcMar>
              <w:top w:w="60" w:type="dxa"/>
              <w:left w:w="60" w:type="dxa"/>
              <w:bottom w:w="60" w:type="dxa"/>
              <w:right w:w="60" w:type="dxa"/>
            </w:tcMar>
          </w:tcPr>
          <w:p w14:paraId="7C5A269A" w14:textId="57C1AB5A" w:rsidR="00481B74" w:rsidRPr="009B0FD6" w:rsidRDefault="00481B74" w:rsidP="00D1073F">
            <w:pPr>
              <w:spacing w:before="0" w:line="240" w:lineRule="auto"/>
              <w:jc w:val="center"/>
              <w:rPr>
                <w:sz w:val="20"/>
                <w:szCs w:val="20"/>
              </w:rPr>
            </w:pPr>
            <w:r w:rsidRPr="009B0FD6">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shd w:val="clear" w:color="auto" w:fill="E2EFD9" w:themeFill="accent6" w:themeFillTint="33"/>
            <w:tcMar>
              <w:top w:w="60" w:type="dxa"/>
              <w:left w:w="60" w:type="dxa"/>
              <w:bottom w:w="60" w:type="dxa"/>
              <w:right w:w="60" w:type="dxa"/>
            </w:tcMar>
          </w:tcPr>
          <w:p w14:paraId="2987CBAC" w14:textId="3BD78C50" w:rsidR="00481B74" w:rsidRPr="009B0FD6" w:rsidRDefault="00481B74" w:rsidP="00D1073F">
            <w:pPr>
              <w:spacing w:before="0" w:line="240" w:lineRule="auto"/>
              <w:jc w:val="center"/>
              <w:rPr>
                <w:sz w:val="20"/>
                <w:szCs w:val="20"/>
              </w:rPr>
            </w:pPr>
            <w:r w:rsidRPr="009B0FD6">
              <w:rPr>
                <w:sz w:val="20"/>
                <w:szCs w:val="20"/>
              </w:rPr>
              <w:t>3.0.1</w:t>
            </w:r>
          </w:p>
        </w:tc>
        <w:tc>
          <w:tcPr>
            <w:tcW w:w="2547" w:type="dxa"/>
            <w:tcBorders>
              <w:top w:val="single" w:sz="6" w:space="0" w:color="FFFFFF"/>
              <w:left w:val="single" w:sz="6" w:space="0" w:color="FFFFFF"/>
              <w:bottom w:val="single" w:sz="6" w:space="0" w:color="FFFFFF"/>
              <w:right w:val="single" w:sz="6" w:space="0" w:color="FFFFFF"/>
            </w:tcBorders>
            <w:shd w:val="clear" w:color="auto" w:fill="E2EFD9" w:themeFill="accent6" w:themeFillTint="33"/>
            <w:tcMar>
              <w:top w:w="60" w:type="dxa"/>
              <w:left w:w="60" w:type="dxa"/>
              <w:bottom w:w="60" w:type="dxa"/>
              <w:right w:w="60" w:type="dxa"/>
            </w:tcMar>
          </w:tcPr>
          <w:p w14:paraId="599D4459" w14:textId="572EB320" w:rsidR="00481B74" w:rsidRPr="009B0FD6" w:rsidRDefault="00481B74" w:rsidP="00D1073F">
            <w:pPr>
              <w:spacing w:before="0" w:line="240" w:lineRule="auto"/>
              <w:rPr>
                <w:sz w:val="20"/>
                <w:szCs w:val="20"/>
              </w:rPr>
            </w:pPr>
            <w:r w:rsidRPr="009B0FD6">
              <w:rPr>
                <w:sz w:val="20"/>
                <w:szCs w:val="20"/>
              </w:rPr>
              <w:t>Too ambiguous to be tested, actually a summary of all the V2 requirements</w:t>
            </w:r>
          </w:p>
        </w:tc>
      </w:tr>
      <w:tr w:rsidR="00A33B21" w:rsidRPr="009B0FD6" w14:paraId="451E25CC"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31AF090A" w14:textId="77777777" w:rsidR="00A33B21" w:rsidRPr="009B0FD6" w:rsidRDefault="00A33B21" w:rsidP="00D1073F">
            <w:pPr>
              <w:spacing w:before="0" w:after="100" w:line="196" w:lineRule="auto"/>
              <w:jc w:val="center"/>
            </w:pPr>
            <w:r w:rsidRPr="009B0FD6">
              <w:rPr>
                <w:b/>
                <w:color w:val="FFFFFF"/>
                <w:sz w:val="20"/>
                <w:szCs w:val="20"/>
                <w:shd w:val="clear" w:color="auto" w:fill="A5A5A5"/>
              </w:rPr>
              <w:t>3.8</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2FA9F86" w14:textId="77777777" w:rsidR="00A33B21" w:rsidRPr="009B0FD6" w:rsidRDefault="00A33B21" w:rsidP="00D1073F">
            <w:pPr>
              <w:spacing w:before="0" w:line="240" w:lineRule="auto"/>
            </w:pPr>
            <w:r w:rsidRPr="009B0FD6">
              <w:rPr>
                <w:sz w:val="20"/>
                <w:szCs w:val="20"/>
              </w:rPr>
              <w:t>Verify that the session id is changed upon re-authentication</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3C697D3" w14:textId="77777777" w:rsidR="00A33B21" w:rsidRPr="009B0FD6" w:rsidRDefault="00A33B21" w:rsidP="00D1073F">
            <w:pPr>
              <w:spacing w:before="0" w:line="240" w:lineRule="auto"/>
              <w:jc w:val="center"/>
            </w:pPr>
            <w:r w:rsidRPr="009B0FD6">
              <w:rPr>
                <w:sz w:val="20"/>
                <w:szCs w:val="20"/>
              </w:rPr>
              <w:t>Updated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4BB1958"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8C83ECD" w14:textId="77777777" w:rsidR="00A33B21" w:rsidRPr="009B0FD6" w:rsidRDefault="00A33B21" w:rsidP="00D1073F">
            <w:pPr>
              <w:spacing w:before="0" w:line="240" w:lineRule="auto"/>
            </w:pPr>
            <w:r w:rsidRPr="009B0FD6">
              <w:rPr>
                <w:sz w:val="20"/>
                <w:szCs w:val="20"/>
              </w:rPr>
              <w:t>Rolled into 3.7</w:t>
            </w:r>
          </w:p>
        </w:tc>
      </w:tr>
      <w:tr w:rsidR="00A33B21" w:rsidRPr="009B0FD6" w14:paraId="4BAB83DC"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309CEF75" w14:textId="77777777" w:rsidR="00A33B21" w:rsidRPr="009B0FD6" w:rsidRDefault="00A33B21" w:rsidP="00D1073F">
            <w:pPr>
              <w:spacing w:before="0" w:after="100" w:line="196" w:lineRule="auto"/>
              <w:jc w:val="center"/>
            </w:pPr>
            <w:r w:rsidRPr="009B0FD6">
              <w:rPr>
                <w:b/>
                <w:color w:val="FFFFFF"/>
                <w:sz w:val="20"/>
                <w:szCs w:val="20"/>
                <w:shd w:val="clear" w:color="auto" w:fill="A5A5A5"/>
              </w:rPr>
              <w:t>3.9</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F9B2802" w14:textId="77777777" w:rsidR="00A33B21" w:rsidRPr="009B0FD6" w:rsidRDefault="00A33B21" w:rsidP="00D1073F">
            <w:pPr>
              <w:spacing w:before="0" w:line="240" w:lineRule="auto"/>
            </w:pPr>
            <w:r w:rsidRPr="009B0FD6">
              <w:rPr>
                <w:sz w:val="20"/>
                <w:szCs w:val="20"/>
              </w:rPr>
              <w:t>Verify that the session id is changed or cleared on logout</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E5A99A9" w14:textId="77777777" w:rsidR="00A33B21" w:rsidRPr="009B0FD6" w:rsidRDefault="00A33B21" w:rsidP="00D1073F">
            <w:pPr>
              <w:spacing w:before="0" w:line="240" w:lineRule="auto"/>
              <w:jc w:val="center"/>
            </w:pPr>
            <w:r w:rsidRPr="009B0FD6">
              <w:rPr>
                <w:sz w:val="20"/>
                <w:szCs w:val="20"/>
              </w:rPr>
              <w:t>Updated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4C5C66F"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25A423A" w14:textId="77777777" w:rsidR="00A33B21" w:rsidRPr="009B0FD6" w:rsidRDefault="00A33B21" w:rsidP="00D1073F">
            <w:pPr>
              <w:spacing w:before="0" w:line="240" w:lineRule="auto"/>
            </w:pPr>
            <w:r w:rsidRPr="009B0FD6">
              <w:rPr>
                <w:sz w:val="20"/>
                <w:szCs w:val="20"/>
              </w:rPr>
              <w:t>Rolled into 3.7</w:t>
            </w:r>
          </w:p>
        </w:tc>
      </w:tr>
      <w:tr w:rsidR="00A33B21" w:rsidRPr="009B0FD6" w14:paraId="697AD0D6"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DEE7221" w14:textId="77777777" w:rsidR="00A33B21" w:rsidRPr="009B0FD6" w:rsidRDefault="00A33B21" w:rsidP="00D1073F">
            <w:pPr>
              <w:spacing w:before="0" w:after="100" w:line="196" w:lineRule="auto"/>
              <w:jc w:val="center"/>
            </w:pPr>
            <w:r w:rsidRPr="009B0FD6">
              <w:rPr>
                <w:b/>
                <w:color w:val="FFFFFF"/>
                <w:sz w:val="20"/>
                <w:szCs w:val="20"/>
                <w:shd w:val="clear" w:color="auto" w:fill="A5A5A5"/>
              </w:rPr>
              <w:lastRenderedPageBreak/>
              <w:t>3.13</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F9D2259" w14:textId="77777777" w:rsidR="00A33B21" w:rsidRPr="009B0FD6" w:rsidRDefault="00A33B21" w:rsidP="00D1073F">
            <w:pPr>
              <w:spacing w:before="0" w:line="240" w:lineRule="auto"/>
            </w:pPr>
            <w:r w:rsidRPr="009B0FD6">
              <w:rPr>
                <w:sz w:val="20"/>
                <w:szCs w:val="20"/>
              </w:rPr>
              <w:t>Verify that all code implementing or using session management controls is not affected by any malicious code</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A3B7951" w14:textId="77777777" w:rsidR="00A33B21" w:rsidRPr="009B0FD6" w:rsidRDefault="00A33B21" w:rsidP="00D1073F">
            <w:pPr>
              <w:spacing w:before="0" w:line="240" w:lineRule="auto"/>
              <w:jc w:val="center"/>
            </w:pPr>
            <w:r w:rsidRPr="009B0FD6">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6A9C8C0" w14:textId="77777777" w:rsidR="00A33B21" w:rsidRPr="009B0FD6" w:rsidRDefault="00A33B21" w:rsidP="00D1073F">
            <w:pPr>
              <w:spacing w:before="0" w:line="240" w:lineRule="auto"/>
              <w:jc w:val="center"/>
            </w:pPr>
            <w:r w:rsidRPr="009B0FD6">
              <w:rPr>
                <w:sz w:val="20"/>
                <w:szCs w:val="20"/>
              </w:rPr>
              <w:t>2.0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A877405" w14:textId="77777777" w:rsidR="00A33B21" w:rsidRPr="009B0FD6" w:rsidRDefault="00A33B21" w:rsidP="00D1073F">
            <w:pPr>
              <w:spacing w:before="0" w:line="240" w:lineRule="auto"/>
            </w:pPr>
            <w:r w:rsidRPr="009B0FD6">
              <w:rPr>
                <w:sz w:val="20"/>
                <w:szCs w:val="20"/>
              </w:rPr>
              <w:t>Moved to V13 - Malicious code</w:t>
            </w:r>
          </w:p>
        </w:tc>
      </w:tr>
      <w:tr w:rsidR="00A33B21" w:rsidRPr="009B0FD6" w14:paraId="2FF03532"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7AA8699" w14:textId="77777777" w:rsidR="00A33B21" w:rsidRPr="009B0FD6" w:rsidRDefault="00A33B21" w:rsidP="00D1073F">
            <w:pPr>
              <w:spacing w:before="0" w:after="100" w:line="196" w:lineRule="auto"/>
              <w:jc w:val="center"/>
            </w:pPr>
            <w:r w:rsidRPr="009B0FD6">
              <w:rPr>
                <w:b/>
                <w:color w:val="FFFFFF"/>
                <w:sz w:val="20"/>
                <w:szCs w:val="20"/>
                <w:shd w:val="clear" w:color="auto" w:fill="A5A5A5"/>
              </w:rPr>
              <w:t>3.14</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3FA61CA" w14:textId="77777777" w:rsidR="00A33B21" w:rsidRPr="009B0FD6" w:rsidRDefault="00A33B21" w:rsidP="00D1073F">
            <w:pPr>
              <w:spacing w:before="0" w:after="100" w:line="196" w:lineRule="auto"/>
            </w:pPr>
            <w:r w:rsidRPr="009B0FD6">
              <w:rPr>
                <w:sz w:val="20"/>
                <w:szCs w:val="20"/>
              </w:rPr>
              <w:t xml:space="preserve">Verify that authenticated session tokens using cookies are protected by the use of "HttpOnly". </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78663CA" w14:textId="77777777" w:rsidR="00A33B21" w:rsidRPr="009B0FD6" w:rsidRDefault="00A33B21" w:rsidP="00D1073F">
            <w:pPr>
              <w:spacing w:before="0" w:line="240" w:lineRule="auto"/>
              <w:jc w:val="center"/>
            </w:pPr>
            <w:r w:rsidRPr="009B0FD6">
              <w:rPr>
                <w:sz w:val="20"/>
                <w:szCs w:val="20"/>
              </w:rPr>
              <w:t>Updated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9AF1B52"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DB7D196" w14:textId="77777777" w:rsidR="00A33B21" w:rsidRPr="009B0FD6" w:rsidRDefault="00A33B21" w:rsidP="00D1073F">
            <w:pPr>
              <w:spacing w:before="0" w:line="240" w:lineRule="auto"/>
            </w:pPr>
            <w:r w:rsidRPr="009B0FD6">
              <w:rPr>
                <w:sz w:val="20"/>
                <w:szCs w:val="20"/>
              </w:rPr>
              <w:t>Moved into 3.13</w:t>
            </w:r>
          </w:p>
        </w:tc>
      </w:tr>
      <w:tr w:rsidR="00A33B21" w:rsidRPr="009B0FD6" w14:paraId="35F2B44E"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D358081" w14:textId="77777777" w:rsidR="00A33B21" w:rsidRPr="009B0FD6" w:rsidRDefault="00A33B21" w:rsidP="00D1073F">
            <w:pPr>
              <w:spacing w:before="0" w:after="100" w:line="196" w:lineRule="auto"/>
              <w:jc w:val="center"/>
            </w:pPr>
            <w:r w:rsidRPr="009B0FD6">
              <w:rPr>
                <w:b/>
                <w:color w:val="FFFFFF"/>
                <w:sz w:val="20"/>
                <w:szCs w:val="20"/>
                <w:shd w:val="clear" w:color="auto" w:fill="A5A5A5"/>
              </w:rPr>
              <w:t>3.15</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88F9752" w14:textId="77777777" w:rsidR="00A33B21" w:rsidRPr="009B0FD6" w:rsidRDefault="00A33B21" w:rsidP="00D1073F">
            <w:pPr>
              <w:spacing w:before="0" w:after="100" w:line="196" w:lineRule="auto"/>
            </w:pPr>
            <w:r w:rsidRPr="009B0FD6">
              <w:rPr>
                <w:sz w:val="20"/>
                <w:szCs w:val="20"/>
              </w:rPr>
              <w:t xml:space="preserve">Verify that authenticated session tokens using cookies are protected with the "secure" attribute. </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7AD296A" w14:textId="77777777" w:rsidR="00A33B21" w:rsidRPr="009B0FD6" w:rsidRDefault="00A33B21" w:rsidP="00D1073F">
            <w:pPr>
              <w:spacing w:before="0" w:line="240" w:lineRule="auto"/>
              <w:jc w:val="center"/>
            </w:pPr>
            <w:r w:rsidRPr="009B0FD6">
              <w:rPr>
                <w:sz w:val="20"/>
                <w:szCs w:val="20"/>
              </w:rPr>
              <w:t>Updated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91A8E78"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AD84598" w14:textId="77777777" w:rsidR="00A33B21" w:rsidRPr="009B0FD6" w:rsidRDefault="00A33B21" w:rsidP="00D1073F">
            <w:pPr>
              <w:spacing w:before="0" w:line="240" w:lineRule="auto"/>
            </w:pPr>
            <w:r w:rsidRPr="009B0FD6">
              <w:rPr>
                <w:sz w:val="20"/>
                <w:szCs w:val="20"/>
              </w:rPr>
              <w:t>Moved into 3.13</w:t>
            </w:r>
          </w:p>
        </w:tc>
      </w:tr>
      <w:tr w:rsidR="00A33B21" w:rsidRPr="009B0FD6" w14:paraId="5FF8F420"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3AFBF73E" w14:textId="77777777" w:rsidR="00A33B21" w:rsidRPr="009B0FD6" w:rsidRDefault="00A33B21" w:rsidP="00D1073F">
            <w:pPr>
              <w:spacing w:before="0" w:after="100" w:line="196" w:lineRule="auto"/>
              <w:jc w:val="center"/>
            </w:pPr>
            <w:r w:rsidRPr="009B0FD6">
              <w:rPr>
                <w:b/>
                <w:color w:val="FFFFFF"/>
                <w:sz w:val="20"/>
                <w:szCs w:val="20"/>
                <w:shd w:val="clear" w:color="auto" w:fill="A5A5A5"/>
              </w:rPr>
              <w:t>4.2</w:t>
            </w:r>
          </w:p>
        </w:tc>
        <w:tc>
          <w:tcPr>
            <w:tcW w:w="3757" w:type="dxa"/>
            <w:gridSpan w:val="2"/>
            <w:shd w:val="clear" w:color="auto" w:fill="FCFCFC"/>
            <w:tcMar>
              <w:top w:w="120" w:type="dxa"/>
              <w:left w:w="100" w:type="dxa"/>
              <w:bottom w:w="120" w:type="dxa"/>
              <w:right w:w="100" w:type="dxa"/>
            </w:tcMar>
          </w:tcPr>
          <w:p w14:paraId="6F48D65E" w14:textId="77777777" w:rsidR="00A33B21" w:rsidRPr="009B0FD6" w:rsidRDefault="00A33B21" w:rsidP="00D1073F">
            <w:pPr>
              <w:spacing w:before="0" w:line="240" w:lineRule="auto"/>
            </w:pPr>
            <w:r w:rsidRPr="009B0FD6">
              <w:rPr>
                <w:sz w:val="20"/>
                <w:szCs w:val="20"/>
              </w:rPr>
              <w:t>Verify that users can only access secured URLs for which they possess specific authorization.</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854D3FA" w14:textId="77777777" w:rsidR="00A33B21" w:rsidRPr="009B0FD6" w:rsidRDefault="00A33B21" w:rsidP="00D1073F">
            <w:pPr>
              <w:spacing w:before="0" w:line="240" w:lineRule="auto"/>
              <w:jc w:val="center"/>
            </w:pPr>
            <w:r w:rsidRPr="009B0FD6">
              <w:rPr>
                <w:sz w:val="20"/>
                <w:szCs w:val="20"/>
              </w:rPr>
              <w:t>Updated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954F32A"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B0167D3" w14:textId="77777777" w:rsidR="00A33B21" w:rsidRPr="009B0FD6" w:rsidRDefault="00A33B21" w:rsidP="00D1073F">
            <w:pPr>
              <w:spacing w:before="0" w:line="240" w:lineRule="auto"/>
            </w:pPr>
            <w:r w:rsidRPr="009B0FD6">
              <w:rPr>
                <w:sz w:val="20"/>
                <w:szCs w:val="20"/>
              </w:rPr>
              <w:t>Rolled into 4.1</w:t>
            </w:r>
          </w:p>
        </w:tc>
      </w:tr>
      <w:tr w:rsidR="00A33B21" w:rsidRPr="009B0FD6" w14:paraId="1BBE51C9"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CBA4DBC" w14:textId="77777777" w:rsidR="00A33B21" w:rsidRPr="009B0FD6" w:rsidRDefault="00A33B21" w:rsidP="00D1073F">
            <w:pPr>
              <w:spacing w:before="0" w:after="100" w:line="196" w:lineRule="auto"/>
              <w:jc w:val="center"/>
            </w:pPr>
            <w:r w:rsidRPr="009B0FD6">
              <w:rPr>
                <w:b/>
                <w:color w:val="FFFFFF"/>
                <w:sz w:val="20"/>
                <w:szCs w:val="20"/>
                <w:shd w:val="clear" w:color="auto" w:fill="A5A5A5"/>
              </w:rPr>
              <w:t>4.3</w:t>
            </w:r>
          </w:p>
        </w:tc>
        <w:tc>
          <w:tcPr>
            <w:tcW w:w="3757" w:type="dxa"/>
            <w:gridSpan w:val="2"/>
            <w:shd w:val="clear" w:color="auto" w:fill="FCFCFC"/>
            <w:tcMar>
              <w:top w:w="120" w:type="dxa"/>
              <w:left w:w="100" w:type="dxa"/>
              <w:bottom w:w="120" w:type="dxa"/>
              <w:right w:w="100" w:type="dxa"/>
            </w:tcMar>
          </w:tcPr>
          <w:p w14:paraId="42450488" w14:textId="77777777" w:rsidR="00A33B21" w:rsidRPr="009B0FD6" w:rsidRDefault="00A33B21" w:rsidP="00D1073F">
            <w:pPr>
              <w:spacing w:before="0" w:line="240" w:lineRule="auto"/>
            </w:pPr>
            <w:r w:rsidRPr="009B0FD6">
              <w:rPr>
                <w:sz w:val="20"/>
                <w:szCs w:val="20"/>
              </w:rPr>
              <w:t>Verify that users can only access secured data files for which they possess specific authorization.</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CCBAA26" w14:textId="77777777" w:rsidR="00A33B21" w:rsidRPr="009B0FD6" w:rsidRDefault="00A33B21" w:rsidP="00D1073F">
            <w:pPr>
              <w:spacing w:before="0" w:line="240" w:lineRule="auto"/>
              <w:jc w:val="center"/>
            </w:pPr>
            <w:r w:rsidRPr="009B0FD6">
              <w:rPr>
                <w:sz w:val="20"/>
                <w:szCs w:val="20"/>
              </w:rPr>
              <w:t>Updated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C4B5E5A"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26F87EC" w14:textId="77777777" w:rsidR="00A33B21" w:rsidRPr="009B0FD6" w:rsidRDefault="00A33B21" w:rsidP="00D1073F">
            <w:pPr>
              <w:spacing w:before="0" w:line="240" w:lineRule="auto"/>
            </w:pPr>
            <w:r w:rsidRPr="009B0FD6">
              <w:rPr>
                <w:sz w:val="20"/>
                <w:szCs w:val="20"/>
              </w:rPr>
              <w:t>Rolled into 4.1</w:t>
            </w:r>
          </w:p>
        </w:tc>
      </w:tr>
      <w:tr w:rsidR="00A33B21" w:rsidRPr="009B0FD6" w14:paraId="4B525808"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F5458D2" w14:textId="77777777" w:rsidR="00A33B21" w:rsidRPr="009B0FD6" w:rsidRDefault="00A33B21" w:rsidP="00D1073F">
            <w:pPr>
              <w:spacing w:before="0" w:after="100" w:line="196" w:lineRule="auto"/>
              <w:jc w:val="center"/>
            </w:pPr>
            <w:r w:rsidRPr="009B0FD6">
              <w:rPr>
                <w:b/>
                <w:color w:val="FFFFFF"/>
                <w:sz w:val="20"/>
                <w:szCs w:val="20"/>
                <w:shd w:val="clear" w:color="auto" w:fill="A5A5A5"/>
              </w:rPr>
              <w:t>4.13</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1E05119" w14:textId="77777777" w:rsidR="00A33B21" w:rsidRPr="009B0FD6" w:rsidRDefault="00A33B21" w:rsidP="00D1073F">
            <w:pPr>
              <w:spacing w:before="0" w:line="240" w:lineRule="auto"/>
            </w:pPr>
            <w:r w:rsidRPr="009B0FD6">
              <w:rPr>
                <w:sz w:val="20"/>
                <w:szCs w:val="20"/>
              </w:rPr>
              <w:t>Verify that limitations on input and access imposed by the business on the application (such as daily transaction limits or sequencing of tasks) cannot be bypassed.</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593F9A1" w14:textId="77777777" w:rsidR="00A33B21" w:rsidRPr="009B0FD6" w:rsidRDefault="00A33B21" w:rsidP="00D1073F">
            <w:pPr>
              <w:spacing w:before="0" w:line="240" w:lineRule="auto"/>
              <w:jc w:val="center"/>
            </w:pPr>
            <w:r w:rsidRPr="009B0FD6">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8DC959D"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164991A" w14:textId="77777777" w:rsidR="00A33B21" w:rsidRPr="009B0FD6" w:rsidRDefault="00A33B21" w:rsidP="00D1073F">
            <w:pPr>
              <w:spacing w:before="0" w:line="240" w:lineRule="auto"/>
            </w:pPr>
            <w:r w:rsidRPr="009B0FD6">
              <w:rPr>
                <w:sz w:val="20"/>
                <w:szCs w:val="20"/>
              </w:rPr>
              <w:t>Moved to V15 Business Logic</w:t>
            </w:r>
          </w:p>
        </w:tc>
      </w:tr>
      <w:tr w:rsidR="00A33B21" w:rsidRPr="009B0FD6" w14:paraId="6B531B18"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3107FFBA" w14:textId="77777777" w:rsidR="00A33B21" w:rsidRPr="009B0FD6" w:rsidRDefault="00A33B21" w:rsidP="00D1073F">
            <w:pPr>
              <w:spacing w:before="0" w:after="100" w:line="196" w:lineRule="auto"/>
              <w:jc w:val="center"/>
            </w:pPr>
            <w:r w:rsidRPr="009B0FD6">
              <w:rPr>
                <w:b/>
                <w:color w:val="FFFFFF"/>
                <w:sz w:val="20"/>
                <w:szCs w:val="20"/>
                <w:shd w:val="clear" w:color="auto" w:fill="A5A5A5"/>
              </w:rPr>
              <w:t>4.15</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AEA4DBA" w14:textId="77777777" w:rsidR="00A33B21" w:rsidRPr="009B0FD6" w:rsidRDefault="00A33B21" w:rsidP="00D1073F">
            <w:pPr>
              <w:spacing w:before="0" w:line="240" w:lineRule="auto"/>
            </w:pPr>
            <w:r w:rsidRPr="009B0FD6">
              <w:rPr>
                <w:sz w:val="20"/>
                <w:szCs w:val="20"/>
              </w:rPr>
              <w:t>Verify that all code implementing or using access controls is not affected by any malicious code.</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9B4932A" w14:textId="77777777" w:rsidR="00A33B21" w:rsidRPr="009B0FD6" w:rsidRDefault="00A33B21" w:rsidP="00D1073F">
            <w:pPr>
              <w:spacing w:before="0" w:line="240" w:lineRule="auto"/>
              <w:jc w:val="center"/>
            </w:pPr>
            <w:r w:rsidRPr="009B0FD6">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F7E8DC0" w14:textId="77777777" w:rsidR="00A33B21" w:rsidRPr="009B0FD6" w:rsidRDefault="00A33B21" w:rsidP="00D1073F">
            <w:pPr>
              <w:spacing w:before="0" w:line="240" w:lineRule="auto"/>
              <w:jc w:val="center"/>
            </w:pPr>
            <w:r w:rsidRPr="009B0FD6">
              <w:rPr>
                <w:sz w:val="20"/>
                <w:szCs w:val="20"/>
              </w:rPr>
              <w:t>2.0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510A9EA" w14:textId="77777777" w:rsidR="00A33B21" w:rsidRPr="009B0FD6" w:rsidRDefault="00A33B21" w:rsidP="00D1073F">
            <w:pPr>
              <w:spacing w:before="0" w:line="240" w:lineRule="auto"/>
            </w:pPr>
            <w:r w:rsidRPr="009B0FD6">
              <w:rPr>
                <w:sz w:val="20"/>
                <w:szCs w:val="20"/>
              </w:rPr>
              <w:t>Moved to V13 Malicious Controls</w:t>
            </w:r>
          </w:p>
        </w:tc>
      </w:tr>
      <w:tr w:rsidR="00A33B21" w:rsidRPr="009B0FD6" w14:paraId="57167661"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E43648C" w14:textId="77777777" w:rsidR="00A33B21" w:rsidRPr="009B0FD6" w:rsidRDefault="00A33B21" w:rsidP="00D1073F">
            <w:pPr>
              <w:spacing w:before="0" w:after="100" w:line="196" w:lineRule="auto"/>
              <w:jc w:val="center"/>
            </w:pPr>
            <w:r w:rsidRPr="009B0FD6">
              <w:rPr>
                <w:b/>
                <w:color w:val="FFFFFF"/>
                <w:sz w:val="20"/>
                <w:szCs w:val="20"/>
                <w:shd w:val="clear" w:color="auto" w:fill="A5A5A5"/>
              </w:rPr>
              <w:t>5.2</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A754061" w14:textId="77777777" w:rsidR="00A33B21" w:rsidRPr="009B0FD6" w:rsidRDefault="00A33B21" w:rsidP="00D1073F">
            <w:pPr>
              <w:spacing w:before="0" w:line="240" w:lineRule="auto"/>
            </w:pPr>
            <w:r w:rsidRPr="009B0FD6">
              <w:rPr>
                <w:sz w:val="20"/>
                <w:szCs w:val="20"/>
              </w:rPr>
              <w:t>Verify that a positive validation pattern is defined and applied to all input</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F3383E8" w14:textId="77777777" w:rsidR="00A33B21" w:rsidRPr="009B0FD6" w:rsidRDefault="00A33B21" w:rsidP="00D1073F">
            <w:pPr>
              <w:spacing w:before="0" w:line="240" w:lineRule="auto"/>
              <w:jc w:val="center"/>
            </w:pPr>
            <w:r w:rsidRPr="009B0FD6">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6583DBD" w14:textId="77777777" w:rsidR="00A33B21" w:rsidRPr="009B0FD6" w:rsidRDefault="00A33B21" w:rsidP="00D1073F">
            <w:pPr>
              <w:spacing w:before="0" w:line="240" w:lineRule="auto"/>
              <w:jc w:val="center"/>
            </w:pPr>
            <w:r w:rsidRPr="009B0FD6">
              <w:rPr>
                <w:sz w:val="20"/>
                <w:szCs w:val="20"/>
              </w:rPr>
              <w:t>2.0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2454937" w14:textId="77777777" w:rsidR="00A33B21" w:rsidRPr="009B0FD6" w:rsidRDefault="00A33B21" w:rsidP="00D1073F">
            <w:pPr>
              <w:spacing w:before="0" w:line="240" w:lineRule="auto"/>
            </w:pPr>
            <w:r w:rsidRPr="009B0FD6">
              <w:rPr>
                <w:sz w:val="20"/>
                <w:szCs w:val="20"/>
              </w:rPr>
              <w:t>Removed as too difficult to implement particularly for free form text inputs</w:t>
            </w:r>
          </w:p>
        </w:tc>
      </w:tr>
      <w:tr w:rsidR="00A33B21" w:rsidRPr="009B0FD6" w14:paraId="38F7E985"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13C8584F" w14:textId="77777777" w:rsidR="00A33B21" w:rsidRPr="009B0FD6" w:rsidRDefault="00A33B21" w:rsidP="00D1073F">
            <w:pPr>
              <w:spacing w:before="0" w:after="100" w:line="196" w:lineRule="auto"/>
              <w:jc w:val="center"/>
            </w:pPr>
            <w:r w:rsidRPr="009B0FD6">
              <w:rPr>
                <w:b/>
                <w:color w:val="FFFFFF"/>
                <w:sz w:val="20"/>
                <w:szCs w:val="20"/>
                <w:shd w:val="clear" w:color="auto" w:fill="A5A5A5"/>
              </w:rPr>
              <w:t>5.4</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7F085DA" w14:textId="77777777" w:rsidR="00A33B21" w:rsidRPr="009B0FD6" w:rsidRDefault="00A33B21" w:rsidP="00D1073F">
            <w:pPr>
              <w:spacing w:before="0" w:line="240" w:lineRule="auto"/>
            </w:pPr>
            <w:r w:rsidRPr="009B0FD6">
              <w:rPr>
                <w:sz w:val="20"/>
                <w:szCs w:val="20"/>
              </w:rPr>
              <w:t>Verify that a character set, such as UTF-8, is specified for all sources of input</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14BA3AF" w14:textId="77777777" w:rsidR="00A33B21" w:rsidRPr="009B0FD6" w:rsidRDefault="00A33B21" w:rsidP="00D1073F">
            <w:pPr>
              <w:spacing w:before="0" w:line="240" w:lineRule="auto"/>
              <w:jc w:val="center"/>
            </w:pPr>
            <w:r w:rsidRPr="009B0FD6">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DD33FD9"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C45486A" w14:textId="77777777" w:rsidR="00A33B21" w:rsidRPr="009B0FD6" w:rsidRDefault="00A33B21" w:rsidP="00D1073F">
            <w:pPr>
              <w:spacing w:before="0" w:line="240" w:lineRule="auto"/>
            </w:pPr>
            <w:r w:rsidRPr="009B0FD6">
              <w:rPr>
                <w:sz w:val="20"/>
                <w:szCs w:val="20"/>
              </w:rPr>
              <w:t>Removed as too difficult to implement in most languages</w:t>
            </w:r>
          </w:p>
        </w:tc>
      </w:tr>
      <w:tr w:rsidR="00A33B21" w:rsidRPr="009B0FD6" w14:paraId="60656F98"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19C65315" w14:textId="77777777" w:rsidR="00A33B21" w:rsidRPr="009B0FD6" w:rsidRDefault="00A33B21" w:rsidP="00D1073F">
            <w:pPr>
              <w:spacing w:before="0" w:after="100" w:line="196" w:lineRule="auto"/>
              <w:jc w:val="center"/>
            </w:pPr>
            <w:r w:rsidRPr="009B0FD6">
              <w:rPr>
                <w:b/>
                <w:color w:val="FFFFFF"/>
                <w:sz w:val="20"/>
                <w:szCs w:val="20"/>
                <w:shd w:val="clear" w:color="auto" w:fill="A5A5A5"/>
              </w:rPr>
              <w:t>5.7</w:t>
            </w:r>
          </w:p>
        </w:tc>
        <w:tc>
          <w:tcPr>
            <w:tcW w:w="3757" w:type="dxa"/>
            <w:gridSpan w:val="2"/>
            <w:shd w:val="clear" w:color="auto" w:fill="FCFCFC"/>
            <w:tcMar>
              <w:top w:w="120" w:type="dxa"/>
              <w:left w:w="100" w:type="dxa"/>
              <w:bottom w:w="120" w:type="dxa"/>
              <w:right w:w="100" w:type="dxa"/>
            </w:tcMar>
          </w:tcPr>
          <w:p w14:paraId="686E1635" w14:textId="77777777" w:rsidR="00A33B21" w:rsidRPr="009B0FD6" w:rsidRDefault="00A33B21" w:rsidP="00D1073F">
            <w:pPr>
              <w:spacing w:before="0" w:line="240" w:lineRule="auto"/>
            </w:pPr>
            <w:r w:rsidRPr="009B0FD6">
              <w:rPr>
                <w:sz w:val="20"/>
                <w:szCs w:val="20"/>
              </w:rPr>
              <w:t>Verify that all input validation failures are logged.</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256D754" w14:textId="77777777" w:rsidR="00A33B21" w:rsidRPr="009B0FD6" w:rsidRDefault="00A33B21" w:rsidP="00D1073F">
            <w:pPr>
              <w:spacing w:before="0" w:line="240" w:lineRule="auto"/>
              <w:jc w:val="center"/>
            </w:pPr>
            <w:r w:rsidRPr="009B0FD6">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88F96D2"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799BFF1" w14:textId="77777777" w:rsidR="00A33B21" w:rsidRPr="009B0FD6" w:rsidRDefault="00A33B21" w:rsidP="00D1073F">
            <w:pPr>
              <w:spacing w:before="0" w:line="240" w:lineRule="auto"/>
            </w:pPr>
            <w:r w:rsidRPr="009B0FD6">
              <w:rPr>
                <w:sz w:val="20"/>
                <w:szCs w:val="20"/>
              </w:rPr>
              <w:t>Removed as would create too many useless logs that would be ignored</w:t>
            </w:r>
          </w:p>
        </w:tc>
      </w:tr>
      <w:tr w:rsidR="00A33B21" w:rsidRPr="009B0FD6" w14:paraId="35DB0D89"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E76FB8D" w14:textId="77777777" w:rsidR="00A33B21" w:rsidRPr="009B0FD6" w:rsidRDefault="00A33B21" w:rsidP="00D1073F">
            <w:pPr>
              <w:spacing w:before="0" w:after="100" w:line="196" w:lineRule="auto"/>
              <w:jc w:val="center"/>
            </w:pPr>
            <w:r w:rsidRPr="009B0FD6">
              <w:rPr>
                <w:b/>
                <w:color w:val="FFFFFF"/>
                <w:sz w:val="20"/>
                <w:szCs w:val="20"/>
                <w:shd w:val="clear" w:color="auto" w:fill="A5A5A5"/>
              </w:rPr>
              <w:t>5.8</w:t>
            </w:r>
          </w:p>
        </w:tc>
        <w:tc>
          <w:tcPr>
            <w:tcW w:w="3757" w:type="dxa"/>
            <w:gridSpan w:val="2"/>
            <w:shd w:val="clear" w:color="auto" w:fill="FCFCFC"/>
            <w:tcMar>
              <w:top w:w="120" w:type="dxa"/>
              <w:left w:w="100" w:type="dxa"/>
              <w:bottom w:w="120" w:type="dxa"/>
              <w:right w:w="100" w:type="dxa"/>
            </w:tcMar>
          </w:tcPr>
          <w:p w14:paraId="259D2831" w14:textId="77777777" w:rsidR="00A33B21" w:rsidRPr="009B0FD6" w:rsidRDefault="00A33B21" w:rsidP="00D1073F">
            <w:pPr>
              <w:spacing w:before="0" w:line="240" w:lineRule="auto"/>
            </w:pPr>
            <w:r w:rsidRPr="009B0FD6">
              <w:rPr>
                <w:sz w:val="20"/>
                <w:szCs w:val="20"/>
              </w:rPr>
              <w:t>Verify that all input data is canonicalized for all downstream decoders or interpreters prior to validation.</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91B9CB8" w14:textId="77777777" w:rsidR="00A33B21" w:rsidRPr="009B0FD6" w:rsidRDefault="00A33B21" w:rsidP="00D1073F">
            <w:pPr>
              <w:spacing w:before="0" w:line="240" w:lineRule="auto"/>
              <w:jc w:val="center"/>
            </w:pPr>
            <w:r w:rsidRPr="009B0FD6">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3580C2B"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3D7B8D7" w14:textId="77777777" w:rsidR="00A33B21" w:rsidRPr="009B0FD6" w:rsidRDefault="00A33B21" w:rsidP="00D1073F">
            <w:pPr>
              <w:spacing w:before="0" w:line="240" w:lineRule="auto"/>
            </w:pPr>
            <w:r w:rsidRPr="009B0FD6">
              <w:rPr>
                <w:sz w:val="20"/>
                <w:szCs w:val="20"/>
              </w:rPr>
              <w:t xml:space="preserve">Removed as Type 1 JSP technology specific and not </w:t>
            </w:r>
            <w:r w:rsidRPr="009B0FD6">
              <w:rPr>
                <w:sz w:val="20"/>
                <w:szCs w:val="20"/>
              </w:rPr>
              <w:lastRenderedPageBreak/>
              <w:t>an issue for most modern frameworks</w:t>
            </w:r>
          </w:p>
        </w:tc>
      </w:tr>
      <w:tr w:rsidR="00A33B21" w:rsidRPr="009B0FD6" w14:paraId="1F4F9010"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FA31D4F" w14:textId="77777777" w:rsidR="00A33B21" w:rsidRPr="009B0FD6" w:rsidRDefault="00A33B21" w:rsidP="00D1073F">
            <w:pPr>
              <w:spacing w:before="0" w:after="100" w:line="196" w:lineRule="auto"/>
              <w:jc w:val="center"/>
            </w:pPr>
            <w:r w:rsidRPr="009B0FD6">
              <w:rPr>
                <w:b/>
                <w:color w:val="FFFFFF"/>
                <w:sz w:val="20"/>
                <w:szCs w:val="20"/>
                <w:shd w:val="clear" w:color="auto" w:fill="A5A5A5"/>
              </w:rPr>
              <w:lastRenderedPageBreak/>
              <w:t>5.9</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FA81FB1" w14:textId="77777777" w:rsidR="00A33B21" w:rsidRPr="009B0FD6" w:rsidRDefault="00A33B21" w:rsidP="00D1073F">
            <w:pPr>
              <w:spacing w:before="0" w:line="240" w:lineRule="auto"/>
            </w:pPr>
            <w:r w:rsidRPr="009B0FD6">
              <w:rPr>
                <w:sz w:val="20"/>
                <w:szCs w:val="20"/>
              </w:rPr>
              <w:t>Verify that all input validation controls are not affected by any malicious code</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FD4816D" w14:textId="77777777" w:rsidR="00A33B21" w:rsidRPr="009B0FD6" w:rsidRDefault="00A33B21" w:rsidP="00D1073F">
            <w:pPr>
              <w:spacing w:before="0" w:line="240" w:lineRule="auto"/>
              <w:jc w:val="center"/>
            </w:pPr>
            <w:r w:rsidRPr="009B0FD6">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675E7F2" w14:textId="77777777" w:rsidR="00A33B21" w:rsidRPr="009B0FD6" w:rsidRDefault="00A33B21" w:rsidP="00D1073F">
            <w:pPr>
              <w:spacing w:before="0" w:line="240" w:lineRule="auto"/>
              <w:jc w:val="center"/>
            </w:pPr>
            <w:r w:rsidRPr="009B0FD6">
              <w:rPr>
                <w:sz w:val="20"/>
                <w:szCs w:val="20"/>
              </w:rPr>
              <w:t>2.0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4501557" w14:textId="77777777" w:rsidR="00A33B21" w:rsidRPr="009B0FD6" w:rsidRDefault="00A33B21" w:rsidP="00D1073F">
            <w:pPr>
              <w:spacing w:before="0" w:line="240" w:lineRule="auto"/>
            </w:pPr>
            <w:r w:rsidRPr="009B0FD6">
              <w:rPr>
                <w:sz w:val="20"/>
                <w:szCs w:val="20"/>
              </w:rPr>
              <w:t>Moved to V13 Malicious controls</w:t>
            </w:r>
          </w:p>
        </w:tc>
      </w:tr>
      <w:tr w:rsidR="00A33B21" w:rsidRPr="009B0FD6" w14:paraId="71445935"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A56670A" w14:textId="77777777" w:rsidR="00A33B21" w:rsidRPr="009B0FD6" w:rsidRDefault="00A33B21" w:rsidP="00D1073F">
            <w:pPr>
              <w:spacing w:before="0" w:after="100" w:line="196" w:lineRule="auto"/>
              <w:jc w:val="center"/>
            </w:pPr>
            <w:r w:rsidRPr="009B0FD6">
              <w:rPr>
                <w:b/>
                <w:color w:val="FFFFFF"/>
                <w:sz w:val="20"/>
                <w:szCs w:val="20"/>
                <w:shd w:val="clear" w:color="auto" w:fill="A5A5A5"/>
              </w:rPr>
              <w:t>5.14</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FBBD16F" w14:textId="77777777" w:rsidR="00A33B21" w:rsidRPr="009B0FD6" w:rsidRDefault="00A33B21" w:rsidP="00D1073F">
            <w:pPr>
              <w:spacing w:before="0" w:line="240" w:lineRule="auto"/>
            </w:pPr>
            <w:r w:rsidRPr="009B0FD6">
              <w:rPr>
                <w:sz w:val="20"/>
                <w:szCs w:val="20"/>
              </w:rPr>
              <w:t>Verify that the runtime environment is not susceptible to XML Injections or that security controls prevents XML Injections</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35E7142" w14:textId="77777777" w:rsidR="00A33B21" w:rsidRPr="009B0FD6" w:rsidRDefault="00A33B21" w:rsidP="00D1073F">
            <w:pPr>
              <w:spacing w:before="0" w:line="240" w:lineRule="auto"/>
              <w:jc w:val="center"/>
            </w:pPr>
            <w:r w:rsidRPr="009B0FD6">
              <w:rPr>
                <w:sz w:val="20"/>
                <w:szCs w:val="20"/>
              </w:rPr>
              <w:t>Merged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92BB40A"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CA6ACEB" w14:textId="77777777" w:rsidR="00A33B21" w:rsidRPr="009B0FD6" w:rsidRDefault="00A33B21" w:rsidP="00D1073F">
            <w:pPr>
              <w:spacing w:before="0" w:line="240" w:lineRule="auto"/>
            </w:pPr>
            <w:r w:rsidRPr="009B0FD6">
              <w:rPr>
                <w:sz w:val="20"/>
                <w:szCs w:val="20"/>
              </w:rPr>
              <w:t>Merged with V5.13</w:t>
            </w:r>
          </w:p>
        </w:tc>
      </w:tr>
      <w:tr w:rsidR="00A33B21" w:rsidRPr="009B0FD6" w14:paraId="290DC754"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61F3C0A" w14:textId="77777777" w:rsidR="00A33B21" w:rsidRPr="009B0FD6" w:rsidRDefault="00A33B21" w:rsidP="00D1073F">
            <w:pPr>
              <w:spacing w:before="0" w:after="100" w:line="196" w:lineRule="auto"/>
              <w:jc w:val="center"/>
            </w:pPr>
            <w:r w:rsidRPr="009B0FD6">
              <w:rPr>
                <w:b/>
                <w:color w:val="FFFFFF"/>
                <w:sz w:val="20"/>
                <w:szCs w:val="20"/>
                <w:shd w:val="clear" w:color="auto" w:fill="A5A5A5"/>
              </w:rPr>
              <w:t>5.15</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74F3A27" w14:textId="77777777" w:rsidR="00A33B21" w:rsidRPr="009B0FD6" w:rsidRDefault="00A33B21" w:rsidP="00D1073F">
            <w:pPr>
              <w:spacing w:before="0" w:line="240" w:lineRule="auto"/>
            </w:pPr>
            <w:r w:rsidRPr="009B0FD6">
              <w:rPr>
                <w:sz w:val="20"/>
                <w:szCs w:val="20"/>
              </w:rPr>
              <w:t>-- EMPTY REQUIREMENT --</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576C0F0" w14:textId="77777777" w:rsidR="00A33B21" w:rsidRPr="009B0FD6" w:rsidRDefault="00A33B21" w:rsidP="00D1073F">
            <w:pPr>
              <w:spacing w:before="0" w:line="240" w:lineRule="auto"/>
              <w:jc w:val="center"/>
            </w:pPr>
            <w:r w:rsidRPr="009B0FD6">
              <w:rPr>
                <w:sz w:val="20"/>
                <w:szCs w:val="20"/>
              </w:rPr>
              <w:t>Deleted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7D477B4"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D00F6EC" w14:textId="77777777" w:rsidR="00A33B21" w:rsidRPr="009B0FD6" w:rsidRDefault="00A33B21" w:rsidP="00D1073F">
            <w:pPr>
              <w:spacing w:before="0" w:line="240" w:lineRule="auto"/>
            </w:pPr>
            <w:r w:rsidRPr="009B0FD6">
              <w:rPr>
                <w:sz w:val="20"/>
                <w:szCs w:val="20"/>
              </w:rPr>
              <w:t>This requirement never existed</w:t>
            </w:r>
          </w:p>
        </w:tc>
      </w:tr>
      <w:tr w:rsidR="00A33B21" w:rsidRPr="009B0FD6" w14:paraId="1745BD12"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10A4A448" w14:textId="77777777" w:rsidR="00A33B21" w:rsidRPr="009B0FD6" w:rsidRDefault="00A33B21" w:rsidP="00D1073F">
            <w:pPr>
              <w:spacing w:before="0" w:after="100" w:line="196" w:lineRule="auto"/>
              <w:jc w:val="center"/>
            </w:pPr>
            <w:r w:rsidRPr="009B0FD6">
              <w:rPr>
                <w:b/>
                <w:color w:val="FFFFFF"/>
                <w:sz w:val="20"/>
                <w:szCs w:val="20"/>
                <w:shd w:val="clear" w:color="auto" w:fill="A5A5A5"/>
              </w:rPr>
              <w:t>5.19</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73F0B91" w14:textId="77777777" w:rsidR="00A33B21" w:rsidRPr="009B0FD6" w:rsidRDefault="00A33B21" w:rsidP="00D1073F">
            <w:pPr>
              <w:spacing w:before="0" w:line="240" w:lineRule="auto"/>
            </w:pPr>
            <w:r w:rsidRPr="009B0FD6">
              <w:rPr>
                <w:sz w:val="20"/>
                <w:szCs w:val="20"/>
              </w:rPr>
              <w:t>Verify that for each type of output encoding/escaping performed by the application, there is a single security control for that type of output for the intended destination</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8AB6FFF" w14:textId="77777777" w:rsidR="00A33B21" w:rsidRPr="009B0FD6" w:rsidRDefault="00A33B21" w:rsidP="00D1073F">
            <w:pPr>
              <w:spacing w:before="0" w:line="240" w:lineRule="auto"/>
              <w:jc w:val="center"/>
            </w:pPr>
            <w:r w:rsidRPr="009B0FD6">
              <w:rPr>
                <w:sz w:val="20"/>
                <w:szCs w:val="20"/>
              </w:rPr>
              <w:t>Merged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3F47DEE"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58FC358" w14:textId="77777777" w:rsidR="00A33B21" w:rsidRPr="009B0FD6" w:rsidRDefault="00A33B21" w:rsidP="00D1073F">
            <w:pPr>
              <w:spacing w:before="0" w:line="240" w:lineRule="auto"/>
            </w:pPr>
            <w:r w:rsidRPr="009B0FD6">
              <w:rPr>
                <w:sz w:val="20"/>
                <w:szCs w:val="20"/>
              </w:rPr>
              <w:t xml:space="preserve">Genericized to include all security controls and moved to 1.10 </w:t>
            </w:r>
          </w:p>
        </w:tc>
      </w:tr>
      <w:tr w:rsidR="00A33B21" w:rsidRPr="009B0FD6" w14:paraId="10758CAE"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973148F" w14:textId="77777777" w:rsidR="00A33B21" w:rsidRPr="009B0FD6" w:rsidRDefault="00A33B21" w:rsidP="00D1073F">
            <w:pPr>
              <w:spacing w:before="0" w:after="100" w:line="196" w:lineRule="auto"/>
              <w:jc w:val="center"/>
            </w:pPr>
            <w:r w:rsidRPr="009B0FD6">
              <w:rPr>
                <w:b/>
                <w:color w:val="FFFFFF"/>
                <w:sz w:val="20"/>
                <w:szCs w:val="20"/>
                <w:shd w:val="clear" w:color="auto" w:fill="A5A5A5"/>
              </w:rPr>
              <w:t>7.1</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EE8948D" w14:textId="77777777" w:rsidR="00A33B21" w:rsidRPr="009B0FD6" w:rsidRDefault="00A33B21" w:rsidP="00D1073F">
            <w:pPr>
              <w:spacing w:before="0" w:line="240" w:lineRule="auto"/>
            </w:pPr>
            <w:r w:rsidRPr="009B0FD6">
              <w:rPr>
                <w:sz w:val="20"/>
                <w:szCs w:val="20"/>
              </w:rPr>
              <w:t>Verify that all cryptographic functions used to protect secrets from the application user are implemented server side</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B97E6ED" w14:textId="77777777" w:rsidR="00A33B21" w:rsidRPr="009B0FD6" w:rsidRDefault="00A33B21" w:rsidP="00D1073F">
            <w:pPr>
              <w:spacing w:before="0" w:line="240" w:lineRule="auto"/>
              <w:jc w:val="center"/>
            </w:pPr>
            <w:r w:rsidRPr="009B0FD6">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D82D5C2"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F4F4E24" w14:textId="77777777" w:rsidR="00A33B21" w:rsidRPr="009B0FD6" w:rsidRDefault="00A33B21" w:rsidP="00D1073F">
            <w:pPr>
              <w:spacing w:before="0" w:line="240" w:lineRule="auto"/>
            </w:pPr>
            <w:r w:rsidRPr="009B0FD6">
              <w:rPr>
                <w:sz w:val="20"/>
                <w:szCs w:val="20"/>
              </w:rPr>
              <w:t>Many modern responsive and mobile apps include this by design</w:t>
            </w:r>
          </w:p>
        </w:tc>
      </w:tr>
      <w:tr w:rsidR="00A33B21" w:rsidRPr="009B0FD6" w14:paraId="0F79F235"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8A29B46" w14:textId="77777777" w:rsidR="00A33B21" w:rsidRPr="009B0FD6" w:rsidRDefault="00A33B21" w:rsidP="00D1073F">
            <w:pPr>
              <w:spacing w:before="0" w:after="100" w:line="196" w:lineRule="auto"/>
              <w:jc w:val="center"/>
            </w:pPr>
            <w:r w:rsidRPr="009B0FD6">
              <w:rPr>
                <w:b/>
                <w:color w:val="FFFFFF"/>
                <w:sz w:val="20"/>
                <w:szCs w:val="20"/>
                <w:shd w:val="clear" w:color="auto" w:fill="A5A5A5"/>
              </w:rPr>
              <w:t>7.3</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12B7869" w14:textId="77777777" w:rsidR="00A33B21" w:rsidRPr="009B0FD6" w:rsidRDefault="00A33B21" w:rsidP="00D1073F">
            <w:pPr>
              <w:spacing w:before="0" w:line="240" w:lineRule="auto"/>
            </w:pPr>
            <w:r w:rsidRPr="009B0FD6">
              <w:rPr>
                <w:sz w:val="20"/>
                <w:szCs w:val="20"/>
              </w:rPr>
              <w:t>Verify that access to any master secret(s) is protected from unauthorized access (A master secret is an application credential stored as plaintext on disk that is used to protect access to security configuration information).</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BB745E2" w14:textId="77777777" w:rsidR="00A33B21" w:rsidRPr="009B0FD6" w:rsidRDefault="00A33B21" w:rsidP="00D1073F">
            <w:pPr>
              <w:spacing w:before="0" w:line="240" w:lineRule="auto"/>
              <w:jc w:val="center"/>
            </w:pPr>
            <w:r w:rsidRPr="009B0FD6">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100E4F7"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A5CA6DB" w14:textId="77777777" w:rsidR="00A33B21" w:rsidRPr="009B0FD6" w:rsidRDefault="00A33B21" w:rsidP="00D1073F">
            <w:pPr>
              <w:spacing w:before="0" w:line="240" w:lineRule="auto"/>
            </w:pPr>
            <w:r w:rsidRPr="009B0FD6">
              <w:rPr>
                <w:sz w:val="20"/>
                <w:szCs w:val="20"/>
              </w:rPr>
              <w:t>Moved to V2.29</w:t>
            </w:r>
          </w:p>
        </w:tc>
      </w:tr>
      <w:tr w:rsidR="00A33B21" w:rsidRPr="009B0FD6" w14:paraId="7B953460"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44D9C24" w14:textId="77777777" w:rsidR="00A33B21" w:rsidRPr="009B0FD6" w:rsidRDefault="00A33B21" w:rsidP="00D1073F">
            <w:pPr>
              <w:spacing w:before="0" w:after="100" w:line="196" w:lineRule="auto"/>
              <w:jc w:val="center"/>
            </w:pPr>
            <w:r w:rsidRPr="009B0FD6">
              <w:rPr>
                <w:b/>
                <w:color w:val="FFFFFF"/>
                <w:sz w:val="20"/>
                <w:szCs w:val="20"/>
                <w:shd w:val="clear" w:color="auto" w:fill="A5A5A5"/>
              </w:rPr>
              <w:t>7.4</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06BF675" w14:textId="77777777" w:rsidR="00A33B21" w:rsidRPr="009B0FD6" w:rsidRDefault="00A33B21" w:rsidP="00D1073F">
            <w:pPr>
              <w:spacing w:before="0" w:line="240" w:lineRule="auto"/>
            </w:pPr>
            <w:r w:rsidRPr="009B0FD6">
              <w:rPr>
                <w:sz w:val="20"/>
                <w:szCs w:val="20"/>
              </w:rPr>
              <w:t>Verify that password hashes are salted when they are created</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8DAB721" w14:textId="77777777" w:rsidR="00A33B21" w:rsidRPr="009B0FD6" w:rsidRDefault="00A33B21" w:rsidP="00D1073F">
            <w:pPr>
              <w:spacing w:before="0" w:line="240" w:lineRule="auto"/>
              <w:jc w:val="center"/>
            </w:pPr>
            <w:r w:rsidRPr="009B0FD6">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9B0318C" w14:textId="77777777" w:rsidR="00A33B21" w:rsidRPr="009B0FD6" w:rsidRDefault="00A33B21" w:rsidP="00D1073F">
            <w:pPr>
              <w:spacing w:before="0" w:line="240" w:lineRule="auto"/>
              <w:jc w:val="center"/>
            </w:pPr>
            <w:r w:rsidRPr="009B0FD6">
              <w:rPr>
                <w:sz w:val="20"/>
                <w:szCs w:val="20"/>
              </w:rPr>
              <w:t>2.0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769A96B" w14:textId="77777777" w:rsidR="00A33B21" w:rsidRPr="009B0FD6" w:rsidRDefault="00A33B21" w:rsidP="00D1073F">
            <w:pPr>
              <w:spacing w:before="0" w:line="240" w:lineRule="auto"/>
            </w:pPr>
            <w:r w:rsidRPr="009B0FD6">
              <w:rPr>
                <w:sz w:val="20"/>
                <w:szCs w:val="20"/>
              </w:rPr>
              <w:t>Moved to V2.13</w:t>
            </w:r>
          </w:p>
        </w:tc>
      </w:tr>
      <w:tr w:rsidR="00A33B21" w:rsidRPr="009B0FD6" w14:paraId="22DC14F4"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6074428" w14:textId="77777777" w:rsidR="00A33B21" w:rsidRPr="009B0FD6" w:rsidRDefault="00A33B21" w:rsidP="00D1073F">
            <w:pPr>
              <w:spacing w:before="0" w:after="100" w:line="196" w:lineRule="auto"/>
              <w:jc w:val="center"/>
            </w:pPr>
            <w:r w:rsidRPr="009B0FD6">
              <w:rPr>
                <w:b/>
                <w:color w:val="FFFFFF"/>
                <w:sz w:val="20"/>
                <w:szCs w:val="20"/>
                <w:shd w:val="clear" w:color="auto" w:fill="A5A5A5"/>
              </w:rPr>
              <w:t>7.5</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FCE80FA" w14:textId="77777777" w:rsidR="00A33B21" w:rsidRPr="009B0FD6" w:rsidRDefault="00A33B21" w:rsidP="00D1073F">
            <w:pPr>
              <w:spacing w:before="0" w:line="240" w:lineRule="auto"/>
            </w:pPr>
            <w:r w:rsidRPr="009B0FD6">
              <w:rPr>
                <w:sz w:val="20"/>
                <w:szCs w:val="20"/>
              </w:rPr>
              <w:t>Verify that cryptographic module failures are logged</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036FDD8" w14:textId="77777777" w:rsidR="00A33B21" w:rsidRPr="009B0FD6" w:rsidRDefault="00A33B21" w:rsidP="00D1073F">
            <w:pPr>
              <w:spacing w:before="0" w:line="240" w:lineRule="auto"/>
              <w:jc w:val="center"/>
            </w:pPr>
            <w:r w:rsidRPr="009B0FD6">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8B5073C" w14:textId="77777777" w:rsidR="00A33B21" w:rsidRPr="009B0FD6" w:rsidRDefault="00A33B21" w:rsidP="00D1073F">
            <w:pPr>
              <w:spacing w:before="0" w:line="240" w:lineRule="auto"/>
              <w:jc w:val="center"/>
            </w:pPr>
            <w:r w:rsidRPr="009B0FD6">
              <w:rPr>
                <w:sz w:val="20"/>
                <w:szCs w:val="20"/>
              </w:rPr>
              <w:t>2.0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3E35260" w14:textId="77777777" w:rsidR="00A33B21" w:rsidRPr="009B0FD6" w:rsidRDefault="00A33B21" w:rsidP="00D1073F">
            <w:pPr>
              <w:spacing w:before="0" w:line="240" w:lineRule="auto"/>
            </w:pPr>
            <w:r w:rsidRPr="009B0FD6">
              <w:rPr>
                <w:sz w:val="20"/>
                <w:szCs w:val="20"/>
              </w:rPr>
              <w:t>Creating unnecessary logs that are never reviewed is counterproductive</w:t>
            </w:r>
          </w:p>
        </w:tc>
      </w:tr>
      <w:tr w:rsidR="00A33B21" w:rsidRPr="009B0FD6" w14:paraId="06900D69"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701C9394" w14:textId="77777777" w:rsidR="00A33B21" w:rsidRPr="009B0FD6" w:rsidRDefault="00A33B21" w:rsidP="00D1073F">
            <w:pPr>
              <w:spacing w:before="0" w:after="100" w:line="196" w:lineRule="auto"/>
              <w:jc w:val="center"/>
            </w:pPr>
            <w:r w:rsidRPr="009B0FD6">
              <w:rPr>
                <w:b/>
                <w:color w:val="FFFFFF"/>
                <w:sz w:val="20"/>
                <w:szCs w:val="20"/>
                <w:shd w:val="clear" w:color="auto" w:fill="A5A5A5"/>
              </w:rPr>
              <w:t>7.10</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35684C9" w14:textId="77777777" w:rsidR="00A33B21" w:rsidRPr="009B0FD6" w:rsidRDefault="00A33B21" w:rsidP="00D1073F">
            <w:pPr>
              <w:spacing w:before="0" w:line="240" w:lineRule="auto"/>
            </w:pPr>
            <w:r w:rsidRPr="009B0FD6">
              <w:rPr>
                <w:sz w:val="20"/>
                <w:szCs w:val="20"/>
              </w:rPr>
              <w:t>Verify that all code supporting or using a cryptographic module is not affected by any malicious code</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930DBC6" w14:textId="77777777" w:rsidR="00A33B21" w:rsidRPr="009B0FD6" w:rsidRDefault="00A33B21" w:rsidP="00D1073F">
            <w:pPr>
              <w:spacing w:before="0" w:line="240" w:lineRule="auto"/>
              <w:jc w:val="center"/>
            </w:pPr>
            <w:r w:rsidRPr="009B0FD6">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26C2314" w14:textId="77777777" w:rsidR="00A33B21" w:rsidRPr="009B0FD6" w:rsidRDefault="00A33B21" w:rsidP="00D1073F">
            <w:pPr>
              <w:spacing w:before="0" w:line="240" w:lineRule="auto"/>
              <w:jc w:val="center"/>
            </w:pPr>
            <w:r w:rsidRPr="009B0FD6">
              <w:rPr>
                <w:sz w:val="20"/>
                <w:szCs w:val="20"/>
              </w:rPr>
              <w:t>2.0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98AA2AF" w14:textId="77777777" w:rsidR="00A33B21" w:rsidRPr="009B0FD6" w:rsidRDefault="00A33B21" w:rsidP="00D1073F">
            <w:pPr>
              <w:spacing w:before="0" w:line="240" w:lineRule="auto"/>
            </w:pPr>
            <w:r w:rsidRPr="009B0FD6">
              <w:rPr>
                <w:sz w:val="20"/>
                <w:szCs w:val="20"/>
              </w:rPr>
              <w:t>Moved to V13</w:t>
            </w:r>
          </w:p>
        </w:tc>
      </w:tr>
      <w:tr w:rsidR="00A33B21" w:rsidRPr="009B0FD6" w14:paraId="5C75D98D"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F5F35F5" w14:textId="77777777" w:rsidR="00A33B21" w:rsidRPr="009B0FD6" w:rsidRDefault="00A33B21" w:rsidP="00D1073F">
            <w:pPr>
              <w:spacing w:before="0" w:after="100" w:line="196" w:lineRule="auto"/>
              <w:jc w:val="center"/>
            </w:pPr>
            <w:r w:rsidRPr="009B0FD6">
              <w:rPr>
                <w:b/>
                <w:color w:val="FFFFFF"/>
                <w:sz w:val="20"/>
                <w:szCs w:val="20"/>
                <w:shd w:val="clear" w:color="auto" w:fill="A5A5A5"/>
              </w:rPr>
              <w:t>8.2</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2A5D669" w14:textId="77777777" w:rsidR="00A33B21" w:rsidRPr="009B0FD6" w:rsidRDefault="00A33B21" w:rsidP="00D1073F">
            <w:pPr>
              <w:spacing w:before="0" w:line="240" w:lineRule="auto"/>
            </w:pPr>
            <w:r w:rsidRPr="009B0FD6">
              <w:rPr>
                <w:sz w:val="20"/>
                <w:szCs w:val="20"/>
              </w:rPr>
              <w:t>Verify that all error handling is performed on trusted devices</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F1F7541" w14:textId="77777777" w:rsidR="00A33B21" w:rsidRPr="009B0FD6" w:rsidRDefault="00A33B21" w:rsidP="00D1073F">
            <w:pPr>
              <w:spacing w:before="0" w:line="240" w:lineRule="auto"/>
              <w:jc w:val="center"/>
            </w:pP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4E202CC"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D923130" w14:textId="77777777" w:rsidR="00A33B21" w:rsidRPr="009B0FD6" w:rsidRDefault="00A33B21" w:rsidP="00D1073F">
            <w:pPr>
              <w:spacing w:before="0" w:line="240" w:lineRule="auto"/>
            </w:pPr>
            <w:r w:rsidRPr="009B0FD6">
              <w:rPr>
                <w:sz w:val="20"/>
                <w:szCs w:val="20"/>
              </w:rPr>
              <w:t>Deprecated</w:t>
            </w:r>
          </w:p>
        </w:tc>
      </w:tr>
      <w:tr w:rsidR="00A33B21" w:rsidRPr="009B0FD6" w14:paraId="13C4B618"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3027CB44" w14:textId="77777777" w:rsidR="00A33B21" w:rsidRPr="009B0FD6" w:rsidRDefault="00A33B21" w:rsidP="00D1073F">
            <w:pPr>
              <w:spacing w:before="0" w:after="100" w:line="196" w:lineRule="auto"/>
              <w:jc w:val="center"/>
            </w:pPr>
            <w:r w:rsidRPr="009B0FD6">
              <w:rPr>
                <w:b/>
                <w:color w:val="FFFFFF"/>
                <w:sz w:val="20"/>
                <w:szCs w:val="20"/>
                <w:shd w:val="clear" w:color="auto" w:fill="A5A5A5"/>
              </w:rPr>
              <w:lastRenderedPageBreak/>
              <w:t>8.3</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1ADCFC4" w14:textId="77777777" w:rsidR="00A33B21" w:rsidRPr="009B0FD6" w:rsidRDefault="00A33B21" w:rsidP="00D1073F">
            <w:pPr>
              <w:spacing w:before="0" w:line="240" w:lineRule="auto"/>
            </w:pPr>
            <w:r w:rsidRPr="009B0FD6">
              <w:rPr>
                <w:sz w:val="20"/>
                <w:szCs w:val="20"/>
              </w:rPr>
              <w:t>Verify that all logging controls are implemented on the server.</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4084070" w14:textId="77777777" w:rsidR="00A33B21" w:rsidRPr="009B0FD6" w:rsidRDefault="00A33B21" w:rsidP="00D1073F">
            <w:pPr>
              <w:spacing w:before="0" w:line="240" w:lineRule="auto"/>
              <w:jc w:val="center"/>
            </w:pPr>
            <w:r w:rsidRPr="009B0FD6">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B9CBEF0"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755DB23" w14:textId="77777777" w:rsidR="00A33B21" w:rsidRPr="009B0FD6" w:rsidRDefault="00A33B21" w:rsidP="00D1073F">
            <w:pPr>
              <w:spacing w:before="0" w:line="240" w:lineRule="auto"/>
            </w:pPr>
            <w:r w:rsidRPr="009B0FD6">
              <w:rPr>
                <w:sz w:val="20"/>
                <w:szCs w:val="20"/>
              </w:rPr>
              <w:t>Became a more generic architectural control V1.13</w:t>
            </w:r>
          </w:p>
        </w:tc>
      </w:tr>
      <w:tr w:rsidR="00A33B21" w:rsidRPr="009B0FD6" w14:paraId="5FF6B35A"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7C8A6B2A" w14:textId="77777777" w:rsidR="00A33B21" w:rsidRPr="009B0FD6" w:rsidRDefault="00A33B21" w:rsidP="00D1073F">
            <w:pPr>
              <w:spacing w:before="0" w:after="100" w:line="196" w:lineRule="auto"/>
              <w:jc w:val="center"/>
            </w:pPr>
            <w:r w:rsidRPr="009B0FD6">
              <w:rPr>
                <w:b/>
                <w:color w:val="FFFFFF"/>
                <w:sz w:val="20"/>
                <w:szCs w:val="20"/>
                <w:shd w:val="clear" w:color="auto" w:fill="A5A5A5"/>
              </w:rPr>
              <w:t>8.9</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53E3027" w14:textId="77777777" w:rsidR="00A33B21" w:rsidRPr="009B0FD6" w:rsidRDefault="00A33B21" w:rsidP="00D1073F">
            <w:pPr>
              <w:spacing w:before="0" w:line="240" w:lineRule="auto"/>
            </w:pPr>
            <w:r w:rsidRPr="009B0FD6">
              <w:rPr>
                <w:sz w:val="20"/>
                <w:szCs w:val="20"/>
              </w:rPr>
              <w:t>Verify that there is a single application-level logging implementation that is used by the software.</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DCA38CA" w14:textId="77777777" w:rsidR="00A33B21" w:rsidRPr="009B0FD6" w:rsidRDefault="00A33B21" w:rsidP="00D1073F">
            <w:pPr>
              <w:spacing w:before="0" w:line="240" w:lineRule="auto"/>
              <w:jc w:val="center"/>
            </w:pPr>
            <w:r w:rsidRPr="009B0FD6">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1F15115"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1C07934" w14:textId="77777777" w:rsidR="00A33B21" w:rsidRPr="009B0FD6" w:rsidRDefault="00A33B21" w:rsidP="00D1073F">
            <w:pPr>
              <w:spacing w:before="0" w:line="240" w:lineRule="auto"/>
            </w:pPr>
            <w:r w:rsidRPr="009B0FD6">
              <w:rPr>
                <w:sz w:val="20"/>
                <w:szCs w:val="20"/>
              </w:rPr>
              <w:t>Became a more generic architectural control V1.13</w:t>
            </w:r>
          </w:p>
        </w:tc>
      </w:tr>
      <w:tr w:rsidR="00A33B21" w:rsidRPr="009B0FD6" w14:paraId="37AFB055"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164B8061" w14:textId="77777777" w:rsidR="00A33B21" w:rsidRPr="009B0FD6" w:rsidRDefault="00A33B21" w:rsidP="00D1073F">
            <w:pPr>
              <w:spacing w:before="0" w:after="100" w:line="196" w:lineRule="auto"/>
              <w:jc w:val="center"/>
            </w:pPr>
            <w:r w:rsidRPr="009B0FD6">
              <w:rPr>
                <w:b/>
                <w:color w:val="FFFFFF"/>
                <w:sz w:val="20"/>
                <w:szCs w:val="20"/>
                <w:shd w:val="clear" w:color="auto" w:fill="A5A5A5"/>
              </w:rPr>
              <w:t>8.11</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988C64D" w14:textId="77777777" w:rsidR="00A33B21" w:rsidRPr="009B0FD6" w:rsidRDefault="00A33B21" w:rsidP="00D1073F">
            <w:pPr>
              <w:spacing w:before="0" w:line="240" w:lineRule="auto"/>
            </w:pPr>
            <w:r w:rsidRPr="009B0FD6">
              <w:rPr>
                <w:sz w:val="20"/>
                <w:szCs w:val="20"/>
              </w:rPr>
              <w:t>Verify that a log analysis tool is available which allows the analyst to search for log events based on combinations of search criteria across all fields in the log record format supported by this system.</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F2C7999" w14:textId="77777777" w:rsidR="00A33B21" w:rsidRPr="009B0FD6" w:rsidRDefault="00A33B21" w:rsidP="00D1073F">
            <w:pPr>
              <w:spacing w:before="0" w:line="240" w:lineRule="auto"/>
              <w:jc w:val="center"/>
            </w:pPr>
            <w:r w:rsidRPr="009B0FD6">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841C590" w14:textId="77777777" w:rsidR="00A33B21" w:rsidRPr="009B0FD6" w:rsidRDefault="00A33B21" w:rsidP="00D1073F">
            <w:pPr>
              <w:spacing w:before="0" w:line="240" w:lineRule="auto"/>
              <w:jc w:val="center"/>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E44FD20" w14:textId="77777777" w:rsidR="00A33B21" w:rsidRPr="009B0FD6" w:rsidRDefault="00A33B21" w:rsidP="00D1073F">
            <w:pPr>
              <w:spacing w:before="0" w:line="240" w:lineRule="auto"/>
            </w:pPr>
            <w:r w:rsidRPr="009B0FD6">
              <w:rPr>
                <w:sz w:val="20"/>
                <w:szCs w:val="20"/>
              </w:rPr>
              <w:t>Removed as not required for secure software</w:t>
            </w:r>
          </w:p>
        </w:tc>
      </w:tr>
      <w:tr w:rsidR="00A33B21" w:rsidRPr="009B0FD6" w14:paraId="1EDB947B"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A0C8285" w14:textId="77777777" w:rsidR="00A33B21" w:rsidRPr="009B0FD6" w:rsidRDefault="00A33B21" w:rsidP="00D1073F">
            <w:pPr>
              <w:spacing w:before="0" w:after="100" w:line="196" w:lineRule="auto"/>
              <w:jc w:val="center"/>
            </w:pPr>
            <w:r w:rsidRPr="009B0FD6">
              <w:rPr>
                <w:b/>
                <w:color w:val="FFFFFF"/>
                <w:sz w:val="20"/>
                <w:szCs w:val="20"/>
                <w:shd w:val="clear" w:color="auto" w:fill="A5A5A5"/>
              </w:rPr>
              <w:t>8.12</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CF819C1" w14:textId="1C3E85E9" w:rsidR="00A33B21" w:rsidRPr="009B0FD6" w:rsidRDefault="00A33B21" w:rsidP="000B1B33">
            <w:pPr>
              <w:spacing w:before="0" w:line="240" w:lineRule="auto"/>
            </w:pPr>
            <w:r w:rsidRPr="009B0FD6">
              <w:rPr>
                <w:sz w:val="20"/>
                <w:szCs w:val="20"/>
              </w:rPr>
              <w:t xml:space="preserve">Verify that all code implementing or using error handling and logging controls is not affected by </w:t>
            </w:r>
            <w:r w:rsidR="000B1B33" w:rsidRPr="009B0FD6">
              <w:rPr>
                <w:sz w:val="20"/>
                <w:szCs w:val="20"/>
              </w:rPr>
              <w:t>any m</w:t>
            </w:r>
            <w:r w:rsidRPr="009B0FD6">
              <w:rPr>
                <w:sz w:val="20"/>
                <w:szCs w:val="20"/>
              </w:rPr>
              <w:t>alicious code.</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5010177" w14:textId="77777777" w:rsidR="00A33B21" w:rsidRPr="009B0FD6" w:rsidRDefault="00A33B21" w:rsidP="00D1073F">
            <w:pPr>
              <w:spacing w:before="0" w:line="240" w:lineRule="auto"/>
              <w:jc w:val="center"/>
            </w:pPr>
            <w:r w:rsidRPr="009B0FD6">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2A211EA" w14:textId="77777777" w:rsidR="00A33B21" w:rsidRPr="009B0FD6" w:rsidRDefault="00A33B21" w:rsidP="00D1073F">
            <w:pPr>
              <w:spacing w:before="0" w:line="240" w:lineRule="auto"/>
            </w:pPr>
            <w:r w:rsidRPr="009B0FD6">
              <w:rPr>
                <w:sz w:val="20"/>
                <w:szCs w:val="20"/>
              </w:rPr>
              <w:t>2.0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E961620" w14:textId="77777777" w:rsidR="00A33B21" w:rsidRPr="009B0FD6" w:rsidRDefault="00A33B21" w:rsidP="00D1073F">
            <w:pPr>
              <w:spacing w:before="0" w:line="240" w:lineRule="auto"/>
            </w:pPr>
            <w:r w:rsidRPr="009B0FD6">
              <w:rPr>
                <w:sz w:val="20"/>
                <w:szCs w:val="20"/>
              </w:rPr>
              <w:t>Moved to V13 Malicious Controls</w:t>
            </w:r>
          </w:p>
        </w:tc>
      </w:tr>
      <w:tr w:rsidR="00A33B21" w:rsidRPr="009B0FD6" w14:paraId="3CB38FFA"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8DBF7C4" w14:textId="77777777" w:rsidR="00A33B21" w:rsidRPr="009B0FD6" w:rsidRDefault="00A33B21" w:rsidP="00D1073F">
            <w:pPr>
              <w:spacing w:before="0" w:after="100" w:line="196" w:lineRule="auto"/>
              <w:jc w:val="center"/>
            </w:pPr>
            <w:r w:rsidRPr="009B0FD6">
              <w:rPr>
                <w:b/>
                <w:color w:val="FFFFFF"/>
                <w:sz w:val="20"/>
                <w:szCs w:val="20"/>
                <w:shd w:val="clear" w:color="auto" w:fill="A5A5A5"/>
              </w:rPr>
              <w:t>8.15</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9BD062C" w14:textId="77777777" w:rsidR="00A33B21" w:rsidRPr="009B0FD6" w:rsidRDefault="00A33B21" w:rsidP="00D1073F">
            <w:pPr>
              <w:spacing w:before="0" w:line="240" w:lineRule="auto"/>
            </w:pPr>
            <w:r w:rsidRPr="009B0FD6">
              <w:rPr>
                <w:sz w:val="20"/>
                <w:szCs w:val="20"/>
              </w:rPr>
              <w:t>Verify that logging is performed before executing the transaction. If logging was unsuccessful (e.g. disk full, insufficient permissions) the application fails safe. This is for when integrity and non-repudiation are a must.</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3A2BC5F" w14:textId="77777777" w:rsidR="00A33B21" w:rsidRPr="009B0FD6" w:rsidRDefault="00A33B21" w:rsidP="00D1073F">
            <w:pPr>
              <w:spacing w:before="0" w:line="240" w:lineRule="auto"/>
              <w:jc w:val="center"/>
            </w:pPr>
            <w:r w:rsidRPr="009B0FD6">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521620D" w14:textId="77777777" w:rsidR="00A33B21" w:rsidRPr="009B0FD6" w:rsidRDefault="00A33B21" w:rsidP="00D1073F">
            <w:pPr>
              <w:spacing w:before="0" w:line="240" w:lineRule="auto"/>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7CBB68E2" w14:textId="77777777" w:rsidR="00A33B21" w:rsidRPr="009B0FD6" w:rsidRDefault="00A33B21" w:rsidP="00D1073F">
            <w:pPr>
              <w:spacing w:before="0" w:line="240" w:lineRule="auto"/>
            </w:pPr>
            <w:r w:rsidRPr="009B0FD6">
              <w:rPr>
                <w:sz w:val="20"/>
                <w:szCs w:val="20"/>
              </w:rPr>
              <w:t>Removed as too detailed a control that would only be applicable to small percentage of all apps</w:t>
            </w:r>
          </w:p>
        </w:tc>
      </w:tr>
      <w:tr w:rsidR="00A33B21" w:rsidRPr="009B0FD6" w14:paraId="21423ABE"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FA7369F" w14:textId="77777777" w:rsidR="00A33B21" w:rsidRPr="009B0FD6" w:rsidRDefault="00A33B21" w:rsidP="00D1073F">
            <w:pPr>
              <w:spacing w:before="0" w:after="100" w:line="196" w:lineRule="auto"/>
              <w:jc w:val="center"/>
            </w:pPr>
            <w:r w:rsidRPr="009B0FD6">
              <w:rPr>
                <w:b/>
                <w:color w:val="FFFFFF"/>
                <w:sz w:val="20"/>
                <w:szCs w:val="20"/>
                <w:shd w:val="clear" w:color="auto" w:fill="A5A5A5"/>
              </w:rPr>
              <w:t>10.2</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CE75291" w14:textId="77777777" w:rsidR="00A33B21" w:rsidRPr="009B0FD6" w:rsidRDefault="00A33B21" w:rsidP="00D1073F">
            <w:pPr>
              <w:spacing w:before="0" w:line="240" w:lineRule="auto"/>
            </w:pPr>
            <w:r w:rsidRPr="009B0FD6">
              <w:rPr>
                <w:sz w:val="20"/>
                <w:szCs w:val="20"/>
              </w:rPr>
              <w:t>Verify that failed TLS connections do not fall back to an insecure HTTP connection</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1577897" w14:textId="77777777" w:rsidR="00A33B21" w:rsidRPr="009B0FD6" w:rsidRDefault="00A33B21" w:rsidP="00D1073F">
            <w:pPr>
              <w:spacing w:before="0" w:line="240" w:lineRule="auto"/>
              <w:jc w:val="center"/>
            </w:pPr>
            <w:r w:rsidRPr="009B0FD6">
              <w:rPr>
                <w:sz w:val="20"/>
                <w:szCs w:val="20"/>
              </w:rPr>
              <w:t>Merged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03BA12A0" w14:textId="77777777" w:rsidR="00A33B21" w:rsidRPr="009B0FD6" w:rsidRDefault="00A33B21" w:rsidP="00D1073F">
            <w:pPr>
              <w:spacing w:before="0" w:line="240" w:lineRule="auto"/>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4692878" w14:textId="77777777" w:rsidR="00A33B21" w:rsidRPr="009B0FD6" w:rsidRDefault="00A33B21" w:rsidP="00D1073F">
            <w:pPr>
              <w:spacing w:before="0" w:line="240" w:lineRule="auto"/>
            </w:pPr>
            <w:r w:rsidRPr="009B0FD6">
              <w:rPr>
                <w:sz w:val="20"/>
                <w:szCs w:val="20"/>
              </w:rPr>
              <w:t>Merged with 10.3</w:t>
            </w:r>
          </w:p>
        </w:tc>
      </w:tr>
      <w:tr w:rsidR="00A33B21" w:rsidRPr="009B0FD6" w14:paraId="3B5BD093"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4D458E1" w14:textId="77777777" w:rsidR="00A33B21" w:rsidRPr="009B0FD6" w:rsidRDefault="00A33B21" w:rsidP="00D1073F">
            <w:pPr>
              <w:spacing w:before="0" w:after="100" w:line="196" w:lineRule="auto"/>
              <w:jc w:val="center"/>
            </w:pPr>
            <w:r w:rsidRPr="009B0FD6">
              <w:rPr>
                <w:b/>
                <w:color w:val="FFFFFF"/>
                <w:sz w:val="20"/>
                <w:szCs w:val="20"/>
                <w:shd w:val="clear" w:color="auto" w:fill="A5A5A5"/>
              </w:rPr>
              <w:t>10.7</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16258A6" w14:textId="77777777" w:rsidR="00A33B21" w:rsidRPr="009B0FD6" w:rsidRDefault="00A33B21" w:rsidP="00D1073F">
            <w:pPr>
              <w:spacing w:before="0" w:line="240" w:lineRule="auto"/>
            </w:pPr>
            <w:r w:rsidRPr="009B0FD6">
              <w:rPr>
                <w:sz w:val="20"/>
                <w:szCs w:val="20"/>
              </w:rPr>
              <w:t>Verify that all connections to external systems that involve sensitive information or functions use an account that has been set up to have the minimum privileges necessary for the application to function properly</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4EFB8E4" w14:textId="77777777" w:rsidR="00A33B21" w:rsidRPr="009B0FD6" w:rsidRDefault="00A33B21" w:rsidP="00D1073F">
            <w:pPr>
              <w:spacing w:before="0" w:line="240" w:lineRule="auto"/>
              <w:jc w:val="center"/>
            </w:pP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B94BB79" w14:textId="77777777" w:rsidR="00A33B21" w:rsidRPr="009B0FD6" w:rsidRDefault="00A33B21" w:rsidP="00D1073F">
            <w:pPr>
              <w:spacing w:before="0" w:line="240" w:lineRule="auto"/>
            </w:pP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3E8F716" w14:textId="77777777" w:rsidR="00A33B21" w:rsidRPr="009B0FD6" w:rsidRDefault="00A33B21" w:rsidP="00D1073F">
            <w:pPr>
              <w:spacing w:before="0" w:line="240" w:lineRule="auto"/>
            </w:pPr>
          </w:p>
        </w:tc>
      </w:tr>
      <w:tr w:rsidR="00A33B21" w:rsidRPr="009B0FD6" w14:paraId="548B2B9A"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C5D591D" w14:textId="77777777" w:rsidR="00A33B21" w:rsidRPr="009B0FD6" w:rsidRDefault="00A33B21" w:rsidP="00D1073F">
            <w:pPr>
              <w:spacing w:before="0" w:after="100" w:line="196" w:lineRule="auto"/>
              <w:jc w:val="center"/>
            </w:pPr>
            <w:r w:rsidRPr="009B0FD6">
              <w:rPr>
                <w:b/>
                <w:color w:val="FFFFFF"/>
                <w:sz w:val="20"/>
                <w:szCs w:val="20"/>
                <w:shd w:val="clear" w:color="auto" w:fill="A5A5A5"/>
              </w:rPr>
              <w:t>10.9</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43092D7" w14:textId="77777777" w:rsidR="00A33B21" w:rsidRPr="009B0FD6" w:rsidRDefault="00A33B21" w:rsidP="00D1073F">
            <w:pPr>
              <w:spacing w:before="0" w:line="240" w:lineRule="auto"/>
            </w:pPr>
            <w:r w:rsidRPr="009B0FD6">
              <w:rPr>
                <w:sz w:val="20"/>
                <w:szCs w:val="20"/>
              </w:rPr>
              <w:t>Verify that specific character encodings are defined for all connections (e.g., UTF-8).</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67E0BC3" w14:textId="77777777" w:rsidR="00A33B21" w:rsidRPr="009B0FD6" w:rsidRDefault="00A33B21" w:rsidP="00D1073F">
            <w:pPr>
              <w:spacing w:before="0" w:line="240" w:lineRule="auto"/>
              <w:jc w:val="center"/>
            </w:pP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C960085" w14:textId="77777777" w:rsidR="00A33B21" w:rsidRPr="009B0FD6" w:rsidRDefault="00A33B21" w:rsidP="00D1073F">
            <w:pPr>
              <w:spacing w:before="0" w:line="240" w:lineRule="auto"/>
            </w:pP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19ECF7F" w14:textId="77777777" w:rsidR="00A33B21" w:rsidRPr="009B0FD6" w:rsidRDefault="00A33B21" w:rsidP="00D1073F">
            <w:pPr>
              <w:spacing w:before="0" w:line="240" w:lineRule="auto"/>
            </w:pPr>
          </w:p>
        </w:tc>
      </w:tr>
      <w:tr w:rsidR="00A33B21" w:rsidRPr="009B0FD6" w14:paraId="421C3395"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7A14A56F" w14:textId="67B7FFD4" w:rsidR="00A33B21" w:rsidRPr="009B0FD6" w:rsidRDefault="00A33B21" w:rsidP="00D1073F">
            <w:pPr>
              <w:spacing w:before="0" w:after="100" w:line="196" w:lineRule="auto"/>
              <w:jc w:val="center"/>
            </w:pPr>
            <w:r w:rsidRPr="009B0FD6">
              <w:rPr>
                <w:b/>
                <w:color w:val="FFFFFF"/>
                <w:sz w:val="20"/>
                <w:szCs w:val="20"/>
                <w:shd w:val="clear" w:color="auto" w:fill="A5A5A5"/>
              </w:rPr>
              <w:t>11.1</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51B8226" w14:textId="77777777" w:rsidR="00A33B21" w:rsidRPr="009B0FD6" w:rsidRDefault="00A33B21" w:rsidP="00D1073F">
            <w:pPr>
              <w:spacing w:before="0" w:after="100" w:line="196" w:lineRule="auto"/>
            </w:pPr>
            <w:r w:rsidRPr="009B0FD6">
              <w:rPr>
                <w:sz w:val="20"/>
                <w:szCs w:val="20"/>
                <w:shd w:val="clear" w:color="auto" w:fill="F2F2F2"/>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B5C91CC"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7951F61B"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585B5016" w14:textId="77777777" w:rsidR="00A33B21" w:rsidRPr="009B0FD6" w:rsidRDefault="00A33B21" w:rsidP="00D1073F">
            <w:pPr>
              <w:spacing w:before="0" w:line="196" w:lineRule="auto"/>
              <w:jc w:val="center"/>
            </w:pPr>
          </w:p>
        </w:tc>
      </w:tr>
      <w:tr w:rsidR="00A33B21" w:rsidRPr="009B0FD6" w14:paraId="3018A932"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EF3C1EE" w14:textId="18DE6094" w:rsidR="00A33B21" w:rsidRPr="009B0FD6" w:rsidRDefault="00A33B21" w:rsidP="00D1073F">
            <w:pPr>
              <w:spacing w:before="0" w:after="100" w:line="196" w:lineRule="auto"/>
              <w:jc w:val="center"/>
            </w:pPr>
            <w:r w:rsidRPr="009B0FD6">
              <w:rPr>
                <w:b/>
                <w:color w:val="FFFFFF"/>
                <w:sz w:val="20"/>
                <w:szCs w:val="20"/>
                <w:shd w:val="clear" w:color="auto" w:fill="A5A5A5"/>
              </w:rPr>
              <w:t>11.4</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7863A964" w14:textId="77777777" w:rsidR="00A33B21" w:rsidRPr="009B0FD6" w:rsidRDefault="00A33B21" w:rsidP="00D1073F">
            <w:pPr>
              <w:spacing w:before="0" w:after="100" w:line="196" w:lineRule="auto"/>
            </w:pPr>
            <w:r w:rsidRPr="009B0FD6">
              <w:rPr>
                <w:sz w:val="20"/>
                <w:szCs w:val="20"/>
                <w:shd w:val="clear" w:color="auto" w:fill="F2F2F2"/>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22664AAE"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494BB7AC"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78D21FBE" w14:textId="77777777" w:rsidR="00A33B21" w:rsidRPr="009B0FD6" w:rsidRDefault="00A33B21" w:rsidP="00D1073F">
            <w:pPr>
              <w:spacing w:before="0" w:line="196" w:lineRule="auto"/>
              <w:jc w:val="center"/>
            </w:pPr>
          </w:p>
        </w:tc>
      </w:tr>
      <w:tr w:rsidR="00A33B21" w:rsidRPr="009B0FD6" w14:paraId="231E2596"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3D1FAFAB" w14:textId="262BCB35" w:rsidR="00A33B21" w:rsidRPr="009B0FD6" w:rsidRDefault="00A33B21" w:rsidP="00D1073F">
            <w:pPr>
              <w:spacing w:before="0" w:after="100" w:line="196" w:lineRule="auto"/>
              <w:jc w:val="center"/>
            </w:pPr>
            <w:r w:rsidRPr="009B0FD6">
              <w:rPr>
                <w:b/>
                <w:color w:val="FFFFFF"/>
                <w:sz w:val="20"/>
                <w:szCs w:val="20"/>
                <w:shd w:val="clear" w:color="auto" w:fill="A5A5A5"/>
              </w:rPr>
              <w:t>11.5</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3A2F80F" w14:textId="77777777" w:rsidR="00A33B21" w:rsidRPr="009B0FD6" w:rsidRDefault="00A33B21" w:rsidP="00D1073F">
            <w:pPr>
              <w:spacing w:before="0" w:after="100" w:line="196" w:lineRule="auto"/>
            </w:pPr>
            <w:r w:rsidRPr="009B0FD6">
              <w:rPr>
                <w:sz w:val="20"/>
                <w:szCs w:val="20"/>
                <w:shd w:val="clear" w:color="auto" w:fill="F2F2F2"/>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1E130F20"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5C37F087"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691343D5" w14:textId="77777777" w:rsidR="00A33B21" w:rsidRPr="009B0FD6" w:rsidRDefault="00A33B21" w:rsidP="00D1073F">
            <w:pPr>
              <w:spacing w:before="0" w:line="196" w:lineRule="auto"/>
              <w:jc w:val="center"/>
            </w:pPr>
          </w:p>
        </w:tc>
      </w:tr>
      <w:tr w:rsidR="00A33B21" w:rsidRPr="009B0FD6" w14:paraId="72EB1D05"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694B1D9" w14:textId="791F87FE" w:rsidR="00A33B21" w:rsidRPr="009B0FD6" w:rsidRDefault="00A33B21" w:rsidP="00D1073F">
            <w:pPr>
              <w:spacing w:before="0" w:after="100" w:line="196" w:lineRule="auto"/>
              <w:jc w:val="center"/>
            </w:pPr>
            <w:r w:rsidRPr="009B0FD6">
              <w:rPr>
                <w:b/>
                <w:color w:val="FFFFFF"/>
                <w:sz w:val="20"/>
                <w:szCs w:val="20"/>
                <w:shd w:val="clear" w:color="auto" w:fill="A5A5A5"/>
              </w:rPr>
              <w:lastRenderedPageBreak/>
              <w:t>11.6</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2177C12D" w14:textId="77777777" w:rsidR="00A33B21" w:rsidRPr="009B0FD6" w:rsidRDefault="00A33B21" w:rsidP="00D1073F">
            <w:pPr>
              <w:spacing w:before="0" w:after="100" w:line="196" w:lineRule="auto"/>
            </w:pPr>
            <w:r w:rsidRPr="009B0FD6">
              <w:rPr>
                <w:sz w:val="20"/>
                <w:szCs w:val="20"/>
                <w:shd w:val="clear" w:color="auto" w:fill="F2F2F2"/>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A3AB20B"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8CD098B"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3CF3E027" w14:textId="77777777" w:rsidR="00A33B21" w:rsidRPr="009B0FD6" w:rsidRDefault="00A33B21" w:rsidP="00D1073F">
            <w:pPr>
              <w:spacing w:before="0" w:line="196" w:lineRule="auto"/>
              <w:jc w:val="center"/>
            </w:pPr>
          </w:p>
        </w:tc>
      </w:tr>
      <w:tr w:rsidR="00A33B21" w:rsidRPr="009B0FD6" w14:paraId="09FE9885"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0C53563" w14:textId="49B11003" w:rsidR="00A33B21" w:rsidRPr="009B0FD6" w:rsidRDefault="00A33B21" w:rsidP="00D1073F">
            <w:pPr>
              <w:spacing w:before="0" w:after="100" w:line="196" w:lineRule="auto"/>
              <w:jc w:val="center"/>
            </w:pPr>
            <w:r w:rsidRPr="009B0FD6">
              <w:rPr>
                <w:b/>
                <w:color w:val="FFFFFF"/>
                <w:sz w:val="20"/>
                <w:szCs w:val="20"/>
                <w:shd w:val="clear" w:color="auto" w:fill="A5A5A5"/>
              </w:rPr>
              <w:t>11.7</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689DF872" w14:textId="77777777" w:rsidR="00A33B21" w:rsidRPr="009B0FD6" w:rsidRDefault="00A33B21" w:rsidP="00D1073F">
            <w:pPr>
              <w:spacing w:before="0" w:after="100" w:line="196" w:lineRule="auto"/>
            </w:pPr>
            <w:r w:rsidRPr="009B0FD6">
              <w:rPr>
                <w:sz w:val="20"/>
                <w:szCs w:val="20"/>
                <w:shd w:val="clear" w:color="auto" w:fill="F2F2F2"/>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F511352"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345EE577"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3795D44E" w14:textId="77777777" w:rsidR="00A33B21" w:rsidRPr="009B0FD6" w:rsidRDefault="00A33B21" w:rsidP="00D1073F">
            <w:pPr>
              <w:spacing w:before="0" w:line="196" w:lineRule="auto"/>
              <w:jc w:val="center"/>
            </w:pPr>
          </w:p>
        </w:tc>
      </w:tr>
      <w:tr w:rsidR="00A33B21" w:rsidRPr="009B0FD6" w14:paraId="0BC6EFD4"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72DD42D" w14:textId="28C01CEE" w:rsidR="00A33B21" w:rsidRPr="009B0FD6" w:rsidRDefault="00A33B21" w:rsidP="00D1073F">
            <w:pPr>
              <w:spacing w:before="0" w:after="100" w:line="196" w:lineRule="auto"/>
              <w:jc w:val="center"/>
            </w:pPr>
            <w:r w:rsidRPr="009B0FD6">
              <w:rPr>
                <w:b/>
                <w:color w:val="FFFFFF"/>
                <w:sz w:val="20"/>
                <w:szCs w:val="20"/>
                <w:shd w:val="clear" w:color="auto" w:fill="A5A5A5"/>
              </w:rPr>
              <w:t>11.8</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4317C1F" w14:textId="77777777" w:rsidR="00A33B21" w:rsidRPr="009B0FD6" w:rsidRDefault="00A33B21" w:rsidP="00D1073F">
            <w:pPr>
              <w:spacing w:before="0" w:after="100" w:line="196" w:lineRule="auto"/>
            </w:pPr>
            <w:r w:rsidRPr="009B0FD6">
              <w:rPr>
                <w:sz w:val="20"/>
                <w:szCs w:val="20"/>
                <w:shd w:val="clear" w:color="auto" w:fill="F2F2F2"/>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79736675"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5B2E955B"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2524B1D5" w14:textId="77777777" w:rsidR="00A33B21" w:rsidRPr="009B0FD6" w:rsidRDefault="00A33B21" w:rsidP="00D1073F">
            <w:pPr>
              <w:spacing w:before="0" w:line="196" w:lineRule="auto"/>
              <w:jc w:val="center"/>
            </w:pPr>
          </w:p>
        </w:tc>
      </w:tr>
      <w:tr w:rsidR="00A33B21" w:rsidRPr="009B0FD6" w14:paraId="79F4C8D1"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9EB5B60" w14:textId="6D22A821" w:rsidR="00A33B21" w:rsidRPr="009B0FD6" w:rsidRDefault="00A33B21" w:rsidP="00D1073F">
            <w:pPr>
              <w:spacing w:before="0" w:after="100" w:line="196" w:lineRule="auto"/>
              <w:jc w:val="center"/>
            </w:pPr>
            <w:r w:rsidRPr="009B0FD6">
              <w:rPr>
                <w:b/>
                <w:color w:val="FFFFFF"/>
                <w:sz w:val="20"/>
                <w:szCs w:val="20"/>
                <w:shd w:val="clear" w:color="auto" w:fill="A5A5A5"/>
              </w:rPr>
              <w:t>11.4</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051D5708" w14:textId="77777777" w:rsidR="00A33B21" w:rsidRPr="009B0FD6" w:rsidRDefault="00A33B21" w:rsidP="00D1073F">
            <w:pPr>
              <w:spacing w:before="0" w:after="100" w:line="196" w:lineRule="auto"/>
            </w:pPr>
            <w:r w:rsidRPr="009B0FD6">
              <w:rPr>
                <w:sz w:val="20"/>
                <w:szCs w:val="20"/>
                <w:shd w:val="clear" w:color="auto" w:fill="F2F2F2"/>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51A089A0"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16CC900D"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F2F2F2"/>
            <w:tcMar>
              <w:top w:w="60" w:type="dxa"/>
              <w:left w:w="60" w:type="dxa"/>
              <w:bottom w:w="60" w:type="dxa"/>
              <w:right w:w="60" w:type="dxa"/>
            </w:tcMar>
          </w:tcPr>
          <w:p w14:paraId="40BEFCCB" w14:textId="77777777" w:rsidR="00A33B21" w:rsidRPr="009B0FD6" w:rsidRDefault="00A33B21" w:rsidP="00D1073F">
            <w:pPr>
              <w:spacing w:before="0" w:line="196" w:lineRule="auto"/>
              <w:jc w:val="center"/>
            </w:pPr>
          </w:p>
        </w:tc>
      </w:tr>
      <w:tr w:rsidR="00A33B21" w:rsidRPr="009B0FD6" w14:paraId="30186531" w14:textId="77777777" w:rsidTr="00481B74">
        <w:tc>
          <w:tcPr>
            <w:tcW w:w="780"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3EC8E84C" w14:textId="6598F9BD" w:rsidR="00A33B21" w:rsidRPr="009B0FD6" w:rsidRDefault="00A33B21" w:rsidP="00D1073F">
            <w:pPr>
              <w:spacing w:before="0" w:after="100" w:line="196" w:lineRule="auto"/>
              <w:jc w:val="center"/>
            </w:pPr>
            <w:r w:rsidRPr="009B0FD6">
              <w:rPr>
                <w:b/>
                <w:color w:val="FFFFFF"/>
                <w:sz w:val="20"/>
                <w:szCs w:val="20"/>
                <w:shd w:val="clear" w:color="auto" w:fill="A5A5A5"/>
              </w:rPr>
              <w:t>13.1</w:t>
            </w:r>
          </w:p>
        </w:tc>
        <w:tc>
          <w:tcPr>
            <w:tcW w:w="3757" w:type="dxa"/>
            <w:gridSpan w:val="2"/>
            <w:shd w:val="clear" w:color="auto" w:fill="EDEDED"/>
            <w:tcMar>
              <w:top w:w="60" w:type="dxa"/>
              <w:left w:w="60" w:type="dxa"/>
              <w:bottom w:w="60" w:type="dxa"/>
              <w:right w:w="60" w:type="dxa"/>
            </w:tcMar>
          </w:tcPr>
          <w:p w14:paraId="3C847484"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shd w:val="clear" w:color="auto" w:fill="EDEDED"/>
            <w:tcMar>
              <w:top w:w="60" w:type="dxa"/>
              <w:left w:w="60" w:type="dxa"/>
              <w:bottom w:w="60" w:type="dxa"/>
              <w:right w:w="60" w:type="dxa"/>
            </w:tcMar>
          </w:tcPr>
          <w:p w14:paraId="4076BBAD" w14:textId="77777777" w:rsidR="00A33B21" w:rsidRPr="009B0FD6" w:rsidRDefault="00A33B21" w:rsidP="00D1073F">
            <w:pPr>
              <w:spacing w:before="0" w:line="196" w:lineRule="auto"/>
              <w:jc w:val="center"/>
            </w:pPr>
          </w:p>
        </w:tc>
        <w:tc>
          <w:tcPr>
            <w:tcW w:w="769" w:type="dxa"/>
            <w:shd w:val="clear" w:color="auto" w:fill="EDEDED"/>
            <w:tcMar>
              <w:top w:w="60" w:type="dxa"/>
              <w:left w:w="60" w:type="dxa"/>
              <w:bottom w:w="60" w:type="dxa"/>
              <w:right w:w="60" w:type="dxa"/>
            </w:tcMar>
          </w:tcPr>
          <w:p w14:paraId="260ABFE1" w14:textId="77777777" w:rsidR="00A33B21" w:rsidRPr="009B0FD6" w:rsidRDefault="00A33B21" w:rsidP="00D1073F">
            <w:pPr>
              <w:spacing w:before="0" w:line="196" w:lineRule="auto"/>
              <w:jc w:val="center"/>
            </w:pPr>
          </w:p>
        </w:tc>
        <w:tc>
          <w:tcPr>
            <w:tcW w:w="2547" w:type="dxa"/>
            <w:shd w:val="clear" w:color="auto" w:fill="EDEDED"/>
            <w:tcMar>
              <w:top w:w="60" w:type="dxa"/>
              <w:left w:w="60" w:type="dxa"/>
              <w:bottom w:w="60" w:type="dxa"/>
              <w:right w:w="60" w:type="dxa"/>
            </w:tcMar>
          </w:tcPr>
          <w:p w14:paraId="056FE106" w14:textId="77777777" w:rsidR="00A33B21" w:rsidRPr="009B0FD6" w:rsidRDefault="00A33B21" w:rsidP="00D1073F">
            <w:pPr>
              <w:spacing w:before="0" w:line="196" w:lineRule="auto"/>
              <w:jc w:val="center"/>
            </w:pPr>
          </w:p>
        </w:tc>
      </w:tr>
      <w:tr w:rsidR="00A33B21" w:rsidRPr="009B0FD6" w14:paraId="4F9D9C9E" w14:textId="77777777" w:rsidTr="00481B74">
        <w:tc>
          <w:tcPr>
            <w:tcW w:w="780"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32EEE39D" w14:textId="38B1BC53" w:rsidR="00A33B21" w:rsidRPr="009B0FD6" w:rsidRDefault="00A33B21" w:rsidP="00D1073F">
            <w:pPr>
              <w:spacing w:before="0" w:after="100" w:line="196" w:lineRule="auto"/>
              <w:jc w:val="center"/>
            </w:pPr>
            <w:r w:rsidRPr="009B0FD6">
              <w:rPr>
                <w:b/>
                <w:color w:val="FFFFFF"/>
                <w:sz w:val="20"/>
                <w:szCs w:val="20"/>
                <w:shd w:val="clear" w:color="auto" w:fill="A5A5A5"/>
              </w:rPr>
              <w:t>13.2</w:t>
            </w:r>
          </w:p>
        </w:tc>
        <w:tc>
          <w:tcPr>
            <w:tcW w:w="3757" w:type="dxa"/>
            <w:gridSpan w:val="2"/>
            <w:shd w:val="clear" w:color="auto" w:fill="EDEDED"/>
            <w:tcMar>
              <w:top w:w="60" w:type="dxa"/>
              <w:left w:w="60" w:type="dxa"/>
              <w:bottom w:w="60" w:type="dxa"/>
              <w:right w:w="60" w:type="dxa"/>
            </w:tcMar>
          </w:tcPr>
          <w:p w14:paraId="119EDD92"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shd w:val="clear" w:color="auto" w:fill="EDEDED"/>
            <w:tcMar>
              <w:top w:w="60" w:type="dxa"/>
              <w:left w:w="60" w:type="dxa"/>
              <w:bottom w:w="60" w:type="dxa"/>
              <w:right w:w="60" w:type="dxa"/>
            </w:tcMar>
          </w:tcPr>
          <w:p w14:paraId="16A6F439" w14:textId="77777777" w:rsidR="00A33B21" w:rsidRPr="009B0FD6" w:rsidRDefault="00A33B21" w:rsidP="00D1073F">
            <w:pPr>
              <w:spacing w:before="0" w:line="196" w:lineRule="auto"/>
              <w:jc w:val="center"/>
            </w:pPr>
          </w:p>
        </w:tc>
        <w:tc>
          <w:tcPr>
            <w:tcW w:w="769" w:type="dxa"/>
            <w:shd w:val="clear" w:color="auto" w:fill="EDEDED"/>
            <w:tcMar>
              <w:top w:w="60" w:type="dxa"/>
              <w:left w:w="60" w:type="dxa"/>
              <w:bottom w:w="60" w:type="dxa"/>
              <w:right w:w="60" w:type="dxa"/>
            </w:tcMar>
          </w:tcPr>
          <w:p w14:paraId="1DF3DB71" w14:textId="77777777" w:rsidR="00A33B21" w:rsidRPr="009B0FD6" w:rsidRDefault="00A33B21" w:rsidP="00D1073F">
            <w:pPr>
              <w:spacing w:before="0" w:line="196" w:lineRule="auto"/>
              <w:jc w:val="center"/>
            </w:pPr>
          </w:p>
        </w:tc>
        <w:tc>
          <w:tcPr>
            <w:tcW w:w="2547" w:type="dxa"/>
            <w:shd w:val="clear" w:color="auto" w:fill="EDEDED"/>
            <w:tcMar>
              <w:top w:w="60" w:type="dxa"/>
              <w:left w:w="60" w:type="dxa"/>
              <w:bottom w:w="60" w:type="dxa"/>
              <w:right w:w="60" w:type="dxa"/>
            </w:tcMar>
          </w:tcPr>
          <w:p w14:paraId="2F364263" w14:textId="77777777" w:rsidR="00A33B21" w:rsidRPr="009B0FD6" w:rsidRDefault="00A33B21" w:rsidP="00D1073F">
            <w:pPr>
              <w:spacing w:before="0" w:line="196" w:lineRule="auto"/>
              <w:jc w:val="center"/>
            </w:pPr>
          </w:p>
        </w:tc>
      </w:tr>
      <w:tr w:rsidR="00A33B21" w:rsidRPr="009B0FD6" w14:paraId="513E3275" w14:textId="77777777" w:rsidTr="00481B74">
        <w:tc>
          <w:tcPr>
            <w:tcW w:w="780"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6C8E2C44" w14:textId="15928EE0" w:rsidR="00A33B21" w:rsidRPr="009B0FD6" w:rsidRDefault="00A33B21" w:rsidP="00D1073F">
            <w:pPr>
              <w:spacing w:before="0" w:after="100" w:line="196" w:lineRule="auto"/>
              <w:jc w:val="center"/>
            </w:pPr>
            <w:r w:rsidRPr="009B0FD6">
              <w:rPr>
                <w:b/>
                <w:color w:val="FFFFFF"/>
                <w:sz w:val="20"/>
                <w:szCs w:val="20"/>
                <w:shd w:val="clear" w:color="auto" w:fill="A5A5A5"/>
              </w:rPr>
              <w:t>13.3</w:t>
            </w:r>
          </w:p>
        </w:tc>
        <w:tc>
          <w:tcPr>
            <w:tcW w:w="3757" w:type="dxa"/>
            <w:gridSpan w:val="2"/>
            <w:shd w:val="clear" w:color="auto" w:fill="EDEDED"/>
            <w:tcMar>
              <w:top w:w="60" w:type="dxa"/>
              <w:left w:w="60" w:type="dxa"/>
              <w:bottom w:w="60" w:type="dxa"/>
              <w:right w:w="60" w:type="dxa"/>
            </w:tcMar>
          </w:tcPr>
          <w:p w14:paraId="254528DC"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shd w:val="clear" w:color="auto" w:fill="EDEDED"/>
            <w:tcMar>
              <w:top w:w="60" w:type="dxa"/>
              <w:left w:w="60" w:type="dxa"/>
              <w:bottom w:w="60" w:type="dxa"/>
              <w:right w:w="60" w:type="dxa"/>
            </w:tcMar>
          </w:tcPr>
          <w:p w14:paraId="693D5902" w14:textId="77777777" w:rsidR="00A33B21" w:rsidRPr="009B0FD6" w:rsidRDefault="00A33B21" w:rsidP="00D1073F">
            <w:pPr>
              <w:spacing w:before="0" w:line="196" w:lineRule="auto"/>
              <w:jc w:val="center"/>
            </w:pPr>
          </w:p>
        </w:tc>
        <w:tc>
          <w:tcPr>
            <w:tcW w:w="769" w:type="dxa"/>
            <w:shd w:val="clear" w:color="auto" w:fill="EDEDED"/>
            <w:tcMar>
              <w:top w:w="60" w:type="dxa"/>
              <w:left w:w="60" w:type="dxa"/>
              <w:bottom w:w="60" w:type="dxa"/>
              <w:right w:w="60" w:type="dxa"/>
            </w:tcMar>
          </w:tcPr>
          <w:p w14:paraId="718CA0CD" w14:textId="77777777" w:rsidR="00A33B21" w:rsidRPr="009B0FD6" w:rsidRDefault="00A33B21" w:rsidP="00D1073F">
            <w:pPr>
              <w:spacing w:before="0" w:line="196" w:lineRule="auto"/>
              <w:jc w:val="center"/>
            </w:pPr>
          </w:p>
        </w:tc>
        <w:tc>
          <w:tcPr>
            <w:tcW w:w="2547" w:type="dxa"/>
            <w:shd w:val="clear" w:color="auto" w:fill="EDEDED"/>
            <w:tcMar>
              <w:top w:w="60" w:type="dxa"/>
              <w:left w:w="60" w:type="dxa"/>
              <w:bottom w:w="60" w:type="dxa"/>
              <w:right w:w="60" w:type="dxa"/>
            </w:tcMar>
          </w:tcPr>
          <w:p w14:paraId="3B01DB13" w14:textId="77777777" w:rsidR="00A33B21" w:rsidRPr="009B0FD6" w:rsidRDefault="00A33B21" w:rsidP="00D1073F">
            <w:pPr>
              <w:spacing w:before="0" w:line="196" w:lineRule="auto"/>
              <w:jc w:val="center"/>
            </w:pPr>
          </w:p>
        </w:tc>
      </w:tr>
      <w:tr w:rsidR="00A33B21" w:rsidRPr="009B0FD6" w14:paraId="2B7EB44B" w14:textId="77777777" w:rsidTr="00481B74">
        <w:tc>
          <w:tcPr>
            <w:tcW w:w="780"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5A228214" w14:textId="327FEF3B" w:rsidR="00A33B21" w:rsidRPr="009B0FD6" w:rsidRDefault="00A33B21" w:rsidP="00D1073F">
            <w:pPr>
              <w:spacing w:before="0" w:after="100" w:line="196" w:lineRule="auto"/>
              <w:jc w:val="center"/>
            </w:pPr>
            <w:r w:rsidRPr="009B0FD6">
              <w:rPr>
                <w:b/>
                <w:color w:val="FFFFFF"/>
                <w:sz w:val="20"/>
                <w:szCs w:val="20"/>
                <w:shd w:val="clear" w:color="auto" w:fill="A5A5A5"/>
              </w:rPr>
              <w:t>13.4</w:t>
            </w:r>
          </w:p>
        </w:tc>
        <w:tc>
          <w:tcPr>
            <w:tcW w:w="3757" w:type="dxa"/>
            <w:gridSpan w:val="2"/>
            <w:shd w:val="clear" w:color="auto" w:fill="EDEDED"/>
            <w:tcMar>
              <w:top w:w="60" w:type="dxa"/>
              <w:left w:w="60" w:type="dxa"/>
              <w:bottom w:w="60" w:type="dxa"/>
              <w:right w:w="60" w:type="dxa"/>
            </w:tcMar>
          </w:tcPr>
          <w:p w14:paraId="78E50F5B"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shd w:val="clear" w:color="auto" w:fill="EDEDED"/>
            <w:tcMar>
              <w:top w:w="60" w:type="dxa"/>
              <w:left w:w="60" w:type="dxa"/>
              <w:bottom w:w="60" w:type="dxa"/>
              <w:right w:w="60" w:type="dxa"/>
            </w:tcMar>
          </w:tcPr>
          <w:p w14:paraId="068B0AF3" w14:textId="77777777" w:rsidR="00A33B21" w:rsidRPr="009B0FD6" w:rsidRDefault="00A33B21" w:rsidP="00D1073F">
            <w:pPr>
              <w:spacing w:before="0" w:line="196" w:lineRule="auto"/>
              <w:jc w:val="center"/>
            </w:pPr>
          </w:p>
        </w:tc>
        <w:tc>
          <w:tcPr>
            <w:tcW w:w="769" w:type="dxa"/>
            <w:shd w:val="clear" w:color="auto" w:fill="EDEDED"/>
            <w:tcMar>
              <w:top w:w="60" w:type="dxa"/>
              <w:left w:w="60" w:type="dxa"/>
              <w:bottom w:w="60" w:type="dxa"/>
              <w:right w:w="60" w:type="dxa"/>
            </w:tcMar>
          </w:tcPr>
          <w:p w14:paraId="1F2FCD8B" w14:textId="77777777" w:rsidR="00A33B21" w:rsidRPr="009B0FD6" w:rsidRDefault="00A33B21" w:rsidP="00D1073F">
            <w:pPr>
              <w:spacing w:before="0" w:line="196" w:lineRule="auto"/>
              <w:jc w:val="center"/>
            </w:pPr>
          </w:p>
        </w:tc>
        <w:tc>
          <w:tcPr>
            <w:tcW w:w="2547" w:type="dxa"/>
            <w:shd w:val="clear" w:color="auto" w:fill="EDEDED"/>
            <w:tcMar>
              <w:top w:w="60" w:type="dxa"/>
              <w:left w:w="60" w:type="dxa"/>
              <w:bottom w:w="60" w:type="dxa"/>
              <w:right w:w="60" w:type="dxa"/>
            </w:tcMar>
          </w:tcPr>
          <w:p w14:paraId="07ED08FE" w14:textId="77777777" w:rsidR="00A33B21" w:rsidRPr="009B0FD6" w:rsidRDefault="00A33B21" w:rsidP="00D1073F">
            <w:pPr>
              <w:spacing w:before="0" w:line="196" w:lineRule="auto"/>
              <w:jc w:val="center"/>
            </w:pPr>
          </w:p>
        </w:tc>
      </w:tr>
      <w:tr w:rsidR="00A33B21" w:rsidRPr="009B0FD6" w14:paraId="62749BB7" w14:textId="77777777" w:rsidTr="00481B74">
        <w:tc>
          <w:tcPr>
            <w:tcW w:w="780"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36D767AE" w14:textId="71098BB0" w:rsidR="00A33B21" w:rsidRPr="009B0FD6" w:rsidRDefault="00A33B21" w:rsidP="00D1073F">
            <w:pPr>
              <w:spacing w:before="0" w:after="100" w:line="196" w:lineRule="auto"/>
              <w:jc w:val="center"/>
            </w:pPr>
            <w:r w:rsidRPr="009B0FD6">
              <w:rPr>
                <w:b/>
                <w:color w:val="FFFFFF"/>
                <w:sz w:val="20"/>
                <w:szCs w:val="20"/>
                <w:shd w:val="clear" w:color="auto" w:fill="A5A5A5"/>
              </w:rPr>
              <w:t>13.5</w:t>
            </w:r>
          </w:p>
        </w:tc>
        <w:tc>
          <w:tcPr>
            <w:tcW w:w="3757" w:type="dxa"/>
            <w:gridSpan w:val="2"/>
            <w:shd w:val="clear" w:color="auto" w:fill="EDEDED"/>
            <w:tcMar>
              <w:top w:w="60" w:type="dxa"/>
              <w:left w:w="60" w:type="dxa"/>
              <w:bottom w:w="60" w:type="dxa"/>
              <w:right w:w="60" w:type="dxa"/>
            </w:tcMar>
          </w:tcPr>
          <w:p w14:paraId="00B14E2A"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shd w:val="clear" w:color="auto" w:fill="EDEDED"/>
            <w:tcMar>
              <w:top w:w="60" w:type="dxa"/>
              <w:left w:w="60" w:type="dxa"/>
              <w:bottom w:w="60" w:type="dxa"/>
              <w:right w:w="60" w:type="dxa"/>
            </w:tcMar>
          </w:tcPr>
          <w:p w14:paraId="2D104D78" w14:textId="77777777" w:rsidR="00A33B21" w:rsidRPr="009B0FD6" w:rsidRDefault="00A33B21" w:rsidP="00D1073F">
            <w:pPr>
              <w:spacing w:before="0" w:line="196" w:lineRule="auto"/>
              <w:jc w:val="center"/>
            </w:pPr>
          </w:p>
        </w:tc>
        <w:tc>
          <w:tcPr>
            <w:tcW w:w="769" w:type="dxa"/>
            <w:shd w:val="clear" w:color="auto" w:fill="EDEDED"/>
            <w:tcMar>
              <w:top w:w="60" w:type="dxa"/>
              <w:left w:w="60" w:type="dxa"/>
              <w:bottom w:w="60" w:type="dxa"/>
              <w:right w:w="60" w:type="dxa"/>
            </w:tcMar>
          </w:tcPr>
          <w:p w14:paraId="6578AE83" w14:textId="77777777" w:rsidR="00A33B21" w:rsidRPr="009B0FD6" w:rsidRDefault="00A33B21" w:rsidP="00D1073F">
            <w:pPr>
              <w:spacing w:before="0" w:line="196" w:lineRule="auto"/>
              <w:jc w:val="center"/>
            </w:pPr>
          </w:p>
        </w:tc>
        <w:tc>
          <w:tcPr>
            <w:tcW w:w="2547" w:type="dxa"/>
            <w:shd w:val="clear" w:color="auto" w:fill="EDEDED"/>
            <w:tcMar>
              <w:top w:w="60" w:type="dxa"/>
              <w:left w:w="60" w:type="dxa"/>
              <w:bottom w:w="60" w:type="dxa"/>
              <w:right w:w="60" w:type="dxa"/>
            </w:tcMar>
          </w:tcPr>
          <w:p w14:paraId="61CBCC97" w14:textId="77777777" w:rsidR="00A33B21" w:rsidRPr="009B0FD6" w:rsidRDefault="00A33B21" w:rsidP="00D1073F">
            <w:pPr>
              <w:spacing w:before="0" w:line="196" w:lineRule="auto"/>
              <w:jc w:val="center"/>
            </w:pPr>
          </w:p>
        </w:tc>
      </w:tr>
      <w:tr w:rsidR="00A33B21" w:rsidRPr="009B0FD6" w14:paraId="4AD513DE" w14:textId="77777777" w:rsidTr="00481B74">
        <w:tc>
          <w:tcPr>
            <w:tcW w:w="780"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2E8693AC" w14:textId="1640D64D" w:rsidR="00A33B21" w:rsidRPr="009B0FD6" w:rsidRDefault="00A33B21" w:rsidP="00D1073F">
            <w:pPr>
              <w:spacing w:before="0" w:after="100" w:line="196" w:lineRule="auto"/>
              <w:jc w:val="center"/>
            </w:pPr>
            <w:r w:rsidRPr="009B0FD6">
              <w:rPr>
                <w:b/>
                <w:color w:val="FFFFFF"/>
                <w:sz w:val="20"/>
                <w:szCs w:val="20"/>
                <w:shd w:val="clear" w:color="auto" w:fill="A5A5A5"/>
              </w:rPr>
              <w:t>13.6</w:t>
            </w:r>
          </w:p>
        </w:tc>
        <w:tc>
          <w:tcPr>
            <w:tcW w:w="3757" w:type="dxa"/>
            <w:gridSpan w:val="2"/>
            <w:shd w:val="clear" w:color="auto" w:fill="EDEDED"/>
            <w:tcMar>
              <w:top w:w="60" w:type="dxa"/>
              <w:left w:w="60" w:type="dxa"/>
              <w:bottom w:w="60" w:type="dxa"/>
              <w:right w:w="60" w:type="dxa"/>
            </w:tcMar>
          </w:tcPr>
          <w:p w14:paraId="7BDBFF4E"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shd w:val="clear" w:color="auto" w:fill="EDEDED"/>
            <w:tcMar>
              <w:top w:w="60" w:type="dxa"/>
              <w:left w:w="60" w:type="dxa"/>
              <w:bottom w:w="60" w:type="dxa"/>
              <w:right w:w="60" w:type="dxa"/>
            </w:tcMar>
          </w:tcPr>
          <w:p w14:paraId="41DE3AAA" w14:textId="77777777" w:rsidR="00A33B21" w:rsidRPr="009B0FD6" w:rsidRDefault="00A33B21" w:rsidP="00D1073F">
            <w:pPr>
              <w:spacing w:before="0" w:line="196" w:lineRule="auto"/>
              <w:jc w:val="center"/>
            </w:pPr>
          </w:p>
        </w:tc>
        <w:tc>
          <w:tcPr>
            <w:tcW w:w="769" w:type="dxa"/>
            <w:shd w:val="clear" w:color="auto" w:fill="EDEDED"/>
            <w:tcMar>
              <w:top w:w="60" w:type="dxa"/>
              <w:left w:w="60" w:type="dxa"/>
              <w:bottom w:w="60" w:type="dxa"/>
              <w:right w:w="60" w:type="dxa"/>
            </w:tcMar>
          </w:tcPr>
          <w:p w14:paraId="057D51D2" w14:textId="77777777" w:rsidR="00A33B21" w:rsidRPr="009B0FD6" w:rsidRDefault="00A33B21" w:rsidP="00D1073F">
            <w:pPr>
              <w:spacing w:before="0" w:line="196" w:lineRule="auto"/>
              <w:jc w:val="center"/>
            </w:pPr>
          </w:p>
        </w:tc>
        <w:tc>
          <w:tcPr>
            <w:tcW w:w="2547" w:type="dxa"/>
            <w:shd w:val="clear" w:color="auto" w:fill="EDEDED"/>
            <w:tcMar>
              <w:top w:w="60" w:type="dxa"/>
              <w:left w:w="60" w:type="dxa"/>
              <w:bottom w:w="60" w:type="dxa"/>
              <w:right w:w="60" w:type="dxa"/>
            </w:tcMar>
          </w:tcPr>
          <w:p w14:paraId="33B89266" w14:textId="77777777" w:rsidR="00A33B21" w:rsidRPr="009B0FD6" w:rsidRDefault="00A33B21" w:rsidP="00D1073F">
            <w:pPr>
              <w:spacing w:before="0" w:line="196" w:lineRule="auto"/>
              <w:jc w:val="center"/>
            </w:pPr>
          </w:p>
        </w:tc>
      </w:tr>
      <w:tr w:rsidR="00A33B21" w:rsidRPr="009B0FD6" w14:paraId="6C511738" w14:textId="77777777" w:rsidTr="00481B74">
        <w:tc>
          <w:tcPr>
            <w:tcW w:w="780"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6B680A0E" w14:textId="506A0916" w:rsidR="00A33B21" w:rsidRPr="009B0FD6" w:rsidRDefault="00A33B21" w:rsidP="00D1073F">
            <w:pPr>
              <w:spacing w:before="0" w:after="100" w:line="196" w:lineRule="auto"/>
              <w:jc w:val="center"/>
            </w:pPr>
            <w:r w:rsidRPr="009B0FD6">
              <w:rPr>
                <w:b/>
                <w:color w:val="FFFFFF"/>
                <w:sz w:val="20"/>
                <w:szCs w:val="20"/>
                <w:shd w:val="clear" w:color="auto" w:fill="A5A5A5"/>
              </w:rPr>
              <w:t>13.7</w:t>
            </w:r>
          </w:p>
        </w:tc>
        <w:tc>
          <w:tcPr>
            <w:tcW w:w="3757" w:type="dxa"/>
            <w:gridSpan w:val="2"/>
            <w:shd w:val="clear" w:color="auto" w:fill="EDEDED"/>
            <w:tcMar>
              <w:top w:w="60" w:type="dxa"/>
              <w:left w:w="60" w:type="dxa"/>
              <w:bottom w:w="60" w:type="dxa"/>
              <w:right w:w="60" w:type="dxa"/>
            </w:tcMar>
          </w:tcPr>
          <w:p w14:paraId="1156B632"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shd w:val="clear" w:color="auto" w:fill="EDEDED"/>
            <w:tcMar>
              <w:top w:w="60" w:type="dxa"/>
              <w:left w:w="60" w:type="dxa"/>
              <w:bottom w:w="60" w:type="dxa"/>
              <w:right w:w="60" w:type="dxa"/>
            </w:tcMar>
          </w:tcPr>
          <w:p w14:paraId="4698606C" w14:textId="77777777" w:rsidR="00A33B21" w:rsidRPr="009B0FD6" w:rsidRDefault="00A33B21" w:rsidP="00D1073F">
            <w:pPr>
              <w:spacing w:before="0" w:line="196" w:lineRule="auto"/>
              <w:jc w:val="center"/>
            </w:pPr>
          </w:p>
        </w:tc>
        <w:tc>
          <w:tcPr>
            <w:tcW w:w="769" w:type="dxa"/>
            <w:shd w:val="clear" w:color="auto" w:fill="EDEDED"/>
            <w:tcMar>
              <w:top w:w="60" w:type="dxa"/>
              <w:left w:w="60" w:type="dxa"/>
              <w:bottom w:w="60" w:type="dxa"/>
              <w:right w:w="60" w:type="dxa"/>
            </w:tcMar>
          </w:tcPr>
          <w:p w14:paraId="5EB7FB48" w14:textId="77777777" w:rsidR="00A33B21" w:rsidRPr="009B0FD6" w:rsidRDefault="00A33B21" w:rsidP="00D1073F">
            <w:pPr>
              <w:spacing w:before="0" w:line="196" w:lineRule="auto"/>
              <w:jc w:val="center"/>
            </w:pPr>
          </w:p>
        </w:tc>
        <w:tc>
          <w:tcPr>
            <w:tcW w:w="2547" w:type="dxa"/>
            <w:shd w:val="clear" w:color="auto" w:fill="EDEDED"/>
            <w:tcMar>
              <w:top w:w="60" w:type="dxa"/>
              <w:left w:w="60" w:type="dxa"/>
              <w:bottom w:w="60" w:type="dxa"/>
              <w:right w:w="60" w:type="dxa"/>
            </w:tcMar>
          </w:tcPr>
          <w:p w14:paraId="532FD026" w14:textId="77777777" w:rsidR="00A33B21" w:rsidRPr="009B0FD6" w:rsidRDefault="00A33B21" w:rsidP="00D1073F">
            <w:pPr>
              <w:spacing w:before="0" w:line="196" w:lineRule="auto"/>
              <w:jc w:val="center"/>
            </w:pPr>
          </w:p>
        </w:tc>
      </w:tr>
      <w:tr w:rsidR="00A33B21" w:rsidRPr="009B0FD6" w14:paraId="2B12A9D2" w14:textId="77777777" w:rsidTr="00481B74">
        <w:tc>
          <w:tcPr>
            <w:tcW w:w="780"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7DF4C23D" w14:textId="0EEB64EA" w:rsidR="00A33B21" w:rsidRPr="009B0FD6" w:rsidRDefault="00A33B21" w:rsidP="00D1073F">
            <w:pPr>
              <w:spacing w:before="0" w:after="100" w:line="196" w:lineRule="auto"/>
              <w:jc w:val="center"/>
            </w:pPr>
            <w:r w:rsidRPr="009B0FD6">
              <w:rPr>
                <w:b/>
                <w:color w:val="FFFFFF"/>
                <w:sz w:val="20"/>
                <w:szCs w:val="20"/>
                <w:shd w:val="clear" w:color="auto" w:fill="A5A5A5"/>
              </w:rPr>
              <w:t>13.8</w:t>
            </w:r>
          </w:p>
        </w:tc>
        <w:tc>
          <w:tcPr>
            <w:tcW w:w="3757" w:type="dxa"/>
            <w:gridSpan w:val="2"/>
            <w:shd w:val="clear" w:color="auto" w:fill="EDEDED"/>
            <w:tcMar>
              <w:top w:w="60" w:type="dxa"/>
              <w:left w:w="60" w:type="dxa"/>
              <w:bottom w:w="60" w:type="dxa"/>
              <w:right w:w="60" w:type="dxa"/>
            </w:tcMar>
          </w:tcPr>
          <w:p w14:paraId="31CCAAF4"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shd w:val="clear" w:color="auto" w:fill="EDEDED"/>
            <w:tcMar>
              <w:top w:w="60" w:type="dxa"/>
              <w:left w:w="60" w:type="dxa"/>
              <w:bottom w:w="60" w:type="dxa"/>
              <w:right w:w="60" w:type="dxa"/>
            </w:tcMar>
          </w:tcPr>
          <w:p w14:paraId="13C711CF" w14:textId="77777777" w:rsidR="00A33B21" w:rsidRPr="009B0FD6" w:rsidRDefault="00A33B21" w:rsidP="00D1073F">
            <w:pPr>
              <w:spacing w:before="0" w:line="196" w:lineRule="auto"/>
              <w:jc w:val="center"/>
            </w:pPr>
          </w:p>
        </w:tc>
        <w:tc>
          <w:tcPr>
            <w:tcW w:w="769" w:type="dxa"/>
            <w:shd w:val="clear" w:color="auto" w:fill="EDEDED"/>
            <w:tcMar>
              <w:top w:w="60" w:type="dxa"/>
              <w:left w:w="60" w:type="dxa"/>
              <w:bottom w:w="60" w:type="dxa"/>
              <w:right w:w="60" w:type="dxa"/>
            </w:tcMar>
          </w:tcPr>
          <w:p w14:paraId="5702EA65" w14:textId="77777777" w:rsidR="00A33B21" w:rsidRPr="009B0FD6" w:rsidRDefault="00A33B21" w:rsidP="00D1073F">
            <w:pPr>
              <w:spacing w:before="0" w:line="196" w:lineRule="auto"/>
              <w:jc w:val="center"/>
            </w:pPr>
          </w:p>
        </w:tc>
        <w:tc>
          <w:tcPr>
            <w:tcW w:w="2547" w:type="dxa"/>
            <w:shd w:val="clear" w:color="auto" w:fill="EDEDED"/>
            <w:tcMar>
              <w:top w:w="60" w:type="dxa"/>
              <w:left w:w="60" w:type="dxa"/>
              <w:bottom w:w="60" w:type="dxa"/>
              <w:right w:w="60" w:type="dxa"/>
            </w:tcMar>
          </w:tcPr>
          <w:p w14:paraId="25E70760" w14:textId="77777777" w:rsidR="00A33B21" w:rsidRPr="009B0FD6" w:rsidRDefault="00A33B21" w:rsidP="00D1073F">
            <w:pPr>
              <w:spacing w:before="0" w:line="196" w:lineRule="auto"/>
              <w:jc w:val="center"/>
            </w:pPr>
          </w:p>
        </w:tc>
      </w:tr>
      <w:tr w:rsidR="00A33B21" w:rsidRPr="009B0FD6" w14:paraId="63A8BB90" w14:textId="77777777" w:rsidTr="00481B74">
        <w:tc>
          <w:tcPr>
            <w:tcW w:w="780" w:type="dxa"/>
            <w:tcBorders>
              <w:top w:val="single" w:sz="6" w:space="0" w:color="FFFFFF"/>
              <w:left w:val="nil"/>
              <w:bottom w:val="single" w:sz="6" w:space="0" w:color="FFFFFF"/>
              <w:right w:val="nil"/>
            </w:tcBorders>
            <w:shd w:val="clear" w:color="auto" w:fill="A5A5A5"/>
            <w:tcMar>
              <w:top w:w="60" w:type="dxa"/>
              <w:left w:w="60" w:type="dxa"/>
              <w:bottom w:w="60" w:type="dxa"/>
              <w:right w:w="60" w:type="dxa"/>
            </w:tcMar>
          </w:tcPr>
          <w:p w14:paraId="06099CC2" w14:textId="2F77DB40" w:rsidR="00A33B21" w:rsidRPr="009B0FD6" w:rsidRDefault="00A33B21" w:rsidP="00D1073F">
            <w:pPr>
              <w:spacing w:before="0" w:after="100" w:line="196" w:lineRule="auto"/>
              <w:jc w:val="center"/>
            </w:pPr>
            <w:r w:rsidRPr="009B0FD6">
              <w:rPr>
                <w:b/>
                <w:color w:val="FFFFFF"/>
                <w:sz w:val="20"/>
                <w:szCs w:val="20"/>
                <w:shd w:val="clear" w:color="auto" w:fill="A5A5A5"/>
              </w:rPr>
              <w:t>13.9</w:t>
            </w:r>
          </w:p>
        </w:tc>
        <w:tc>
          <w:tcPr>
            <w:tcW w:w="3757" w:type="dxa"/>
            <w:gridSpan w:val="2"/>
            <w:shd w:val="clear" w:color="auto" w:fill="EDEDED"/>
            <w:tcMar>
              <w:top w:w="60" w:type="dxa"/>
              <w:left w:w="60" w:type="dxa"/>
              <w:bottom w:w="60" w:type="dxa"/>
              <w:right w:w="60" w:type="dxa"/>
            </w:tcMar>
          </w:tcPr>
          <w:p w14:paraId="39CF6C2F"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shd w:val="clear" w:color="auto" w:fill="EDEDED"/>
            <w:tcMar>
              <w:top w:w="60" w:type="dxa"/>
              <w:left w:w="60" w:type="dxa"/>
              <w:bottom w:w="60" w:type="dxa"/>
              <w:right w:w="60" w:type="dxa"/>
            </w:tcMar>
          </w:tcPr>
          <w:p w14:paraId="65761945" w14:textId="77777777" w:rsidR="00A33B21" w:rsidRPr="009B0FD6" w:rsidRDefault="00A33B21" w:rsidP="00D1073F">
            <w:pPr>
              <w:spacing w:before="0" w:line="196" w:lineRule="auto"/>
              <w:jc w:val="center"/>
            </w:pPr>
          </w:p>
        </w:tc>
        <w:tc>
          <w:tcPr>
            <w:tcW w:w="769" w:type="dxa"/>
            <w:shd w:val="clear" w:color="auto" w:fill="EDEDED"/>
            <w:tcMar>
              <w:top w:w="60" w:type="dxa"/>
              <w:left w:w="60" w:type="dxa"/>
              <w:bottom w:w="60" w:type="dxa"/>
              <w:right w:w="60" w:type="dxa"/>
            </w:tcMar>
          </w:tcPr>
          <w:p w14:paraId="7EB44FDE" w14:textId="77777777" w:rsidR="00A33B21" w:rsidRPr="009B0FD6" w:rsidRDefault="00A33B21" w:rsidP="00D1073F">
            <w:pPr>
              <w:spacing w:before="0" w:line="196" w:lineRule="auto"/>
              <w:jc w:val="center"/>
            </w:pPr>
          </w:p>
        </w:tc>
        <w:tc>
          <w:tcPr>
            <w:tcW w:w="2547" w:type="dxa"/>
            <w:shd w:val="clear" w:color="auto" w:fill="EDEDED"/>
            <w:tcMar>
              <w:top w:w="60" w:type="dxa"/>
              <w:left w:w="60" w:type="dxa"/>
              <w:bottom w:w="60" w:type="dxa"/>
              <w:right w:w="60" w:type="dxa"/>
            </w:tcMar>
          </w:tcPr>
          <w:p w14:paraId="6668F5C0" w14:textId="77777777" w:rsidR="00A33B21" w:rsidRPr="009B0FD6" w:rsidRDefault="00A33B21" w:rsidP="00D1073F">
            <w:pPr>
              <w:spacing w:before="0" w:line="196" w:lineRule="auto"/>
              <w:jc w:val="center"/>
            </w:pPr>
          </w:p>
        </w:tc>
      </w:tr>
      <w:tr w:rsidR="00A33B21" w:rsidRPr="009B0FD6" w14:paraId="41669E99"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B3063F8" w14:textId="77777777" w:rsidR="00A33B21" w:rsidRPr="009B0FD6" w:rsidRDefault="00A33B21" w:rsidP="00D1073F">
            <w:pPr>
              <w:spacing w:before="0" w:after="100" w:line="196" w:lineRule="auto"/>
              <w:jc w:val="center"/>
            </w:pPr>
            <w:r w:rsidRPr="009B0FD6">
              <w:rPr>
                <w:b/>
                <w:color w:val="FFFFFF"/>
                <w:sz w:val="20"/>
                <w:szCs w:val="20"/>
                <w:shd w:val="clear" w:color="auto" w:fill="A5A5A5"/>
              </w:rPr>
              <w:t>15.1-15.7 15.9</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A780712" w14:textId="77777777" w:rsidR="00A33B21" w:rsidRPr="009B0FD6" w:rsidRDefault="00A33B21" w:rsidP="00D1073F">
            <w:pPr>
              <w:spacing w:before="0" w:line="240" w:lineRule="auto"/>
            </w:pPr>
            <w:r w:rsidRPr="009B0FD6">
              <w:rPr>
                <w:sz w:val="20"/>
                <w:szCs w:val="20"/>
              </w:rPr>
              <w:t>Business Logic Section.</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9B41F8C" w14:textId="77777777" w:rsidR="00A33B21" w:rsidRPr="009B0FD6" w:rsidRDefault="00A33B21" w:rsidP="00D1073F">
            <w:pPr>
              <w:spacing w:before="0" w:line="240" w:lineRule="auto"/>
              <w:jc w:val="center"/>
            </w:pPr>
            <w:r w:rsidRPr="009B0FD6">
              <w:rPr>
                <w:sz w:val="20"/>
                <w:szCs w:val="20"/>
              </w:rPr>
              <w:t>Merged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E2B07D1" w14:textId="77777777" w:rsidR="00A33B21" w:rsidRPr="009B0FD6" w:rsidRDefault="00A33B21" w:rsidP="00D1073F">
            <w:pPr>
              <w:spacing w:before="0" w:line="240" w:lineRule="auto"/>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3D79B1E" w14:textId="77777777" w:rsidR="00A33B21" w:rsidRPr="009B0FD6" w:rsidRDefault="00A33B21" w:rsidP="00D1073F">
            <w:pPr>
              <w:spacing w:before="0" w:line="240" w:lineRule="auto"/>
            </w:pPr>
            <w:r w:rsidRPr="009B0FD6">
              <w:rPr>
                <w:sz w:val="20"/>
                <w:szCs w:val="20"/>
              </w:rPr>
              <w:t>Most of section 15 has been merged into 15.8 and 15.10.</w:t>
            </w:r>
          </w:p>
        </w:tc>
      </w:tr>
      <w:tr w:rsidR="00A33B21" w:rsidRPr="009B0FD6" w14:paraId="107066DD"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18DF1F1D" w14:textId="77777777" w:rsidR="00A33B21" w:rsidRPr="009B0FD6" w:rsidRDefault="00A33B21" w:rsidP="00D1073F">
            <w:pPr>
              <w:spacing w:before="0" w:after="100" w:line="196" w:lineRule="auto"/>
              <w:jc w:val="center"/>
            </w:pPr>
            <w:r w:rsidRPr="009B0FD6">
              <w:rPr>
                <w:b/>
                <w:color w:val="FFFFFF"/>
                <w:sz w:val="20"/>
                <w:szCs w:val="20"/>
                <w:shd w:val="clear" w:color="auto" w:fill="A5A5A5"/>
              </w:rPr>
              <w:t>15.11</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2B9529C" w14:textId="77777777" w:rsidR="00A33B21" w:rsidRPr="009B0FD6" w:rsidRDefault="00A33B21" w:rsidP="00D1073F">
            <w:pPr>
              <w:spacing w:before="0" w:line="240" w:lineRule="auto"/>
            </w:pPr>
            <w:r w:rsidRPr="009B0FD6">
              <w:rPr>
                <w:sz w:val="20"/>
                <w:szCs w:val="20"/>
              </w:rPr>
              <w:t>Verify that the application covers off risks associated with Spoofing, Tampering, Repudiation, Information Disclosure, and Elevation of privilege (STRIDE).</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AA2F18E" w14:textId="77777777" w:rsidR="00A33B21" w:rsidRPr="009B0FD6" w:rsidRDefault="00A33B21" w:rsidP="00D1073F">
            <w:pPr>
              <w:spacing w:before="0" w:line="240" w:lineRule="auto"/>
              <w:jc w:val="center"/>
            </w:pPr>
            <w:r w:rsidRPr="009B0FD6">
              <w:rPr>
                <w:sz w:val="20"/>
                <w:szCs w:val="20"/>
              </w:rPr>
              <w:t>Duplicate</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3819A7FB" w14:textId="77777777" w:rsidR="00A33B21" w:rsidRPr="009B0FD6" w:rsidRDefault="00A33B21" w:rsidP="00D1073F">
            <w:pPr>
              <w:spacing w:before="0" w:line="240" w:lineRule="auto"/>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B4E2864" w14:textId="77777777" w:rsidR="00A33B21" w:rsidRPr="009B0FD6" w:rsidRDefault="00A33B21" w:rsidP="00D1073F">
            <w:pPr>
              <w:spacing w:before="0" w:line="240" w:lineRule="auto"/>
            </w:pPr>
            <w:r w:rsidRPr="009B0FD6">
              <w:rPr>
                <w:sz w:val="20"/>
                <w:szCs w:val="20"/>
              </w:rPr>
              <w:t>Duplicated requirement. Captured by V1.6</w:t>
            </w:r>
          </w:p>
        </w:tc>
      </w:tr>
      <w:tr w:rsidR="00A33B21" w:rsidRPr="009B0FD6" w14:paraId="090D3C5E"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326DA4B" w14:textId="77777777" w:rsidR="00A33B21" w:rsidRPr="009B0FD6" w:rsidRDefault="00A33B21" w:rsidP="00D1073F">
            <w:pPr>
              <w:spacing w:after="100" w:line="196" w:lineRule="auto"/>
              <w:jc w:val="center"/>
            </w:pPr>
            <w:r w:rsidRPr="009B0FD6">
              <w:rPr>
                <w:b/>
                <w:color w:val="FFFFFF"/>
                <w:sz w:val="20"/>
                <w:szCs w:val="20"/>
                <w:shd w:val="clear" w:color="auto" w:fill="A5A5A5"/>
              </w:rPr>
              <w:t>16.4</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449136F4" w14:textId="77777777" w:rsidR="00A33B21" w:rsidRPr="009B0FD6" w:rsidRDefault="00A33B21" w:rsidP="00D1073F">
            <w:pPr>
              <w:spacing w:before="0" w:line="240" w:lineRule="auto"/>
            </w:pPr>
            <w:r w:rsidRPr="009B0FD6">
              <w:rPr>
                <w:sz w:val="20"/>
                <w:szCs w:val="20"/>
              </w:rPr>
              <w:t>Verify that parameters obtained from untrusted sources are not used in manipulating filenames, pathnames or any file system object without first being canonicalized and input validated to prevent local file inclusion attacks.</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1F601F7" w14:textId="77777777" w:rsidR="00A33B21" w:rsidRPr="009B0FD6" w:rsidRDefault="00A33B21" w:rsidP="00D1073F">
            <w:pPr>
              <w:spacing w:before="0" w:line="240" w:lineRule="auto"/>
              <w:jc w:val="center"/>
            </w:pPr>
            <w:r w:rsidRPr="009B0FD6">
              <w:rPr>
                <w:sz w:val="20"/>
                <w:szCs w:val="20"/>
              </w:rPr>
              <w:t>Moved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5B6139C" w14:textId="77777777" w:rsidR="00A33B21" w:rsidRPr="009B0FD6" w:rsidRDefault="00A33B21" w:rsidP="00D1073F">
            <w:pPr>
              <w:spacing w:before="0" w:line="240" w:lineRule="auto"/>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551B07F6" w14:textId="77777777" w:rsidR="00A33B21" w:rsidRPr="009B0FD6" w:rsidRDefault="00A33B21" w:rsidP="00D1073F">
            <w:pPr>
              <w:spacing w:before="0" w:line="240" w:lineRule="auto"/>
            </w:pPr>
            <w:r w:rsidRPr="009B0FD6">
              <w:rPr>
                <w:sz w:val="20"/>
                <w:szCs w:val="20"/>
              </w:rPr>
              <w:t>Moved to V16.2</w:t>
            </w:r>
          </w:p>
        </w:tc>
      </w:tr>
      <w:tr w:rsidR="00A33B21" w:rsidRPr="009B0FD6" w14:paraId="7522E33E"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BD18703" w14:textId="77777777" w:rsidR="00A33B21" w:rsidRPr="009B0FD6" w:rsidRDefault="00A33B21" w:rsidP="00D1073F">
            <w:pPr>
              <w:spacing w:after="100" w:line="196" w:lineRule="auto"/>
              <w:jc w:val="center"/>
            </w:pPr>
            <w:r w:rsidRPr="009B0FD6">
              <w:rPr>
                <w:b/>
                <w:color w:val="FFFFFF"/>
                <w:sz w:val="20"/>
                <w:szCs w:val="20"/>
                <w:shd w:val="clear" w:color="auto" w:fill="A5A5A5"/>
              </w:rPr>
              <w:lastRenderedPageBreak/>
              <w:t>17.1</w:t>
            </w:r>
          </w:p>
        </w:tc>
        <w:tc>
          <w:tcPr>
            <w:tcW w:w="3757" w:type="dxa"/>
            <w:gridSpan w:val="2"/>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10356605" w14:textId="77777777" w:rsidR="00A33B21" w:rsidRPr="009B0FD6" w:rsidRDefault="00A33B21" w:rsidP="00D1073F">
            <w:pPr>
              <w:spacing w:before="0" w:line="240" w:lineRule="auto"/>
            </w:pPr>
            <w:r w:rsidRPr="009B0FD6">
              <w:rPr>
                <w:sz w:val="20"/>
                <w:szCs w:val="20"/>
              </w:rPr>
              <w:t>Verify that the client validates SSL certificates</w:t>
            </w:r>
          </w:p>
        </w:tc>
        <w:tc>
          <w:tcPr>
            <w:tcW w:w="1151"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B977ED1" w14:textId="77777777" w:rsidR="00A33B21" w:rsidRPr="009B0FD6" w:rsidRDefault="00A33B21" w:rsidP="00D1073F">
            <w:pPr>
              <w:spacing w:before="0" w:line="240" w:lineRule="auto"/>
              <w:jc w:val="center"/>
            </w:pPr>
            <w:r w:rsidRPr="009B0FD6">
              <w:rPr>
                <w:sz w:val="20"/>
                <w:szCs w:val="20"/>
              </w:rPr>
              <w:t>Deprecated</w:t>
            </w:r>
          </w:p>
        </w:tc>
        <w:tc>
          <w:tcPr>
            <w:tcW w:w="769"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2DE91030" w14:textId="77777777" w:rsidR="00A33B21" w:rsidRPr="009B0FD6" w:rsidRDefault="00A33B21" w:rsidP="00D1073F">
            <w:pPr>
              <w:spacing w:before="0" w:line="240" w:lineRule="auto"/>
            </w:pPr>
            <w:r w:rsidRPr="009B0FD6">
              <w:rPr>
                <w:sz w:val="20"/>
                <w:szCs w:val="20"/>
              </w:rPr>
              <w:t>3.0</w:t>
            </w:r>
          </w:p>
        </w:tc>
        <w:tc>
          <w:tcPr>
            <w:tcW w:w="2547" w:type="dxa"/>
            <w:tcBorders>
              <w:top w:val="single" w:sz="6" w:space="0" w:color="FFFFFF"/>
              <w:left w:val="single" w:sz="6" w:space="0" w:color="FFFFFF"/>
              <w:bottom w:val="single" w:sz="6" w:space="0" w:color="FFFFFF"/>
              <w:right w:val="single" w:sz="6" w:space="0" w:color="FFFFFF"/>
            </w:tcBorders>
            <w:tcMar>
              <w:top w:w="60" w:type="dxa"/>
              <w:left w:w="60" w:type="dxa"/>
              <w:bottom w:w="60" w:type="dxa"/>
              <w:right w:w="60" w:type="dxa"/>
            </w:tcMar>
          </w:tcPr>
          <w:p w14:paraId="611EC971" w14:textId="77777777" w:rsidR="00A33B21" w:rsidRPr="009B0FD6" w:rsidRDefault="00A33B21" w:rsidP="00D1073F">
            <w:pPr>
              <w:spacing w:before="0" w:line="240" w:lineRule="auto"/>
            </w:pPr>
            <w:r w:rsidRPr="009B0FD6">
              <w:rPr>
                <w:sz w:val="20"/>
                <w:szCs w:val="20"/>
              </w:rPr>
              <w:t>Duplicated requirement. General requirement already captured by V10.</w:t>
            </w:r>
          </w:p>
        </w:tc>
      </w:tr>
      <w:tr w:rsidR="00A33B21" w:rsidRPr="009B0FD6" w14:paraId="17B126E7"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674B0A4" w14:textId="7D01821E" w:rsidR="00A33B21" w:rsidRPr="009B0FD6" w:rsidRDefault="00A33B21" w:rsidP="00D1073F">
            <w:pPr>
              <w:spacing w:after="100" w:line="196" w:lineRule="auto"/>
              <w:jc w:val="center"/>
            </w:pPr>
            <w:r w:rsidRPr="009B0FD6">
              <w:rPr>
                <w:b/>
                <w:color w:val="FFFFFF"/>
                <w:sz w:val="20"/>
                <w:szCs w:val="20"/>
                <w:shd w:val="clear" w:color="auto" w:fill="A5A5A5"/>
              </w:rPr>
              <w:t>17.7</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55A96BCD"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5F998AB6"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06B4FE5"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FE4CD9F" w14:textId="77777777" w:rsidR="00A33B21" w:rsidRPr="009B0FD6" w:rsidRDefault="00A33B21" w:rsidP="00D1073F">
            <w:pPr>
              <w:spacing w:before="0" w:line="196" w:lineRule="auto"/>
              <w:jc w:val="center"/>
            </w:pPr>
          </w:p>
        </w:tc>
      </w:tr>
      <w:tr w:rsidR="00A33B21" w:rsidRPr="009B0FD6" w14:paraId="5C42EA56"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22E331B" w14:textId="3DE9C444" w:rsidR="00A33B21" w:rsidRPr="009B0FD6" w:rsidRDefault="00A33B21" w:rsidP="00D1073F">
            <w:pPr>
              <w:spacing w:after="100" w:line="196" w:lineRule="auto"/>
              <w:jc w:val="center"/>
            </w:pPr>
            <w:r w:rsidRPr="009B0FD6">
              <w:rPr>
                <w:b/>
                <w:color w:val="FFFFFF"/>
                <w:sz w:val="20"/>
                <w:szCs w:val="20"/>
                <w:shd w:val="clear" w:color="auto" w:fill="A5A5A5"/>
              </w:rPr>
              <w:t>17.8</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16B355A"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8EA8D6C"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69403CE7"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606D4D7F" w14:textId="77777777" w:rsidR="00A33B21" w:rsidRPr="009B0FD6" w:rsidRDefault="00A33B21" w:rsidP="00D1073F">
            <w:pPr>
              <w:spacing w:before="0" w:line="196" w:lineRule="auto"/>
              <w:jc w:val="center"/>
            </w:pPr>
          </w:p>
        </w:tc>
      </w:tr>
      <w:tr w:rsidR="00A33B21" w:rsidRPr="009B0FD6" w14:paraId="0BC56A67"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E24BFFC" w14:textId="4C1B38D9" w:rsidR="00A33B21" w:rsidRPr="009B0FD6" w:rsidRDefault="00A33B21" w:rsidP="00D1073F">
            <w:pPr>
              <w:spacing w:after="100" w:line="196" w:lineRule="auto"/>
              <w:jc w:val="center"/>
            </w:pPr>
            <w:r w:rsidRPr="009B0FD6">
              <w:rPr>
                <w:b/>
                <w:color w:val="FFFFFF"/>
                <w:sz w:val="20"/>
                <w:szCs w:val="20"/>
                <w:shd w:val="clear" w:color="auto" w:fill="A5A5A5"/>
              </w:rPr>
              <w:t>17.10</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2E5D8C0"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6B90C0D"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74102171"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9DFDA46" w14:textId="77777777" w:rsidR="00A33B21" w:rsidRPr="009B0FD6" w:rsidRDefault="00A33B21" w:rsidP="00D1073F">
            <w:pPr>
              <w:spacing w:before="0" w:line="196" w:lineRule="auto"/>
              <w:jc w:val="center"/>
            </w:pPr>
          </w:p>
        </w:tc>
      </w:tr>
      <w:tr w:rsidR="00A33B21" w:rsidRPr="009B0FD6" w14:paraId="091C2039"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F8FA306" w14:textId="755B0814" w:rsidR="00A33B21" w:rsidRPr="009B0FD6" w:rsidRDefault="00A33B21" w:rsidP="00D1073F">
            <w:pPr>
              <w:spacing w:after="100" w:line="196" w:lineRule="auto"/>
              <w:jc w:val="center"/>
            </w:pPr>
            <w:r w:rsidRPr="009B0FD6">
              <w:rPr>
                <w:b/>
                <w:color w:val="FFFFFF"/>
                <w:sz w:val="20"/>
                <w:szCs w:val="20"/>
                <w:shd w:val="clear" w:color="auto" w:fill="A5A5A5"/>
              </w:rPr>
              <w:t>17.11</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46DDA19"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7554BE68"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F198701"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15D0882" w14:textId="77777777" w:rsidR="00A33B21" w:rsidRPr="009B0FD6" w:rsidRDefault="00A33B21" w:rsidP="00D1073F">
            <w:pPr>
              <w:spacing w:before="0" w:line="196" w:lineRule="auto"/>
              <w:jc w:val="center"/>
            </w:pPr>
          </w:p>
        </w:tc>
      </w:tr>
      <w:tr w:rsidR="00A33B21" w:rsidRPr="009B0FD6" w14:paraId="2CD2D371"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170CD8A4" w14:textId="4051DDA7" w:rsidR="00A33B21" w:rsidRPr="009B0FD6" w:rsidRDefault="00A33B21" w:rsidP="00D1073F">
            <w:pPr>
              <w:spacing w:after="100" w:line="196" w:lineRule="auto"/>
              <w:jc w:val="center"/>
            </w:pPr>
            <w:r w:rsidRPr="009B0FD6">
              <w:rPr>
                <w:b/>
                <w:color w:val="FFFFFF"/>
                <w:sz w:val="20"/>
                <w:szCs w:val="20"/>
                <w:shd w:val="clear" w:color="auto" w:fill="A5A5A5"/>
              </w:rPr>
              <w:t>17.12</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62DFCC50"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EAE16DE"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7B01B84"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7A1C5AC3" w14:textId="77777777" w:rsidR="00A33B21" w:rsidRPr="009B0FD6" w:rsidRDefault="00A33B21" w:rsidP="00D1073F">
            <w:pPr>
              <w:spacing w:before="0" w:line="196" w:lineRule="auto"/>
              <w:jc w:val="center"/>
            </w:pPr>
          </w:p>
        </w:tc>
      </w:tr>
      <w:tr w:rsidR="00A33B21" w:rsidRPr="009B0FD6" w14:paraId="59937BAA"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F065F68" w14:textId="1FB12936" w:rsidR="00A33B21" w:rsidRPr="009B0FD6" w:rsidRDefault="00A33B21" w:rsidP="00D1073F">
            <w:pPr>
              <w:spacing w:after="100" w:line="196" w:lineRule="auto"/>
              <w:jc w:val="center"/>
            </w:pPr>
            <w:r w:rsidRPr="009B0FD6">
              <w:rPr>
                <w:b/>
                <w:color w:val="FFFFFF"/>
                <w:sz w:val="20"/>
                <w:szCs w:val="20"/>
                <w:shd w:val="clear" w:color="auto" w:fill="A5A5A5"/>
              </w:rPr>
              <w:t>17.13</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286EBF4"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D16BAF2"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5C0E9E71"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7E14EA9" w14:textId="77777777" w:rsidR="00A33B21" w:rsidRPr="009B0FD6" w:rsidRDefault="00A33B21" w:rsidP="00D1073F">
            <w:pPr>
              <w:spacing w:before="0" w:line="196" w:lineRule="auto"/>
              <w:jc w:val="center"/>
            </w:pPr>
          </w:p>
        </w:tc>
      </w:tr>
      <w:tr w:rsidR="00A33B21" w:rsidRPr="009B0FD6" w14:paraId="34D7E082"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09FC1389" w14:textId="6A86B26A" w:rsidR="00A33B21" w:rsidRPr="009B0FD6" w:rsidRDefault="00A33B21" w:rsidP="00D1073F">
            <w:pPr>
              <w:spacing w:after="100" w:line="196" w:lineRule="auto"/>
              <w:jc w:val="center"/>
            </w:pPr>
            <w:r w:rsidRPr="009B0FD6">
              <w:rPr>
                <w:b/>
                <w:color w:val="FFFFFF"/>
                <w:sz w:val="20"/>
                <w:szCs w:val="20"/>
                <w:shd w:val="clear" w:color="auto" w:fill="A5A5A5"/>
              </w:rPr>
              <w:t>17.14</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6861C07"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01EE074C"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39A9E6A"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7DBC1E00" w14:textId="77777777" w:rsidR="00A33B21" w:rsidRPr="009B0FD6" w:rsidRDefault="00A33B21" w:rsidP="00D1073F">
            <w:pPr>
              <w:spacing w:before="0" w:line="196" w:lineRule="auto"/>
              <w:jc w:val="center"/>
            </w:pPr>
          </w:p>
        </w:tc>
      </w:tr>
      <w:tr w:rsidR="00A33B21" w:rsidRPr="009B0FD6" w14:paraId="0733FA92"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8CCB477" w14:textId="4C777662" w:rsidR="00A33B21" w:rsidRPr="009B0FD6" w:rsidRDefault="00A33B21" w:rsidP="00D1073F">
            <w:pPr>
              <w:spacing w:after="100" w:line="196" w:lineRule="auto"/>
              <w:jc w:val="center"/>
            </w:pPr>
            <w:r w:rsidRPr="009B0FD6">
              <w:rPr>
                <w:b/>
                <w:color w:val="FFFFFF"/>
                <w:sz w:val="20"/>
                <w:szCs w:val="20"/>
                <w:shd w:val="clear" w:color="auto" w:fill="A5A5A5"/>
              </w:rPr>
              <w:t>17.15</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0341FE2"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AB7F519"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6E428B4F"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09E73DA1" w14:textId="77777777" w:rsidR="00A33B21" w:rsidRPr="009B0FD6" w:rsidRDefault="00A33B21" w:rsidP="00D1073F">
            <w:pPr>
              <w:spacing w:before="0" w:line="196" w:lineRule="auto"/>
              <w:jc w:val="center"/>
            </w:pPr>
          </w:p>
        </w:tc>
      </w:tr>
      <w:tr w:rsidR="00A33B21" w:rsidRPr="009B0FD6" w14:paraId="7E76B7A0"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7020658A" w14:textId="1E055A55" w:rsidR="00A33B21" w:rsidRPr="009B0FD6" w:rsidRDefault="00A33B21" w:rsidP="00D1073F">
            <w:pPr>
              <w:spacing w:after="100" w:line="196" w:lineRule="auto"/>
              <w:jc w:val="center"/>
            </w:pPr>
            <w:r w:rsidRPr="009B0FD6">
              <w:rPr>
                <w:b/>
                <w:color w:val="FFFFFF"/>
                <w:sz w:val="20"/>
                <w:szCs w:val="20"/>
                <w:shd w:val="clear" w:color="auto" w:fill="A5A5A5"/>
              </w:rPr>
              <w:t>17.16</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5E4494F"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1DD1E03"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5AD52969"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EA2968F" w14:textId="77777777" w:rsidR="00A33B21" w:rsidRPr="009B0FD6" w:rsidRDefault="00A33B21" w:rsidP="00D1073F">
            <w:pPr>
              <w:spacing w:before="0" w:line="196" w:lineRule="auto"/>
              <w:jc w:val="center"/>
            </w:pPr>
          </w:p>
        </w:tc>
      </w:tr>
      <w:tr w:rsidR="00A33B21" w:rsidRPr="009B0FD6" w14:paraId="68617326"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2B6F6080" w14:textId="4E67225B" w:rsidR="00A33B21" w:rsidRPr="009B0FD6" w:rsidRDefault="00A33B21" w:rsidP="00D1073F">
            <w:pPr>
              <w:spacing w:after="100" w:line="196" w:lineRule="auto"/>
              <w:jc w:val="center"/>
            </w:pPr>
            <w:r w:rsidRPr="009B0FD6">
              <w:rPr>
                <w:b/>
                <w:color w:val="FFFFFF"/>
                <w:sz w:val="20"/>
                <w:szCs w:val="20"/>
                <w:shd w:val="clear" w:color="auto" w:fill="A5A5A5"/>
              </w:rPr>
              <w:t>17.17</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6AD5CD36"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72E9218"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0A777C3"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73AA53E5" w14:textId="77777777" w:rsidR="00A33B21" w:rsidRPr="009B0FD6" w:rsidRDefault="00A33B21" w:rsidP="00D1073F">
            <w:pPr>
              <w:spacing w:before="0" w:line="196" w:lineRule="auto"/>
              <w:jc w:val="center"/>
            </w:pPr>
          </w:p>
        </w:tc>
      </w:tr>
      <w:tr w:rsidR="00A33B21" w:rsidRPr="009B0FD6" w14:paraId="385C9247"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7D8B557D" w14:textId="659DCEBA" w:rsidR="00A33B21" w:rsidRPr="009B0FD6" w:rsidRDefault="00A33B21" w:rsidP="00D1073F">
            <w:pPr>
              <w:spacing w:after="100" w:line="196" w:lineRule="auto"/>
              <w:jc w:val="center"/>
            </w:pPr>
            <w:r w:rsidRPr="009B0FD6">
              <w:rPr>
                <w:b/>
                <w:color w:val="FFFFFF"/>
                <w:sz w:val="20"/>
                <w:szCs w:val="20"/>
                <w:shd w:val="clear" w:color="auto" w:fill="A5A5A5"/>
              </w:rPr>
              <w:t>17.18</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655B90B2"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04CAF946"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79C9A886"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853226D" w14:textId="77777777" w:rsidR="00A33B21" w:rsidRPr="009B0FD6" w:rsidRDefault="00A33B21" w:rsidP="00D1073F">
            <w:pPr>
              <w:spacing w:before="0" w:line="196" w:lineRule="auto"/>
              <w:jc w:val="center"/>
            </w:pPr>
          </w:p>
        </w:tc>
      </w:tr>
      <w:tr w:rsidR="00A33B21" w:rsidRPr="009B0FD6" w14:paraId="1BD4DA31"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52649019" w14:textId="7210B552" w:rsidR="00A33B21" w:rsidRPr="009B0FD6" w:rsidRDefault="00A33B21" w:rsidP="00D1073F">
            <w:pPr>
              <w:spacing w:after="100" w:line="196" w:lineRule="auto"/>
              <w:jc w:val="center"/>
            </w:pPr>
            <w:r w:rsidRPr="009B0FD6">
              <w:rPr>
                <w:b/>
                <w:color w:val="FFFFFF"/>
                <w:sz w:val="20"/>
                <w:szCs w:val="20"/>
                <w:shd w:val="clear" w:color="auto" w:fill="A5A5A5"/>
              </w:rPr>
              <w:t>17.19</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76F8F4E8"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7D862B7"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534FD8D3"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393E0865" w14:textId="77777777" w:rsidR="00A33B21" w:rsidRPr="009B0FD6" w:rsidRDefault="00A33B21" w:rsidP="00D1073F">
            <w:pPr>
              <w:spacing w:before="0" w:line="196" w:lineRule="auto"/>
              <w:jc w:val="center"/>
            </w:pPr>
          </w:p>
        </w:tc>
      </w:tr>
      <w:tr w:rsidR="00A33B21" w:rsidRPr="009B0FD6" w14:paraId="1EC44437"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4FC358ED" w14:textId="0608FF62" w:rsidR="00A33B21" w:rsidRPr="009B0FD6" w:rsidRDefault="00A33B21" w:rsidP="00D1073F">
            <w:pPr>
              <w:spacing w:after="100" w:line="196" w:lineRule="auto"/>
              <w:jc w:val="center"/>
            </w:pPr>
            <w:r w:rsidRPr="009B0FD6">
              <w:rPr>
                <w:b/>
                <w:color w:val="FFFFFF"/>
                <w:sz w:val="20"/>
                <w:szCs w:val="20"/>
                <w:shd w:val="clear" w:color="auto" w:fill="A5A5A5"/>
              </w:rPr>
              <w:t>17.20</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14374EBF"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8D4B647"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036180D0"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E9755D2" w14:textId="77777777" w:rsidR="00A33B21" w:rsidRPr="009B0FD6" w:rsidRDefault="00A33B21" w:rsidP="00D1073F">
            <w:pPr>
              <w:spacing w:before="0" w:line="196" w:lineRule="auto"/>
              <w:jc w:val="center"/>
            </w:pPr>
          </w:p>
        </w:tc>
      </w:tr>
      <w:tr w:rsidR="00A33B21" w:rsidRPr="009B0FD6" w14:paraId="1126F9B0"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6A79AD2C" w14:textId="2239F7FE" w:rsidR="00A33B21" w:rsidRPr="009B0FD6" w:rsidRDefault="00A33B21" w:rsidP="00D1073F">
            <w:pPr>
              <w:spacing w:after="100" w:line="196" w:lineRule="auto"/>
              <w:jc w:val="center"/>
            </w:pPr>
            <w:r w:rsidRPr="009B0FD6">
              <w:rPr>
                <w:b/>
                <w:color w:val="FFFFFF"/>
                <w:sz w:val="20"/>
                <w:szCs w:val="20"/>
                <w:shd w:val="clear" w:color="auto" w:fill="A5A5A5"/>
              </w:rPr>
              <w:t>17.22</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58F55DDB"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581E7179"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2F423C6"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0B0D1D3A" w14:textId="77777777" w:rsidR="00A33B21" w:rsidRPr="009B0FD6" w:rsidRDefault="00A33B21" w:rsidP="00D1073F">
            <w:pPr>
              <w:spacing w:before="0" w:line="196" w:lineRule="auto"/>
              <w:jc w:val="center"/>
            </w:pPr>
          </w:p>
        </w:tc>
      </w:tr>
      <w:tr w:rsidR="00A33B21" w:rsidRPr="009B0FD6" w14:paraId="567F93F0"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1F459095" w14:textId="24EB9741" w:rsidR="00A33B21" w:rsidRPr="009B0FD6" w:rsidRDefault="00A33B21" w:rsidP="00D1073F">
            <w:pPr>
              <w:spacing w:after="100" w:line="196" w:lineRule="auto"/>
              <w:jc w:val="center"/>
            </w:pPr>
            <w:r w:rsidRPr="009B0FD6">
              <w:rPr>
                <w:b/>
                <w:color w:val="FFFFFF"/>
                <w:sz w:val="20"/>
                <w:szCs w:val="20"/>
                <w:shd w:val="clear" w:color="auto" w:fill="A5A5A5"/>
              </w:rPr>
              <w:t>17.23</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AC86E15"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06340030"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13F7DBC6"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26B70676" w14:textId="77777777" w:rsidR="00A33B21" w:rsidRPr="009B0FD6" w:rsidRDefault="00A33B21" w:rsidP="00D1073F">
            <w:pPr>
              <w:spacing w:before="0" w:line="196" w:lineRule="auto"/>
              <w:jc w:val="center"/>
            </w:pPr>
          </w:p>
        </w:tc>
      </w:tr>
      <w:tr w:rsidR="00A33B21" w:rsidRPr="009B0FD6" w14:paraId="7877F874" w14:textId="77777777" w:rsidTr="00481B74">
        <w:tc>
          <w:tcPr>
            <w:tcW w:w="780" w:type="dxa"/>
            <w:tcBorders>
              <w:top w:val="single" w:sz="6" w:space="0" w:color="FFFFFF"/>
              <w:left w:val="single" w:sz="6" w:space="0" w:color="FFFFFF"/>
              <w:bottom w:val="single" w:sz="6" w:space="0" w:color="FFFFFF"/>
              <w:right w:val="single" w:sz="6" w:space="0" w:color="FFFFFF"/>
            </w:tcBorders>
            <w:shd w:val="clear" w:color="auto" w:fill="A5A5A5"/>
            <w:tcMar>
              <w:top w:w="60" w:type="dxa"/>
              <w:left w:w="60" w:type="dxa"/>
              <w:bottom w:w="60" w:type="dxa"/>
              <w:right w:w="60" w:type="dxa"/>
            </w:tcMar>
          </w:tcPr>
          <w:p w14:paraId="775B4B6E" w14:textId="7D165321" w:rsidR="00A33B21" w:rsidRPr="009B0FD6" w:rsidRDefault="00A33B21" w:rsidP="00D1073F">
            <w:pPr>
              <w:spacing w:after="100" w:line="196" w:lineRule="auto"/>
              <w:jc w:val="center"/>
            </w:pPr>
            <w:r w:rsidRPr="009B0FD6">
              <w:rPr>
                <w:b/>
                <w:color w:val="FFFFFF"/>
                <w:sz w:val="20"/>
                <w:szCs w:val="20"/>
                <w:shd w:val="clear" w:color="auto" w:fill="A5A5A5"/>
              </w:rPr>
              <w:t>17.24</w:t>
            </w:r>
          </w:p>
        </w:tc>
        <w:tc>
          <w:tcPr>
            <w:tcW w:w="3757" w:type="dxa"/>
            <w:gridSpan w:val="2"/>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0469B4B9" w14:textId="77777777" w:rsidR="00A33B21" w:rsidRPr="009B0FD6" w:rsidRDefault="00A33B21" w:rsidP="00D1073F">
            <w:pPr>
              <w:spacing w:before="0" w:after="100" w:line="196" w:lineRule="auto"/>
            </w:pPr>
            <w:r w:rsidRPr="009B0FD6">
              <w:rPr>
                <w:sz w:val="20"/>
                <w:szCs w:val="20"/>
                <w:shd w:val="clear" w:color="auto" w:fill="EDEDED"/>
              </w:rPr>
              <w:t>Deprecated</w:t>
            </w:r>
          </w:p>
        </w:tc>
        <w:tc>
          <w:tcPr>
            <w:tcW w:w="1151"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6646D720" w14:textId="77777777" w:rsidR="00A33B21" w:rsidRPr="009B0FD6" w:rsidRDefault="00A33B21" w:rsidP="00D1073F">
            <w:pPr>
              <w:spacing w:before="0" w:line="196" w:lineRule="auto"/>
              <w:jc w:val="center"/>
            </w:pPr>
          </w:p>
        </w:tc>
        <w:tc>
          <w:tcPr>
            <w:tcW w:w="769"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46B7D020" w14:textId="77777777" w:rsidR="00A33B21" w:rsidRPr="009B0FD6" w:rsidRDefault="00A33B21" w:rsidP="00D1073F">
            <w:pPr>
              <w:spacing w:before="0" w:line="196" w:lineRule="auto"/>
              <w:jc w:val="center"/>
            </w:pPr>
          </w:p>
        </w:tc>
        <w:tc>
          <w:tcPr>
            <w:tcW w:w="2547" w:type="dxa"/>
            <w:tcBorders>
              <w:top w:val="single" w:sz="6" w:space="0" w:color="FFFFFF"/>
              <w:left w:val="single" w:sz="6" w:space="0" w:color="FFFFFF"/>
              <w:bottom w:val="single" w:sz="6" w:space="0" w:color="FFFFFF"/>
              <w:right w:val="single" w:sz="6" w:space="0" w:color="FFFFFF"/>
            </w:tcBorders>
            <w:shd w:val="clear" w:color="auto" w:fill="EDEDED"/>
            <w:tcMar>
              <w:top w:w="60" w:type="dxa"/>
              <w:left w:w="60" w:type="dxa"/>
              <w:bottom w:w="60" w:type="dxa"/>
              <w:right w:w="60" w:type="dxa"/>
            </w:tcMar>
          </w:tcPr>
          <w:p w14:paraId="14B82BE0" w14:textId="77777777" w:rsidR="00A33B21" w:rsidRPr="009B0FD6" w:rsidRDefault="00A33B21" w:rsidP="00D1073F">
            <w:pPr>
              <w:spacing w:before="0" w:line="196" w:lineRule="auto"/>
              <w:jc w:val="center"/>
            </w:pPr>
          </w:p>
        </w:tc>
      </w:tr>
    </w:tbl>
    <w:p w14:paraId="1014C81C" w14:textId="77777777" w:rsidR="00E31701" w:rsidRPr="009B0FD6" w:rsidRDefault="00E31701" w:rsidP="00E31701"/>
    <w:p w14:paraId="0CD4F7EF" w14:textId="13BFAB12" w:rsidR="00DF702A" w:rsidRPr="009B0FD6" w:rsidRDefault="00DF702A" w:rsidP="00BD5F80">
      <w:pPr>
        <w:pStyle w:val="Heading1"/>
      </w:pPr>
      <w:bookmarkStart w:id="100" w:name="_Toc478430858"/>
      <w:r w:rsidRPr="009B0FD6">
        <w:lastRenderedPageBreak/>
        <w:t>Appendix B: Glossary</w:t>
      </w:r>
      <w:bookmarkEnd w:id="100"/>
    </w:p>
    <w:p w14:paraId="079E8C48" w14:textId="77777777" w:rsidR="00A33B21" w:rsidRPr="009B0FD6" w:rsidRDefault="00A33B21" w:rsidP="00A33B21">
      <w:pPr>
        <w:pStyle w:val="ListParagraph"/>
      </w:pPr>
      <w:r w:rsidRPr="009B0FD6">
        <w:rPr>
          <w:b/>
        </w:rPr>
        <w:t>Access Control</w:t>
      </w:r>
      <w:r w:rsidRPr="009B0FD6">
        <w:t xml:space="preserve"> – A means of restricting access to files, referenced functions, URLs, and data based on the identity of users and/or groups to which they belong. </w:t>
      </w:r>
    </w:p>
    <w:p w14:paraId="68785C54" w14:textId="77777777" w:rsidR="00A33B21" w:rsidRPr="009B0FD6" w:rsidRDefault="00A33B21" w:rsidP="00A33B21">
      <w:pPr>
        <w:pStyle w:val="ListParagraph"/>
      </w:pPr>
      <w:r w:rsidRPr="009B0FD6">
        <w:rPr>
          <w:b/>
        </w:rPr>
        <w:t xml:space="preserve">Address Space Layout Randomization (ASLR) </w:t>
      </w:r>
      <w:r w:rsidRPr="009B0FD6">
        <w:t>– A technique to help protect against buffer overflow attacks.</w:t>
      </w:r>
    </w:p>
    <w:p w14:paraId="6C7AE8DE" w14:textId="77777777" w:rsidR="00A33B21" w:rsidRPr="009B0FD6" w:rsidRDefault="00A33B21" w:rsidP="00A33B21">
      <w:pPr>
        <w:pStyle w:val="ListParagraph"/>
      </w:pPr>
      <w:r w:rsidRPr="009B0FD6">
        <w:rPr>
          <w:b/>
        </w:rPr>
        <w:t>Application Security</w:t>
      </w:r>
      <w:r w:rsidRPr="009B0FD6">
        <w:t xml:space="preserve"> – Application-level security focuses on the analysis of components that comprise the application layer of the Open Systems Interconnection Reference Model (OSI Model), rather than focusing on for example the underlying operating system or connected networks. </w:t>
      </w:r>
    </w:p>
    <w:p w14:paraId="42446B22" w14:textId="77777777" w:rsidR="00A33B21" w:rsidRPr="009B0FD6" w:rsidRDefault="00A33B21" w:rsidP="00A33B21">
      <w:pPr>
        <w:pStyle w:val="ListParagraph"/>
      </w:pPr>
      <w:r w:rsidRPr="009B0FD6">
        <w:rPr>
          <w:b/>
        </w:rPr>
        <w:t>Application Security Verification</w:t>
      </w:r>
      <w:r w:rsidRPr="009B0FD6">
        <w:t xml:space="preserve"> – The technical assessment of an application against the OWASP ASVS. </w:t>
      </w:r>
    </w:p>
    <w:p w14:paraId="55CED323" w14:textId="77777777" w:rsidR="00A33B21" w:rsidRPr="009B0FD6" w:rsidRDefault="00A33B21" w:rsidP="00A33B21">
      <w:pPr>
        <w:pStyle w:val="ListParagraph"/>
      </w:pPr>
      <w:r w:rsidRPr="009B0FD6">
        <w:rPr>
          <w:b/>
        </w:rPr>
        <w:t>Application Security Verification Report</w:t>
      </w:r>
      <w:r w:rsidRPr="009B0FD6">
        <w:t xml:space="preserve"> – A report that documents the overall results and supporting analysis produced by the verifier for a particular application. </w:t>
      </w:r>
    </w:p>
    <w:p w14:paraId="7A86D31B" w14:textId="77777777" w:rsidR="00A33B21" w:rsidRPr="009B0FD6" w:rsidRDefault="00A33B21" w:rsidP="00A33B21">
      <w:pPr>
        <w:pStyle w:val="ListParagraph"/>
      </w:pPr>
      <w:r w:rsidRPr="009B0FD6">
        <w:rPr>
          <w:b/>
        </w:rPr>
        <w:t>Authentication</w:t>
      </w:r>
      <w:r w:rsidRPr="009B0FD6">
        <w:t xml:space="preserve"> – The verification of the claimed identity of an application user. </w:t>
      </w:r>
    </w:p>
    <w:p w14:paraId="215DBA82" w14:textId="77777777" w:rsidR="00A33B21" w:rsidRPr="009B0FD6" w:rsidRDefault="00A33B21" w:rsidP="00A33B21">
      <w:pPr>
        <w:pStyle w:val="ListParagraph"/>
      </w:pPr>
      <w:r w:rsidRPr="009B0FD6">
        <w:rPr>
          <w:b/>
        </w:rPr>
        <w:t>Automated Verification</w:t>
      </w:r>
      <w:r w:rsidRPr="009B0FD6">
        <w:t xml:space="preserve"> – The use of automated tools (either dynamic analysis tools, static analysis tools, or both) that use vulnerability signatures to find problems. </w:t>
      </w:r>
    </w:p>
    <w:p w14:paraId="23C8BEE8" w14:textId="77777777" w:rsidR="00A33B21" w:rsidRPr="009B0FD6" w:rsidRDefault="00A33B21" w:rsidP="00A33B21">
      <w:pPr>
        <w:pStyle w:val="ListParagraph"/>
      </w:pPr>
      <w:r w:rsidRPr="009B0FD6">
        <w:rPr>
          <w:b/>
        </w:rPr>
        <w:t>Back Doors</w:t>
      </w:r>
      <w:r w:rsidRPr="009B0FD6">
        <w:t xml:space="preserve"> – A type of malicious code that allows unauthorized access to an application. </w:t>
      </w:r>
    </w:p>
    <w:p w14:paraId="67508E2A" w14:textId="77777777" w:rsidR="00A33B21" w:rsidRPr="009B0FD6" w:rsidRDefault="00A33B21" w:rsidP="00A33B21">
      <w:pPr>
        <w:pStyle w:val="ListParagraph"/>
      </w:pPr>
      <w:r w:rsidRPr="009B0FD6">
        <w:rPr>
          <w:b/>
        </w:rPr>
        <w:t>Blacklist</w:t>
      </w:r>
      <w:r w:rsidRPr="009B0FD6">
        <w:t xml:space="preserve"> – A list of data or operations that are not permitted, for example a list of characters that are not allowed as input. </w:t>
      </w:r>
    </w:p>
    <w:p w14:paraId="186AD0D4" w14:textId="77777777" w:rsidR="00A33B21" w:rsidRPr="009B0FD6" w:rsidRDefault="00A33B21" w:rsidP="00A33B21">
      <w:pPr>
        <w:pStyle w:val="ListParagraph"/>
      </w:pPr>
      <w:r w:rsidRPr="009B0FD6">
        <w:rPr>
          <w:b/>
        </w:rPr>
        <w:t>Cascading Style Sheets</w:t>
      </w:r>
      <w:r w:rsidRPr="009B0FD6">
        <w:t xml:space="preserve"> (CSS) - A style sheet language used for describing the presentation semantics of document written in a markup language, such as HTML. </w:t>
      </w:r>
    </w:p>
    <w:p w14:paraId="54DA1A40" w14:textId="77777777" w:rsidR="00A33B21" w:rsidRPr="009B0FD6" w:rsidRDefault="00A33B21" w:rsidP="00A33B21">
      <w:pPr>
        <w:pStyle w:val="ListParagraph"/>
      </w:pPr>
      <w:r w:rsidRPr="009B0FD6">
        <w:rPr>
          <w:b/>
        </w:rPr>
        <w:t>Certificate Authority</w:t>
      </w:r>
      <w:r w:rsidRPr="009B0FD6">
        <w:t xml:space="preserve"> (CA) – An entity that issues digital certificates. </w:t>
      </w:r>
    </w:p>
    <w:p w14:paraId="4E2DDCCB" w14:textId="77777777" w:rsidR="00A33B21" w:rsidRPr="009B0FD6" w:rsidRDefault="00A33B21" w:rsidP="00A33B21">
      <w:pPr>
        <w:pStyle w:val="ListParagraph"/>
      </w:pPr>
      <w:r w:rsidRPr="009B0FD6">
        <w:rPr>
          <w:b/>
        </w:rPr>
        <w:t>Communication Security</w:t>
      </w:r>
      <w:r w:rsidRPr="009B0FD6">
        <w:t xml:space="preserve"> – The protection of application data when it is transmitted between application components, between clients and servers, and between external systems and the application. </w:t>
      </w:r>
    </w:p>
    <w:p w14:paraId="507C45E4" w14:textId="77777777" w:rsidR="00A33B21" w:rsidRPr="009B0FD6" w:rsidRDefault="00A33B21" w:rsidP="00A33B21">
      <w:pPr>
        <w:pStyle w:val="ListParagraph"/>
      </w:pPr>
      <w:r w:rsidRPr="009B0FD6">
        <w:rPr>
          <w:b/>
        </w:rPr>
        <w:t>Component</w:t>
      </w:r>
      <w:r w:rsidRPr="009B0FD6">
        <w:t xml:space="preserve"> – a self-contained unit of code, with associated disk and network interfaces that communicates with other components. </w:t>
      </w:r>
    </w:p>
    <w:p w14:paraId="4A92161E" w14:textId="77777777" w:rsidR="00A33B21" w:rsidRPr="009B0FD6" w:rsidRDefault="00A33B21" w:rsidP="00A33B21">
      <w:pPr>
        <w:pStyle w:val="ListParagraph"/>
      </w:pPr>
      <w:r w:rsidRPr="009B0FD6">
        <w:rPr>
          <w:b/>
        </w:rPr>
        <w:lastRenderedPageBreak/>
        <w:t>Cross-Site Scripting</w:t>
      </w:r>
      <w:r w:rsidRPr="009B0FD6">
        <w:t xml:space="preserve"> (XSS) – A security vulnerability typically found in web applications allowing the injection of client-side scripts into content. </w:t>
      </w:r>
    </w:p>
    <w:p w14:paraId="61675204" w14:textId="77777777" w:rsidR="00A33B21" w:rsidRPr="009B0FD6" w:rsidRDefault="00A33B21" w:rsidP="00A33B21">
      <w:pPr>
        <w:pStyle w:val="ListParagraph"/>
      </w:pPr>
      <w:r w:rsidRPr="009B0FD6">
        <w:rPr>
          <w:b/>
        </w:rPr>
        <w:t>Cryptographic module</w:t>
      </w:r>
      <w:r w:rsidRPr="009B0FD6">
        <w:t xml:space="preserve"> – Hardware, software, and/or firmware that implements cryptographic algorithms and/or generates cryptographic keys. </w:t>
      </w:r>
    </w:p>
    <w:p w14:paraId="53C24A7B" w14:textId="77777777" w:rsidR="00A33B21" w:rsidRPr="009B0FD6" w:rsidRDefault="00A33B21" w:rsidP="00A33B21">
      <w:pPr>
        <w:pStyle w:val="ListParagraph"/>
      </w:pPr>
      <w:r w:rsidRPr="009B0FD6">
        <w:rPr>
          <w:b/>
        </w:rPr>
        <w:t>Denial of Service (DoS) Attacks</w:t>
      </w:r>
      <w:r w:rsidRPr="009B0FD6">
        <w:t xml:space="preserve"> – The flooding of an application with more requests than it can handle. </w:t>
      </w:r>
    </w:p>
    <w:p w14:paraId="5FB02128" w14:textId="77777777" w:rsidR="00A33B21" w:rsidRPr="009B0FD6" w:rsidRDefault="00A33B21" w:rsidP="00A33B21">
      <w:pPr>
        <w:pStyle w:val="ListParagraph"/>
      </w:pPr>
      <w:r w:rsidRPr="009B0FD6">
        <w:rPr>
          <w:b/>
        </w:rPr>
        <w:t>Design Verification</w:t>
      </w:r>
      <w:r w:rsidRPr="009B0FD6">
        <w:t xml:space="preserve"> – The technical assessment of the security architecture of an application. </w:t>
      </w:r>
    </w:p>
    <w:p w14:paraId="02F4D885" w14:textId="77777777" w:rsidR="00A33B21" w:rsidRPr="009B0FD6" w:rsidRDefault="00A33B21" w:rsidP="00A33B21">
      <w:pPr>
        <w:pStyle w:val="ListParagraph"/>
      </w:pPr>
      <w:r w:rsidRPr="009B0FD6">
        <w:rPr>
          <w:b/>
        </w:rPr>
        <w:t>Dynamic Verification</w:t>
      </w:r>
      <w:r w:rsidRPr="009B0FD6">
        <w:t xml:space="preserve"> – The use of automated tools that use vulnerability signatures to find problems during the execution of an application. </w:t>
      </w:r>
    </w:p>
    <w:p w14:paraId="062329C1" w14:textId="77777777" w:rsidR="00A33B21" w:rsidRPr="009B0FD6" w:rsidRDefault="00A33B21" w:rsidP="00A33B21">
      <w:pPr>
        <w:pStyle w:val="ListParagraph"/>
      </w:pPr>
      <w:r w:rsidRPr="009B0FD6">
        <w:rPr>
          <w:b/>
        </w:rPr>
        <w:t>Easter Eggs</w:t>
      </w:r>
      <w:r w:rsidRPr="009B0FD6">
        <w:t xml:space="preserve"> – A type of malicious code that does not run until a specific user input event occurs. </w:t>
      </w:r>
    </w:p>
    <w:p w14:paraId="0E0596E1" w14:textId="77777777" w:rsidR="00A33B21" w:rsidRPr="009B0FD6" w:rsidRDefault="00A33B21" w:rsidP="00A33B21">
      <w:pPr>
        <w:pStyle w:val="ListParagraph"/>
      </w:pPr>
      <w:r w:rsidRPr="009B0FD6">
        <w:rPr>
          <w:b/>
        </w:rPr>
        <w:t>External Systems</w:t>
      </w:r>
      <w:r w:rsidRPr="009B0FD6">
        <w:t xml:space="preserve"> – A server-side application or service that is not part of the application. </w:t>
      </w:r>
    </w:p>
    <w:p w14:paraId="0779DDF8" w14:textId="77777777" w:rsidR="00A33B21" w:rsidRPr="009B0FD6" w:rsidRDefault="00A33B21" w:rsidP="00A33B21">
      <w:pPr>
        <w:pStyle w:val="ListParagraph"/>
      </w:pPr>
      <w:r w:rsidRPr="009B0FD6">
        <w:rPr>
          <w:b/>
        </w:rPr>
        <w:t xml:space="preserve">FIPS 140-2 </w:t>
      </w:r>
      <w:r w:rsidRPr="009B0FD6">
        <w:t xml:space="preserve">– A standard that can be used as the basis for the verification of the design and implementation of cryptographic modules </w:t>
      </w:r>
    </w:p>
    <w:p w14:paraId="69452C13" w14:textId="77777777" w:rsidR="00A33B21" w:rsidRPr="009B0FD6" w:rsidRDefault="00A33B21" w:rsidP="00A33B21">
      <w:pPr>
        <w:pStyle w:val="ListParagraph"/>
      </w:pPr>
      <w:r w:rsidRPr="009B0FD6">
        <w:rPr>
          <w:b/>
        </w:rPr>
        <w:t>Globally Unique Identifier</w:t>
      </w:r>
      <w:r w:rsidRPr="009B0FD6">
        <w:t xml:space="preserve"> (GUID) – a unique reference number used as an identifier in software. </w:t>
      </w:r>
    </w:p>
    <w:p w14:paraId="1DB8C735" w14:textId="77777777" w:rsidR="00A33B21" w:rsidRPr="009B0FD6" w:rsidRDefault="00A33B21" w:rsidP="00A33B21">
      <w:pPr>
        <w:pStyle w:val="ListParagraph"/>
      </w:pPr>
      <w:r w:rsidRPr="009B0FD6">
        <w:rPr>
          <w:b/>
        </w:rPr>
        <w:t>HyperText Markup Language (HTML)</w:t>
      </w:r>
      <w:r w:rsidRPr="009B0FD6">
        <w:t xml:space="preserve"> - The main markup language for the creation of web pages and other information displayed in a web browser. </w:t>
      </w:r>
    </w:p>
    <w:p w14:paraId="54BF066F" w14:textId="77777777" w:rsidR="00A33B21" w:rsidRPr="009B0FD6" w:rsidRDefault="00A33B21" w:rsidP="00A33B21">
      <w:pPr>
        <w:pStyle w:val="ListParagraph"/>
      </w:pPr>
      <w:r w:rsidRPr="009B0FD6">
        <w:rPr>
          <w:b/>
        </w:rPr>
        <w:t>Hyper Text Transfer Protocol</w:t>
      </w:r>
      <w:r w:rsidRPr="009B0FD6">
        <w:t xml:space="preserve"> (HTTP) – An application protocol for distributed, collaborative, hypermedia information systems. It is the foundation of data communication for the World Wide Web.</w:t>
      </w:r>
    </w:p>
    <w:p w14:paraId="3F66A36C" w14:textId="77777777" w:rsidR="00A33B21" w:rsidRPr="009B0FD6" w:rsidRDefault="00A33B21" w:rsidP="00A33B21">
      <w:pPr>
        <w:pStyle w:val="ListParagraph"/>
      </w:pPr>
      <w:r w:rsidRPr="009B0FD6">
        <w:rPr>
          <w:b/>
        </w:rPr>
        <w:t>Input Validation</w:t>
      </w:r>
      <w:r w:rsidRPr="009B0FD6">
        <w:t xml:space="preserve"> – The canonicalization and validation of untrusted user input. </w:t>
      </w:r>
    </w:p>
    <w:p w14:paraId="5F982A91" w14:textId="77777777" w:rsidR="00A33B21" w:rsidRPr="009B0FD6" w:rsidRDefault="00A33B21" w:rsidP="00A33B21">
      <w:pPr>
        <w:pStyle w:val="ListParagraph"/>
      </w:pPr>
      <w:r w:rsidRPr="009B0FD6">
        <w:rPr>
          <w:b/>
        </w:rPr>
        <w:t>Lightweight Directory Access Protocol (LDAP)</w:t>
      </w:r>
      <w:r w:rsidRPr="009B0FD6">
        <w:t xml:space="preserve"> – An application protocol for accessing and maintaining distributed directory information services over a network. </w:t>
      </w:r>
    </w:p>
    <w:p w14:paraId="6BA5EFB0" w14:textId="77777777" w:rsidR="00A33B21" w:rsidRPr="009B0FD6" w:rsidRDefault="00A33B21" w:rsidP="00A33B21">
      <w:pPr>
        <w:pStyle w:val="ListParagraph"/>
      </w:pPr>
      <w:r w:rsidRPr="009B0FD6">
        <w:rPr>
          <w:b/>
        </w:rPr>
        <w:t>Malicious Code</w:t>
      </w:r>
      <w:r w:rsidRPr="009B0FD6">
        <w:t xml:space="preserve"> – Code introduced into an application during its development unbeknownst to the application owner, which circumvents the application’s intended security policy. Not the same as malware such as a virus or worm!</w:t>
      </w:r>
    </w:p>
    <w:p w14:paraId="57E92C2C" w14:textId="77777777" w:rsidR="00A33B21" w:rsidRPr="009B0FD6" w:rsidRDefault="00A33B21" w:rsidP="00A33B21">
      <w:pPr>
        <w:pStyle w:val="ListParagraph"/>
      </w:pPr>
      <w:r w:rsidRPr="009B0FD6">
        <w:rPr>
          <w:b/>
        </w:rPr>
        <w:lastRenderedPageBreak/>
        <w:t>Malware</w:t>
      </w:r>
      <w:r w:rsidRPr="009B0FD6">
        <w:t xml:space="preserve"> – Executable code that is introduced into an application during runtime without the knowledge of the application user or administrator. </w:t>
      </w:r>
    </w:p>
    <w:p w14:paraId="275069EE" w14:textId="77777777" w:rsidR="00A33B21" w:rsidRPr="009B0FD6" w:rsidRDefault="00A33B21" w:rsidP="00A33B21">
      <w:pPr>
        <w:pStyle w:val="ListParagraph"/>
      </w:pPr>
      <w:r w:rsidRPr="009B0FD6">
        <w:rPr>
          <w:b/>
        </w:rPr>
        <w:t>Open Web Application Security Project</w:t>
      </w:r>
      <w:r w:rsidRPr="009B0FD6">
        <w:t xml:space="preserve"> (OWASP) – The Open Web Application Security Project (OWASP) is a worldwide free and open community focused on improving the security of application software. Our mission is to make application security "visible," so that people and organizations can make informed decisions about application security risks. See: http://www.owasp.org/ </w:t>
      </w:r>
    </w:p>
    <w:p w14:paraId="52FC900C" w14:textId="77777777" w:rsidR="00A33B21" w:rsidRPr="009B0FD6" w:rsidRDefault="00A33B21" w:rsidP="00A33B21">
      <w:pPr>
        <w:pStyle w:val="ListParagraph"/>
      </w:pPr>
      <w:r w:rsidRPr="009B0FD6">
        <w:rPr>
          <w:b/>
        </w:rPr>
        <w:t>Output encoding</w:t>
      </w:r>
      <w:r w:rsidRPr="009B0FD6">
        <w:t xml:space="preserve"> – The canonicalization and validation of application output to Web browsers and to external systems. </w:t>
      </w:r>
    </w:p>
    <w:p w14:paraId="3E2F0C3A" w14:textId="77777777" w:rsidR="00A33B21" w:rsidRPr="009B0FD6" w:rsidRDefault="00A33B21" w:rsidP="00A33B21">
      <w:pPr>
        <w:pStyle w:val="ListParagraph"/>
      </w:pPr>
      <w:proofErr w:type="gramStart"/>
      <w:r w:rsidRPr="009B0FD6">
        <w:rPr>
          <w:b/>
        </w:rPr>
        <w:t>Personally</w:t>
      </w:r>
      <w:proofErr w:type="gramEnd"/>
      <w:r w:rsidRPr="009B0FD6">
        <w:rPr>
          <w:b/>
        </w:rPr>
        <w:t xml:space="preserve"> Identifiable Information</w:t>
      </w:r>
      <w:r w:rsidRPr="009B0FD6">
        <w:t xml:space="preserve"> (PII) - is information that can be used on its own or with other information to identify, contact, or locate a single person, or to identify an individual in context.</w:t>
      </w:r>
    </w:p>
    <w:p w14:paraId="2DF4EE2E" w14:textId="77777777" w:rsidR="00A33B21" w:rsidRPr="009B0FD6" w:rsidRDefault="00A33B21" w:rsidP="00A33B21">
      <w:pPr>
        <w:pStyle w:val="ListParagraph"/>
      </w:pPr>
      <w:r w:rsidRPr="009B0FD6">
        <w:rPr>
          <w:b/>
        </w:rPr>
        <w:t>Positive</w:t>
      </w:r>
      <w:r w:rsidRPr="009B0FD6">
        <w:t xml:space="preserve"> </w:t>
      </w:r>
      <w:r w:rsidRPr="009B0FD6">
        <w:rPr>
          <w:b/>
        </w:rPr>
        <w:t>validation</w:t>
      </w:r>
      <w:r w:rsidRPr="009B0FD6">
        <w:t xml:space="preserve"> – See whitelist. </w:t>
      </w:r>
    </w:p>
    <w:p w14:paraId="28621DC6" w14:textId="77777777" w:rsidR="00A33B21" w:rsidRPr="009B0FD6" w:rsidRDefault="00A33B21" w:rsidP="00A33B21">
      <w:pPr>
        <w:pStyle w:val="ListParagraph"/>
      </w:pPr>
      <w:r w:rsidRPr="009B0FD6">
        <w:rPr>
          <w:b/>
        </w:rPr>
        <w:t>Security Architecture</w:t>
      </w:r>
      <w:r w:rsidRPr="009B0FD6">
        <w:t xml:space="preserve"> – An abstraction of an application’s design that identifies and describes where and how security controls are used, and also identifies and describes the location and sensitivity of both user and application data. </w:t>
      </w:r>
    </w:p>
    <w:p w14:paraId="571CFE35" w14:textId="77777777" w:rsidR="00A33B21" w:rsidRPr="009B0FD6" w:rsidRDefault="00A33B21" w:rsidP="00A33B21">
      <w:pPr>
        <w:pStyle w:val="ListParagraph"/>
      </w:pPr>
      <w:r w:rsidRPr="009B0FD6">
        <w:rPr>
          <w:b/>
        </w:rPr>
        <w:t>Security Configuration</w:t>
      </w:r>
      <w:r w:rsidRPr="009B0FD6">
        <w:t xml:space="preserve"> – The runtime configuration of an application that affects how security controls are used. </w:t>
      </w:r>
    </w:p>
    <w:p w14:paraId="0E5129D3" w14:textId="77777777" w:rsidR="00A33B21" w:rsidRPr="009B0FD6" w:rsidRDefault="00A33B21" w:rsidP="00A33B21">
      <w:pPr>
        <w:pStyle w:val="ListParagraph"/>
      </w:pPr>
      <w:r w:rsidRPr="009B0FD6">
        <w:rPr>
          <w:b/>
        </w:rPr>
        <w:t>Security Control</w:t>
      </w:r>
      <w:r w:rsidRPr="009B0FD6">
        <w:t xml:space="preserve"> – A function or component that performs a security check (e.g. an access control check) or when called results in a security effect (e.g. generating an audit record). </w:t>
      </w:r>
    </w:p>
    <w:p w14:paraId="5ABE2CB6" w14:textId="77777777" w:rsidR="00A33B21" w:rsidRPr="009B0FD6" w:rsidRDefault="00A33B21" w:rsidP="00A33B21">
      <w:pPr>
        <w:pStyle w:val="ListParagraph"/>
      </w:pPr>
      <w:r w:rsidRPr="009B0FD6">
        <w:rPr>
          <w:b/>
        </w:rPr>
        <w:t>SQL Injection (SQLi)</w:t>
      </w:r>
      <w:r w:rsidRPr="009B0FD6">
        <w:t xml:space="preserve"> – A code injection technique used to attack data driven applications, in which malicious SQL statements are inserted into an entry point. </w:t>
      </w:r>
    </w:p>
    <w:p w14:paraId="4CC630A3" w14:textId="77777777" w:rsidR="00A33B21" w:rsidRPr="009B0FD6" w:rsidRDefault="00A33B21" w:rsidP="00A33B21">
      <w:pPr>
        <w:pStyle w:val="ListParagraph"/>
      </w:pPr>
      <w:r w:rsidRPr="009B0FD6">
        <w:rPr>
          <w:b/>
        </w:rPr>
        <w:t>Static Verification</w:t>
      </w:r>
      <w:r w:rsidRPr="009B0FD6">
        <w:t xml:space="preserve"> – The use of automated tools that use vulnerability signatures to find problems in application source code. </w:t>
      </w:r>
    </w:p>
    <w:p w14:paraId="6A44B3FB" w14:textId="77777777" w:rsidR="00A33B21" w:rsidRPr="009B0FD6" w:rsidRDefault="00A33B21" w:rsidP="00A33B21">
      <w:pPr>
        <w:pStyle w:val="ListParagraph"/>
      </w:pPr>
      <w:r w:rsidRPr="009B0FD6">
        <w:rPr>
          <w:b/>
        </w:rPr>
        <w:t>Target of Verification (TOV)</w:t>
      </w:r>
      <w:r w:rsidRPr="009B0FD6">
        <w:t xml:space="preserve"> – If you are performing application security verification according to the OWASP ASVS requirements, the verification will be of a particular application. This application is called the “Target of Verification” or simply the TOV. </w:t>
      </w:r>
    </w:p>
    <w:p w14:paraId="68B98B0F" w14:textId="77777777" w:rsidR="00A33B21" w:rsidRPr="009B0FD6" w:rsidRDefault="00A33B21" w:rsidP="00A33B21">
      <w:pPr>
        <w:pStyle w:val="ListParagraph"/>
      </w:pPr>
      <w:r w:rsidRPr="009B0FD6">
        <w:rPr>
          <w:b/>
        </w:rPr>
        <w:lastRenderedPageBreak/>
        <w:t>Threat Modeling</w:t>
      </w:r>
      <w:r w:rsidRPr="009B0FD6">
        <w:t xml:space="preserve"> - A technique consisting of developing increasingly refined security architectures to identify threat agents, security zones, security controls, and important technical and business assets. </w:t>
      </w:r>
    </w:p>
    <w:p w14:paraId="3118A75A" w14:textId="77777777" w:rsidR="00A33B21" w:rsidRPr="009B0FD6" w:rsidRDefault="00A33B21" w:rsidP="00A33B21">
      <w:pPr>
        <w:pStyle w:val="ListParagraph"/>
      </w:pPr>
      <w:r w:rsidRPr="009B0FD6">
        <w:rPr>
          <w:b/>
        </w:rPr>
        <w:t>Transport Layer Security</w:t>
      </w:r>
      <w:r w:rsidRPr="009B0FD6">
        <w:t xml:space="preserve"> – Cryptographic protocols that provide communication security over the Internet</w:t>
      </w:r>
    </w:p>
    <w:p w14:paraId="19D8E690" w14:textId="77777777" w:rsidR="00A33B21" w:rsidRPr="009B0FD6" w:rsidRDefault="00A33B21" w:rsidP="00A33B21">
      <w:pPr>
        <w:pStyle w:val="ListParagraph"/>
      </w:pPr>
      <w:r w:rsidRPr="009B0FD6">
        <w:rPr>
          <w:b/>
        </w:rPr>
        <w:t>URI/URL/URL fragments</w:t>
      </w:r>
      <w:r w:rsidRPr="009B0FD6">
        <w:t xml:space="preserve"> – A Uniform Resource Identifier is a string of characters used to identify a name or a web resource. A Uniform Resource Locator is often used as a reference to a resource. </w:t>
      </w:r>
    </w:p>
    <w:p w14:paraId="3111E500" w14:textId="77777777" w:rsidR="00A33B21" w:rsidRPr="009B0FD6" w:rsidRDefault="00A33B21" w:rsidP="00A33B21">
      <w:pPr>
        <w:pStyle w:val="ListParagraph"/>
      </w:pPr>
      <w:r w:rsidRPr="009B0FD6">
        <w:rPr>
          <w:b/>
        </w:rPr>
        <w:t>User acceptance testing (UAT)</w:t>
      </w:r>
      <w:r w:rsidRPr="009B0FD6">
        <w:t xml:space="preserve">– Traditionally a test environment that behaves like the production environment where all software testing is performed before going live. </w:t>
      </w:r>
    </w:p>
    <w:p w14:paraId="168AFDCE" w14:textId="77777777" w:rsidR="00A33B21" w:rsidRPr="009B0FD6" w:rsidRDefault="00A33B21" w:rsidP="00A33B21">
      <w:pPr>
        <w:pStyle w:val="ListParagraph"/>
      </w:pPr>
      <w:r w:rsidRPr="009B0FD6">
        <w:rPr>
          <w:b/>
        </w:rPr>
        <w:t>Verifier</w:t>
      </w:r>
      <w:r w:rsidRPr="009B0FD6">
        <w:t xml:space="preserve"> - The person or team that is reviewing an application against the OWASP ASVS requirements. </w:t>
      </w:r>
    </w:p>
    <w:p w14:paraId="6D378247" w14:textId="77777777" w:rsidR="00A33B21" w:rsidRPr="009B0FD6" w:rsidRDefault="00A33B21" w:rsidP="00A33B21">
      <w:pPr>
        <w:pStyle w:val="ListParagraph"/>
      </w:pPr>
      <w:r w:rsidRPr="009B0FD6">
        <w:rPr>
          <w:b/>
        </w:rPr>
        <w:t>Whitelist</w:t>
      </w:r>
      <w:r w:rsidRPr="009B0FD6">
        <w:t xml:space="preserve"> – A list of permitted data or operations, for example a list of characters that are allowed to perform input validation.</w:t>
      </w:r>
    </w:p>
    <w:p w14:paraId="72707886" w14:textId="47D8AA42" w:rsidR="009B2F06" w:rsidRPr="009B0FD6" w:rsidRDefault="00A33B21" w:rsidP="00A33B21">
      <w:pPr>
        <w:pStyle w:val="ListParagraph"/>
      </w:pPr>
      <w:r w:rsidRPr="009B0FD6">
        <w:rPr>
          <w:b/>
        </w:rPr>
        <w:t>XML</w:t>
      </w:r>
      <w:r w:rsidRPr="009B0FD6">
        <w:t xml:space="preserve"> – A markup language that defines a set of rules for encoding documents.</w:t>
      </w:r>
    </w:p>
    <w:p w14:paraId="45F83D9C" w14:textId="766FA157" w:rsidR="00DF702A" w:rsidRPr="009B0FD6" w:rsidRDefault="00E34115" w:rsidP="00EE2DCA">
      <w:pPr>
        <w:pStyle w:val="Heading1"/>
      </w:pPr>
      <w:bookmarkStart w:id="101" w:name="_Toc478430859"/>
      <w:r w:rsidRPr="009B0FD6">
        <w:lastRenderedPageBreak/>
        <w:t>Appendix C: References</w:t>
      </w:r>
      <w:bookmarkEnd w:id="101"/>
    </w:p>
    <w:p w14:paraId="707347DC" w14:textId="77777777" w:rsidR="003A0B4D" w:rsidRPr="009B0FD6" w:rsidRDefault="003A0B4D" w:rsidP="003A0B4D">
      <w:r w:rsidRPr="009B0FD6">
        <w:t xml:space="preserve">The following OWASP projects are most likely to be useful to users/adopters of this standard: </w:t>
      </w:r>
    </w:p>
    <w:p w14:paraId="1198AD40" w14:textId="7D7E43AD" w:rsidR="003A0B4D" w:rsidRPr="009B0FD6" w:rsidRDefault="003A0B4D" w:rsidP="009D1F1E">
      <w:pPr>
        <w:pStyle w:val="ListParagraph"/>
        <w:numPr>
          <w:ilvl w:val="0"/>
          <w:numId w:val="3"/>
        </w:numPr>
      </w:pPr>
      <w:r w:rsidRPr="009B0FD6">
        <w:t>OWASP Testing Guide</w:t>
      </w:r>
      <w:r w:rsidRPr="009B0FD6">
        <w:br/>
      </w:r>
      <w:hyperlink r:id="rId79" w:history="1">
        <w:r w:rsidRPr="009B0FD6">
          <w:rPr>
            <w:rStyle w:val="Hyperlink"/>
          </w:rPr>
          <w:t>https://www.owasp.org/index.php/OWASP_Testing_Project</w:t>
        </w:r>
      </w:hyperlink>
      <w:r w:rsidRPr="009B0FD6">
        <w:t xml:space="preserve">   </w:t>
      </w:r>
    </w:p>
    <w:p w14:paraId="293B1A23" w14:textId="6FF7398F" w:rsidR="003A0B4D" w:rsidRPr="009B0FD6" w:rsidRDefault="003A0B4D" w:rsidP="009D1F1E">
      <w:pPr>
        <w:pStyle w:val="ListParagraph"/>
        <w:numPr>
          <w:ilvl w:val="0"/>
          <w:numId w:val="3"/>
        </w:numPr>
      </w:pPr>
      <w:r w:rsidRPr="009B0FD6">
        <w:t>OWASP Code Review Guide</w:t>
      </w:r>
      <w:r w:rsidRPr="009B0FD6">
        <w:br/>
      </w:r>
      <w:hyperlink r:id="rId80" w:history="1">
        <w:r w:rsidRPr="009B0FD6">
          <w:rPr>
            <w:rStyle w:val="Hyperlink"/>
          </w:rPr>
          <w:t>http://www.owasp.org/index.php/Category:OWASP_Code_Review_Project</w:t>
        </w:r>
      </w:hyperlink>
      <w:r w:rsidRPr="009B0FD6">
        <w:t xml:space="preserve">   </w:t>
      </w:r>
    </w:p>
    <w:p w14:paraId="5B6678CB" w14:textId="7A680A92" w:rsidR="003A0B4D" w:rsidRPr="009B0FD6" w:rsidRDefault="003A0B4D" w:rsidP="009D1F1E">
      <w:pPr>
        <w:pStyle w:val="ListParagraph"/>
        <w:numPr>
          <w:ilvl w:val="0"/>
          <w:numId w:val="3"/>
        </w:numPr>
      </w:pPr>
      <w:r w:rsidRPr="009B0FD6">
        <w:t>OWASP Cheat Sheets</w:t>
      </w:r>
      <w:r w:rsidRPr="009B0FD6">
        <w:br/>
      </w:r>
      <w:hyperlink r:id="rId81" w:history="1">
        <w:r w:rsidRPr="009B0FD6">
          <w:rPr>
            <w:rStyle w:val="Hyperlink"/>
          </w:rPr>
          <w:t>https://www.owasp.org/index.php/OWASP_Cheat_Sheet_Series</w:t>
        </w:r>
      </w:hyperlink>
      <w:r w:rsidRPr="009B0FD6">
        <w:t xml:space="preserve">  </w:t>
      </w:r>
    </w:p>
    <w:p w14:paraId="0534F9E9" w14:textId="046A8B56" w:rsidR="003A0B4D" w:rsidRPr="009B0FD6" w:rsidRDefault="003A0B4D" w:rsidP="009D1F1E">
      <w:pPr>
        <w:pStyle w:val="ListParagraph"/>
        <w:numPr>
          <w:ilvl w:val="0"/>
          <w:numId w:val="3"/>
        </w:numPr>
      </w:pPr>
      <w:r w:rsidRPr="009B0FD6">
        <w:t>OWASP Proactive Controls</w:t>
      </w:r>
      <w:r w:rsidRPr="009B0FD6">
        <w:br/>
      </w:r>
      <w:hyperlink r:id="rId82" w:history="1">
        <w:r w:rsidRPr="009B0FD6">
          <w:rPr>
            <w:rStyle w:val="Hyperlink"/>
          </w:rPr>
          <w:t>https://www.owasp.org/index.php/OWASP_Proactive_Controls</w:t>
        </w:r>
      </w:hyperlink>
      <w:r w:rsidRPr="009B0FD6">
        <w:t xml:space="preserve">  </w:t>
      </w:r>
    </w:p>
    <w:p w14:paraId="5C642447" w14:textId="0670254F" w:rsidR="003A0B4D" w:rsidRPr="009B0FD6" w:rsidRDefault="003A0B4D" w:rsidP="009D1F1E">
      <w:pPr>
        <w:pStyle w:val="ListParagraph"/>
        <w:numPr>
          <w:ilvl w:val="0"/>
          <w:numId w:val="3"/>
        </w:numPr>
      </w:pPr>
      <w:r w:rsidRPr="009B0FD6">
        <w:t>OWASP Top 10</w:t>
      </w:r>
      <w:r w:rsidRPr="009B0FD6">
        <w:br/>
      </w:r>
      <w:hyperlink r:id="rId83" w:history="1">
        <w:r w:rsidRPr="009B0FD6">
          <w:rPr>
            <w:rStyle w:val="Hyperlink"/>
          </w:rPr>
          <w:t>https://www.owasp.org/index.php/Top_10_2013-Top_10</w:t>
        </w:r>
      </w:hyperlink>
      <w:r w:rsidRPr="009B0FD6">
        <w:t xml:space="preserve">  </w:t>
      </w:r>
    </w:p>
    <w:p w14:paraId="08D0A052" w14:textId="1753EA9E" w:rsidR="003A0B4D" w:rsidRPr="009B0FD6" w:rsidRDefault="003A0B4D" w:rsidP="009D1F1E">
      <w:pPr>
        <w:pStyle w:val="ListParagraph"/>
        <w:numPr>
          <w:ilvl w:val="0"/>
          <w:numId w:val="3"/>
        </w:numPr>
      </w:pPr>
      <w:r w:rsidRPr="009B0FD6">
        <w:t>OWASP Mobile Top 10</w:t>
      </w:r>
      <w:r w:rsidRPr="009B0FD6">
        <w:br/>
      </w:r>
      <w:hyperlink r:id="rId84" w:history="1">
        <w:r w:rsidRPr="009B0FD6">
          <w:rPr>
            <w:rStyle w:val="Hyperlink"/>
          </w:rPr>
          <w:t>https://www.owasp.org/index.php/Projects/OWASP_Mobile_Security_Project_-_Top_Ten_Mobile_Risks</w:t>
        </w:r>
      </w:hyperlink>
      <w:r w:rsidRPr="009B0FD6">
        <w:t xml:space="preserve"> </w:t>
      </w:r>
    </w:p>
    <w:p w14:paraId="6956D1E9" w14:textId="77777777" w:rsidR="00BA7AD0" w:rsidRPr="009B0FD6" w:rsidRDefault="00BA7AD0" w:rsidP="003A0B4D">
      <w:pPr>
        <w:ind w:left="360"/>
      </w:pPr>
    </w:p>
    <w:p w14:paraId="46A32C2D" w14:textId="5931DF78" w:rsidR="003A0B4D" w:rsidRPr="009B0FD6" w:rsidRDefault="003A0B4D" w:rsidP="003A0B4D">
      <w:pPr>
        <w:ind w:left="360"/>
      </w:pPr>
      <w:r w:rsidRPr="009B0FD6">
        <w:t xml:space="preserve">Similarly, the following web sites are most likely to be useful to users/adopters of this standard: </w:t>
      </w:r>
    </w:p>
    <w:p w14:paraId="7CE291A3" w14:textId="095C7B9B" w:rsidR="003A0B4D" w:rsidRPr="009B0FD6" w:rsidRDefault="003A0B4D" w:rsidP="009D1F1E">
      <w:pPr>
        <w:pStyle w:val="ListParagraph"/>
        <w:numPr>
          <w:ilvl w:val="0"/>
          <w:numId w:val="3"/>
        </w:numPr>
      </w:pPr>
      <w:r w:rsidRPr="009B0FD6">
        <w:t xml:space="preserve">MITRE Common Weakness Enumeration - </w:t>
      </w:r>
      <w:hyperlink r:id="rId85" w:history="1">
        <w:r w:rsidRPr="009B0FD6">
          <w:rPr>
            <w:rStyle w:val="Hyperlink"/>
          </w:rPr>
          <w:t>http://cwe.mitre.org/</w:t>
        </w:r>
      </w:hyperlink>
      <w:r w:rsidRPr="009B0FD6">
        <w:t xml:space="preserve">  </w:t>
      </w:r>
    </w:p>
    <w:p w14:paraId="1AFA0B82" w14:textId="3BFE925F" w:rsidR="003A0B4D" w:rsidRPr="009B0FD6" w:rsidRDefault="003A0B4D" w:rsidP="009D1F1E">
      <w:pPr>
        <w:pStyle w:val="ListParagraph"/>
        <w:numPr>
          <w:ilvl w:val="0"/>
          <w:numId w:val="3"/>
        </w:numPr>
      </w:pPr>
      <w:r w:rsidRPr="009B0FD6">
        <w:t xml:space="preserve">PCI Security Standards Council - </w:t>
      </w:r>
      <w:hyperlink r:id="rId86" w:history="1">
        <w:r w:rsidRPr="009B0FD6">
          <w:rPr>
            <w:rStyle w:val="Hyperlink"/>
          </w:rPr>
          <w:t>https://www.pcisecuritystandards.org</w:t>
        </w:r>
      </w:hyperlink>
      <w:r w:rsidRPr="009B0FD6">
        <w:t xml:space="preserve">   </w:t>
      </w:r>
    </w:p>
    <w:p w14:paraId="05984648" w14:textId="30420EAB" w:rsidR="003A0B4D" w:rsidRPr="009B0FD6" w:rsidRDefault="003A0B4D" w:rsidP="009D1F1E">
      <w:pPr>
        <w:pStyle w:val="ListParagraph"/>
        <w:numPr>
          <w:ilvl w:val="0"/>
          <w:numId w:val="3"/>
        </w:numPr>
      </w:pPr>
      <w:r w:rsidRPr="009B0FD6">
        <w:t xml:space="preserve">PCI Data Security Standard (DSS) v3.0 Requirements and Security Assessment Procedures </w:t>
      </w:r>
      <w:hyperlink r:id="rId87" w:history="1">
        <w:r w:rsidRPr="009B0FD6">
          <w:rPr>
            <w:rStyle w:val="Hyperlink"/>
          </w:rPr>
          <w:t>https://www.pcisecuritystandards.org/documents/PCI_DSS_v3.pdf</w:t>
        </w:r>
      </w:hyperlink>
      <w:r w:rsidRPr="009B0FD6">
        <w:t xml:space="preserve"> </w:t>
      </w:r>
    </w:p>
    <w:p w14:paraId="45B55550" w14:textId="41B52497" w:rsidR="00E34115" w:rsidRPr="009B0FD6" w:rsidRDefault="00E34115" w:rsidP="00E34115"/>
    <w:p w14:paraId="5D499476" w14:textId="6AAE551C" w:rsidR="00E34115" w:rsidRPr="009B0FD6" w:rsidRDefault="00E34115" w:rsidP="00E34115">
      <w:pPr>
        <w:pStyle w:val="Heading1"/>
      </w:pPr>
      <w:bookmarkStart w:id="102" w:name="_Toc478430860"/>
      <w:r w:rsidRPr="009B0FD6">
        <w:lastRenderedPageBreak/>
        <w:t>Appendix D: Standards Mappings</w:t>
      </w:r>
      <w:bookmarkEnd w:id="102"/>
    </w:p>
    <w:p w14:paraId="450F870E" w14:textId="77777777" w:rsidR="00BA7AD0" w:rsidRPr="009B0FD6" w:rsidRDefault="00BA7AD0" w:rsidP="00155729">
      <w:r w:rsidRPr="009B0FD6">
        <w:t xml:space="preserve">PCI DSS 6.5 is derived from the OWASP Top 10 2004/2007, with some recent process extensions. The ASVS is a strict superset of the OWASP Top 10 2013 (154 items to 10 items), so all of the issues covered by OWASP Top 10 and PCI DSS 6.5.x are handled by </w:t>
      </w:r>
      <w:proofErr w:type="gramStart"/>
      <w:r w:rsidRPr="009B0FD6">
        <w:t>more fine</w:t>
      </w:r>
      <w:proofErr w:type="gramEnd"/>
      <w:r w:rsidRPr="009B0FD6">
        <w:t xml:space="preserve"> grained ASVS control requirements. For example, “Broken authentication and session management” maps exactly to sections V2 Authentication and V3 Session Management. </w:t>
      </w:r>
    </w:p>
    <w:p w14:paraId="3D04031E" w14:textId="5D5E30FF" w:rsidR="00BA7AD0" w:rsidRPr="009B0FD6" w:rsidRDefault="00BA7AD0" w:rsidP="00155729">
      <w:r w:rsidRPr="009B0FD6">
        <w:t>Full mapping is achieved by verification level 3, although verification level 2 will address most PCI DSS 6.5 requirements except 6.5.3 and 6.5.4.</w:t>
      </w:r>
      <w:r w:rsidR="00155729" w:rsidRPr="009B0FD6">
        <w:t xml:space="preserve"> </w:t>
      </w:r>
      <w:r w:rsidRPr="009B0FD6">
        <w:t>Process issues, such as PCI DSS 6.5.6, are not covered by the ASVS.</w:t>
      </w:r>
    </w:p>
    <w:p w14:paraId="018A8F8A" w14:textId="77777777" w:rsidR="00155729" w:rsidRPr="009B0FD6" w:rsidRDefault="00155729" w:rsidP="00155729"/>
    <w:tbl>
      <w:tblPr>
        <w:tblStyle w:val="ListTable3-Accent5"/>
        <w:tblW w:w="0" w:type="auto"/>
        <w:tblLook w:val="0420" w:firstRow="1" w:lastRow="0" w:firstColumn="0" w:lastColumn="0" w:noHBand="0" w:noVBand="1"/>
      </w:tblPr>
      <w:tblGrid>
        <w:gridCol w:w="3003"/>
        <w:gridCol w:w="3003"/>
        <w:gridCol w:w="3004"/>
      </w:tblGrid>
      <w:tr w:rsidR="00155729" w:rsidRPr="009B0FD6" w14:paraId="38F55AEE" w14:textId="77777777" w:rsidTr="00155729">
        <w:trPr>
          <w:cnfStyle w:val="100000000000" w:firstRow="1" w:lastRow="0" w:firstColumn="0" w:lastColumn="0" w:oddVBand="0" w:evenVBand="0" w:oddHBand="0" w:evenHBand="0" w:firstRowFirstColumn="0" w:firstRowLastColumn="0" w:lastRowFirstColumn="0" w:lastRowLastColumn="0"/>
        </w:trPr>
        <w:tc>
          <w:tcPr>
            <w:tcW w:w="3003" w:type="dxa"/>
            <w:vAlign w:val="center"/>
          </w:tcPr>
          <w:p w14:paraId="5361954C" w14:textId="1E6958FB" w:rsidR="00155729" w:rsidRPr="009B0FD6" w:rsidRDefault="00155729" w:rsidP="00155729">
            <w:pPr>
              <w:pStyle w:val="TableHeading"/>
              <w:jc w:val="left"/>
            </w:pPr>
            <w:r w:rsidRPr="009B0FD6">
              <w:t>PCI-DSS 3.0</w:t>
            </w:r>
          </w:p>
        </w:tc>
        <w:tc>
          <w:tcPr>
            <w:tcW w:w="3003" w:type="dxa"/>
            <w:vAlign w:val="center"/>
          </w:tcPr>
          <w:p w14:paraId="61A9753A" w14:textId="0F4EEECE" w:rsidR="00155729" w:rsidRPr="009B0FD6" w:rsidRDefault="00155729" w:rsidP="00155729">
            <w:pPr>
              <w:pStyle w:val="TableHeading"/>
              <w:jc w:val="left"/>
            </w:pPr>
            <w:r w:rsidRPr="009B0FD6">
              <w:t>ASVS 3.0</w:t>
            </w:r>
          </w:p>
        </w:tc>
        <w:tc>
          <w:tcPr>
            <w:tcW w:w="3004" w:type="dxa"/>
            <w:vAlign w:val="center"/>
          </w:tcPr>
          <w:p w14:paraId="3D030C22" w14:textId="0E4FD65E" w:rsidR="00155729" w:rsidRPr="009B0FD6" w:rsidRDefault="00155729" w:rsidP="00155729">
            <w:pPr>
              <w:pStyle w:val="TableHeading"/>
              <w:jc w:val="left"/>
            </w:pPr>
            <w:r w:rsidRPr="009B0FD6">
              <w:t>Description</w:t>
            </w:r>
          </w:p>
        </w:tc>
      </w:tr>
      <w:tr w:rsidR="00155729" w:rsidRPr="009B0FD6" w14:paraId="307DE06F" w14:textId="77777777" w:rsidTr="00155729">
        <w:trPr>
          <w:cnfStyle w:val="000000100000" w:firstRow="0" w:lastRow="0" w:firstColumn="0" w:lastColumn="0" w:oddVBand="0" w:evenVBand="0" w:oddHBand="1" w:evenHBand="0" w:firstRowFirstColumn="0" w:firstRowLastColumn="0" w:lastRowFirstColumn="0" w:lastRowLastColumn="0"/>
        </w:trPr>
        <w:tc>
          <w:tcPr>
            <w:tcW w:w="3003" w:type="dxa"/>
          </w:tcPr>
          <w:p w14:paraId="37AE297D" w14:textId="4A874E6E" w:rsidR="00155729" w:rsidRPr="009B0FD6" w:rsidRDefault="00155729" w:rsidP="00155729">
            <w:pPr>
              <w:rPr>
                <w:sz w:val="20"/>
                <w:szCs w:val="20"/>
              </w:rPr>
            </w:pPr>
            <w:r w:rsidRPr="009B0FD6">
              <w:rPr>
                <w:sz w:val="20"/>
                <w:szCs w:val="20"/>
              </w:rPr>
              <w:t>6.5.1 Injection flaws, particularly SQL injection. Also consider OS Command Injection, LDAP and XPath injection flaws as well as other injection flaws</w:t>
            </w:r>
          </w:p>
        </w:tc>
        <w:tc>
          <w:tcPr>
            <w:tcW w:w="3003" w:type="dxa"/>
          </w:tcPr>
          <w:p w14:paraId="2F7A6FC3" w14:textId="622C1DD0" w:rsidR="00155729" w:rsidRPr="009B0FD6" w:rsidRDefault="00155729" w:rsidP="00155729">
            <w:pPr>
              <w:rPr>
                <w:sz w:val="20"/>
                <w:szCs w:val="20"/>
              </w:rPr>
            </w:pPr>
            <w:r w:rsidRPr="009B0FD6">
              <w:rPr>
                <w:sz w:val="20"/>
                <w:szCs w:val="20"/>
              </w:rPr>
              <w:t>5.11, 5.12, 5.13, 8.14, 16.2</w:t>
            </w:r>
          </w:p>
        </w:tc>
        <w:tc>
          <w:tcPr>
            <w:tcW w:w="3004" w:type="dxa"/>
          </w:tcPr>
          <w:p w14:paraId="071E4D08" w14:textId="27DF96B0" w:rsidR="00155729" w:rsidRPr="009B0FD6" w:rsidRDefault="00155729" w:rsidP="00155729">
            <w:pPr>
              <w:rPr>
                <w:sz w:val="20"/>
                <w:szCs w:val="20"/>
              </w:rPr>
            </w:pPr>
            <w:r w:rsidRPr="009B0FD6">
              <w:rPr>
                <w:sz w:val="20"/>
                <w:szCs w:val="20"/>
              </w:rPr>
              <w:t>Exact mapping.</w:t>
            </w:r>
          </w:p>
        </w:tc>
      </w:tr>
      <w:tr w:rsidR="00155729" w:rsidRPr="009B0FD6" w14:paraId="0603E306" w14:textId="77777777" w:rsidTr="00155729">
        <w:tc>
          <w:tcPr>
            <w:tcW w:w="3003" w:type="dxa"/>
          </w:tcPr>
          <w:p w14:paraId="6817C276" w14:textId="43D8A31C" w:rsidR="00155729" w:rsidRPr="009B0FD6" w:rsidRDefault="00155729" w:rsidP="00155729">
            <w:pPr>
              <w:rPr>
                <w:sz w:val="20"/>
                <w:szCs w:val="20"/>
              </w:rPr>
            </w:pPr>
            <w:r w:rsidRPr="009B0FD6">
              <w:rPr>
                <w:sz w:val="20"/>
                <w:szCs w:val="20"/>
              </w:rPr>
              <w:t>6.5.2 Buffer overflows</w:t>
            </w:r>
          </w:p>
        </w:tc>
        <w:tc>
          <w:tcPr>
            <w:tcW w:w="3003" w:type="dxa"/>
          </w:tcPr>
          <w:p w14:paraId="728C1549" w14:textId="5180B19E" w:rsidR="00155729" w:rsidRPr="009B0FD6" w:rsidRDefault="00155729" w:rsidP="00155729">
            <w:pPr>
              <w:rPr>
                <w:sz w:val="20"/>
                <w:szCs w:val="20"/>
              </w:rPr>
            </w:pPr>
            <w:r w:rsidRPr="009B0FD6">
              <w:rPr>
                <w:sz w:val="20"/>
                <w:szCs w:val="20"/>
              </w:rPr>
              <w:t>5.1</w:t>
            </w:r>
          </w:p>
        </w:tc>
        <w:tc>
          <w:tcPr>
            <w:tcW w:w="3004" w:type="dxa"/>
          </w:tcPr>
          <w:p w14:paraId="03198B5B" w14:textId="47A49CCD" w:rsidR="00155729" w:rsidRPr="009B0FD6" w:rsidRDefault="00155729" w:rsidP="00155729">
            <w:pPr>
              <w:rPr>
                <w:sz w:val="20"/>
                <w:szCs w:val="20"/>
              </w:rPr>
            </w:pPr>
            <w:r w:rsidRPr="009B0FD6">
              <w:rPr>
                <w:sz w:val="20"/>
                <w:szCs w:val="20"/>
              </w:rPr>
              <w:t>Exact mapping</w:t>
            </w:r>
          </w:p>
        </w:tc>
      </w:tr>
      <w:tr w:rsidR="00155729" w:rsidRPr="009B0FD6" w14:paraId="3BBE4C49" w14:textId="77777777" w:rsidTr="00155729">
        <w:trPr>
          <w:cnfStyle w:val="000000100000" w:firstRow="0" w:lastRow="0" w:firstColumn="0" w:lastColumn="0" w:oddVBand="0" w:evenVBand="0" w:oddHBand="1" w:evenHBand="0" w:firstRowFirstColumn="0" w:firstRowLastColumn="0" w:lastRowFirstColumn="0" w:lastRowLastColumn="0"/>
        </w:trPr>
        <w:tc>
          <w:tcPr>
            <w:tcW w:w="3003" w:type="dxa"/>
          </w:tcPr>
          <w:p w14:paraId="5E29232A" w14:textId="68F63825" w:rsidR="00155729" w:rsidRPr="009B0FD6" w:rsidRDefault="00155729" w:rsidP="00155729">
            <w:pPr>
              <w:rPr>
                <w:sz w:val="20"/>
                <w:szCs w:val="20"/>
              </w:rPr>
            </w:pPr>
            <w:r w:rsidRPr="009B0FD6">
              <w:rPr>
                <w:sz w:val="20"/>
                <w:szCs w:val="20"/>
              </w:rPr>
              <w:t>6.5.3 Insecure cryptographic storage</w:t>
            </w:r>
          </w:p>
        </w:tc>
        <w:tc>
          <w:tcPr>
            <w:tcW w:w="3003" w:type="dxa"/>
          </w:tcPr>
          <w:p w14:paraId="6B36E5C0" w14:textId="512ADA4E" w:rsidR="00155729" w:rsidRPr="009B0FD6" w:rsidRDefault="00155729" w:rsidP="00155729">
            <w:pPr>
              <w:rPr>
                <w:sz w:val="20"/>
                <w:szCs w:val="20"/>
              </w:rPr>
            </w:pPr>
            <w:r w:rsidRPr="009B0FD6">
              <w:rPr>
                <w:sz w:val="20"/>
                <w:szCs w:val="20"/>
              </w:rPr>
              <w:t>v7 - all</w:t>
            </w:r>
          </w:p>
        </w:tc>
        <w:tc>
          <w:tcPr>
            <w:tcW w:w="3004" w:type="dxa"/>
          </w:tcPr>
          <w:p w14:paraId="3418F00F" w14:textId="11204D86" w:rsidR="00155729" w:rsidRPr="009B0FD6" w:rsidRDefault="00155729" w:rsidP="00155729">
            <w:pPr>
              <w:rPr>
                <w:sz w:val="20"/>
                <w:szCs w:val="20"/>
              </w:rPr>
            </w:pPr>
            <w:r w:rsidRPr="009B0FD6">
              <w:rPr>
                <w:sz w:val="20"/>
                <w:szCs w:val="20"/>
              </w:rPr>
              <w:t>Comprehensive mapping from Level 1 up</w:t>
            </w:r>
          </w:p>
        </w:tc>
      </w:tr>
      <w:tr w:rsidR="00155729" w:rsidRPr="009B0FD6" w14:paraId="3D8C90DF" w14:textId="77777777" w:rsidTr="00155729">
        <w:tc>
          <w:tcPr>
            <w:tcW w:w="3003" w:type="dxa"/>
          </w:tcPr>
          <w:p w14:paraId="0E816863" w14:textId="48D4CE84" w:rsidR="00155729" w:rsidRPr="009B0FD6" w:rsidRDefault="00155729" w:rsidP="00155729">
            <w:pPr>
              <w:rPr>
                <w:sz w:val="20"/>
                <w:szCs w:val="20"/>
              </w:rPr>
            </w:pPr>
            <w:r w:rsidRPr="009B0FD6">
              <w:rPr>
                <w:sz w:val="20"/>
                <w:szCs w:val="20"/>
              </w:rPr>
              <w:t>6.5.4 Insecure communications</w:t>
            </w:r>
          </w:p>
        </w:tc>
        <w:tc>
          <w:tcPr>
            <w:tcW w:w="3003" w:type="dxa"/>
          </w:tcPr>
          <w:p w14:paraId="158E459B" w14:textId="7405CF5B" w:rsidR="00155729" w:rsidRPr="009B0FD6" w:rsidRDefault="00155729" w:rsidP="00155729">
            <w:pPr>
              <w:rPr>
                <w:sz w:val="20"/>
                <w:szCs w:val="20"/>
              </w:rPr>
            </w:pPr>
            <w:r w:rsidRPr="009B0FD6">
              <w:rPr>
                <w:sz w:val="20"/>
                <w:szCs w:val="20"/>
              </w:rPr>
              <w:t>v10 - all</w:t>
            </w:r>
          </w:p>
        </w:tc>
        <w:tc>
          <w:tcPr>
            <w:tcW w:w="3004" w:type="dxa"/>
          </w:tcPr>
          <w:p w14:paraId="0E110229" w14:textId="1F4ADA7C" w:rsidR="00155729" w:rsidRPr="009B0FD6" w:rsidRDefault="00155729" w:rsidP="00155729">
            <w:pPr>
              <w:rPr>
                <w:sz w:val="20"/>
                <w:szCs w:val="20"/>
              </w:rPr>
            </w:pPr>
            <w:r w:rsidRPr="009B0FD6">
              <w:rPr>
                <w:sz w:val="20"/>
                <w:szCs w:val="20"/>
              </w:rPr>
              <w:t>Comprehensive mapping from Level 1 up</w:t>
            </w:r>
          </w:p>
        </w:tc>
      </w:tr>
      <w:tr w:rsidR="00155729" w:rsidRPr="009B0FD6" w14:paraId="4DCB33E0" w14:textId="77777777" w:rsidTr="00155729">
        <w:trPr>
          <w:cnfStyle w:val="000000100000" w:firstRow="0" w:lastRow="0" w:firstColumn="0" w:lastColumn="0" w:oddVBand="0" w:evenVBand="0" w:oddHBand="1" w:evenHBand="0" w:firstRowFirstColumn="0" w:firstRowLastColumn="0" w:lastRowFirstColumn="0" w:lastRowLastColumn="0"/>
        </w:trPr>
        <w:tc>
          <w:tcPr>
            <w:tcW w:w="3003" w:type="dxa"/>
          </w:tcPr>
          <w:p w14:paraId="549E9AC5" w14:textId="27036716" w:rsidR="00155729" w:rsidRPr="009B0FD6" w:rsidRDefault="00155729" w:rsidP="00155729">
            <w:pPr>
              <w:rPr>
                <w:sz w:val="20"/>
                <w:szCs w:val="20"/>
              </w:rPr>
            </w:pPr>
            <w:r w:rsidRPr="009B0FD6">
              <w:rPr>
                <w:sz w:val="20"/>
                <w:szCs w:val="20"/>
              </w:rPr>
              <w:t>6.5.5 Improper error handling</w:t>
            </w:r>
          </w:p>
        </w:tc>
        <w:tc>
          <w:tcPr>
            <w:tcW w:w="3003" w:type="dxa"/>
          </w:tcPr>
          <w:p w14:paraId="63A456A6" w14:textId="1DF0BAEA" w:rsidR="00155729" w:rsidRPr="009B0FD6" w:rsidRDefault="00155729" w:rsidP="00155729">
            <w:pPr>
              <w:rPr>
                <w:sz w:val="20"/>
                <w:szCs w:val="20"/>
              </w:rPr>
            </w:pPr>
            <w:r w:rsidRPr="009B0FD6">
              <w:rPr>
                <w:sz w:val="20"/>
                <w:szCs w:val="20"/>
              </w:rPr>
              <w:t>3.6, 7.2, 8.1, 8.2</w:t>
            </w:r>
          </w:p>
        </w:tc>
        <w:tc>
          <w:tcPr>
            <w:tcW w:w="3004" w:type="dxa"/>
          </w:tcPr>
          <w:p w14:paraId="329D0B67" w14:textId="15AC817E" w:rsidR="00155729" w:rsidRPr="009B0FD6" w:rsidRDefault="00155729" w:rsidP="00155729">
            <w:pPr>
              <w:rPr>
                <w:sz w:val="20"/>
                <w:szCs w:val="20"/>
              </w:rPr>
            </w:pPr>
            <w:r w:rsidRPr="009B0FD6">
              <w:rPr>
                <w:sz w:val="20"/>
                <w:szCs w:val="20"/>
              </w:rPr>
              <w:t>Exact mapping</w:t>
            </w:r>
          </w:p>
        </w:tc>
      </w:tr>
      <w:tr w:rsidR="00155729" w:rsidRPr="009B0FD6" w14:paraId="3BB80637" w14:textId="77777777" w:rsidTr="00155729">
        <w:tc>
          <w:tcPr>
            <w:tcW w:w="3003" w:type="dxa"/>
          </w:tcPr>
          <w:p w14:paraId="079200D4" w14:textId="48967542" w:rsidR="00155729" w:rsidRPr="009B0FD6" w:rsidRDefault="00155729" w:rsidP="00155729">
            <w:pPr>
              <w:rPr>
                <w:sz w:val="20"/>
                <w:szCs w:val="20"/>
              </w:rPr>
            </w:pPr>
            <w:r w:rsidRPr="009B0FD6">
              <w:rPr>
                <w:sz w:val="20"/>
                <w:szCs w:val="20"/>
              </w:rPr>
              <w:t>6.5.7 Cross-site scripting (XSS)</w:t>
            </w:r>
          </w:p>
        </w:tc>
        <w:tc>
          <w:tcPr>
            <w:tcW w:w="3003" w:type="dxa"/>
          </w:tcPr>
          <w:p w14:paraId="07368070" w14:textId="373F695E" w:rsidR="00155729" w:rsidRPr="009B0FD6" w:rsidRDefault="00155729" w:rsidP="00155729">
            <w:pPr>
              <w:rPr>
                <w:sz w:val="20"/>
                <w:szCs w:val="20"/>
              </w:rPr>
            </w:pPr>
            <w:r w:rsidRPr="009B0FD6">
              <w:rPr>
                <w:sz w:val="20"/>
                <w:szCs w:val="20"/>
              </w:rPr>
              <w:t>5.16, 5.20, 5.21, 5.24, 5.25, 5.26, 5.27, 11.4,11.15</w:t>
            </w:r>
          </w:p>
        </w:tc>
        <w:tc>
          <w:tcPr>
            <w:tcW w:w="3004" w:type="dxa"/>
          </w:tcPr>
          <w:p w14:paraId="50E9FDBC" w14:textId="15F08C54" w:rsidR="00155729" w:rsidRPr="009B0FD6" w:rsidRDefault="00155729" w:rsidP="00155729">
            <w:pPr>
              <w:rPr>
                <w:sz w:val="20"/>
                <w:szCs w:val="20"/>
              </w:rPr>
            </w:pPr>
            <w:r w:rsidRPr="009B0FD6">
              <w:rPr>
                <w:sz w:val="20"/>
                <w:szCs w:val="20"/>
              </w:rPr>
              <w:t>ASVS breaks down XSS into several requirements highlighting the complexity of XSS defense especially for legacy applications</w:t>
            </w:r>
          </w:p>
        </w:tc>
      </w:tr>
      <w:tr w:rsidR="00155729" w:rsidRPr="009B0FD6" w14:paraId="7C8AB4C7" w14:textId="77777777" w:rsidTr="00155729">
        <w:trPr>
          <w:cnfStyle w:val="000000100000" w:firstRow="0" w:lastRow="0" w:firstColumn="0" w:lastColumn="0" w:oddVBand="0" w:evenVBand="0" w:oddHBand="1" w:evenHBand="0" w:firstRowFirstColumn="0" w:firstRowLastColumn="0" w:lastRowFirstColumn="0" w:lastRowLastColumn="0"/>
        </w:trPr>
        <w:tc>
          <w:tcPr>
            <w:tcW w:w="3003" w:type="dxa"/>
          </w:tcPr>
          <w:p w14:paraId="3914BDFA" w14:textId="4F1D3CA4" w:rsidR="00155729" w:rsidRPr="009B0FD6" w:rsidRDefault="00155729" w:rsidP="00155729">
            <w:pPr>
              <w:rPr>
                <w:sz w:val="20"/>
                <w:szCs w:val="20"/>
              </w:rPr>
            </w:pPr>
            <w:r w:rsidRPr="009B0FD6">
              <w:rPr>
                <w:sz w:val="20"/>
                <w:szCs w:val="20"/>
              </w:rPr>
              <w:t>6.5.8 Improper Access Control (such as insecure direct object references, failure to restrict URL access, directory traversal and failure to restrict user access to functions).</w:t>
            </w:r>
          </w:p>
        </w:tc>
        <w:tc>
          <w:tcPr>
            <w:tcW w:w="3003" w:type="dxa"/>
          </w:tcPr>
          <w:p w14:paraId="6BC90126" w14:textId="16BA0422" w:rsidR="00155729" w:rsidRPr="009B0FD6" w:rsidRDefault="00155729" w:rsidP="00155729">
            <w:pPr>
              <w:rPr>
                <w:sz w:val="20"/>
                <w:szCs w:val="20"/>
              </w:rPr>
            </w:pPr>
            <w:r w:rsidRPr="009B0FD6">
              <w:rPr>
                <w:sz w:val="20"/>
                <w:szCs w:val="20"/>
              </w:rPr>
              <w:t xml:space="preserve">v4 - all </w:t>
            </w:r>
          </w:p>
        </w:tc>
        <w:tc>
          <w:tcPr>
            <w:tcW w:w="3004" w:type="dxa"/>
          </w:tcPr>
          <w:p w14:paraId="193E0D23" w14:textId="484425EB" w:rsidR="00155729" w:rsidRPr="009B0FD6" w:rsidRDefault="00155729" w:rsidP="00155729">
            <w:pPr>
              <w:rPr>
                <w:sz w:val="20"/>
                <w:szCs w:val="20"/>
              </w:rPr>
            </w:pPr>
            <w:r w:rsidRPr="009B0FD6">
              <w:rPr>
                <w:sz w:val="20"/>
                <w:szCs w:val="20"/>
              </w:rPr>
              <w:t>Comprehensive mapping from Level 1 up</w:t>
            </w:r>
          </w:p>
        </w:tc>
      </w:tr>
      <w:tr w:rsidR="00155729" w:rsidRPr="009B0FD6" w14:paraId="59031FB9" w14:textId="77777777" w:rsidTr="00155729">
        <w:tc>
          <w:tcPr>
            <w:tcW w:w="3003" w:type="dxa"/>
          </w:tcPr>
          <w:p w14:paraId="21BD6F95" w14:textId="2FAC4D59" w:rsidR="00155729" w:rsidRPr="009B0FD6" w:rsidRDefault="00155729" w:rsidP="00155729">
            <w:pPr>
              <w:rPr>
                <w:sz w:val="20"/>
                <w:szCs w:val="20"/>
              </w:rPr>
            </w:pPr>
            <w:r w:rsidRPr="009B0FD6">
              <w:rPr>
                <w:sz w:val="20"/>
                <w:szCs w:val="20"/>
              </w:rPr>
              <w:lastRenderedPageBreak/>
              <w:t>6.5.9 Cross-site request forgery (CSRF).</w:t>
            </w:r>
          </w:p>
        </w:tc>
        <w:tc>
          <w:tcPr>
            <w:tcW w:w="3003" w:type="dxa"/>
          </w:tcPr>
          <w:p w14:paraId="7B6E5A9A" w14:textId="793D3CAD" w:rsidR="00155729" w:rsidRPr="009B0FD6" w:rsidRDefault="00155729" w:rsidP="00155729">
            <w:pPr>
              <w:rPr>
                <w:sz w:val="20"/>
                <w:szCs w:val="20"/>
              </w:rPr>
            </w:pPr>
            <w:r w:rsidRPr="009B0FD6">
              <w:rPr>
                <w:sz w:val="20"/>
                <w:szCs w:val="20"/>
              </w:rPr>
              <w:t>4.13</w:t>
            </w:r>
          </w:p>
        </w:tc>
        <w:tc>
          <w:tcPr>
            <w:tcW w:w="3004" w:type="dxa"/>
          </w:tcPr>
          <w:p w14:paraId="5396BDFB" w14:textId="796F7312" w:rsidR="00155729" w:rsidRPr="009B0FD6" w:rsidRDefault="00155729" w:rsidP="00155729">
            <w:pPr>
              <w:rPr>
                <w:sz w:val="20"/>
                <w:szCs w:val="20"/>
              </w:rPr>
            </w:pPr>
            <w:r w:rsidRPr="009B0FD6">
              <w:rPr>
                <w:sz w:val="20"/>
                <w:szCs w:val="20"/>
              </w:rPr>
              <w:t>Exact mapping. ASVS considers CSRF defense to be an aspect of access control.</w:t>
            </w:r>
          </w:p>
        </w:tc>
      </w:tr>
      <w:tr w:rsidR="00155729" w:rsidRPr="00155729" w14:paraId="094AAAD8" w14:textId="77777777" w:rsidTr="00155729">
        <w:trPr>
          <w:cnfStyle w:val="000000100000" w:firstRow="0" w:lastRow="0" w:firstColumn="0" w:lastColumn="0" w:oddVBand="0" w:evenVBand="0" w:oddHBand="1" w:evenHBand="0" w:firstRowFirstColumn="0" w:firstRowLastColumn="0" w:lastRowFirstColumn="0" w:lastRowLastColumn="0"/>
        </w:trPr>
        <w:tc>
          <w:tcPr>
            <w:tcW w:w="3003" w:type="dxa"/>
          </w:tcPr>
          <w:p w14:paraId="06A96103" w14:textId="00202D25" w:rsidR="00155729" w:rsidRPr="009B0FD6" w:rsidRDefault="00155729" w:rsidP="00155729">
            <w:pPr>
              <w:rPr>
                <w:sz w:val="20"/>
                <w:szCs w:val="20"/>
              </w:rPr>
            </w:pPr>
            <w:r w:rsidRPr="009B0FD6">
              <w:rPr>
                <w:sz w:val="20"/>
                <w:szCs w:val="20"/>
              </w:rPr>
              <w:t>6.5.10 Broken authentication and session management.</w:t>
            </w:r>
          </w:p>
        </w:tc>
        <w:tc>
          <w:tcPr>
            <w:tcW w:w="3003" w:type="dxa"/>
          </w:tcPr>
          <w:p w14:paraId="2AFB55C8" w14:textId="3D4DBF1F" w:rsidR="00155729" w:rsidRPr="009B0FD6" w:rsidRDefault="00155729" w:rsidP="00155729">
            <w:pPr>
              <w:rPr>
                <w:sz w:val="20"/>
                <w:szCs w:val="20"/>
              </w:rPr>
            </w:pPr>
            <w:r w:rsidRPr="009B0FD6">
              <w:rPr>
                <w:sz w:val="20"/>
                <w:szCs w:val="20"/>
              </w:rPr>
              <w:t>v2 and v3 - all</w:t>
            </w:r>
          </w:p>
        </w:tc>
        <w:tc>
          <w:tcPr>
            <w:tcW w:w="3004" w:type="dxa"/>
          </w:tcPr>
          <w:p w14:paraId="07169B26" w14:textId="439E7D6A" w:rsidR="00155729" w:rsidRPr="00155729" w:rsidRDefault="00155729" w:rsidP="00155729">
            <w:pPr>
              <w:rPr>
                <w:sz w:val="20"/>
                <w:szCs w:val="20"/>
              </w:rPr>
            </w:pPr>
            <w:r w:rsidRPr="009B0FD6">
              <w:rPr>
                <w:sz w:val="20"/>
                <w:szCs w:val="20"/>
              </w:rPr>
              <w:t>Comprehensive mapping from Level 1 up</w:t>
            </w:r>
          </w:p>
        </w:tc>
      </w:tr>
    </w:tbl>
    <w:p w14:paraId="412209DC" w14:textId="77777777" w:rsidR="00BA7AD0" w:rsidRPr="00BA7AD0" w:rsidRDefault="00BA7AD0" w:rsidP="00BA7AD0"/>
    <w:sectPr w:rsidR="00BA7AD0" w:rsidRPr="00BA7AD0" w:rsidSect="008A3549">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F50C1A" w14:textId="77777777" w:rsidR="00E97DA9" w:rsidRDefault="00E97DA9" w:rsidP="00BD5F80">
      <w:r>
        <w:separator/>
      </w:r>
    </w:p>
  </w:endnote>
  <w:endnote w:type="continuationSeparator" w:id="0">
    <w:p w14:paraId="2211C4FB" w14:textId="77777777" w:rsidR="00E97DA9" w:rsidRDefault="00E97DA9" w:rsidP="00BD5F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597769" w:rsidRPr="00856D99" w14:paraId="5ED49377" w14:textId="77777777" w:rsidTr="009B6EC5">
      <w:tc>
        <w:tcPr>
          <w:tcW w:w="295" w:type="pct"/>
          <w:tcBorders>
            <w:right w:val="single" w:sz="18" w:space="0" w:color="5B9BD5" w:themeColor="accent1"/>
          </w:tcBorders>
        </w:tcPr>
        <w:p w14:paraId="13242B90" w14:textId="13E1E122" w:rsidR="00597769" w:rsidRPr="00856D99" w:rsidRDefault="00597769" w:rsidP="00BD5F80">
          <w:pPr>
            <w:pStyle w:val="Header"/>
            <w:rPr>
              <w:sz w:val="20"/>
              <w:szCs w:val="20"/>
            </w:rPr>
          </w:pPr>
          <w:r w:rsidRPr="00856D99">
            <w:rPr>
              <w:sz w:val="20"/>
              <w:szCs w:val="20"/>
            </w:rPr>
            <w:fldChar w:fldCharType="begin"/>
          </w:r>
          <w:r w:rsidRPr="00856D99">
            <w:rPr>
              <w:sz w:val="20"/>
              <w:szCs w:val="20"/>
            </w:rPr>
            <w:instrText xml:space="preserve"> PAGE   \* MERGEFORMAT </w:instrText>
          </w:r>
          <w:r w:rsidRPr="00856D99">
            <w:rPr>
              <w:sz w:val="20"/>
              <w:szCs w:val="20"/>
            </w:rPr>
            <w:fldChar w:fldCharType="separate"/>
          </w:r>
          <w:r w:rsidR="00BA02FE">
            <w:rPr>
              <w:noProof/>
              <w:sz w:val="20"/>
              <w:szCs w:val="20"/>
            </w:rPr>
            <w:t>68</w:t>
          </w:r>
          <w:r w:rsidRPr="00856D99">
            <w:rPr>
              <w:sz w:val="20"/>
              <w:szCs w:val="20"/>
            </w:rPr>
            <w:fldChar w:fldCharType="end"/>
          </w:r>
        </w:p>
      </w:tc>
      <w:sdt>
        <w:sdtPr>
          <w:rPr>
            <w:sz w:val="20"/>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Content>
          <w:tc>
            <w:tcPr>
              <w:tcW w:w="4705" w:type="pct"/>
              <w:tcBorders>
                <w:left w:val="single" w:sz="18" w:space="0" w:color="5B9BD5" w:themeColor="accent1"/>
              </w:tcBorders>
            </w:tcPr>
            <w:p w14:paraId="6DA7F0FA" w14:textId="6E3C326C" w:rsidR="00597769" w:rsidRPr="00856D99" w:rsidRDefault="00597769" w:rsidP="00BD5F80">
              <w:pPr>
                <w:pStyle w:val="Header"/>
                <w:rPr>
                  <w:sz w:val="20"/>
                  <w:szCs w:val="20"/>
                </w:rPr>
              </w:pPr>
              <w:r>
                <w:rPr>
                  <w:sz w:val="20"/>
                  <w:szCs w:val="20"/>
                </w:rPr>
                <w:t>OWASP Application Security Verification Standard 3.1</w:t>
              </w:r>
            </w:p>
          </w:tc>
        </w:sdtContent>
      </w:sdt>
    </w:tr>
  </w:tbl>
  <w:p w14:paraId="13F7D41B" w14:textId="77777777" w:rsidR="00597769" w:rsidRDefault="00597769" w:rsidP="00BD5F8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597769" w:rsidRPr="00856D99" w14:paraId="0A7D4266" w14:textId="77777777" w:rsidTr="009B6EC5">
      <w:sdt>
        <w:sdtPr>
          <w:rPr>
            <w:sz w:val="20"/>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Content>
          <w:tc>
            <w:tcPr>
              <w:tcW w:w="4752" w:type="pct"/>
              <w:tcBorders>
                <w:right w:val="single" w:sz="18" w:space="0" w:color="5B9BD5" w:themeColor="accent1"/>
              </w:tcBorders>
            </w:tcPr>
            <w:p w14:paraId="5D87A24E" w14:textId="55D9138F" w:rsidR="00597769" w:rsidRPr="00856D99" w:rsidRDefault="00597769" w:rsidP="007926E1">
              <w:pPr>
                <w:pStyle w:val="Header"/>
                <w:rPr>
                  <w:sz w:val="20"/>
                  <w:szCs w:val="20"/>
                </w:rPr>
              </w:pPr>
              <w:r w:rsidRPr="00856D99">
                <w:rPr>
                  <w:sz w:val="20"/>
                  <w:szCs w:val="20"/>
                </w:rPr>
                <w:t>OWASP Application Security Verification Standard 3.</w:t>
              </w:r>
              <w:r>
                <w:rPr>
                  <w:sz w:val="20"/>
                  <w:szCs w:val="20"/>
                </w:rPr>
                <w:t>1</w:t>
              </w:r>
            </w:p>
          </w:tc>
        </w:sdtContent>
      </w:sdt>
      <w:tc>
        <w:tcPr>
          <w:tcW w:w="248" w:type="pct"/>
          <w:tcBorders>
            <w:left w:val="single" w:sz="18" w:space="0" w:color="5B9BD5" w:themeColor="accent1"/>
          </w:tcBorders>
        </w:tcPr>
        <w:p w14:paraId="376A77A8" w14:textId="54CE6C95" w:rsidR="00597769" w:rsidRPr="00856D99" w:rsidRDefault="00597769" w:rsidP="00BD5F80">
          <w:pPr>
            <w:pStyle w:val="Header"/>
            <w:rPr>
              <w:rFonts w:eastAsiaTheme="majorEastAsia" w:cstheme="majorBidi"/>
              <w:sz w:val="20"/>
              <w:szCs w:val="20"/>
            </w:rPr>
          </w:pPr>
          <w:r w:rsidRPr="00856D99">
            <w:rPr>
              <w:sz w:val="20"/>
              <w:szCs w:val="20"/>
            </w:rPr>
            <w:fldChar w:fldCharType="begin"/>
          </w:r>
          <w:r w:rsidRPr="00856D99">
            <w:rPr>
              <w:sz w:val="20"/>
              <w:szCs w:val="20"/>
            </w:rPr>
            <w:instrText xml:space="preserve"> PAGE   \* MERGEFORMAT </w:instrText>
          </w:r>
          <w:r w:rsidRPr="00856D99">
            <w:rPr>
              <w:sz w:val="20"/>
              <w:szCs w:val="20"/>
            </w:rPr>
            <w:fldChar w:fldCharType="separate"/>
          </w:r>
          <w:r w:rsidR="00BA02FE">
            <w:rPr>
              <w:noProof/>
              <w:sz w:val="20"/>
              <w:szCs w:val="20"/>
            </w:rPr>
            <w:t>69</w:t>
          </w:r>
          <w:r w:rsidRPr="00856D99">
            <w:rPr>
              <w:sz w:val="20"/>
              <w:szCs w:val="20"/>
            </w:rPr>
            <w:fldChar w:fldCharType="end"/>
          </w:r>
        </w:p>
      </w:tc>
    </w:tr>
  </w:tbl>
  <w:p w14:paraId="3F4FC5CB" w14:textId="77777777" w:rsidR="00597769" w:rsidRDefault="00597769" w:rsidP="00BD5F8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659D4A" w14:textId="77777777" w:rsidR="00E97DA9" w:rsidRDefault="00E97DA9" w:rsidP="00BD5F80">
      <w:r>
        <w:separator/>
      </w:r>
    </w:p>
  </w:footnote>
  <w:footnote w:type="continuationSeparator" w:id="0">
    <w:p w14:paraId="2804C6C0" w14:textId="77777777" w:rsidR="00E97DA9" w:rsidRDefault="00E97DA9" w:rsidP="00BD5F8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42B49D" w14:textId="2A8CE080" w:rsidR="00597769" w:rsidRDefault="00597769"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54A9249A" wp14:editId="77EE042E">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97D55E" w14:textId="4DD5480B" w:rsidR="00597769" w:rsidRDefault="00597769"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0D84ECE7" wp14:editId="3F811CD4">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8AFA1D" w14:textId="333ADA25" w:rsidR="00597769" w:rsidRDefault="00597769">
    <w:pPr>
      <w:pStyle w:val="Header"/>
    </w:pPr>
    <w:r>
      <w:t xml:space="preserve">DRAFT VERSION – </w:t>
    </w:r>
    <w:hyperlink r:id="rId1" w:history="1">
      <w:r w:rsidRPr="00B0053F">
        <w:rPr>
          <w:rStyle w:val="Hyperlink"/>
        </w:rPr>
        <w:t>COMMENTS WELCOME</w:t>
      </w:r>
    </w:hyperlink>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E3CF7"/>
    <w:multiLevelType w:val="hybridMultilevel"/>
    <w:tmpl w:val="B79ED2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5221B60"/>
    <w:multiLevelType w:val="hybridMultilevel"/>
    <w:tmpl w:val="EA7657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33501D8"/>
    <w:multiLevelType w:val="hybridMultilevel"/>
    <w:tmpl w:val="DFE02F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C18737F"/>
    <w:multiLevelType w:val="hybridMultilevel"/>
    <w:tmpl w:val="5AB42994"/>
    <w:lvl w:ilvl="0" w:tplc="04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20EE0746"/>
    <w:multiLevelType w:val="hybridMultilevel"/>
    <w:tmpl w:val="507E87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21B84A4C"/>
    <w:multiLevelType w:val="hybridMultilevel"/>
    <w:tmpl w:val="DA7085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22333661"/>
    <w:multiLevelType w:val="hybridMultilevel"/>
    <w:tmpl w:val="B00E82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23231C73"/>
    <w:multiLevelType w:val="hybridMultilevel"/>
    <w:tmpl w:val="19240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970E0F"/>
    <w:multiLevelType w:val="hybridMultilevel"/>
    <w:tmpl w:val="5F9C5F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297811BB"/>
    <w:multiLevelType w:val="hybridMultilevel"/>
    <w:tmpl w:val="C4DCC5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321B6D2D"/>
    <w:multiLevelType w:val="hybridMultilevel"/>
    <w:tmpl w:val="3774A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0D0C80"/>
    <w:multiLevelType w:val="hybridMultilevel"/>
    <w:tmpl w:val="66ECD9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35251179"/>
    <w:multiLevelType w:val="hybridMultilevel"/>
    <w:tmpl w:val="0C5A27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3885125D"/>
    <w:multiLevelType w:val="hybridMultilevel"/>
    <w:tmpl w:val="353E0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396B00E0"/>
    <w:multiLevelType w:val="hybridMultilevel"/>
    <w:tmpl w:val="6728E7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40B528AC"/>
    <w:multiLevelType w:val="hybridMultilevel"/>
    <w:tmpl w:val="205A65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45174F0C"/>
    <w:multiLevelType w:val="hybridMultilevel"/>
    <w:tmpl w:val="722682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4605774F"/>
    <w:multiLevelType w:val="hybridMultilevel"/>
    <w:tmpl w:val="CBC622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528213B0"/>
    <w:multiLevelType w:val="multilevel"/>
    <w:tmpl w:val="1A5A5C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53A36788"/>
    <w:multiLevelType w:val="hybridMultilevel"/>
    <w:tmpl w:val="164266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53D56A9F"/>
    <w:multiLevelType w:val="hybridMultilevel"/>
    <w:tmpl w:val="43C2FA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54311173"/>
    <w:multiLevelType w:val="hybridMultilevel"/>
    <w:tmpl w:val="34E6C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4602E65"/>
    <w:multiLevelType w:val="hybridMultilevel"/>
    <w:tmpl w:val="181650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54B433CB"/>
    <w:multiLevelType w:val="hybridMultilevel"/>
    <w:tmpl w:val="421478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59B12FA3"/>
    <w:multiLevelType w:val="hybridMultilevel"/>
    <w:tmpl w:val="5F523A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5E2F0289"/>
    <w:multiLevelType w:val="hybridMultilevel"/>
    <w:tmpl w:val="ED9AED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614A2CE1"/>
    <w:multiLevelType w:val="hybridMultilevel"/>
    <w:tmpl w:val="7C3EF000"/>
    <w:lvl w:ilvl="0" w:tplc="1024761A">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1AD7EFF"/>
    <w:multiLevelType w:val="hybridMultilevel"/>
    <w:tmpl w:val="84B233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6ADE24D2"/>
    <w:multiLevelType w:val="hybridMultilevel"/>
    <w:tmpl w:val="900491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6BAB5B6E"/>
    <w:multiLevelType w:val="hybridMultilevel"/>
    <w:tmpl w:val="9FB8D8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719B0C66"/>
    <w:multiLevelType w:val="hybridMultilevel"/>
    <w:tmpl w:val="C5B8D7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75882FD4"/>
    <w:multiLevelType w:val="hybridMultilevel"/>
    <w:tmpl w:val="15C44F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785C2FAB"/>
    <w:multiLevelType w:val="multilevel"/>
    <w:tmpl w:val="BCAA45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nsid w:val="7AAF557C"/>
    <w:multiLevelType w:val="hybridMultilevel"/>
    <w:tmpl w:val="17DA6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F1B7DB9"/>
    <w:multiLevelType w:val="hybridMultilevel"/>
    <w:tmpl w:val="FEE8BA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6"/>
  </w:num>
  <w:num w:numId="2">
    <w:abstractNumId w:val="21"/>
  </w:num>
  <w:num w:numId="3">
    <w:abstractNumId w:val="33"/>
  </w:num>
  <w:num w:numId="4">
    <w:abstractNumId w:val="23"/>
  </w:num>
  <w:num w:numId="5">
    <w:abstractNumId w:val="27"/>
  </w:num>
  <w:num w:numId="6">
    <w:abstractNumId w:val="7"/>
  </w:num>
  <w:num w:numId="7">
    <w:abstractNumId w:val="10"/>
  </w:num>
  <w:num w:numId="8">
    <w:abstractNumId w:val="32"/>
  </w:num>
  <w:num w:numId="9">
    <w:abstractNumId w:val="9"/>
  </w:num>
  <w:num w:numId="10">
    <w:abstractNumId w:val="8"/>
  </w:num>
  <w:num w:numId="11">
    <w:abstractNumId w:val="12"/>
  </w:num>
  <w:num w:numId="12">
    <w:abstractNumId w:val="5"/>
  </w:num>
  <w:num w:numId="13">
    <w:abstractNumId w:val="18"/>
  </w:num>
  <w:num w:numId="14">
    <w:abstractNumId w:val="34"/>
  </w:num>
  <w:num w:numId="15">
    <w:abstractNumId w:val="22"/>
  </w:num>
  <w:num w:numId="16">
    <w:abstractNumId w:val="24"/>
  </w:num>
  <w:num w:numId="17">
    <w:abstractNumId w:val="13"/>
  </w:num>
  <w:num w:numId="18">
    <w:abstractNumId w:val="30"/>
  </w:num>
  <w:num w:numId="19">
    <w:abstractNumId w:val="2"/>
  </w:num>
  <w:num w:numId="20">
    <w:abstractNumId w:val="14"/>
  </w:num>
  <w:num w:numId="21">
    <w:abstractNumId w:val="19"/>
  </w:num>
  <w:num w:numId="22">
    <w:abstractNumId w:val="28"/>
  </w:num>
  <w:num w:numId="23">
    <w:abstractNumId w:val="31"/>
  </w:num>
  <w:num w:numId="24">
    <w:abstractNumId w:val="11"/>
  </w:num>
  <w:num w:numId="25">
    <w:abstractNumId w:val="20"/>
  </w:num>
  <w:num w:numId="26">
    <w:abstractNumId w:val="29"/>
  </w:num>
  <w:num w:numId="27">
    <w:abstractNumId w:val="25"/>
  </w:num>
  <w:num w:numId="28">
    <w:abstractNumId w:val="17"/>
  </w:num>
  <w:num w:numId="29">
    <w:abstractNumId w:val="6"/>
  </w:num>
  <w:num w:numId="30">
    <w:abstractNumId w:val="1"/>
  </w:num>
  <w:num w:numId="31">
    <w:abstractNumId w:val="15"/>
  </w:num>
  <w:num w:numId="32">
    <w:abstractNumId w:val="16"/>
  </w:num>
  <w:num w:numId="33">
    <w:abstractNumId w:val="4"/>
  </w:num>
  <w:num w:numId="34">
    <w:abstractNumId w:val="3"/>
  </w:num>
  <w:num w:numId="35">
    <w:abstractNumId w:val="0"/>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activeWritingStyle w:appName="MSWord" w:lang="en-US" w:vendorID="64" w:dllVersion="6" w:nlCheck="1" w:checkStyle="0"/>
  <w:activeWritingStyle w:appName="MSWord" w:lang="en-AU" w:vendorID="64" w:dllVersion="6" w:nlCheck="1" w:checkStyle="0"/>
  <w:activeWritingStyle w:appName="MSWord" w:lang="en-AU" w:vendorID="64" w:dllVersion="0" w:nlCheck="1" w:checkStyle="0"/>
  <w:activeWritingStyle w:appName="MSWord" w:lang="en-US" w:vendorID="64" w:dllVersion="0" w:nlCheck="1" w:checkStyle="0"/>
  <w:proofState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CD1"/>
    <w:rsid w:val="000135E7"/>
    <w:rsid w:val="00014452"/>
    <w:rsid w:val="00015448"/>
    <w:rsid w:val="0001602F"/>
    <w:rsid w:val="00021BBB"/>
    <w:rsid w:val="0002304C"/>
    <w:rsid w:val="00024848"/>
    <w:rsid w:val="00035ADB"/>
    <w:rsid w:val="000449EC"/>
    <w:rsid w:val="00056731"/>
    <w:rsid w:val="0006757A"/>
    <w:rsid w:val="0007205A"/>
    <w:rsid w:val="000843E1"/>
    <w:rsid w:val="00085FFB"/>
    <w:rsid w:val="00096189"/>
    <w:rsid w:val="00096DC1"/>
    <w:rsid w:val="000A0A5F"/>
    <w:rsid w:val="000A1EBE"/>
    <w:rsid w:val="000A6D7A"/>
    <w:rsid w:val="000A7FEE"/>
    <w:rsid w:val="000B1B33"/>
    <w:rsid w:val="000B523D"/>
    <w:rsid w:val="000C536A"/>
    <w:rsid w:val="000C6E3B"/>
    <w:rsid w:val="000C795A"/>
    <w:rsid w:val="000D7615"/>
    <w:rsid w:val="000D7960"/>
    <w:rsid w:val="000E4205"/>
    <w:rsid w:val="000F4C2A"/>
    <w:rsid w:val="000F522C"/>
    <w:rsid w:val="0010023D"/>
    <w:rsid w:val="00114BDF"/>
    <w:rsid w:val="001156E8"/>
    <w:rsid w:val="0012539C"/>
    <w:rsid w:val="001474EB"/>
    <w:rsid w:val="001507F1"/>
    <w:rsid w:val="00150D76"/>
    <w:rsid w:val="00155729"/>
    <w:rsid w:val="00156564"/>
    <w:rsid w:val="00164D62"/>
    <w:rsid w:val="0016664E"/>
    <w:rsid w:val="00166DF4"/>
    <w:rsid w:val="00180AC9"/>
    <w:rsid w:val="001861AE"/>
    <w:rsid w:val="00186E89"/>
    <w:rsid w:val="001A15D2"/>
    <w:rsid w:val="001A53A2"/>
    <w:rsid w:val="001A6854"/>
    <w:rsid w:val="001B1E6E"/>
    <w:rsid w:val="001B7755"/>
    <w:rsid w:val="001C3BF3"/>
    <w:rsid w:val="001C5B6E"/>
    <w:rsid w:val="001C73F4"/>
    <w:rsid w:val="001C7900"/>
    <w:rsid w:val="001D0658"/>
    <w:rsid w:val="001D4EF3"/>
    <w:rsid w:val="001E0EA2"/>
    <w:rsid w:val="001E1F49"/>
    <w:rsid w:val="001E22FA"/>
    <w:rsid w:val="001E4A19"/>
    <w:rsid w:val="001E58F4"/>
    <w:rsid w:val="001E6587"/>
    <w:rsid w:val="001F6AA9"/>
    <w:rsid w:val="001F7F8D"/>
    <w:rsid w:val="00203DA0"/>
    <w:rsid w:val="002126FD"/>
    <w:rsid w:val="002129D9"/>
    <w:rsid w:val="0021352C"/>
    <w:rsid w:val="00216D10"/>
    <w:rsid w:val="002231D9"/>
    <w:rsid w:val="00224CE5"/>
    <w:rsid w:val="00224FAF"/>
    <w:rsid w:val="00230A7C"/>
    <w:rsid w:val="00241260"/>
    <w:rsid w:val="00247281"/>
    <w:rsid w:val="00252DC9"/>
    <w:rsid w:val="00254115"/>
    <w:rsid w:val="002651E0"/>
    <w:rsid w:val="00273F89"/>
    <w:rsid w:val="00277C88"/>
    <w:rsid w:val="002811D2"/>
    <w:rsid w:val="00283E92"/>
    <w:rsid w:val="0028425A"/>
    <w:rsid w:val="00284D7B"/>
    <w:rsid w:val="002A241A"/>
    <w:rsid w:val="002B4930"/>
    <w:rsid w:val="002B5628"/>
    <w:rsid w:val="002D609C"/>
    <w:rsid w:val="002F6496"/>
    <w:rsid w:val="00301210"/>
    <w:rsid w:val="0031328E"/>
    <w:rsid w:val="00323A62"/>
    <w:rsid w:val="00325B0E"/>
    <w:rsid w:val="00327DA4"/>
    <w:rsid w:val="00333230"/>
    <w:rsid w:val="00336F43"/>
    <w:rsid w:val="00341662"/>
    <w:rsid w:val="00347EAF"/>
    <w:rsid w:val="00351AF7"/>
    <w:rsid w:val="0035744B"/>
    <w:rsid w:val="00364297"/>
    <w:rsid w:val="003657C8"/>
    <w:rsid w:val="00365D37"/>
    <w:rsid w:val="003841E1"/>
    <w:rsid w:val="003922E8"/>
    <w:rsid w:val="003936DC"/>
    <w:rsid w:val="003963F1"/>
    <w:rsid w:val="003A0703"/>
    <w:rsid w:val="003A0B4D"/>
    <w:rsid w:val="003B2DE9"/>
    <w:rsid w:val="003B5092"/>
    <w:rsid w:val="003C52FF"/>
    <w:rsid w:val="003C7425"/>
    <w:rsid w:val="003D3FA3"/>
    <w:rsid w:val="003D7AB8"/>
    <w:rsid w:val="003E4493"/>
    <w:rsid w:val="00401AC6"/>
    <w:rsid w:val="0040516A"/>
    <w:rsid w:val="00411E7C"/>
    <w:rsid w:val="00414977"/>
    <w:rsid w:val="00414CBB"/>
    <w:rsid w:val="004222FB"/>
    <w:rsid w:val="00424FB9"/>
    <w:rsid w:val="00430BF3"/>
    <w:rsid w:val="00431C00"/>
    <w:rsid w:val="00432D81"/>
    <w:rsid w:val="00436A36"/>
    <w:rsid w:val="004426F9"/>
    <w:rsid w:val="00455402"/>
    <w:rsid w:val="00457880"/>
    <w:rsid w:val="00460AD4"/>
    <w:rsid w:val="0046321E"/>
    <w:rsid w:val="0046355C"/>
    <w:rsid w:val="0046475F"/>
    <w:rsid w:val="0046745D"/>
    <w:rsid w:val="00475309"/>
    <w:rsid w:val="00481B74"/>
    <w:rsid w:val="004843CF"/>
    <w:rsid w:val="0049317C"/>
    <w:rsid w:val="004B7471"/>
    <w:rsid w:val="004C0E22"/>
    <w:rsid w:val="004C38B4"/>
    <w:rsid w:val="004D39F3"/>
    <w:rsid w:val="004D7C61"/>
    <w:rsid w:val="004E3636"/>
    <w:rsid w:val="004E7EF7"/>
    <w:rsid w:val="004F52B0"/>
    <w:rsid w:val="004F5ED7"/>
    <w:rsid w:val="005059BC"/>
    <w:rsid w:val="00515DEB"/>
    <w:rsid w:val="00515EF0"/>
    <w:rsid w:val="00520E8E"/>
    <w:rsid w:val="00530AE0"/>
    <w:rsid w:val="005324D1"/>
    <w:rsid w:val="00534094"/>
    <w:rsid w:val="00535A71"/>
    <w:rsid w:val="00546D42"/>
    <w:rsid w:val="005503A7"/>
    <w:rsid w:val="00550A59"/>
    <w:rsid w:val="00553A4D"/>
    <w:rsid w:val="00555BC3"/>
    <w:rsid w:val="005717AE"/>
    <w:rsid w:val="00571E3B"/>
    <w:rsid w:val="00580E86"/>
    <w:rsid w:val="00583851"/>
    <w:rsid w:val="00590417"/>
    <w:rsid w:val="00593B0C"/>
    <w:rsid w:val="00597769"/>
    <w:rsid w:val="005A3FD0"/>
    <w:rsid w:val="005B1016"/>
    <w:rsid w:val="005B24D4"/>
    <w:rsid w:val="005B3A98"/>
    <w:rsid w:val="005B4231"/>
    <w:rsid w:val="005B556F"/>
    <w:rsid w:val="005C0148"/>
    <w:rsid w:val="005D2572"/>
    <w:rsid w:val="005D41AB"/>
    <w:rsid w:val="005E26AF"/>
    <w:rsid w:val="005F0F5A"/>
    <w:rsid w:val="005F339B"/>
    <w:rsid w:val="006042A4"/>
    <w:rsid w:val="00611033"/>
    <w:rsid w:val="00620721"/>
    <w:rsid w:val="0062597B"/>
    <w:rsid w:val="006317CA"/>
    <w:rsid w:val="006334F8"/>
    <w:rsid w:val="0063666C"/>
    <w:rsid w:val="006369B3"/>
    <w:rsid w:val="006453A9"/>
    <w:rsid w:val="00647177"/>
    <w:rsid w:val="00653FC6"/>
    <w:rsid w:val="00666757"/>
    <w:rsid w:val="00666F7A"/>
    <w:rsid w:val="00667BDF"/>
    <w:rsid w:val="006705B0"/>
    <w:rsid w:val="00671123"/>
    <w:rsid w:val="00691441"/>
    <w:rsid w:val="00692CD1"/>
    <w:rsid w:val="00693A4D"/>
    <w:rsid w:val="006A0D74"/>
    <w:rsid w:val="006A2063"/>
    <w:rsid w:val="006B55C7"/>
    <w:rsid w:val="006B6F3E"/>
    <w:rsid w:val="006B7EC4"/>
    <w:rsid w:val="006C4B33"/>
    <w:rsid w:val="006D0412"/>
    <w:rsid w:val="006E6ADB"/>
    <w:rsid w:val="006F3757"/>
    <w:rsid w:val="00702571"/>
    <w:rsid w:val="0070406F"/>
    <w:rsid w:val="00712F87"/>
    <w:rsid w:val="007170C0"/>
    <w:rsid w:val="00721C05"/>
    <w:rsid w:val="007357CE"/>
    <w:rsid w:val="00735E91"/>
    <w:rsid w:val="00737C79"/>
    <w:rsid w:val="0074381E"/>
    <w:rsid w:val="00743B12"/>
    <w:rsid w:val="00744AF1"/>
    <w:rsid w:val="00745786"/>
    <w:rsid w:val="007554BA"/>
    <w:rsid w:val="007640C8"/>
    <w:rsid w:val="007752EF"/>
    <w:rsid w:val="0077789F"/>
    <w:rsid w:val="00785793"/>
    <w:rsid w:val="00785803"/>
    <w:rsid w:val="00790DAF"/>
    <w:rsid w:val="0079267F"/>
    <w:rsid w:val="007926E1"/>
    <w:rsid w:val="00792E27"/>
    <w:rsid w:val="007A67AE"/>
    <w:rsid w:val="007A7764"/>
    <w:rsid w:val="007C7C56"/>
    <w:rsid w:val="007D041F"/>
    <w:rsid w:val="007E49D1"/>
    <w:rsid w:val="007E6698"/>
    <w:rsid w:val="007F3D7A"/>
    <w:rsid w:val="007F4C5E"/>
    <w:rsid w:val="00807A74"/>
    <w:rsid w:val="0081101A"/>
    <w:rsid w:val="008167CA"/>
    <w:rsid w:val="00835D65"/>
    <w:rsid w:val="00836B75"/>
    <w:rsid w:val="00843DAE"/>
    <w:rsid w:val="00851CB3"/>
    <w:rsid w:val="00854EE3"/>
    <w:rsid w:val="00856D99"/>
    <w:rsid w:val="00861965"/>
    <w:rsid w:val="0087554F"/>
    <w:rsid w:val="0087621B"/>
    <w:rsid w:val="00881095"/>
    <w:rsid w:val="0088508E"/>
    <w:rsid w:val="00895116"/>
    <w:rsid w:val="008A3549"/>
    <w:rsid w:val="008B1965"/>
    <w:rsid w:val="008B5A02"/>
    <w:rsid w:val="008C0ECE"/>
    <w:rsid w:val="008D156C"/>
    <w:rsid w:val="008D27FC"/>
    <w:rsid w:val="008E2D42"/>
    <w:rsid w:val="008E3A88"/>
    <w:rsid w:val="008F0FEB"/>
    <w:rsid w:val="008F1200"/>
    <w:rsid w:val="0090376F"/>
    <w:rsid w:val="0091611F"/>
    <w:rsid w:val="00916CD9"/>
    <w:rsid w:val="0091782B"/>
    <w:rsid w:val="00921EB4"/>
    <w:rsid w:val="00924854"/>
    <w:rsid w:val="0093359F"/>
    <w:rsid w:val="0093658F"/>
    <w:rsid w:val="00942644"/>
    <w:rsid w:val="00945FEB"/>
    <w:rsid w:val="0095369F"/>
    <w:rsid w:val="0096273F"/>
    <w:rsid w:val="00966D09"/>
    <w:rsid w:val="0098551C"/>
    <w:rsid w:val="009A049F"/>
    <w:rsid w:val="009B0FD6"/>
    <w:rsid w:val="009B2F06"/>
    <w:rsid w:val="009B4909"/>
    <w:rsid w:val="009B6EC5"/>
    <w:rsid w:val="009C2A08"/>
    <w:rsid w:val="009C6E49"/>
    <w:rsid w:val="009D1F1E"/>
    <w:rsid w:val="009D592A"/>
    <w:rsid w:val="009E0E57"/>
    <w:rsid w:val="009E4425"/>
    <w:rsid w:val="009F228D"/>
    <w:rsid w:val="009F4ACA"/>
    <w:rsid w:val="00A13282"/>
    <w:rsid w:val="00A21302"/>
    <w:rsid w:val="00A21BF3"/>
    <w:rsid w:val="00A2551C"/>
    <w:rsid w:val="00A26663"/>
    <w:rsid w:val="00A2688A"/>
    <w:rsid w:val="00A33B21"/>
    <w:rsid w:val="00A50CC7"/>
    <w:rsid w:val="00A51F21"/>
    <w:rsid w:val="00A537B2"/>
    <w:rsid w:val="00A6024D"/>
    <w:rsid w:val="00A7542F"/>
    <w:rsid w:val="00A804AA"/>
    <w:rsid w:val="00A96035"/>
    <w:rsid w:val="00A96E29"/>
    <w:rsid w:val="00AA1EE5"/>
    <w:rsid w:val="00AA368F"/>
    <w:rsid w:val="00AB6201"/>
    <w:rsid w:val="00AB7ACB"/>
    <w:rsid w:val="00AC3E95"/>
    <w:rsid w:val="00AC3FE3"/>
    <w:rsid w:val="00AC463C"/>
    <w:rsid w:val="00AC50E2"/>
    <w:rsid w:val="00AD5E7A"/>
    <w:rsid w:val="00AE3AEA"/>
    <w:rsid w:val="00AE3FDE"/>
    <w:rsid w:val="00AF590F"/>
    <w:rsid w:val="00AF782E"/>
    <w:rsid w:val="00AF7F08"/>
    <w:rsid w:val="00B0053F"/>
    <w:rsid w:val="00B02ECE"/>
    <w:rsid w:val="00B1508E"/>
    <w:rsid w:val="00B166DA"/>
    <w:rsid w:val="00B23C26"/>
    <w:rsid w:val="00B317A9"/>
    <w:rsid w:val="00B32ADE"/>
    <w:rsid w:val="00B33795"/>
    <w:rsid w:val="00B377E4"/>
    <w:rsid w:val="00B45450"/>
    <w:rsid w:val="00B477D5"/>
    <w:rsid w:val="00B530C6"/>
    <w:rsid w:val="00B65D84"/>
    <w:rsid w:val="00B843E1"/>
    <w:rsid w:val="00B92575"/>
    <w:rsid w:val="00B96AE3"/>
    <w:rsid w:val="00BA02FE"/>
    <w:rsid w:val="00BA7AD0"/>
    <w:rsid w:val="00BB5F0E"/>
    <w:rsid w:val="00BC1CEE"/>
    <w:rsid w:val="00BC1DCC"/>
    <w:rsid w:val="00BD4533"/>
    <w:rsid w:val="00BD5F80"/>
    <w:rsid w:val="00BE1C90"/>
    <w:rsid w:val="00BF1E2F"/>
    <w:rsid w:val="00BF592F"/>
    <w:rsid w:val="00C16DEB"/>
    <w:rsid w:val="00C177DA"/>
    <w:rsid w:val="00C222DC"/>
    <w:rsid w:val="00C2350A"/>
    <w:rsid w:val="00C31E9D"/>
    <w:rsid w:val="00C35321"/>
    <w:rsid w:val="00C40039"/>
    <w:rsid w:val="00C41D1D"/>
    <w:rsid w:val="00C459CC"/>
    <w:rsid w:val="00C45F4B"/>
    <w:rsid w:val="00C47755"/>
    <w:rsid w:val="00C5021A"/>
    <w:rsid w:val="00C66D3B"/>
    <w:rsid w:val="00C67AB0"/>
    <w:rsid w:val="00C7745E"/>
    <w:rsid w:val="00C801A4"/>
    <w:rsid w:val="00C85202"/>
    <w:rsid w:val="00C86248"/>
    <w:rsid w:val="00C9160A"/>
    <w:rsid w:val="00CA6A00"/>
    <w:rsid w:val="00CA71A4"/>
    <w:rsid w:val="00CB31B1"/>
    <w:rsid w:val="00CB5725"/>
    <w:rsid w:val="00CC340C"/>
    <w:rsid w:val="00CC75AB"/>
    <w:rsid w:val="00CD6110"/>
    <w:rsid w:val="00CE11DB"/>
    <w:rsid w:val="00CE3AB3"/>
    <w:rsid w:val="00CE5921"/>
    <w:rsid w:val="00CF48AC"/>
    <w:rsid w:val="00CF6A5A"/>
    <w:rsid w:val="00D05E09"/>
    <w:rsid w:val="00D1073F"/>
    <w:rsid w:val="00D1306A"/>
    <w:rsid w:val="00D14549"/>
    <w:rsid w:val="00D16304"/>
    <w:rsid w:val="00D2498B"/>
    <w:rsid w:val="00D25B9F"/>
    <w:rsid w:val="00D27BEC"/>
    <w:rsid w:val="00D4309C"/>
    <w:rsid w:val="00D5126E"/>
    <w:rsid w:val="00D53DDA"/>
    <w:rsid w:val="00D54EA0"/>
    <w:rsid w:val="00D6478F"/>
    <w:rsid w:val="00D71B76"/>
    <w:rsid w:val="00D77303"/>
    <w:rsid w:val="00D803D0"/>
    <w:rsid w:val="00D8689B"/>
    <w:rsid w:val="00D90B4C"/>
    <w:rsid w:val="00D91369"/>
    <w:rsid w:val="00D9138A"/>
    <w:rsid w:val="00D921D0"/>
    <w:rsid w:val="00D922C1"/>
    <w:rsid w:val="00DA797B"/>
    <w:rsid w:val="00DB4256"/>
    <w:rsid w:val="00DC41B1"/>
    <w:rsid w:val="00DC5D8D"/>
    <w:rsid w:val="00DE2619"/>
    <w:rsid w:val="00DE4840"/>
    <w:rsid w:val="00DF337E"/>
    <w:rsid w:val="00DF67E7"/>
    <w:rsid w:val="00DF702A"/>
    <w:rsid w:val="00E02B2A"/>
    <w:rsid w:val="00E04065"/>
    <w:rsid w:val="00E11104"/>
    <w:rsid w:val="00E25D01"/>
    <w:rsid w:val="00E305D1"/>
    <w:rsid w:val="00E31701"/>
    <w:rsid w:val="00E34115"/>
    <w:rsid w:val="00E51084"/>
    <w:rsid w:val="00E55B6F"/>
    <w:rsid w:val="00E641F6"/>
    <w:rsid w:val="00E7430D"/>
    <w:rsid w:val="00E81066"/>
    <w:rsid w:val="00E85040"/>
    <w:rsid w:val="00E855B6"/>
    <w:rsid w:val="00E861E9"/>
    <w:rsid w:val="00E975C3"/>
    <w:rsid w:val="00E97DA9"/>
    <w:rsid w:val="00EA02C4"/>
    <w:rsid w:val="00EA4376"/>
    <w:rsid w:val="00EA7027"/>
    <w:rsid w:val="00EB440A"/>
    <w:rsid w:val="00EB7816"/>
    <w:rsid w:val="00EC4172"/>
    <w:rsid w:val="00ED0B53"/>
    <w:rsid w:val="00ED205A"/>
    <w:rsid w:val="00EE2DCA"/>
    <w:rsid w:val="00EE369A"/>
    <w:rsid w:val="00EF1A3B"/>
    <w:rsid w:val="00EF4498"/>
    <w:rsid w:val="00EF5143"/>
    <w:rsid w:val="00F1260C"/>
    <w:rsid w:val="00F12623"/>
    <w:rsid w:val="00F14B87"/>
    <w:rsid w:val="00F212DD"/>
    <w:rsid w:val="00F214E1"/>
    <w:rsid w:val="00F27478"/>
    <w:rsid w:val="00F27C7F"/>
    <w:rsid w:val="00F32442"/>
    <w:rsid w:val="00F36038"/>
    <w:rsid w:val="00F3761C"/>
    <w:rsid w:val="00F42467"/>
    <w:rsid w:val="00F46513"/>
    <w:rsid w:val="00F667ED"/>
    <w:rsid w:val="00F7779D"/>
    <w:rsid w:val="00F81480"/>
    <w:rsid w:val="00F83AB5"/>
    <w:rsid w:val="00F86DEF"/>
    <w:rsid w:val="00F918DE"/>
    <w:rsid w:val="00F93E1B"/>
    <w:rsid w:val="00FA3F70"/>
    <w:rsid w:val="00FB47C2"/>
    <w:rsid w:val="00FD7CB3"/>
    <w:rsid w:val="00FE1BF2"/>
    <w:rsid w:val="00FE5F91"/>
    <w:rsid w:val="00FE6DFD"/>
    <w:rsid w:val="00FF0BD0"/>
    <w:rsid w:val="00FF14CE"/>
  </w:rsids>
  <m:mathPr>
    <m:mathFont m:val="Cambria Math"/>
    <m:brkBin m:val="before"/>
    <m:brkBinSub m:val="--"/>
    <m:smallFrac m:val="0"/>
    <m:dispDef/>
    <m:lMargin m:val="0"/>
    <m:rMargin m:val="0"/>
    <m:defJc m:val="centerGroup"/>
    <m:wrapIndent m:val="1440"/>
    <m:intLim m:val="subSup"/>
    <m:naryLim m:val="undOvr"/>
  </m:mathPr>
  <w:themeFontLang w:val="en-AU"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98072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atentStyles>
  <w:style w:type="paragraph" w:default="1" w:styleId="Normal">
    <w:name w:val="Normal"/>
    <w:qFormat/>
    <w:rsid w:val="00BD5F80"/>
    <w:pPr>
      <w:spacing w:before="120" w:after="240" w:line="240" w:lineRule="atLeast"/>
    </w:pPr>
  </w:style>
  <w:style w:type="paragraph" w:styleId="Heading1">
    <w:name w:val="heading 1"/>
    <w:basedOn w:val="Normal"/>
    <w:next w:val="Normal"/>
    <w:link w:val="Heading1Char"/>
    <w:uiPriority w:val="9"/>
    <w:qFormat/>
    <w:rsid w:val="000E4205"/>
    <w:pPr>
      <w:keepNext/>
      <w:keepLines/>
      <w:pageBreakBefore/>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F702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F702A"/>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6D041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D041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20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D156C"/>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8D156C"/>
    <w:pPr>
      <w:spacing w:before="240" w:after="120"/>
    </w:pPr>
    <w:rPr>
      <w:b/>
      <w:caps/>
      <w:sz w:val="22"/>
      <w:szCs w:val="22"/>
      <w:u w:val="single"/>
    </w:rPr>
  </w:style>
  <w:style w:type="paragraph" w:styleId="TOC2">
    <w:name w:val="toc 2"/>
    <w:basedOn w:val="Normal"/>
    <w:next w:val="Normal"/>
    <w:autoRedefine/>
    <w:uiPriority w:val="39"/>
    <w:unhideWhenUsed/>
    <w:rsid w:val="008D156C"/>
    <w:pPr>
      <w:spacing w:before="0" w:after="0"/>
    </w:pPr>
    <w:rPr>
      <w:b/>
      <w:smallCaps/>
      <w:sz w:val="22"/>
      <w:szCs w:val="22"/>
    </w:rPr>
  </w:style>
  <w:style w:type="paragraph" w:styleId="TOC3">
    <w:name w:val="toc 3"/>
    <w:basedOn w:val="Normal"/>
    <w:next w:val="Normal"/>
    <w:autoRedefine/>
    <w:uiPriority w:val="39"/>
    <w:unhideWhenUsed/>
    <w:rsid w:val="008D156C"/>
    <w:pPr>
      <w:spacing w:before="0" w:after="0"/>
    </w:pPr>
    <w:rPr>
      <w:smallCaps/>
      <w:sz w:val="22"/>
      <w:szCs w:val="22"/>
    </w:rPr>
  </w:style>
  <w:style w:type="paragraph" w:styleId="TOC4">
    <w:name w:val="toc 4"/>
    <w:basedOn w:val="Normal"/>
    <w:next w:val="Normal"/>
    <w:autoRedefine/>
    <w:uiPriority w:val="39"/>
    <w:unhideWhenUsed/>
    <w:rsid w:val="008D156C"/>
    <w:pPr>
      <w:spacing w:before="0" w:after="0"/>
    </w:pPr>
    <w:rPr>
      <w:sz w:val="22"/>
      <w:szCs w:val="22"/>
    </w:rPr>
  </w:style>
  <w:style w:type="paragraph" w:styleId="TOC5">
    <w:name w:val="toc 5"/>
    <w:basedOn w:val="Normal"/>
    <w:next w:val="Normal"/>
    <w:autoRedefine/>
    <w:uiPriority w:val="39"/>
    <w:unhideWhenUsed/>
    <w:rsid w:val="008D156C"/>
    <w:pPr>
      <w:spacing w:before="0" w:after="0"/>
    </w:pPr>
    <w:rPr>
      <w:sz w:val="22"/>
      <w:szCs w:val="22"/>
    </w:rPr>
  </w:style>
  <w:style w:type="paragraph" w:styleId="TOC6">
    <w:name w:val="toc 6"/>
    <w:basedOn w:val="Normal"/>
    <w:next w:val="Normal"/>
    <w:autoRedefine/>
    <w:uiPriority w:val="39"/>
    <w:unhideWhenUsed/>
    <w:rsid w:val="008D156C"/>
    <w:pPr>
      <w:spacing w:before="0" w:after="0"/>
    </w:pPr>
    <w:rPr>
      <w:sz w:val="22"/>
      <w:szCs w:val="22"/>
    </w:rPr>
  </w:style>
  <w:style w:type="paragraph" w:styleId="TOC7">
    <w:name w:val="toc 7"/>
    <w:basedOn w:val="Normal"/>
    <w:next w:val="Normal"/>
    <w:autoRedefine/>
    <w:uiPriority w:val="39"/>
    <w:unhideWhenUsed/>
    <w:rsid w:val="008D156C"/>
    <w:pPr>
      <w:spacing w:before="0" w:after="0"/>
    </w:pPr>
    <w:rPr>
      <w:sz w:val="22"/>
      <w:szCs w:val="22"/>
    </w:rPr>
  </w:style>
  <w:style w:type="paragraph" w:styleId="TOC8">
    <w:name w:val="toc 8"/>
    <w:basedOn w:val="Normal"/>
    <w:next w:val="Normal"/>
    <w:autoRedefine/>
    <w:uiPriority w:val="39"/>
    <w:unhideWhenUsed/>
    <w:rsid w:val="008D156C"/>
    <w:pPr>
      <w:spacing w:before="0" w:after="0"/>
    </w:pPr>
    <w:rPr>
      <w:sz w:val="22"/>
      <w:szCs w:val="22"/>
    </w:rPr>
  </w:style>
  <w:style w:type="paragraph" w:styleId="TOC9">
    <w:name w:val="toc 9"/>
    <w:basedOn w:val="Normal"/>
    <w:next w:val="Normal"/>
    <w:autoRedefine/>
    <w:uiPriority w:val="39"/>
    <w:unhideWhenUsed/>
    <w:rsid w:val="008D156C"/>
    <w:pPr>
      <w:spacing w:before="0" w:after="0"/>
    </w:pPr>
    <w:rPr>
      <w:sz w:val="22"/>
      <w:szCs w:val="22"/>
    </w:rPr>
  </w:style>
  <w:style w:type="character" w:customStyle="1" w:styleId="Heading2Char">
    <w:name w:val="Heading 2 Char"/>
    <w:basedOn w:val="DefaultParagraphFont"/>
    <w:link w:val="Heading2"/>
    <w:uiPriority w:val="9"/>
    <w:rsid w:val="00DF702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F702A"/>
    <w:rPr>
      <w:rFonts w:asciiTheme="majorHAnsi" w:eastAsiaTheme="majorEastAsia" w:hAnsiTheme="majorHAnsi" w:cstheme="majorBidi"/>
      <w:color w:val="1F4D78" w:themeColor="accent1" w:themeShade="7F"/>
    </w:rPr>
  </w:style>
  <w:style w:type="table" w:styleId="TableGrid">
    <w:name w:val="Table Grid"/>
    <w:basedOn w:val="TableNormal"/>
    <w:uiPriority w:val="39"/>
    <w:rsid w:val="00DF702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1">
    <w:name w:val="Grid Table 1 Light Accent 1"/>
    <w:basedOn w:val="TableNormal"/>
    <w:uiPriority w:val="46"/>
    <w:rsid w:val="00DF702A"/>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4-Accent2">
    <w:name w:val="Grid Table 4 Accent 2"/>
    <w:basedOn w:val="TableNormal"/>
    <w:uiPriority w:val="49"/>
    <w:rsid w:val="00DF702A"/>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1">
    <w:name w:val="Grid Table 5 Dark Accent 1"/>
    <w:basedOn w:val="TableNormal"/>
    <w:uiPriority w:val="50"/>
    <w:rsid w:val="00DF702A"/>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3">
    <w:name w:val="Grid Table 4 Accent 3"/>
    <w:basedOn w:val="TableNormal"/>
    <w:uiPriority w:val="49"/>
    <w:rsid w:val="00DF702A"/>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DF702A"/>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Header">
    <w:name w:val="header"/>
    <w:basedOn w:val="Normal"/>
    <w:link w:val="HeaderChar"/>
    <w:uiPriority w:val="99"/>
    <w:unhideWhenUsed/>
    <w:rsid w:val="00DF702A"/>
    <w:pPr>
      <w:tabs>
        <w:tab w:val="center" w:pos="4513"/>
        <w:tab w:val="right" w:pos="9026"/>
      </w:tabs>
    </w:pPr>
  </w:style>
  <w:style w:type="character" w:customStyle="1" w:styleId="HeaderChar">
    <w:name w:val="Header Char"/>
    <w:basedOn w:val="DefaultParagraphFont"/>
    <w:link w:val="Header"/>
    <w:uiPriority w:val="99"/>
    <w:rsid w:val="00DF702A"/>
  </w:style>
  <w:style w:type="paragraph" w:styleId="Footer">
    <w:name w:val="footer"/>
    <w:basedOn w:val="Normal"/>
    <w:link w:val="FooterChar"/>
    <w:uiPriority w:val="99"/>
    <w:unhideWhenUsed/>
    <w:rsid w:val="00DF702A"/>
    <w:pPr>
      <w:tabs>
        <w:tab w:val="center" w:pos="4513"/>
        <w:tab w:val="right" w:pos="9026"/>
      </w:tabs>
    </w:pPr>
  </w:style>
  <w:style w:type="character" w:customStyle="1" w:styleId="FooterChar">
    <w:name w:val="Footer Char"/>
    <w:basedOn w:val="DefaultParagraphFont"/>
    <w:link w:val="Footer"/>
    <w:uiPriority w:val="99"/>
    <w:rsid w:val="00DF702A"/>
  </w:style>
  <w:style w:type="character" w:styleId="Hyperlink">
    <w:name w:val="Hyperlink"/>
    <w:basedOn w:val="DefaultParagraphFont"/>
    <w:uiPriority w:val="99"/>
    <w:unhideWhenUsed/>
    <w:rsid w:val="00224FAF"/>
    <w:rPr>
      <w:color w:val="0563C1" w:themeColor="hyperlink"/>
      <w:u w:val="single"/>
    </w:rPr>
  </w:style>
  <w:style w:type="paragraph" w:styleId="Title">
    <w:name w:val="Title"/>
    <w:basedOn w:val="Normal"/>
    <w:next w:val="Normal"/>
    <w:link w:val="TitleChar"/>
    <w:uiPriority w:val="10"/>
    <w:qFormat/>
    <w:rsid w:val="00AA1EE5"/>
    <w:pPr>
      <w:contextualSpacing/>
    </w:pPr>
    <w:rPr>
      <w:rFonts w:asciiTheme="majorHAnsi" w:eastAsiaTheme="majorEastAsia" w:hAnsiTheme="majorHAnsi" w:cstheme="majorBidi"/>
      <w:spacing w:val="-10"/>
      <w:kern w:val="28"/>
      <w:sz w:val="52"/>
      <w:szCs w:val="52"/>
    </w:rPr>
  </w:style>
  <w:style w:type="character" w:customStyle="1" w:styleId="TitleChar">
    <w:name w:val="Title Char"/>
    <w:basedOn w:val="DefaultParagraphFont"/>
    <w:link w:val="Title"/>
    <w:uiPriority w:val="10"/>
    <w:rsid w:val="00AA1EE5"/>
    <w:rPr>
      <w:rFonts w:asciiTheme="majorHAnsi" w:eastAsiaTheme="majorEastAsia" w:hAnsiTheme="majorHAnsi" w:cstheme="majorBidi"/>
      <w:spacing w:val="-10"/>
      <w:kern w:val="28"/>
      <w:sz w:val="52"/>
      <w:szCs w:val="52"/>
    </w:rPr>
  </w:style>
  <w:style w:type="paragraph" w:styleId="Subtitle">
    <w:name w:val="Subtitle"/>
    <w:basedOn w:val="Normal"/>
    <w:next w:val="Normal"/>
    <w:link w:val="SubtitleChar"/>
    <w:uiPriority w:val="11"/>
    <w:qFormat/>
    <w:rsid w:val="008A3549"/>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8A3549"/>
    <w:rPr>
      <w:color w:val="5A5A5A" w:themeColor="text1" w:themeTint="A5"/>
      <w:spacing w:val="15"/>
      <w:sz w:val="22"/>
      <w:szCs w:val="22"/>
    </w:rPr>
  </w:style>
  <w:style w:type="paragraph" w:styleId="DocumentMap">
    <w:name w:val="Document Map"/>
    <w:basedOn w:val="Normal"/>
    <w:link w:val="DocumentMapChar"/>
    <w:uiPriority w:val="99"/>
    <w:semiHidden/>
    <w:unhideWhenUsed/>
    <w:rsid w:val="0063666C"/>
    <w:rPr>
      <w:rFonts w:ascii="Helvetica" w:hAnsi="Helvetica"/>
    </w:rPr>
  </w:style>
  <w:style w:type="character" w:customStyle="1" w:styleId="DocumentMapChar">
    <w:name w:val="Document Map Char"/>
    <w:basedOn w:val="DefaultParagraphFont"/>
    <w:link w:val="DocumentMap"/>
    <w:uiPriority w:val="99"/>
    <w:semiHidden/>
    <w:rsid w:val="0063666C"/>
    <w:rPr>
      <w:rFonts w:ascii="Helvetica" w:hAnsi="Helvetica"/>
    </w:rPr>
  </w:style>
  <w:style w:type="paragraph" w:styleId="Caption">
    <w:name w:val="caption"/>
    <w:basedOn w:val="Normal"/>
    <w:next w:val="Normal"/>
    <w:uiPriority w:val="35"/>
    <w:unhideWhenUsed/>
    <w:qFormat/>
    <w:rsid w:val="00A537B2"/>
    <w:pPr>
      <w:spacing w:after="200"/>
    </w:pPr>
    <w:rPr>
      <w:i/>
      <w:iCs/>
      <w:color w:val="44546A" w:themeColor="text2"/>
      <w:sz w:val="18"/>
      <w:szCs w:val="18"/>
    </w:rPr>
  </w:style>
  <w:style w:type="paragraph" w:styleId="ListParagraph">
    <w:name w:val="List Paragraph"/>
    <w:basedOn w:val="Normal"/>
    <w:uiPriority w:val="34"/>
    <w:qFormat/>
    <w:rsid w:val="00BD5F80"/>
    <w:pPr>
      <w:numPr>
        <w:numId w:val="1"/>
      </w:numPr>
      <w:spacing w:line="360" w:lineRule="auto"/>
      <w:contextualSpacing/>
    </w:pPr>
  </w:style>
  <w:style w:type="table" w:styleId="GridTable4-Accent1">
    <w:name w:val="Grid Table 4 Accent 1"/>
    <w:basedOn w:val="TableNormal"/>
    <w:uiPriority w:val="49"/>
    <w:rsid w:val="001E6587"/>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4Char">
    <w:name w:val="Heading 4 Char"/>
    <w:basedOn w:val="DefaultParagraphFont"/>
    <w:link w:val="Heading4"/>
    <w:uiPriority w:val="9"/>
    <w:rsid w:val="006D041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D0412"/>
    <w:rPr>
      <w:rFonts w:asciiTheme="majorHAnsi" w:eastAsiaTheme="majorEastAsia" w:hAnsiTheme="majorHAnsi" w:cstheme="majorBidi"/>
      <w:color w:val="2E74B5" w:themeColor="accent1" w:themeShade="BF"/>
    </w:rPr>
  </w:style>
  <w:style w:type="paragraph" w:customStyle="1" w:styleId="TableHeading">
    <w:name w:val="Table Heading"/>
    <w:basedOn w:val="Normal"/>
    <w:qFormat/>
    <w:rsid w:val="001B1E6E"/>
    <w:pPr>
      <w:spacing w:after="120"/>
      <w:jc w:val="center"/>
    </w:pPr>
    <w:rPr>
      <w:rFonts w:asciiTheme="majorHAnsi" w:hAnsiTheme="majorHAnsi"/>
      <w:b/>
      <w:color w:val="FFFFFF" w:themeColor="background1"/>
    </w:rPr>
  </w:style>
  <w:style w:type="paragraph" w:customStyle="1" w:styleId="TableBody">
    <w:name w:val="Table Body"/>
    <w:basedOn w:val="Normal"/>
    <w:qFormat/>
    <w:rsid w:val="00E34115"/>
    <w:pPr>
      <w:spacing w:after="120"/>
    </w:pPr>
    <w:rPr>
      <w:sz w:val="20"/>
      <w:szCs w:val="20"/>
    </w:rPr>
  </w:style>
  <w:style w:type="character" w:styleId="CommentReference">
    <w:name w:val="annotation reference"/>
    <w:basedOn w:val="DefaultParagraphFont"/>
    <w:uiPriority w:val="99"/>
    <w:semiHidden/>
    <w:unhideWhenUsed/>
    <w:rsid w:val="00C177DA"/>
    <w:rPr>
      <w:sz w:val="18"/>
      <w:szCs w:val="18"/>
    </w:rPr>
  </w:style>
  <w:style w:type="paragraph" w:styleId="CommentText">
    <w:name w:val="annotation text"/>
    <w:basedOn w:val="Normal"/>
    <w:link w:val="CommentTextChar"/>
    <w:uiPriority w:val="99"/>
    <w:semiHidden/>
    <w:unhideWhenUsed/>
    <w:rsid w:val="00C177DA"/>
    <w:pPr>
      <w:spacing w:line="240" w:lineRule="auto"/>
    </w:pPr>
  </w:style>
  <w:style w:type="character" w:customStyle="1" w:styleId="CommentTextChar">
    <w:name w:val="Comment Text Char"/>
    <w:basedOn w:val="DefaultParagraphFont"/>
    <w:link w:val="CommentText"/>
    <w:uiPriority w:val="99"/>
    <w:semiHidden/>
    <w:rsid w:val="00C177DA"/>
  </w:style>
  <w:style w:type="paragraph" w:styleId="CommentSubject">
    <w:name w:val="annotation subject"/>
    <w:basedOn w:val="CommentText"/>
    <w:next w:val="CommentText"/>
    <w:link w:val="CommentSubjectChar"/>
    <w:uiPriority w:val="99"/>
    <w:semiHidden/>
    <w:unhideWhenUsed/>
    <w:rsid w:val="00C177DA"/>
    <w:rPr>
      <w:b/>
      <w:bCs/>
      <w:sz w:val="20"/>
      <w:szCs w:val="20"/>
    </w:rPr>
  </w:style>
  <w:style w:type="character" w:customStyle="1" w:styleId="CommentSubjectChar">
    <w:name w:val="Comment Subject Char"/>
    <w:basedOn w:val="CommentTextChar"/>
    <w:link w:val="CommentSubject"/>
    <w:uiPriority w:val="99"/>
    <w:semiHidden/>
    <w:rsid w:val="00C177DA"/>
    <w:rPr>
      <w:b/>
      <w:bCs/>
      <w:sz w:val="20"/>
      <w:szCs w:val="20"/>
    </w:rPr>
  </w:style>
  <w:style w:type="paragraph" w:styleId="BalloonText">
    <w:name w:val="Balloon Text"/>
    <w:basedOn w:val="Normal"/>
    <w:link w:val="BalloonTextChar"/>
    <w:uiPriority w:val="99"/>
    <w:semiHidden/>
    <w:unhideWhenUsed/>
    <w:rsid w:val="00C177DA"/>
    <w:pPr>
      <w:spacing w:before="0" w:after="0" w:line="240" w:lineRule="auto"/>
    </w:pPr>
    <w:rPr>
      <w:rFonts w:ascii="Helvetica" w:hAnsi="Helvetica"/>
      <w:sz w:val="18"/>
      <w:szCs w:val="18"/>
    </w:rPr>
  </w:style>
  <w:style w:type="character" w:customStyle="1" w:styleId="BalloonTextChar">
    <w:name w:val="Balloon Text Char"/>
    <w:basedOn w:val="DefaultParagraphFont"/>
    <w:link w:val="BalloonText"/>
    <w:uiPriority w:val="99"/>
    <w:semiHidden/>
    <w:rsid w:val="00C177DA"/>
    <w:rPr>
      <w:rFonts w:ascii="Helvetica" w:hAnsi="Helvetica"/>
      <w:sz w:val="18"/>
      <w:szCs w:val="18"/>
    </w:rPr>
  </w:style>
  <w:style w:type="table" w:styleId="ListTable3-Accent5">
    <w:name w:val="List Table 3 Accent 5"/>
    <w:basedOn w:val="TableNormal"/>
    <w:uiPriority w:val="48"/>
    <w:rsid w:val="00666757"/>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tblBorders>
      <w:tblCellMar>
        <w:top w:w="0" w:type="dxa"/>
        <w:left w:w="108" w:type="dxa"/>
        <w:bottom w:w="0" w:type="dxa"/>
        <w:right w:w="108" w:type="dxa"/>
      </w:tblCellMar>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NormalWeb">
    <w:name w:val="Normal (Web)"/>
    <w:basedOn w:val="Normal"/>
    <w:uiPriority w:val="99"/>
    <w:unhideWhenUsed/>
    <w:rsid w:val="00B92575"/>
    <w:pPr>
      <w:spacing w:before="100" w:beforeAutospacing="1" w:after="100" w:afterAutospacing="1" w:line="240" w:lineRule="auto"/>
    </w:pPr>
    <w:rPr>
      <w:rFonts w:ascii="Times New Roman" w:eastAsia="Times New Roman" w:hAnsi="Times New Roman" w:cs="Times New Roman"/>
      <w:lang w:val="en-US"/>
    </w:rPr>
  </w:style>
  <w:style w:type="character" w:customStyle="1" w:styleId="apple-tab-span">
    <w:name w:val="apple-tab-span"/>
    <w:basedOn w:val="DefaultParagraphFont"/>
    <w:rsid w:val="00B92575"/>
  </w:style>
  <w:style w:type="table" w:styleId="GridTable4-Accent5">
    <w:name w:val="Grid Table 4 Accent 5"/>
    <w:basedOn w:val="TableNormal"/>
    <w:uiPriority w:val="49"/>
    <w:rsid w:val="00155729"/>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FollowedHyperlink">
    <w:name w:val="FollowedHyperlink"/>
    <w:basedOn w:val="DefaultParagraphFont"/>
    <w:uiPriority w:val="99"/>
    <w:semiHidden/>
    <w:unhideWhenUsed/>
    <w:rsid w:val="000D76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yperlink" Target="https://creativecommons.org/licenses/by-sa/4.0/" TargetMode="External"/><Relationship Id="rId11" Type="http://schemas.openxmlformats.org/officeDocument/2006/relationships/hyperlink" Target="https://creativecommons.org/licenses/by-sa/4.0/legalcode" TargetMode="External"/><Relationship Id="rId12" Type="http://schemas.openxmlformats.org/officeDocument/2006/relationships/hyperlink" Target="https://github.com/OWASP/ASVS/issues" TargetMode="External"/><Relationship Id="rId13" Type="http://schemas.openxmlformats.org/officeDocument/2006/relationships/image" Target="media/image3.png"/><Relationship Id="rId14" Type="http://schemas.openxmlformats.org/officeDocument/2006/relationships/hyperlink" Target="http://www.hhs.gov/ocr/privacy/" TargetMode="External"/><Relationship Id="rId15" Type="http://schemas.openxmlformats.org/officeDocument/2006/relationships/hyperlink" Target="http://www.hhs.gov/ocr/privacy/" TargetMode="External"/><Relationship Id="rId16" Type="http://schemas.openxmlformats.org/officeDocument/2006/relationships/hyperlink" Target="https://www.owasp.org/index.php/OWASP_Security_Knowledge_Framework" TargetMode="External"/><Relationship Id="rId17" Type="http://schemas.openxmlformats.org/officeDocument/2006/relationships/hyperlink" Target="https://www.owasp.org/index.php/OWASP_Zed_Attack_Proxy_Project" TargetMode="External"/><Relationship Id="rId18" Type="http://schemas.openxmlformats.org/officeDocument/2006/relationships/hyperlink" Target="https://www.owasp.org/index.php/OWASP_Cornucopia" TargetMode="External"/><Relationship Id="rId19" Type="http://schemas.openxmlformats.org/officeDocument/2006/relationships/hyperlink" Target="https://www.owasp.org/index.php/Application_Security_Architecture_Cheat_Sheet" TargetMode="External"/><Relationship Id="rId30" Type="http://schemas.openxmlformats.org/officeDocument/2006/relationships/hyperlink" Target="https://www.owasp.org/index.php/Input_Validation_Cheat_Sheet" TargetMode="External"/><Relationship Id="rId31" Type="http://schemas.openxmlformats.org/officeDocument/2006/relationships/hyperlink" Target="https://www.owasp.org/index.php/Testing_for_HTTP_Parameter_pollution_%28OTG-INPVAL-004%29" TargetMode="External"/><Relationship Id="rId32" Type="http://schemas.openxmlformats.org/officeDocument/2006/relationships/hyperlink" Target="https://www.owasp.org/index.php/LDAP_Injection_Prevention_Cheat_Sheet" TargetMode="External"/><Relationship Id="rId33" Type="http://schemas.openxmlformats.org/officeDocument/2006/relationships/hyperlink" Target="https://www.owasp.org/index.php/Client_Side_Testing" TargetMode="External"/><Relationship Id="rId34" Type="http://schemas.openxmlformats.org/officeDocument/2006/relationships/hyperlink" Target="https://www.owasp.org/index.php/XSS_%28Cross_Site_Scripting%29_Prevention_Cheat_Sheet" TargetMode="External"/><Relationship Id="rId35" Type="http://schemas.openxmlformats.org/officeDocument/2006/relationships/hyperlink" Target="https://www.owasp.org/index.php/OWASP_Java_Encoder_Project" TargetMode="External"/><Relationship Id="rId36" Type="http://schemas.openxmlformats.org/officeDocument/2006/relationships/hyperlink" Target="http://googleonlinesecurity.blogspot.com/2009/03/reducing-xss-by-way-of-automatic.html" TargetMode="External"/><Relationship Id="rId37" Type="http://schemas.openxmlformats.org/officeDocument/2006/relationships/hyperlink" Target="https://docs.angularjs.org/api/ng/service/$sce" TargetMode="External"/><Relationship Id="rId38" Type="http://schemas.openxmlformats.org/officeDocument/2006/relationships/hyperlink" Target="https://cwe.mitre.org/data/definitions/915.html" TargetMode="External"/><Relationship Id="rId39" Type="http://schemas.openxmlformats.org/officeDocument/2006/relationships/hyperlink" Target="https://www.owasp.org/index.php/Testing_for_weak_Cryptography" TargetMode="External"/><Relationship Id="rId50" Type="http://schemas.openxmlformats.org/officeDocument/2006/relationships/hyperlink" Target="https://www.owasp.org/index.php/Transport_Layer_Protection_Cheat_Sheet" TargetMode="External"/><Relationship Id="rId51" Type="http://schemas.openxmlformats.org/officeDocument/2006/relationships/hyperlink" Target="https://wiki.mozilla.org/Security/Server_Side_TLS)" TargetMode="External"/><Relationship Id="rId52" Type="http://schemas.openxmlformats.org/officeDocument/2006/relationships/hyperlink" Target="https://mozilla.github.io/server-side-tls/ssl-config-generator/" TargetMode="External"/><Relationship Id="rId53" Type="http://schemas.openxmlformats.org/officeDocument/2006/relationships/hyperlink" Target="https://tools.ietf.org/html/rfc7469" TargetMode="External"/><Relationship Id="rId54" Type="http://schemas.openxmlformats.org/officeDocument/2006/relationships/hyperlink" Target="https://noncombatant.org/2015/05/01/about-http-public-key-pinning/" TargetMode="External"/><Relationship Id="rId55" Type="http://schemas.openxmlformats.org/officeDocument/2006/relationships/hyperlink" Target="https://www.owasp.org/index.php/Pinning_Cheat_Sheet" TargetMode="External"/><Relationship Id="rId56" Type="http://schemas.openxmlformats.org/officeDocument/2006/relationships/hyperlink" Target="https://www.owasp.org/index.php/Certificate_and_Public_Key_Pinning" TargetMode="External"/><Relationship Id="rId57" Type="http://schemas.openxmlformats.org/officeDocument/2006/relationships/hyperlink" Target="https://developer.mozilla.org/en/docs/Web/Security/Public_Key_Pinning" TargetMode="External"/><Relationship Id="rId58" Type="http://schemas.openxmlformats.org/officeDocument/2006/relationships/hyperlink" Target="https://www.chromium.org/hsts" TargetMode="External"/><Relationship Id="rId59" Type="http://schemas.openxmlformats.org/officeDocument/2006/relationships/hyperlink" Target="https://www.owasp.org/index.php/Testing_for_HTTP_Verb_Tampering_%28OTG-INPVAL-003%29" TargetMode="External"/><Relationship Id="rId70" Type="http://schemas.openxmlformats.org/officeDocument/2006/relationships/hyperlink" Target="https://www.owasp.org/index.php/OWASP_Mobile_Security_Project" TargetMode="External"/><Relationship Id="rId71" Type="http://schemas.openxmlformats.org/officeDocument/2006/relationships/hyperlink" Target="https://www.owasp.org/index.php/IOS_Developer_Cheat_Sheet" TargetMode="External"/><Relationship Id="rId72" Type="http://schemas.openxmlformats.org/officeDocument/2006/relationships/hyperlink" Target="https://www.owasp.org/index.php/Testing_for_configuration_management" TargetMode="External"/><Relationship Id="rId73" Type="http://schemas.openxmlformats.org/officeDocument/2006/relationships/hyperlink" Target="https://www.owasp.org/index.php/Cross-Site_Request_Forgery_(CSRF)_Prevention_Cheat_Sheet" TargetMode="External"/><Relationship Id="rId74" Type="http://schemas.openxmlformats.org/officeDocument/2006/relationships/hyperlink" Target="https://jwt.io/" TargetMode="External"/><Relationship Id="rId75" Type="http://schemas.openxmlformats.org/officeDocument/2006/relationships/hyperlink" Target="https://www.owasp.org/index.php/Testing_for_configuration_management" TargetMode="External"/><Relationship Id="rId76" Type="http://schemas.openxmlformats.org/officeDocument/2006/relationships/hyperlink" Target="https://www.owasp.org/images/7/71/Internet_of_Things_Top_Ten_2014-OWASP.pdf" TargetMode="External"/><Relationship Id="rId77" Type="http://schemas.openxmlformats.org/officeDocument/2006/relationships/hyperlink" Target="https://www.owasp.org/index.php/OWASP_Internet_of_Things_Project" TargetMode="External"/><Relationship Id="rId78" Type="http://schemas.openxmlformats.org/officeDocument/2006/relationships/hyperlink" Target="https://github.com/praetorian-inc/trudy" TargetMode="External"/><Relationship Id="rId79" Type="http://schemas.openxmlformats.org/officeDocument/2006/relationships/hyperlink" Target="https://www.owasp.org/index.php/OWASP_Testing_Project" TargetMode="External"/><Relationship Id="rId20" Type="http://schemas.openxmlformats.org/officeDocument/2006/relationships/hyperlink" Target="https://www.owasp.org/index.php/Attack_Surface_Analysis_Cheat_Sheet" TargetMode="External"/><Relationship Id="rId21" Type="http://schemas.openxmlformats.org/officeDocument/2006/relationships/hyperlink" Target="https://www.owasp.org/index.php/Testing_for_authentication" TargetMode="External"/><Relationship Id="rId22" Type="http://schemas.openxmlformats.org/officeDocument/2006/relationships/hyperlink" Target="https://www.owasp.org/index.php/Password_Storage_Cheat_Sheet" TargetMode="External"/><Relationship Id="rId23" Type="http://schemas.openxmlformats.org/officeDocument/2006/relationships/hyperlink" Target="https://www.owasp.org/index.php/Forgot_Password_Cheat_Sheet" TargetMode="External"/><Relationship Id="rId24" Type="http://schemas.openxmlformats.org/officeDocument/2006/relationships/hyperlink" Target="https://www.owasp.org/index.php/Choosing_and_Using_Security_Questions_Cheat_Sheet" TargetMode="External"/><Relationship Id="rId25" Type="http://schemas.openxmlformats.org/officeDocument/2006/relationships/hyperlink" Target="https://www.owasp.org/index.php/Testing_for_Session_Management" TargetMode="External"/><Relationship Id="rId26" Type="http://schemas.openxmlformats.org/officeDocument/2006/relationships/hyperlink" Target="https://www.owasp.org/index.php/Session_Management_Cheat_Sheet" TargetMode="External"/><Relationship Id="rId27" Type="http://schemas.openxmlformats.org/officeDocument/2006/relationships/hyperlink" Target="https://www.owasp.org/index.php/Testing_for_Authorization" TargetMode="External"/><Relationship Id="rId28" Type="http://schemas.openxmlformats.org/officeDocument/2006/relationships/hyperlink" Target="https://www.owasp.org/index.php/Access_Control_Cheat_Sheet" TargetMode="External"/><Relationship Id="rId29" Type="http://schemas.openxmlformats.org/officeDocument/2006/relationships/hyperlink" Target="https://www.owasp.org/index.php/Testing_for_Input_Validation" TargetMode="External"/><Relationship Id="rId40" Type="http://schemas.openxmlformats.org/officeDocument/2006/relationships/hyperlink" Target="https://www.owasp.org/index.php/Cryptographic_Storage_Cheat_Sheet" TargetMode="External"/><Relationship Id="rId41" Type="http://schemas.openxmlformats.org/officeDocument/2006/relationships/hyperlink" Target="https://www.owasp.org/index.php/Testing_for_Error_Handling" TargetMode="External"/><Relationship Id="rId42" Type="http://schemas.openxmlformats.org/officeDocument/2006/relationships/header" Target="header1.xml"/><Relationship Id="rId43" Type="http://schemas.openxmlformats.org/officeDocument/2006/relationships/header" Target="header2.xml"/><Relationship Id="rId44" Type="http://schemas.openxmlformats.org/officeDocument/2006/relationships/footer" Target="footer1.xml"/><Relationship Id="rId45" Type="http://schemas.openxmlformats.org/officeDocument/2006/relationships/footer" Target="footer2.xml"/><Relationship Id="rId46" Type="http://schemas.openxmlformats.org/officeDocument/2006/relationships/header" Target="header3.xml"/><Relationship Id="rId47" Type="http://schemas.openxmlformats.org/officeDocument/2006/relationships/hyperlink" Target="https://securityheaders.io" TargetMode="External"/><Relationship Id="rId48" Type="http://schemas.openxmlformats.org/officeDocument/2006/relationships/hyperlink" Target="https://www.owasp.org/index.php/OWASP_Secure_Headers_Project" TargetMode="External"/><Relationship Id="rId49" Type="http://schemas.openxmlformats.org/officeDocument/2006/relationships/hyperlink" Target="https://www.owasp.org/index.php/User_Privacy_Protection_Cheat_Sheet" TargetMode="External"/><Relationship Id="rId60" Type="http://schemas.openxmlformats.org/officeDocument/2006/relationships/hyperlink" Target="https://www.blackhat.com/docs/eu-14/materials/eu-14-Hafif-Reflected-File-Download-A-New-Web-Attack-Vector.pdf" TargetMode="External"/><Relationship Id="rId61" Type="http://schemas.openxmlformats.org/officeDocument/2006/relationships/hyperlink" Target="https://www.owasp.org/index.php?title=Content_Security_Policy_Cheat_Sheet&amp;setlang=en" TargetMode="External"/><Relationship Id="rId62" Type="http://schemas.openxmlformats.org/officeDocument/2006/relationships/hyperlink" Target="https://www.owasp.org/index.php/User_Privacy_Protection_Cheat_Sheet" TargetMode="External"/><Relationship Id="rId63" Type="http://schemas.openxmlformats.org/officeDocument/2006/relationships/hyperlink" Target="https://securityheaders.io" TargetMode="External"/><Relationship Id="rId64" Type="http://schemas.openxmlformats.org/officeDocument/2006/relationships/hyperlink" Target="https://www.owasp.org/index.php/OWASP_Secure_Headers_Project" TargetMode="External"/><Relationship Id="rId65" Type="http://schemas.openxmlformats.org/officeDocument/2006/relationships/hyperlink" Target="http://www.dwheeler.com/essays/apple-goto-fail.html" TargetMode="External"/><Relationship Id="rId66" Type="http://schemas.openxmlformats.org/officeDocument/2006/relationships/hyperlink" Target="https://www.owasp.org/index.php/Testing_for_business_logic" TargetMode="External"/><Relationship Id="rId67" Type="http://schemas.openxmlformats.org/officeDocument/2006/relationships/hyperlink" Target="https://www.owasp.org/index.php/Business_Logic_Security_Cheat_Sheet" TargetMode="External"/><Relationship Id="rId68" Type="http://schemas.openxmlformats.org/officeDocument/2006/relationships/hyperlink" Target="https://www.owasp.org/index.php/Unrestricted_File_Upload" TargetMode="External"/><Relationship Id="rId69" Type="http://schemas.openxmlformats.org/officeDocument/2006/relationships/hyperlink" Target="https://www.trustwave.com/Resources/SpiderLabs-Blog/Reflected-File-Download---A-New-Web-Attack-Vector/" TargetMode="External"/><Relationship Id="rId80" Type="http://schemas.openxmlformats.org/officeDocument/2006/relationships/hyperlink" Target="http://www.owasp.org/index.php/Category:OWASP_Code_Review_Project" TargetMode="External"/><Relationship Id="rId81" Type="http://schemas.openxmlformats.org/officeDocument/2006/relationships/hyperlink" Target="https://www.owasp.org/index.php/OWASP_Cheat_Sheet_Series" TargetMode="External"/><Relationship Id="rId82" Type="http://schemas.openxmlformats.org/officeDocument/2006/relationships/hyperlink" Target="https://www.owasp.org/index.php/OWASP_Proactive_Controls" TargetMode="External"/><Relationship Id="rId83" Type="http://schemas.openxmlformats.org/officeDocument/2006/relationships/hyperlink" Target="https://www.owasp.org/index.php/Top_10_2013-Top_10" TargetMode="External"/><Relationship Id="rId84" Type="http://schemas.openxmlformats.org/officeDocument/2006/relationships/hyperlink" Target="https://www.owasp.org/index.php/Projects/OWASP_Mobile_Security_Project_-_Top_Ten_Mobile_Risks" TargetMode="External"/><Relationship Id="rId85" Type="http://schemas.openxmlformats.org/officeDocument/2006/relationships/hyperlink" Target="http://cwe.mitre.org/" TargetMode="External"/><Relationship Id="rId86" Type="http://schemas.openxmlformats.org/officeDocument/2006/relationships/hyperlink" Target="https://www.pcisecuritystandards.org" TargetMode="External"/><Relationship Id="rId87" Type="http://schemas.openxmlformats.org/officeDocument/2006/relationships/hyperlink" Target="https://www.pcisecuritystandards.org/documents/PCI_DSS_v3.pdf" TargetMode="External"/><Relationship Id="rId88" Type="http://schemas.openxmlformats.org/officeDocument/2006/relationships/fontTable" Target="fontTable.xml"/><Relationship Id="rId8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https://github.com/OWASP/ASVS/issues" TargetMode="External"/><Relationship Id="rId2"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hyperlink" Target="https://github.com/OWASP/ASVS/issues" TargetMode="External"/><Relationship Id="rId2"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hyperlink" Target="https://github.com/OWASP/ASVS/iss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10651E-F506-8148-8669-CC5A8AF3C5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1211</TotalTime>
  <Pages>75</Pages>
  <Words>16647</Words>
  <Characters>94889</Characters>
  <Application>Microsoft Macintosh Word</Application>
  <DocSecurity>0</DocSecurity>
  <Lines>790</Lines>
  <Paragraphs>222</Paragraphs>
  <ScaleCrop>false</ScaleCrop>
  <HeadingPairs>
    <vt:vector size="2" baseType="variant">
      <vt:variant>
        <vt:lpstr>Title</vt:lpstr>
      </vt:variant>
      <vt:variant>
        <vt:i4>1</vt:i4>
      </vt:variant>
    </vt:vector>
  </HeadingPairs>
  <TitlesOfParts>
    <vt:vector size="1" baseType="lpstr">
      <vt:lpstr>OWASP Application Security Verification Standard 3.1</vt:lpstr>
    </vt:vector>
  </TitlesOfParts>
  <Company>Threat Intelligence</Company>
  <LinksUpToDate>false</LinksUpToDate>
  <CharactersWithSpaces>111314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OWASP Application Security Verification Standard 3.1</dc:title>
  <dc:subject/>
  <dc:creator>OWASP Application Security Verification Standard Team</dc:creator>
  <cp:keywords/>
  <dc:description/>
  <cp:lastModifiedBy>Daniel Cuthbert</cp:lastModifiedBy>
  <cp:revision>292</cp:revision>
  <cp:lastPrinted>2017-01-11T04:01:00Z</cp:lastPrinted>
  <dcterms:created xsi:type="dcterms:W3CDTF">2015-05-21T18:14:00Z</dcterms:created>
  <dcterms:modified xsi:type="dcterms:W3CDTF">2017-03-28T01:29:00Z</dcterms:modified>
</cp:coreProperties>
</file>